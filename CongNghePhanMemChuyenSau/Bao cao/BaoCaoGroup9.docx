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C695B" w14:textId="6BD0CBE7" w:rsidR="00032D34" w:rsidRPr="00E94F37" w:rsidRDefault="00032D34" w:rsidP="00032D34">
      <w:pPr>
        <w:spacing w:line="360" w:lineRule="auto"/>
        <w:jc w:val="center"/>
        <w:rPr>
          <w:rFonts w:ascii="Times New Roman" w:hAnsi="Times New Roman" w:cs="Times New Roman"/>
          <w:b/>
          <w:bCs/>
          <w:sz w:val="32"/>
          <w:szCs w:val="28"/>
        </w:rPr>
      </w:pPr>
      <w:r w:rsidRPr="00E94F37">
        <w:rPr>
          <w:rFonts w:ascii="Times New Roman" w:hAnsi="Times New Roman" w:cs="Times New Roman"/>
          <w:b/>
          <w:bCs/>
          <w:sz w:val="32"/>
          <w:szCs w:val="28"/>
        </w:rPr>
        <w:t>TRƯỜNG ĐẠI HỌC CÔNG NGHỆ THÔNG TIN</w:t>
      </w:r>
    </w:p>
    <w:p w14:paraId="73028EA3" w14:textId="77777777" w:rsidR="00032D34" w:rsidRPr="00E94F37" w:rsidRDefault="00032D34" w:rsidP="00032D34">
      <w:pPr>
        <w:spacing w:after="0" w:line="360" w:lineRule="auto"/>
        <w:jc w:val="center"/>
        <w:rPr>
          <w:rFonts w:ascii="Times New Roman" w:hAnsi="Times New Roman" w:cs="Times New Roman"/>
          <w:b/>
          <w:bCs/>
          <w:sz w:val="32"/>
          <w:szCs w:val="30"/>
        </w:rPr>
      </w:pPr>
      <w:r w:rsidRPr="00E94F37">
        <w:rPr>
          <w:rFonts w:ascii="Times New Roman" w:hAnsi="Times New Roman" w:cs="Times New Roman"/>
          <w:b/>
          <w:bCs/>
          <w:sz w:val="32"/>
          <w:szCs w:val="30"/>
        </w:rPr>
        <w:t>KHOA CÔNG NGHỆ PHẦN MỀM</w:t>
      </w:r>
    </w:p>
    <w:p w14:paraId="44270777" w14:textId="77777777" w:rsidR="00032D34" w:rsidRPr="00E94F37" w:rsidRDefault="00032D34" w:rsidP="00032D34">
      <w:pPr>
        <w:spacing w:after="0" w:line="360" w:lineRule="auto"/>
        <w:ind w:left="990" w:hanging="1530"/>
        <w:jc w:val="center"/>
        <w:rPr>
          <w:rFonts w:ascii="Times New Roman" w:hAnsi="Times New Roman" w:cs="Times New Roman"/>
          <w:bCs/>
          <w:sz w:val="30"/>
          <w:szCs w:val="30"/>
        </w:rPr>
      </w:pPr>
    </w:p>
    <w:p w14:paraId="28562AA3" w14:textId="77777777" w:rsidR="00032D34" w:rsidRPr="00E94F37" w:rsidRDefault="00032D34" w:rsidP="00032D34">
      <w:pPr>
        <w:tabs>
          <w:tab w:val="left" w:pos="915"/>
          <w:tab w:val="center" w:pos="4394"/>
          <w:tab w:val="left" w:pos="5745"/>
        </w:tabs>
        <w:spacing w:after="0" w:line="360" w:lineRule="auto"/>
        <w:ind w:left="990"/>
        <w:rPr>
          <w:rFonts w:ascii="Times New Roman" w:hAnsi="Times New Roman" w:cs="Times New Roman"/>
          <w:b/>
          <w:bCs/>
          <w:sz w:val="28"/>
          <w:szCs w:val="28"/>
        </w:rPr>
      </w:pPr>
      <w:r w:rsidRPr="00E94F37">
        <w:rPr>
          <w:rFonts w:ascii="Times New Roman" w:hAnsi="Times New Roman" w:cs="Times New Roman"/>
          <w:noProof/>
          <w:lang w:val="en-US"/>
        </w:rPr>
        <w:drawing>
          <wp:anchor distT="0" distB="0" distL="114300" distR="114300" simplePos="0" relativeHeight="251659264" behindDoc="1" locked="0" layoutInCell="1" allowOverlap="1" wp14:anchorId="7D33FC8F" wp14:editId="4E6CF0C9">
            <wp:simplePos x="0" y="0"/>
            <wp:positionH relativeFrom="margin">
              <wp:align>center</wp:align>
            </wp:positionH>
            <wp:positionV relativeFrom="paragraph">
              <wp:posOffset>9525</wp:posOffset>
            </wp:positionV>
            <wp:extent cx="1151890" cy="9747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1890" cy="974725"/>
                    </a:xfrm>
                    <a:prstGeom prst="rect">
                      <a:avLst/>
                    </a:prstGeom>
                    <a:noFill/>
                  </pic:spPr>
                </pic:pic>
              </a:graphicData>
            </a:graphic>
            <wp14:sizeRelH relativeFrom="margin">
              <wp14:pctWidth>0</wp14:pctWidth>
            </wp14:sizeRelH>
            <wp14:sizeRelV relativeFrom="margin">
              <wp14:pctHeight>0</wp14:pctHeight>
            </wp14:sizeRelV>
          </wp:anchor>
        </w:drawing>
      </w:r>
      <w:r w:rsidRPr="00E94F37">
        <w:rPr>
          <w:rFonts w:ascii="Times New Roman" w:hAnsi="Times New Roman" w:cs="Times New Roman"/>
          <w:bCs/>
          <w:sz w:val="28"/>
          <w:szCs w:val="28"/>
        </w:rPr>
        <w:t xml:space="preserve">        </w:t>
      </w:r>
      <w:r w:rsidRPr="00E94F37">
        <w:rPr>
          <w:rFonts w:ascii="Times New Roman" w:hAnsi="Times New Roman" w:cs="Times New Roman"/>
          <w:bCs/>
          <w:sz w:val="28"/>
          <w:szCs w:val="28"/>
        </w:rPr>
        <w:tab/>
      </w:r>
    </w:p>
    <w:p w14:paraId="0CAE70DB" w14:textId="77777777" w:rsidR="00032D34" w:rsidRPr="00E94F37" w:rsidRDefault="00032D34" w:rsidP="00032D34">
      <w:pPr>
        <w:tabs>
          <w:tab w:val="left" w:pos="915"/>
          <w:tab w:val="left" w:pos="4394"/>
        </w:tabs>
        <w:spacing w:after="0" w:line="360" w:lineRule="auto"/>
        <w:ind w:left="990"/>
        <w:rPr>
          <w:rFonts w:ascii="Times New Roman" w:hAnsi="Times New Roman" w:cs="Times New Roman"/>
          <w:b/>
          <w:bCs/>
          <w:sz w:val="28"/>
          <w:szCs w:val="28"/>
        </w:rPr>
      </w:pPr>
      <w:r w:rsidRPr="00E94F37">
        <w:rPr>
          <w:rFonts w:ascii="Times New Roman" w:hAnsi="Times New Roman" w:cs="Times New Roman"/>
          <w:bCs/>
          <w:sz w:val="28"/>
          <w:szCs w:val="28"/>
        </w:rPr>
        <w:tab/>
      </w:r>
    </w:p>
    <w:p w14:paraId="1B2C3988" w14:textId="77777777" w:rsidR="00032D34" w:rsidRPr="00E94F37" w:rsidRDefault="00032D34" w:rsidP="00032D34">
      <w:pPr>
        <w:tabs>
          <w:tab w:val="left" w:pos="915"/>
          <w:tab w:val="center" w:pos="4394"/>
          <w:tab w:val="left" w:pos="5745"/>
        </w:tabs>
        <w:spacing w:after="0" w:line="360" w:lineRule="auto"/>
        <w:ind w:left="990"/>
        <w:rPr>
          <w:rFonts w:ascii="Times New Roman" w:hAnsi="Times New Roman" w:cs="Times New Roman"/>
          <w:b/>
          <w:bCs/>
          <w:sz w:val="28"/>
          <w:szCs w:val="28"/>
        </w:rPr>
      </w:pPr>
    </w:p>
    <w:p w14:paraId="0AA7E42F" w14:textId="77777777" w:rsidR="00032D34" w:rsidRPr="00E94F37" w:rsidRDefault="00032D34" w:rsidP="00032D34">
      <w:pPr>
        <w:tabs>
          <w:tab w:val="left" w:pos="915"/>
          <w:tab w:val="center" w:pos="4394"/>
          <w:tab w:val="left" w:pos="5745"/>
        </w:tabs>
        <w:spacing w:after="0" w:line="360" w:lineRule="auto"/>
        <w:ind w:left="990"/>
        <w:rPr>
          <w:rFonts w:ascii="Times New Roman" w:hAnsi="Times New Roman" w:cs="Times New Roman"/>
          <w:b/>
          <w:bCs/>
          <w:sz w:val="28"/>
          <w:szCs w:val="28"/>
        </w:rPr>
      </w:pPr>
      <w:r w:rsidRPr="00E94F37">
        <w:rPr>
          <w:rFonts w:ascii="Times New Roman" w:hAnsi="Times New Roman" w:cs="Times New Roman"/>
          <w:bCs/>
          <w:sz w:val="28"/>
          <w:szCs w:val="28"/>
        </w:rPr>
        <w:tab/>
      </w:r>
      <w:r w:rsidRPr="00E94F37">
        <w:rPr>
          <w:rFonts w:ascii="Times New Roman" w:hAnsi="Times New Roman" w:cs="Times New Roman"/>
          <w:bCs/>
          <w:sz w:val="28"/>
          <w:szCs w:val="28"/>
        </w:rPr>
        <w:tab/>
      </w:r>
    </w:p>
    <w:p w14:paraId="65E9A761" w14:textId="07867F24" w:rsidR="00032D34" w:rsidRPr="00E94F37" w:rsidRDefault="00032D34" w:rsidP="00032D34">
      <w:pPr>
        <w:tabs>
          <w:tab w:val="left" w:pos="1890"/>
        </w:tabs>
        <w:spacing w:after="0" w:line="360" w:lineRule="auto"/>
        <w:jc w:val="center"/>
        <w:rPr>
          <w:rFonts w:ascii="Tahoma" w:hAnsi="Tahoma" w:cs="Tahoma"/>
          <w:bCs/>
          <w:color w:val="1F4E79" w:themeColor="accent1" w:themeShade="80"/>
          <w:sz w:val="48"/>
          <w:szCs w:val="5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94F37">
        <w:rPr>
          <w:rFonts w:ascii="Tahoma" w:hAnsi="Tahoma" w:cs="Tahoma"/>
          <w:bCs/>
          <w:color w:val="1F4E79" w:themeColor="accent1" w:themeShade="80"/>
          <w:sz w:val="48"/>
          <w:szCs w:val="5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CÔNG NGHỆ PHẦN MỀM CHUYÊN SÂU</w:t>
      </w:r>
    </w:p>
    <w:p w14:paraId="4FC718F1" w14:textId="77777777" w:rsidR="00032D34" w:rsidRPr="00E94F37" w:rsidRDefault="00032D34" w:rsidP="00032D34">
      <w:pPr>
        <w:tabs>
          <w:tab w:val="left" w:pos="1890"/>
        </w:tabs>
        <w:spacing w:after="0" w:line="360" w:lineRule="auto"/>
        <w:jc w:val="center"/>
        <w:rPr>
          <w:rFonts w:ascii="Times New Roman" w:hAnsi="Times New Roman" w:cs="Times New Roman"/>
          <w:b/>
          <w:bCs/>
          <w:color w:val="ED7D31" w:themeColor="accent2"/>
          <w:sz w:val="52"/>
          <w:szCs w:val="52"/>
          <w:lang w:val="vi-V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414B430" w14:textId="3E83AF89" w:rsidR="00032D34" w:rsidRPr="00E94F37" w:rsidRDefault="00032D34" w:rsidP="00032D34">
      <w:pPr>
        <w:spacing w:after="0" w:line="360" w:lineRule="auto"/>
        <w:jc w:val="center"/>
        <w:rPr>
          <w:rFonts w:ascii="Times New Roman" w:hAnsi="Times New Roman" w:cs="Times New Roman"/>
          <w:sz w:val="36"/>
          <w:szCs w:val="36"/>
          <w:lang w:val="vi-VN"/>
        </w:rPr>
      </w:pPr>
      <w:r w:rsidRPr="00E94F37">
        <w:rPr>
          <w:rFonts w:ascii="Times New Roman" w:hAnsi="Times New Roman" w:cs="Times New Roman"/>
          <w:sz w:val="36"/>
          <w:szCs w:val="36"/>
          <w:lang w:val="vi-VN"/>
        </w:rPr>
        <w:t xml:space="preserve">BÁO CÁO </w:t>
      </w:r>
      <w:r w:rsidRPr="00E94F37">
        <w:rPr>
          <w:rFonts w:ascii="Times New Roman" w:hAnsi="Times New Roman" w:cs="Times New Roman"/>
          <w:sz w:val="36"/>
          <w:szCs w:val="36"/>
          <w:lang w:val="en-US"/>
        </w:rPr>
        <w:t>MODULE</w:t>
      </w:r>
      <w:r w:rsidRPr="00E94F37">
        <w:rPr>
          <w:rFonts w:ascii="Times New Roman" w:hAnsi="Times New Roman" w:cs="Times New Roman"/>
          <w:sz w:val="36"/>
          <w:szCs w:val="36"/>
          <w:lang w:val="vi-VN"/>
        </w:rPr>
        <w:t xml:space="preserve"> </w:t>
      </w:r>
    </w:p>
    <w:p w14:paraId="50C58F64" w14:textId="6E063609" w:rsidR="00032D34" w:rsidRPr="00E94F37" w:rsidRDefault="00032D34" w:rsidP="00032D34">
      <w:pPr>
        <w:spacing w:after="0" w:line="360" w:lineRule="auto"/>
        <w:jc w:val="center"/>
        <w:rPr>
          <w:rFonts w:ascii="Segoe UI" w:hAnsi="Segoe UI" w:cs="Segoe UI"/>
          <w:b/>
          <w:bCs/>
          <w:color w:val="1F4E79" w:themeColor="accent1" w:themeShade="80"/>
          <w:sz w:val="48"/>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94F37">
        <w:rPr>
          <w:rFonts w:ascii="Segoe UI" w:hAnsi="Segoe UI" w:cs="Segoe UI"/>
          <w:color w:val="1F4E79" w:themeColor="accent1" w:themeShade="80"/>
          <w:sz w:val="48"/>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CHI PHÍ NHÂN VIÊN</w:t>
      </w:r>
    </w:p>
    <w:p w14:paraId="461AD588" w14:textId="77777777" w:rsidR="00032D34" w:rsidRPr="00E94F37" w:rsidRDefault="00032D34" w:rsidP="00032D34">
      <w:pPr>
        <w:ind w:left="990"/>
        <w:jc w:val="right"/>
        <w:rPr>
          <w:rFonts w:ascii="Times New Roman" w:hAnsi="Times New Roman" w:cs="Times New Roman"/>
          <w:sz w:val="32"/>
          <w:szCs w:val="28"/>
          <w:lang w:val="vi-VN"/>
        </w:rPr>
      </w:pPr>
    </w:p>
    <w:p w14:paraId="28D87E99" w14:textId="229CF077" w:rsidR="00032D34" w:rsidRPr="00E94F37" w:rsidRDefault="00032D34" w:rsidP="00032D34">
      <w:pPr>
        <w:tabs>
          <w:tab w:val="left" w:pos="1134"/>
        </w:tabs>
        <w:spacing w:after="0" w:line="360" w:lineRule="auto"/>
        <w:rPr>
          <w:rFonts w:ascii="Times New Roman" w:hAnsi="Times New Roman" w:cs="Times New Roman"/>
          <w:b/>
          <w:bCs/>
          <w:sz w:val="28"/>
          <w:szCs w:val="28"/>
          <w:lang w:val="en-US"/>
        </w:rPr>
      </w:pPr>
      <w:r w:rsidRPr="00E94F37">
        <w:rPr>
          <w:rFonts w:ascii="Times New Roman" w:hAnsi="Times New Roman" w:cs="Times New Roman"/>
          <w:sz w:val="28"/>
          <w:szCs w:val="28"/>
          <w:lang w:val="vi-VN"/>
        </w:rPr>
        <w:tab/>
      </w:r>
      <w:r w:rsidRPr="00E94F37">
        <w:rPr>
          <w:rFonts w:ascii="Times New Roman" w:hAnsi="Times New Roman" w:cs="Times New Roman"/>
          <w:sz w:val="28"/>
          <w:szCs w:val="28"/>
          <w:lang w:val="vi-VN"/>
        </w:rPr>
        <w:tab/>
        <w:t xml:space="preserve">Giảng viên hướng dẫn: </w:t>
      </w:r>
      <w:r w:rsidRPr="00E94F37">
        <w:rPr>
          <w:rFonts w:ascii="Times New Roman" w:hAnsi="Times New Roman" w:cs="Times New Roman"/>
          <w:sz w:val="28"/>
          <w:szCs w:val="28"/>
          <w:lang w:val="vi-VN"/>
        </w:rPr>
        <w:tab/>
        <w:t xml:space="preserve">ThS. </w:t>
      </w:r>
      <w:r w:rsidRPr="00E94F37">
        <w:rPr>
          <w:rFonts w:ascii="Times New Roman" w:hAnsi="Times New Roman" w:cs="Times New Roman"/>
          <w:bCs/>
          <w:sz w:val="28"/>
          <w:szCs w:val="28"/>
          <w:lang w:val="en-US"/>
        </w:rPr>
        <w:t>PHAN TRUNG HIẾU</w:t>
      </w:r>
    </w:p>
    <w:p w14:paraId="17CC49F2" w14:textId="3E49322C" w:rsidR="00032D34" w:rsidRPr="00E94F37" w:rsidRDefault="00032D34" w:rsidP="00032D34">
      <w:pPr>
        <w:spacing w:after="0" w:line="360" w:lineRule="auto"/>
        <w:rPr>
          <w:rFonts w:ascii="Times New Roman" w:hAnsi="Times New Roman" w:cs="Times New Roman"/>
          <w:sz w:val="28"/>
          <w:szCs w:val="28"/>
          <w:lang w:val="en-US"/>
        </w:rPr>
      </w:pPr>
      <w:r w:rsidRPr="00E94F37">
        <w:rPr>
          <w:rFonts w:ascii="Times New Roman" w:hAnsi="Times New Roman" w:cs="Times New Roman"/>
          <w:sz w:val="28"/>
          <w:szCs w:val="28"/>
          <w:lang w:val="vi-VN"/>
        </w:rPr>
        <w:tab/>
      </w:r>
      <w:r w:rsidRPr="00E94F37">
        <w:rPr>
          <w:rFonts w:ascii="Times New Roman" w:hAnsi="Times New Roman" w:cs="Times New Roman"/>
          <w:sz w:val="28"/>
          <w:szCs w:val="28"/>
          <w:lang w:val="vi-VN"/>
        </w:rPr>
        <w:tab/>
        <w:t xml:space="preserve">Sinh viên thực hiện:  </w:t>
      </w:r>
      <w:r w:rsidRPr="00E94F37">
        <w:rPr>
          <w:rFonts w:ascii="Times New Roman" w:hAnsi="Times New Roman" w:cs="Times New Roman"/>
          <w:sz w:val="28"/>
          <w:szCs w:val="28"/>
          <w:lang w:val="vi-VN"/>
        </w:rPr>
        <w:tab/>
      </w:r>
      <w:r w:rsidRPr="00E94F37">
        <w:rPr>
          <w:rFonts w:ascii="Times New Roman" w:hAnsi="Times New Roman" w:cs="Times New Roman"/>
          <w:sz w:val="28"/>
          <w:szCs w:val="28"/>
          <w:lang w:val="en-US"/>
        </w:rPr>
        <w:t>12520026 – Phan Y Biển</w:t>
      </w:r>
    </w:p>
    <w:p w14:paraId="147D72E6" w14:textId="19168C2B" w:rsidR="00032D34" w:rsidRPr="00E94F37" w:rsidRDefault="00032D34" w:rsidP="00032D34">
      <w:pPr>
        <w:spacing w:after="0" w:line="360" w:lineRule="auto"/>
        <w:ind w:left="3600" w:firstLine="720"/>
        <w:rPr>
          <w:rFonts w:ascii="Times New Roman" w:hAnsi="Times New Roman" w:cs="Times New Roman"/>
          <w:sz w:val="28"/>
          <w:szCs w:val="28"/>
          <w:lang w:val="vi-VN"/>
        </w:rPr>
      </w:pPr>
      <w:r w:rsidRPr="00E94F37">
        <w:rPr>
          <w:rFonts w:ascii="Times New Roman" w:hAnsi="Times New Roman" w:cs="Times New Roman"/>
          <w:sz w:val="28"/>
          <w:szCs w:val="28"/>
          <w:lang w:val="vi-VN"/>
        </w:rPr>
        <w:t>12520328 – Võ Hoài Phương</w:t>
      </w:r>
    </w:p>
    <w:p w14:paraId="110BFA5B" w14:textId="3212388C" w:rsidR="00032D34" w:rsidRPr="00E94F37" w:rsidRDefault="00032D34" w:rsidP="00032D34">
      <w:pPr>
        <w:spacing w:after="0" w:line="360" w:lineRule="auto"/>
        <w:ind w:left="3600" w:firstLine="720"/>
        <w:rPr>
          <w:rFonts w:ascii="Times New Roman" w:hAnsi="Times New Roman" w:cs="Times New Roman"/>
          <w:b/>
          <w:bCs/>
          <w:sz w:val="28"/>
          <w:szCs w:val="28"/>
          <w:lang w:val="en-US"/>
        </w:rPr>
      </w:pPr>
      <w:r w:rsidRPr="00E94F37">
        <w:rPr>
          <w:rFonts w:ascii="Times New Roman" w:hAnsi="Times New Roman" w:cs="Times New Roman"/>
          <w:sz w:val="28"/>
          <w:szCs w:val="28"/>
          <w:lang w:val="en-US"/>
        </w:rPr>
        <w:t>12520347 – Phạm Minh Quy</w:t>
      </w:r>
    </w:p>
    <w:p w14:paraId="2BADA7B0" w14:textId="69B72D6E" w:rsidR="00032D34" w:rsidRPr="00E94F37" w:rsidRDefault="00032D34" w:rsidP="00032D34">
      <w:pPr>
        <w:tabs>
          <w:tab w:val="left" w:pos="3969"/>
        </w:tabs>
        <w:spacing w:after="0" w:line="360" w:lineRule="auto"/>
        <w:ind w:left="990"/>
        <w:rPr>
          <w:rFonts w:ascii="Times New Roman" w:hAnsi="Times New Roman" w:cs="Times New Roman"/>
          <w:bCs/>
          <w:sz w:val="28"/>
          <w:szCs w:val="28"/>
          <w:lang w:val="en-US"/>
        </w:rPr>
      </w:pPr>
      <w:r w:rsidRPr="00E94F37">
        <w:rPr>
          <w:rFonts w:ascii="Times New Roman" w:hAnsi="Times New Roman" w:cs="Times New Roman"/>
          <w:bCs/>
          <w:sz w:val="28"/>
          <w:szCs w:val="28"/>
          <w:lang w:val="vi-VN"/>
        </w:rPr>
        <w:tab/>
      </w:r>
      <w:r w:rsidRPr="00E94F37">
        <w:rPr>
          <w:rFonts w:ascii="Times New Roman" w:hAnsi="Times New Roman" w:cs="Times New Roman"/>
          <w:bCs/>
          <w:sz w:val="28"/>
          <w:szCs w:val="28"/>
          <w:lang w:val="vi-VN"/>
        </w:rPr>
        <w:tab/>
      </w:r>
      <w:r w:rsidRPr="00E94F37">
        <w:rPr>
          <w:rFonts w:ascii="Times New Roman" w:hAnsi="Times New Roman" w:cs="Times New Roman"/>
          <w:bCs/>
          <w:sz w:val="28"/>
          <w:szCs w:val="28"/>
          <w:lang w:val="en-US"/>
        </w:rPr>
        <w:t>12520353 – Phạm Thanh Sang</w:t>
      </w:r>
      <w:r w:rsidRPr="00E94F37">
        <w:rPr>
          <w:rFonts w:ascii="Times New Roman" w:hAnsi="Times New Roman" w:cs="Times New Roman"/>
          <w:bCs/>
          <w:sz w:val="28"/>
          <w:szCs w:val="28"/>
          <w:lang w:val="en-US"/>
        </w:rPr>
        <w:tab/>
      </w:r>
      <w:r w:rsidRPr="00E94F37">
        <w:rPr>
          <w:rFonts w:ascii="Times New Roman" w:hAnsi="Times New Roman" w:cs="Times New Roman"/>
          <w:bCs/>
          <w:sz w:val="28"/>
          <w:szCs w:val="28"/>
          <w:lang w:val="en-US"/>
        </w:rPr>
        <w:tab/>
      </w:r>
      <w:r w:rsidRPr="00E94F37">
        <w:rPr>
          <w:rFonts w:ascii="Times New Roman" w:hAnsi="Times New Roman" w:cs="Times New Roman"/>
          <w:bCs/>
          <w:sz w:val="28"/>
          <w:szCs w:val="28"/>
          <w:lang w:val="en-US"/>
        </w:rPr>
        <w:tab/>
      </w:r>
      <w:r w:rsidRPr="00E94F37">
        <w:rPr>
          <w:rFonts w:ascii="Times New Roman" w:hAnsi="Times New Roman" w:cs="Times New Roman"/>
          <w:bCs/>
          <w:sz w:val="28"/>
          <w:szCs w:val="28"/>
          <w:lang w:val="en-US"/>
        </w:rPr>
        <w:tab/>
        <w:t>12520395 – Bùi Văn Thanh</w:t>
      </w:r>
    </w:p>
    <w:p w14:paraId="639A76EE" w14:textId="1E58C285" w:rsidR="00032D34" w:rsidRPr="00E94F37" w:rsidRDefault="00032D34" w:rsidP="00032D34">
      <w:pPr>
        <w:tabs>
          <w:tab w:val="left" w:pos="3969"/>
        </w:tabs>
        <w:spacing w:after="0" w:line="360" w:lineRule="auto"/>
        <w:ind w:left="990"/>
        <w:rPr>
          <w:rFonts w:ascii="Times New Roman" w:hAnsi="Times New Roman" w:cs="Times New Roman"/>
          <w:bCs/>
          <w:sz w:val="28"/>
          <w:szCs w:val="28"/>
          <w:lang w:val="en-US"/>
        </w:rPr>
      </w:pPr>
      <w:r w:rsidRPr="00E94F37">
        <w:rPr>
          <w:rFonts w:ascii="Times New Roman" w:hAnsi="Times New Roman" w:cs="Times New Roman"/>
          <w:bCs/>
          <w:sz w:val="28"/>
          <w:szCs w:val="28"/>
          <w:lang w:val="en-US"/>
        </w:rPr>
        <w:tab/>
      </w:r>
      <w:r w:rsidRPr="00E94F37">
        <w:rPr>
          <w:rFonts w:ascii="Times New Roman" w:hAnsi="Times New Roman" w:cs="Times New Roman"/>
          <w:bCs/>
          <w:sz w:val="28"/>
          <w:szCs w:val="28"/>
          <w:lang w:val="en-US"/>
        </w:rPr>
        <w:tab/>
        <w:t>12520412 – Đỗ Đức Thiện</w:t>
      </w:r>
    </w:p>
    <w:p w14:paraId="4E2B193E" w14:textId="24D90641" w:rsidR="00032D34" w:rsidRDefault="00032D34" w:rsidP="00032D34">
      <w:pPr>
        <w:tabs>
          <w:tab w:val="left" w:pos="3969"/>
        </w:tabs>
        <w:spacing w:after="0" w:line="360" w:lineRule="auto"/>
        <w:ind w:left="990"/>
        <w:rPr>
          <w:rFonts w:ascii="Times New Roman" w:hAnsi="Times New Roman" w:cs="Times New Roman"/>
          <w:bCs/>
          <w:sz w:val="28"/>
          <w:szCs w:val="28"/>
          <w:lang w:val="vi-VN"/>
        </w:rPr>
      </w:pPr>
    </w:p>
    <w:p w14:paraId="34D1B113" w14:textId="77777777" w:rsidR="00E94F37" w:rsidRPr="00E94F37" w:rsidRDefault="00E94F37" w:rsidP="00032D34">
      <w:pPr>
        <w:tabs>
          <w:tab w:val="left" w:pos="3969"/>
        </w:tabs>
        <w:spacing w:after="0" w:line="360" w:lineRule="auto"/>
        <w:ind w:left="990"/>
        <w:rPr>
          <w:rFonts w:ascii="Times New Roman" w:hAnsi="Times New Roman" w:cs="Times New Roman"/>
          <w:bCs/>
          <w:sz w:val="28"/>
          <w:szCs w:val="28"/>
          <w:lang w:val="vi-VN"/>
        </w:rPr>
      </w:pPr>
    </w:p>
    <w:p w14:paraId="7772AD1B" w14:textId="77777777" w:rsidR="00032D34" w:rsidRPr="00E94F37" w:rsidRDefault="00032D34" w:rsidP="00032D34">
      <w:pPr>
        <w:tabs>
          <w:tab w:val="left" w:pos="990"/>
        </w:tabs>
        <w:spacing w:after="0" w:line="360" w:lineRule="auto"/>
        <w:jc w:val="center"/>
        <w:rPr>
          <w:rFonts w:ascii="Times New Roman" w:hAnsi="Times New Roman" w:cs="Times New Roman"/>
          <w:b/>
          <w:sz w:val="32"/>
          <w:szCs w:val="28"/>
          <w:lang w:val="vi-VN"/>
        </w:rPr>
      </w:pPr>
      <w:r w:rsidRPr="00E94F37">
        <w:rPr>
          <w:rFonts w:ascii="Times New Roman" w:hAnsi="Times New Roman" w:cs="Times New Roman"/>
          <w:szCs w:val="26"/>
          <w:lang w:val="vi-VN"/>
        </w:rPr>
        <w:t>TP. Hồ Chí Minh, tháng 6 năm 2016</w:t>
      </w:r>
    </w:p>
    <w:p w14:paraId="0567E11E" w14:textId="77777777" w:rsidR="00032D34" w:rsidRPr="00E94F37" w:rsidRDefault="00032D34" w:rsidP="00032D34">
      <w:pPr>
        <w:spacing w:after="0" w:line="360" w:lineRule="auto"/>
        <w:jc w:val="center"/>
        <w:rPr>
          <w:rFonts w:ascii="Times New Roman" w:hAnsi="Times New Roman" w:cs="Times New Roman"/>
        </w:rPr>
      </w:pPr>
      <w:r w:rsidRPr="00E94F37">
        <w:rPr>
          <w:rFonts w:ascii="Times New Roman" w:hAnsi="Times New Roman" w:cs="Times New Roman"/>
          <w:color w:val="0070C0"/>
          <w:sz w:val="28"/>
          <w:szCs w:val="28"/>
          <w:lang w:val="vi-VN"/>
        </w:rPr>
        <w:t xml:space="preserve"> </w:t>
      </w:r>
      <w:r w:rsidRPr="00E94F37">
        <w:rPr>
          <w:rFonts w:ascii="Times New Roman" w:hAnsi="Times New Roman" w:cs="Times New Roman"/>
          <w:color w:val="0070C0"/>
          <w:sz w:val="28"/>
          <w:szCs w:val="28"/>
        </w:rPr>
        <w:t>---</w:t>
      </w:r>
      <w:r w:rsidRPr="00E94F37">
        <w:rPr>
          <w:rFonts w:ascii="Times New Roman" w:hAnsi="Times New Roman" w:cs="Times New Roman"/>
          <w:color w:val="0070C0"/>
          <w:sz w:val="28"/>
          <w:szCs w:val="28"/>
        </w:rPr>
        <w:sym w:font="Wingdings" w:char="F097"/>
      </w:r>
      <w:r w:rsidRPr="00E94F37">
        <w:rPr>
          <w:rFonts w:ascii="Times New Roman" w:hAnsi="Times New Roman" w:cs="Times New Roman"/>
          <w:color w:val="0070C0"/>
          <w:sz w:val="28"/>
          <w:szCs w:val="28"/>
        </w:rPr>
        <w:sym w:font="Wingdings" w:char="F026"/>
      </w:r>
      <w:r w:rsidRPr="00E94F37">
        <w:rPr>
          <w:rFonts w:ascii="Times New Roman" w:hAnsi="Times New Roman" w:cs="Times New Roman"/>
          <w:color w:val="0070C0"/>
          <w:sz w:val="28"/>
          <w:szCs w:val="28"/>
        </w:rPr>
        <w:sym w:font="Wingdings" w:char="F096"/>
      </w:r>
      <w:r w:rsidRPr="00E94F37">
        <w:rPr>
          <w:rFonts w:ascii="Times New Roman" w:hAnsi="Times New Roman" w:cs="Times New Roman"/>
          <w:color w:val="0070C0"/>
          <w:sz w:val="28"/>
          <w:szCs w:val="28"/>
        </w:rPr>
        <w:t>---</w:t>
      </w:r>
    </w:p>
    <w:p w14:paraId="3AD5D1EB" w14:textId="2ABCAC3D" w:rsidR="00C26A07" w:rsidRPr="006A6529" w:rsidRDefault="6582CF52" w:rsidP="00070741">
      <w:pPr>
        <w:pStyle w:val="ListParagraph"/>
        <w:numPr>
          <w:ilvl w:val="0"/>
          <w:numId w:val="5"/>
        </w:numPr>
        <w:jc w:val="both"/>
        <w:outlineLvl w:val="0"/>
        <w:rPr>
          <w:rFonts w:ascii="Times New Roman" w:hAnsi="Times New Roman" w:cs="Times New Roman"/>
          <w:b/>
          <w:sz w:val="26"/>
          <w:szCs w:val="26"/>
        </w:rPr>
      </w:pPr>
      <w:bookmarkStart w:id="0" w:name="_GoBack"/>
      <w:bookmarkEnd w:id="0"/>
      <w:r w:rsidRPr="006A6529">
        <w:rPr>
          <w:rFonts w:ascii="Times New Roman" w:hAnsi="Times New Roman" w:cs="Times New Roman"/>
          <w:b/>
          <w:sz w:val="26"/>
          <w:szCs w:val="26"/>
        </w:rPr>
        <w:lastRenderedPageBreak/>
        <w:t>TÌM HIỂU NGHIỆP VỤ</w:t>
      </w:r>
    </w:p>
    <w:p w14:paraId="7FF0034D" w14:textId="28BBC984" w:rsidR="00D909A2" w:rsidRPr="006A6529" w:rsidRDefault="215B8B08" w:rsidP="00070741">
      <w:pPr>
        <w:pStyle w:val="ListParagraph"/>
        <w:numPr>
          <w:ilvl w:val="0"/>
          <w:numId w:val="6"/>
        </w:numPr>
        <w:jc w:val="both"/>
        <w:outlineLvl w:val="1"/>
        <w:rPr>
          <w:rFonts w:ascii="Times New Roman" w:hAnsi="Times New Roman" w:cs="Times New Roman"/>
          <w:sz w:val="26"/>
          <w:szCs w:val="26"/>
          <w:u w:val="single"/>
        </w:rPr>
      </w:pPr>
      <w:r w:rsidRPr="006A6529">
        <w:rPr>
          <w:rFonts w:ascii="Times New Roman" w:hAnsi="Times New Roman" w:cs="Times New Roman"/>
          <w:sz w:val="26"/>
          <w:szCs w:val="26"/>
          <w:u w:val="single"/>
        </w:rPr>
        <w:t>Xác định yêu cầu</w:t>
      </w:r>
    </w:p>
    <w:p w14:paraId="327C393F" w14:textId="0BF51E4A" w:rsidR="00085383" w:rsidRPr="006A6529" w:rsidRDefault="75440BC1"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Quản lý chi phí của nhân viên từng bị xem là vô ích và ít quan trọng nhất trong hoạt động tài chính giờ đây lại là chủ đề hàng đầu trong chương trình quản trị doanh nghiệp, đặc biệt trong thời điểm kinh tế khó khăn. Trong bối cảnh kinh tế hiện tại, chủ doanh nghiệp đã buộc phải quan tâm về vấn đề quản lý nói chung và quản lý tài chính nói riêng để bảo đảm rằng nhân viên của mình không ‘vung tay quá trán’ khi sử dụng tiền của công ty. Vì vậy yêu cầu là cần có biện pháp quản lý chi phí nhân viên hợp lý và tích cực để doanh nghiệp đạt hiệu quả công việc cao nhất.</w:t>
      </w:r>
    </w:p>
    <w:p w14:paraId="41F2CF33" w14:textId="7094329C" w:rsidR="00A5698B" w:rsidRPr="006A6529" w:rsidRDefault="36BBF44E" w:rsidP="00070741">
      <w:pPr>
        <w:pStyle w:val="ListParagraph"/>
        <w:numPr>
          <w:ilvl w:val="0"/>
          <w:numId w:val="6"/>
        </w:numPr>
        <w:jc w:val="both"/>
        <w:outlineLvl w:val="1"/>
        <w:rPr>
          <w:rFonts w:ascii="Times New Roman" w:hAnsi="Times New Roman" w:cs="Times New Roman"/>
          <w:sz w:val="26"/>
          <w:szCs w:val="26"/>
          <w:u w:val="single"/>
        </w:rPr>
      </w:pPr>
      <w:r w:rsidRPr="006A6529">
        <w:rPr>
          <w:rFonts w:ascii="Times New Roman" w:hAnsi="Times New Roman" w:cs="Times New Roman"/>
          <w:sz w:val="26"/>
          <w:szCs w:val="26"/>
          <w:u w:val="single"/>
        </w:rPr>
        <w:t>Phân tích nghiệp vụ</w:t>
      </w:r>
    </w:p>
    <w:p w14:paraId="00667393" w14:textId="21A406FE" w:rsidR="007775B4" w:rsidRPr="00F141CD" w:rsidRDefault="006A6529" w:rsidP="00070741">
      <w:pPr>
        <w:pStyle w:val="ListParagraph"/>
        <w:numPr>
          <w:ilvl w:val="0"/>
          <w:numId w:val="5"/>
        </w:numPr>
        <w:jc w:val="both"/>
        <w:outlineLvl w:val="0"/>
        <w:rPr>
          <w:rFonts w:ascii="Times New Roman" w:hAnsi="Times New Roman" w:cs="Times New Roman"/>
          <w:b/>
          <w:sz w:val="26"/>
          <w:szCs w:val="26"/>
          <w:u w:val="single"/>
        </w:rPr>
      </w:pPr>
      <w:r w:rsidRPr="00724A1A">
        <w:rPr>
          <w:rFonts w:ascii="Times New Roman" w:hAnsi="Times New Roman" w:cs="Times New Roman"/>
          <w:b/>
          <w:sz w:val="26"/>
          <w:szCs w:val="26"/>
        </w:rPr>
        <w:t>THIẾT KẾ DỮ LIỆU</w:t>
      </w:r>
    </w:p>
    <w:p w14:paraId="2CACF1E7" w14:textId="51A04C60" w:rsidR="00F141CD" w:rsidRPr="00F141CD" w:rsidRDefault="00F141CD" w:rsidP="00070741">
      <w:pPr>
        <w:pStyle w:val="ListParagraph"/>
        <w:numPr>
          <w:ilvl w:val="0"/>
          <w:numId w:val="16"/>
        </w:numPr>
        <w:outlineLvl w:val="1"/>
        <w:rPr>
          <w:rFonts w:ascii="Times New Roman" w:hAnsi="Times New Roman" w:cs="Times New Roman"/>
          <w:b/>
          <w:sz w:val="26"/>
          <w:szCs w:val="26"/>
          <w:u w:val="single"/>
        </w:rPr>
      </w:pPr>
      <w:r w:rsidRPr="00F141CD">
        <w:rPr>
          <w:rFonts w:ascii="Times New Roman" w:hAnsi="Times New Roman" w:cs="Times New Roman"/>
          <w:sz w:val="26"/>
          <w:szCs w:val="26"/>
          <w:u w:val="single"/>
        </w:rPr>
        <w:t>Cấu trúc bảng dữ liệu</w:t>
      </w:r>
    </w:p>
    <w:p w14:paraId="0D9EDEC9" w14:textId="22D58BAE" w:rsidR="00F141CD" w:rsidRPr="00F141CD" w:rsidRDefault="00F141CD" w:rsidP="00F141CD">
      <w:pPr>
        <w:pStyle w:val="ListParagraph"/>
        <w:jc w:val="center"/>
        <w:rPr>
          <w:rFonts w:ascii="Times New Roman" w:hAnsi="Times New Roman" w:cs="Times New Roman"/>
          <w:b/>
          <w:sz w:val="26"/>
          <w:szCs w:val="26"/>
          <w:u w:val="single"/>
        </w:rPr>
      </w:pPr>
      <w:r w:rsidRPr="006A6529">
        <w:rPr>
          <w:rFonts w:ascii="Times New Roman" w:hAnsi="Times New Roman" w:cs="Times New Roman"/>
          <w:sz w:val="26"/>
          <w:szCs w:val="26"/>
        </w:rPr>
        <w:drawing>
          <wp:inline distT="0" distB="0" distL="0" distR="0" wp14:anchorId="755C50B3" wp14:editId="7190CF99">
            <wp:extent cx="3590925" cy="2171423"/>
            <wp:effectExtent l="0" t="0" r="0" b="635"/>
            <wp:docPr id="7" name="picture" descr="C:\Users\It_ThanhBui\Desktop\13480507_1766927900250440_89285368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590925" cy="2171423"/>
                    </a:xfrm>
                    <a:prstGeom prst="rect">
                      <a:avLst/>
                    </a:prstGeom>
                  </pic:spPr>
                </pic:pic>
              </a:graphicData>
            </a:graphic>
          </wp:inline>
        </w:drawing>
      </w:r>
    </w:p>
    <w:p w14:paraId="76F12532" w14:textId="45BC54B6" w:rsidR="00F141CD" w:rsidRPr="005758E0" w:rsidRDefault="00F141CD" w:rsidP="00070741">
      <w:pPr>
        <w:pStyle w:val="ListParagraph"/>
        <w:numPr>
          <w:ilvl w:val="0"/>
          <w:numId w:val="16"/>
        </w:numPr>
        <w:outlineLvl w:val="1"/>
        <w:rPr>
          <w:rFonts w:ascii="Times New Roman" w:hAnsi="Times New Roman" w:cs="Times New Roman"/>
          <w:b/>
          <w:sz w:val="26"/>
          <w:szCs w:val="26"/>
          <w:u w:val="single"/>
        </w:rPr>
      </w:pPr>
      <w:r w:rsidRPr="00F141CD">
        <w:rPr>
          <w:rFonts w:ascii="Times New Roman" w:hAnsi="Times New Roman" w:cs="Times New Roman"/>
          <w:sz w:val="26"/>
          <w:szCs w:val="26"/>
          <w:u w:val="single"/>
        </w:rPr>
        <w:t>Mô tả chi tiết</w:t>
      </w:r>
    </w:p>
    <w:p w14:paraId="650A9AD0" w14:textId="54AC0A24" w:rsidR="005758E0" w:rsidRPr="005758E0" w:rsidRDefault="005758E0" w:rsidP="00070741">
      <w:pPr>
        <w:pStyle w:val="ListParagraph"/>
        <w:numPr>
          <w:ilvl w:val="1"/>
          <w:numId w:val="16"/>
        </w:numPr>
        <w:outlineLvl w:val="2"/>
        <w:rPr>
          <w:rFonts w:ascii="Times New Roman" w:hAnsi="Times New Roman" w:cs="Times New Roman"/>
          <w:sz w:val="26"/>
          <w:szCs w:val="26"/>
        </w:rPr>
      </w:pPr>
      <w:r w:rsidRPr="005758E0">
        <w:rPr>
          <w:rFonts w:ascii="Times New Roman" w:hAnsi="Times New Roman" w:cs="Times New Roman"/>
          <w:sz w:val="26"/>
          <w:szCs w:val="26"/>
        </w:rPr>
        <w:t>BẢNG HỆ SỐ LƯƠNG</w:t>
      </w:r>
    </w:p>
    <w:tbl>
      <w:tblPr>
        <w:tblStyle w:val="TableGrid"/>
        <w:tblW w:w="0" w:type="auto"/>
        <w:tblInd w:w="720" w:type="dxa"/>
        <w:tblLook w:val="04A0" w:firstRow="1" w:lastRow="0" w:firstColumn="1" w:lastColumn="0" w:noHBand="0" w:noVBand="1"/>
      </w:tblPr>
      <w:tblGrid>
        <w:gridCol w:w="1880"/>
        <w:gridCol w:w="2224"/>
        <w:gridCol w:w="2048"/>
        <w:gridCol w:w="1905"/>
      </w:tblGrid>
      <w:tr w:rsidR="005758E0" w:rsidRPr="005758E0" w14:paraId="2AF0640B" w14:textId="77777777" w:rsidTr="005758E0">
        <w:tc>
          <w:tcPr>
            <w:tcW w:w="2194" w:type="dxa"/>
          </w:tcPr>
          <w:p w14:paraId="10328D5C" w14:textId="4668C0F0"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STT</w:t>
            </w:r>
          </w:p>
        </w:tc>
        <w:tc>
          <w:tcPr>
            <w:tcW w:w="2194" w:type="dxa"/>
          </w:tcPr>
          <w:p w14:paraId="7E65B9F1" w14:textId="188AE55A"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 xml:space="preserve">Tên Trường </w:t>
            </w:r>
          </w:p>
        </w:tc>
        <w:tc>
          <w:tcPr>
            <w:tcW w:w="2194" w:type="dxa"/>
          </w:tcPr>
          <w:p w14:paraId="1F9B433F" w14:textId="0CC2B364"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Kiểu dữ liệu</w:t>
            </w:r>
          </w:p>
        </w:tc>
        <w:tc>
          <w:tcPr>
            <w:tcW w:w="2195" w:type="dxa"/>
          </w:tcPr>
          <w:p w14:paraId="226F828F" w14:textId="30F7B477"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Ràng buộc</w:t>
            </w:r>
          </w:p>
        </w:tc>
      </w:tr>
      <w:tr w:rsidR="005758E0" w:rsidRPr="005758E0" w14:paraId="780AB327" w14:textId="77777777" w:rsidTr="005758E0">
        <w:tc>
          <w:tcPr>
            <w:tcW w:w="2194" w:type="dxa"/>
          </w:tcPr>
          <w:p w14:paraId="633AC765" w14:textId="29D2F998"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1</w:t>
            </w:r>
          </w:p>
        </w:tc>
        <w:tc>
          <w:tcPr>
            <w:tcW w:w="2194" w:type="dxa"/>
          </w:tcPr>
          <w:p w14:paraId="61005FE1" w14:textId="39753E92"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MAHESOLUONG</w:t>
            </w:r>
          </w:p>
        </w:tc>
        <w:tc>
          <w:tcPr>
            <w:tcW w:w="2194" w:type="dxa"/>
          </w:tcPr>
          <w:p w14:paraId="666B340C" w14:textId="14093E11"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VARCHAR</w:t>
            </w:r>
            <w:r w:rsidRPr="005758E0">
              <w:rPr>
                <w:rFonts w:ascii="Times New Roman" w:hAnsi="Times New Roman" w:cs="Times New Roman"/>
                <w:sz w:val="26"/>
                <w:szCs w:val="26"/>
              </w:rPr>
              <w:t xml:space="preserve"> (15)</w:t>
            </w:r>
          </w:p>
        </w:tc>
        <w:tc>
          <w:tcPr>
            <w:tcW w:w="2195" w:type="dxa"/>
          </w:tcPr>
          <w:p w14:paraId="39B88D1F" w14:textId="5EB76968"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Khóa chính</w:t>
            </w:r>
          </w:p>
        </w:tc>
      </w:tr>
      <w:tr w:rsidR="005758E0" w:rsidRPr="005758E0" w14:paraId="6FCFFCFD" w14:textId="77777777" w:rsidTr="005758E0">
        <w:tc>
          <w:tcPr>
            <w:tcW w:w="2194" w:type="dxa"/>
          </w:tcPr>
          <w:p w14:paraId="4D87D7A7" w14:textId="3D53A781"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2</w:t>
            </w:r>
          </w:p>
        </w:tc>
        <w:tc>
          <w:tcPr>
            <w:tcW w:w="2194" w:type="dxa"/>
          </w:tcPr>
          <w:p w14:paraId="6F68FE80" w14:textId="6CBA9979"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CAPBAC</w:t>
            </w:r>
          </w:p>
        </w:tc>
        <w:tc>
          <w:tcPr>
            <w:tcW w:w="2194" w:type="dxa"/>
          </w:tcPr>
          <w:p w14:paraId="29F876BA" w14:textId="1F45CD1C"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FLOAT</w:t>
            </w:r>
          </w:p>
        </w:tc>
        <w:tc>
          <w:tcPr>
            <w:tcW w:w="2195" w:type="dxa"/>
          </w:tcPr>
          <w:p w14:paraId="3BEF8BB9" w14:textId="1B69FAAC"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Lớn hơn 0</w:t>
            </w:r>
          </w:p>
        </w:tc>
      </w:tr>
      <w:tr w:rsidR="005758E0" w:rsidRPr="005758E0" w14:paraId="0972599C" w14:textId="77777777" w:rsidTr="005758E0">
        <w:tc>
          <w:tcPr>
            <w:tcW w:w="2194" w:type="dxa"/>
          </w:tcPr>
          <w:p w14:paraId="19296C60" w14:textId="4BC2472B"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3</w:t>
            </w:r>
          </w:p>
        </w:tc>
        <w:tc>
          <w:tcPr>
            <w:tcW w:w="2194" w:type="dxa"/>
          </w:tcPr>
          <w:p w14:paraId="652F5918" w14:textId="154E4D35"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HESO</w:t>
            </w:r>
          </w:p>
        </w:tc>
        <w:tc>
          <w:tcPr>
            <w:tcW w:w="2194" w:type="dxa"/>
          </w:tcPr>
          <w:p w14:paraId="6479CCBA" w14:textId="204D24C2"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FLOAT</w:t>
            </w:r>
          </w:p>
        </w:tc>
        <w:tc>
          <w:tcPr>
            <w:tcW w:w="2195" w:type="dxa"/>
          </w:tcPr>
          <w:p w14:paraId="2FAFE1B3" w14:textId="40C15140"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Lớn hơn 0</w:t>
            </w:r>
          </w:p>
        </w:tc>
      </w:tr>
    </w:tbl>
    <w:p w14:paraId="670DDDB1" w14:textId="77777777" w:rsidR="005758E0" w:rsidRPr="005758E0" w:rsidRDefault="005758E0" w:rsidP="005758E0">
      <w:pPr>
        <w:pStyle w:val="ListParagraph"/>
        <w:rPr>
          <w:rFonts w:ascii="Times New Roman" w:hAnsi="Times New Roman" w:cs="Times New Roman"/>
          <w:sz w:val="26"/>
          <w:szCs w:val="26"/>
        </w:rPr>
      </w:pPr>
    </w:p>
    <w:p w14:paraId="635324A8" w14:textId="70A868B0" w:rsidR="005758E0" w:rsidRPr="005758E0" w:rsidRDefault="005758E0" w:rsidP="00070741">
      <w:pPr>
        <w:pStyle w:val="ListParagraph"/>
        <w:numPr>
          <w:ilvl w:val="1"/>
          <w:numId w:val="16"/>
        </w:numPr>
        <w:outlineLvl w:val="2"/>
        <w:rPr>
          <w:rFonts w:ascii="Times New Roman" w:hAnsi="Times New Roman" w:cs="Times New Roman"/>
          <w:sz w:val="26"/>
          <w:szCs w:val="26"/>
        </w:rPr>
      </w:pPr>
      <w:r w:rsidRPr="005758E0">
        <w:rPr>
          <w:rFonts w:ascii="Times New Roman" w:hAnsi="Times New Roman" w:cs="Times New Roman"/>
          <w:sz w:val="26"/>
          <w:szCs w:val="26"/>
        </w:rPr>
        <w:t>BẢNG CHỨC DANH</w:t>
      </w:r>
    </w:p>
    <w:tbl>
      <w:tblPr>
        <w:tblStyle w:val="TableGrid"/>
        <w:tblW w:w="0" w:type="auto"/>
        <w:tblInd w:w="720" w:type="dxa"/>
        <w:tblLook w:val="04A0" w:firstRow="1" w:lastRow="0" w:firstColumn="1" w:lastColumn="0" w:noHBand="0" w:noVBand="1"/>
      </w:tblPr>
      <w:tblGrid>
        <w:gridCol w:w="1680"/>
        <w:gridCol w:w="2195"/>
        <w:gridCol w:w="2455"/>
        <w:gridCol w:w="1727"/>
      </w:tblGrid>
      <w:tr w:rsidR="005758E0" w:rsidRPr="005758E0" w14:paraId="16DC2C82" w14:textId="77777777" w:rsidTr="005758E0">
        <w:tc>
          <w:tcPr>
            <w:tcW w:w="1903" w:type="dxa"/>
          </w:tcPr>
          <w:p w14:paraId="2D746EF0" w14:textId="7777777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STT</w:t>
            </w:r>
          </w:p>
        </w:tc>
        <w:tc>
          <w:tcPr>
            <w:tcW w:w="2095" w:type="dxa"/>
          </w:tcPr>
          <w:p w14:paraId="66D0A5AE" w14:textId="7777777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 xml:space="preserve">Tên Trường </w:t>
            </w:r>
          </w:p>
        </w:tc>
        <w:tc>
          <w:tcPr>
            <w:tcW w:w="2124" w:type="dxa"/>
          </w:tcPr>
          <w:p w14:paraId="6D7102C3" w14:textId="7777777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Kiểu dữ liệu</w:t>
            </w:r>
          </w:p>
        </w:tc>
        <w:tc>
          <w:tcPr>
            <w:tcW w:w="1935" w:type="dxa"/>
          </w:tcPr>
          <w:p w14:paraId="2383EB07" w14:textId="7777777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Ràng buộc</w:t>
            </w:r>
          </w:p>
        </w:tc>
      </w:tr>
      <w:tr w:rsidR="005758E0" w:rsidRPr="005758E0" w14:paraId="703963CA" w14:textId="77777777" w:rsidTr="005758E0">
        <w:tc>
          <w:tcPr>
            <w:tcW w:w="1903" w:type="dxa"/>
          </w:tcPr>
          <w:p w14:paraId="17A43D36" w14:textId="7777777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1</w:t>
            </w:r>
          </w:p>
        </w:tc>
        <w:tc>
          <w:tcPr>
            <w:tcW w:w="2095" w:type="dxa"/>
          </w:tcPr>
          <w:p w14:paraId="12CD0D1F" w14:textId="64A4D7A4"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MACHUCDANH</w:t>
            </w:r>
          </w:p>
        </w:tc>
        <w:tc>
          <w:tcPr>
            <w:tcW w:w="2124" w:type="dxa"/>
          </w:tcPr>
          <w:p w14:paraId="5F7D2332" w14:textId="3D145FD5"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VARCHAR</w:t>
            </w:r>
            <w:r w:rsidRPr="005758E0">
              <w:rPr>
                <w:rFonts w:ascii="Times New Roman" w:hAnsi="Times New Roman" w:cs="Times New Roman"/>
                <w:sz w:val="26"/>
                <w:szCs w:val="26"/>
              </w:rPr>
              <w:t xml:space="preserve"> </w:t>
            </w:r>
            <w:r w:rsidRPr="005758E0">
              <w:rPr>
                <w:rFonts w:ascii="Times New Roman" w:hAnsi="Times New Roman" w:cs="Times New Roman"/>
                <w:sz w:val="26"/>
                <w:szCs w:val="26"/>
              </w:rPr>
              <w:t>(15)</w:t>
            </w:r>
          </w:p>
        </w:tc>
        <w:tc>
          <w:tcPr>
            <w:tcW w:w="1935" w:type="dxa"/>
          </w:tcPr>
          <w:p w14:paraId="5EBC1333" w14:textId="7777777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Khóa chính</w:t>
            </w:r>
          </w:p>
        </w:tc>
      </w:tr>
      <w:tr w:rsidR="005758E0" w:rsidRPr="005758E0" w14:paraId="3FBCA832" w14:textId="77777777" w:rsidTr="005758E0">
        <w:tc>
          <w:tcPr>
            <w:tcW w:w="1903" w:type="dxa"/>
          </w:tcPr>
          <w:p w14:paraId="64B63B89" w14:textId="7777777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2</w:t>
            </w:r>
          </w:p>
        </w:tc>
        <w:tc>
          <w:tcPr>
            <w:tcW w:w="2095" w:type="dxa"/>
          </w:tcPr>
          <w:p w14:paraId="3E16DA0D" w14:textId="24F8A262"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TENCHUCDANH</w:t>
            </w:r>
          </w:p>
        </w:tc>
        <w:tc>
          <w:tcPr>
            <w:tcW w:w="2124" w:type="dxa"/>
          </w:tcPr>
          <w:p w14:paraId="0DB7F20D" w14:textId="380F04F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NVARCHAR(MAX)</w:t>
            </w:r>
          </w:p>
        </w:tc>
        <w:tc>
          <w:tcPr>
            <w:tcW w:w="1935" w:type="dxa"/>
          </w:tcPr>
          <w:p w14:paraId="64CDA194" w14:textId="333E3FAA" w:rsidR="005758E0" w:rsidRPr="005758E0" w:rsidRDefault="005758E0" w:rsidP="00DA730E">
            <w:pPr>
              <w:pStyle w:val="ListParagraph"/>
              <w:ind w:left="0"/>
              <w:rPr>
                <w:rFonts w:ascii="Times New Roman" w:hAnsi="Times New Roman" w:cs="Times New Roman"/>
                <w:sz w:val="26"/>
                <w:szCs w:val="26"/>
              </w:rPr>
            </w:pPr>
          </w:p>
        </w:tc>
      </w:tr>
    </w:tbl>
    <w:p w14:paraId="07C50C45" w14:textId="77777777" w:rsidR="005758E0" w:rsidRPr="005758E0" w:rsidRDefault="005758E0" w:rsidP="005758E0">
      <w:pPr>
        <w:pStyle w:val="ListParagraph"/>
        <w:rPr>
          <w:rFonts w:ascii="Times New Roman" w:hAnsi="Times New Roman" w:cs="Times New Roman"/>
          <w:sz w:val="26"/>
          <w:szCs w:val="26"/>
        </w:rPr>
      </w:pPr>
    </w:p>
    <w:p w14:paraId="37F11743" w14:textId="04235373" w:rsidR="005758E0" w:rsidRPr="005758E0" w:rsidRDefault="005758E0" w:rsidP="00070741">
      <w:pPr>
        <w:pStyle w:val="ListParagraph"/>
        <w:numPr>
          <w:ilvl w:val="1"/>
          <w:numId w:val="16"/>
        </w:numPr>
        <w:outlineLvl w:val="2"/>
        <w:rPr>
          <w:rFonts w:ascii="Times New Roman" w:hAnsi="Times New Roman" w:cs="Times New Roman"/>
          <w:sz w:val="26"/>
          <w:szCs w:val="26"/>
        </w:rPr>
      </w:pPr>
      <w:r w:rsidRPr="005758E0">
        <w:rPr>
          <w:rFonts w:ascii="Times New Roman" w:hAnsi="Times New Roman" w:cs="Times New Roman"/>
          <w:sz w:val="26"/>
          <w:szCs w:val="26"/>
        </w:rPr>
        <w:t>BẢNG CHI PHÍ NHÂN VIÊN</w:t>
      </w:r>
    </w:p>
    <w:tbl>
      <w:tblPr>
        <w:tblStyle w:val="TableGrid"/>
        <w:tblW w:w="0" w:type="auto"/>
        <w:tblInd w:w="720" w:type="dxa"/>
        <w:tblLook w:val="04A0" w:firstRow="1" w:lastRow="0" w:firstColumn="1" w:lastColumn="0" w:noHBand="0" w:noVBand="1"/>
      </w:tblPr>
      <w:tblGrid>
        <w:gridCol w:w="1479"/>
        <w:gridCol w:w="2874"/>
        <w:gridCol w:w="2116"/>
        <w:gridCol w:w="1588"/>
      </w:tblGrid>
      <w:tr w:rsidR="005758E0" w:rsidRPr="005758E0" w14:paraId="528556D7" w14:textId="77777777" w:rsidTr="00DA730E">
        <w:tc>
          <w:tcPr>
            <w:tcW w:w="2194" w:type="dxa"/>
          </w:tcPr>
          <w:p w14:paraId="2642DAFF" w14:textId="7777777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STT</w:t>
            </w:r>
          </w:p>
        </w:tc>
        <w:tc>
          <w:tcPr>
            <w:tcW w:w="2194" w:type="dxa"/>
          </w:tcPr>
          <w:p w14:paraId="6DD82A7F" w14:textId="7777777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 xml:space="preserve">Tên Trường </w:t>
            </w:r>
          </w:p>
        </w:tc>
        <w:tc>
          <w:tcPr>
            <w:tcW w:w="2194" w:type="dxa"/>
          </w:tcPr>
          <w:p w14:paraId="18E33D61" w14:textId="7777777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Kiểu dữ liệu</w:t>
            </w:r>
          </w:p>
        </w:tc>
        <w:tc>
          <w:tcPr>
            <w:tcW w:w="2195" w:type="dxa"/>
          </w:tcPr>
          <w:p w14:paraId="60B673CD" w14:textId="7777777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Ràng buộc</w:t>
            </w:r>
          </w:p>
        </w:tc>
      </w:tr>
      <w:tr w:rsidR="005758E0" w:rsidRPr="005758E0" w14:paraId="5F97C427" w14:textId="77777777" w:rsidTr="00DA730E">
        <w:tc>
          <w:tcPr>
            <w:tcW w:w="2194" w:type="dxa"/>
          </w:tcPr>
          <w:p w14:paraId="60614800" w14:textId="7777777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1</w:t>
            </w:r>
          </w:p>
        </w:tc>
        <w:tc>
          <w:tcPr>
            <w:tcW w:w="2194" w:type="dxa"/>
          </w:tcPr>
          <w:p w14:paraId="0F14164C" w14:textId="7063F7D9"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MACHIPHINHANVIEN</w:t>
            </w:r>
          </w:p>
        </w:tc>
        <w:tc>
          <w:tcPr>
            <w:tcW w:w="2194" w:type="dxa"/>
          </w:tcPr>
          <w:p w14:paraId="10A82379" w14:textId="1ACB0841"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V</w:t>
            </w:r>
            <w:r w:rsidRPr="005758E0">
              <w:rPr>
                <w:rFonts w:ascii="Times New Roman" w:hAnsi="Times New Roman" w:cs="Times New Roman"/>
                <w:sz w:val="26"/>
                <w:szCs w:val="26"/>
              </w:rPr>
              <w:t>ARCHAR(15)</w:t>
            </w:r>
          </w:p>
        </w:tc>
        <w:tc>
          <w:tcPr>
            <w:tcW w:w="2195" w:type="dxa"/>
          </w:tcPr>
          <w:p w14:paraId="1D65A5D6" w14:textId="7777777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Khóa chính</w:t>
            </w:r>
          </w:p>
        </w:tc>
      </w:tr>
      <w:tr w:rsidR="005758E0" w:rsidRPr="005758E0" w14:paraId="72FD6385" w14:textId="77777777" w:rsidTr="00DA730E">
        <w:tc>
          <w:tcPr>
            <w:tcW w:w="2194" w:type="dxa"/>
          </w:tcPr>
          <w:p w14:paraId="5C4CFBF6" w14:textId="7777777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2</w:t>
            </w:r>
          </w:p>
        </w:tc>
        <w:tc>
          <w:tcPr>
            <w:tcW w:w="2194" w:type="dxa"/>
          </w:tcPr>
          <w:p w14:paraId="106AE682" w14:textId="30005639"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MACHUCDANH</w:t>
            </w:r>
          </w:p>
        </w:tc>
        <w:tc>
          <w:tcPr>
            <w:tcW w:w="2194" w:type="dxa"/>
          </w:tcPr>
          <w:p w14:paraId="7019D068" w14:textId="5277111D"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VARCHAR(15)</w:t>
            </w:r>
          </w:p>
        </w:tc>
        <w:tc>
          <w:tcPr>
            <w:tcW w:w="2195" w:type="dxa"/>
          </w:tcPr>
          <w:p w14:paraId="295D150D" w14:textId="77049EF5"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NOT NULL</w:t>
            </w:r>
          </w:p>
        </w:tc>
      </w:tr>
      <w:tr w:rsidR="005758E0" w:rsidRPr="005758E0" w14:paraId="7F0F87BE" w14:textId="77777777" w:rsidTr="00DA730E">
        <w:tc>
          <w:tcPr>
            <w:tcW w:w="2194" w:type="dxa"/>
          </w:tcPr>
          <w:p w14:paraId="7DDFD050" w14:textId="7777777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3</w:t>
            </w:r>
          </w:p>
        </w:tc>
        <w:tc>
          <w:tcPr>
            <w:tcW w:w="2194" w:type="dxa"/>
          </w:tcPr>
          <w:p w14:paraId="0E477597" w14:textId="7B79136C"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MAHESOLUONG</w:t>
            </w:r>
          </w:p>
        </w:tc>
        <w:tc>
          <w:tcPr>
            <w:tcW w:w="2194" w:type="dxa"/>
          </w:tcPr>
          <w:p w14:paraId="6676E451" w14:textId="6262F4A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VARCHAR(15)</w:t>
            </w:r>
          </w:p>
        </w:tc>
        <w:tc>
          <w:tcPr>
            <w:tcW w:w="2195" w:type="dxa"/>
          </w:tcPr>
          <w:p w14:paraId="7A21D5AF" w14:textId="796A2F23"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NOT NULL</w:t>
            </w:r>
          </w:p>
        </w:tc>
      </w:tr>
      <w:tr w:rsidR="005758E0" w:rsidRPr="005758E0" w14:paraId="6B8A1C8C" w14:textId="77777777" w:rsidTr="00DA730E">
        <w:tc>
          <w:tcPr>
            <w:tcW w:w="2194" w:type="dxa"/>
          </w:tcPr>
          <w:p w14:paraId="19773C3C" w14:textId="2C76262A"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lastRenderedPageBreak/>
              <w:t>4</w:t>
            </w:r>
          </w:p>
        </w:tc>
        <w:tc>
          <w:tcPr>
            <w:tcW w:w="2194" w:type="dxa"/>
          </w:tcPr>
          <w:p w14:paraId="0E4E8E6F" w14:textId="11FB3DA9"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MUCLUONGCOBAN</w:t>
            </w:r>
          </w:p>
        </w:tc>
        <w:tc>
          <w:tcPr>
            <w:tcW w:w="2194" w:type="dxa"/>
          </w:tcPr>
          <w:p w14:paraId="76BAFA7C" w14:textId="44E86E3C"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DECIMAL(18,0)</w:t>
            </w:r>
          </w:p>
        </w:tc>
        <w:tc>
          <w:tcPr>
            <w:tcW w:w="2195" w:type="dxa"/>
          </w:tcPr>
          <w:p w14:paraId="7E284FCB" w14:textId="3EC41F75"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Lớn hơn 0</w:t>
            </w:r>
          </w:p>
        </w:tc>
      </w:tr>
      <w:tr w:rsidR="005758E0" w:rsidRPr="005758E0" w14:paraId="41CEB183" w14:textId="77777777" w:rsidTr="00DA730E">
        <w:tc>
          <w:tcPr>
            <w:tcW w:w="2194" w:type="dxa"/>
          </w:tcPr>
          <w:p w14:paraId="695589EC" w14:textId="317CD551"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5</w:t>
            </w:r>
          </w:p>
        </w:tc>
        <w:tc>
          <w:tcPr>
            <w:tcW w:w="2194" w:type="dxa"/>
          </w:tcPr>
          <w:p w14:paraId="11990DF6" w14:textId="2CA098F2"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HESOPHUCAP</w:t>
            </w:r>
          </w:p>
        </w:tc>
        <w:tc>
          <w:tcPr>
            <w:tcW w:w="2194" w:type="dxa"/>
          </w:tcPr>
          <w:p w14:paraId="37B94712" w14:textId="22BCEB2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FLOAT</w:t>
            </w:r>
          </w:p>
        </w:tc>
        <w:tc>
          <w:tcPr>
            <w:tcW w:w="2195" w:type="dxa"/>
          </w:tcPr>
          <w:p w14:paraId="59E859ED" w14:textId="563BB93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Lớn hơn  0</w:t>
            </w:r>
          </w:p>
        </w:tc>
      </w:tr>
      <w:tr w:rsidR="005758E0" w:rsidRPr="005758E0" w14:paraId="5302C74A" w14:textId="77777777" w:rsidTr="00DA730E">
        <w:tc>
          <w:tcPr>
            <w:tcW w:w="2194" w:type="dxa"/>
          </w:tcPr>
          <w:p w14:paraId="52CD7098" w14:textId="2CA44BC2"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6</w:t>
            </w:r>
          </w:p>
        </w:tc>
        <w:tc>
          <w:tcPr>
            <w:tcW w:w="2194" w:type="dxa"/>
          </w:tcPr>
          <w:p w14:paraId="2E655661" w14:textId="750A588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BAOHIEM</w:t>
            </w:r>
          </w:p>
        </w:tc>
        <w:tc>
          <w:tcPr>
            <w:tcW w:w="2194" w:type="dxa"/>
          </w:tcPr>
          <w:p w14:paraId="00AF94F1" w14:textId="13E6623F"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DECIMAL(18,0)</w:t>
            </w:r>
          </w:p>
        </w:tc>
        <w:tc>
          <w:tcPr>
            <w:tcW w:w="2195" w:type="dxa"/>
          </w:tcPr>
          <w:p w14:paraId="6AF1A2E3" w14:textId="57675C9B"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Lớn hơn 0</w:t>
            </w:r>
          </w:p>
        </w:tc>
      </w:tr>
      <w:tr w:rsidR="005758E0" w:rsidRPr="005758E0" w14:paraId="52BB303C" w14:textId="77777777" w:rsidTr="00DA730E">
        <w:tc>
          <w:tcPr>
            <w:tcW w:w="2194" w:type="dxa"/>
          </w:tcPr>
          <w:p w14:paraId="0AAFBF11" w14:textId="72364DC7"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7</w:t>
            </w:r>
          </w:p>
        </w:tc>
        <w:tc>
          <w:tcPr>
            <w:tcW w:w="2194" w:type="dxa"/>
          </w:tcPr>
          <w:p w14:paraId="13419C83" w14:textId="33B09BDA"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CPDONGPHUC</w:t>
            </w:r>
          </w:p>
        </w:tc>
        <w:tc>
          <w:tcPr>
            <w:tcW w:w="2194" w:type="dxa"/>
          </w:tcPr>
          <w:p w14:paraId="571DFCF2" w14:textId="7BD7124A" w:rsidR="005758E0" w:rsidRPr="005758E0" w:rsidRDefault="005758E0" w:rsidP="005758E0">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DECIMAL(18,0)</w:t>
            </w:r>
          </w:p>
        </w:tc>
        <w:tc>
          <w:tcPr>
            <w:tcW w:w="2195" w:type="dxa"/>
          </w:tcPr>
          <w:p w14:paraId="347DA1F6" w14:textId="304C6C64" w:rsidR="005758E0" w:rsidRPr="005758E0" w:rsidRDefault="005758E0" w:rsidP="00DA730E">
            <w:pPr>
              <w:pStyle w:val="ListParagraph"/>
              <w:ind w:left="0"/>
              <w:rPr>
                <w:rFonts w:ascii="Times New Roman" w:hAnsi="Times New Roman" w:cs="Times New Roman"/>
                <w:sz w:val="26"/>
                <w:szCs w:val="26"/>
              </w:rPr>
            </w:pPr>
            <w:r w:rsidRPr="005758E0">
              <w:rPr>
                <w:rFonts w:ascii="Times New Roman" w:hAnsi="Times New Roman" w:cs="Times New Roman"/>
                <w:sz w:val="26"/>
                <w:szCs w:val="26"/>
              </w:rPr>
              <w:t>Lớn hơn 0</w:t>
            </w:r>
          </w:p>
        </w:tc>
      </w:tr>
    </w:tbl>
    <w:p w14:paraId="5A450E4F" w14:textId="77777777" w:rsidR="005758E0" w:rsidRPr="005758E0" w:rsidRDefault="005758E0" w:rsidP="005758E0">
      <w:pPr>
        <w:pStyle w:val="ListParagraph"/>
      </w:pPr>
    </w:p>
    <w:p w14:paraId="6EFEE8FB" w14:textId="41568BA9" w:rsidR="006A6529" w:rsidRPr="00082BD4" w:rsidRDefault="006A6529" w:rsidP="00070741">
      <w:pPr>
        <w:pStyle w:val="ListParagraph"/>
        <w:numPr>
          <w:ilvl w:val="0"/>
          <w:numId w:val="5"/>
        </w:numPr>
        <w:jc w:val="both"/>
        <w:outlineLvl w:val="0"/>
        <w:rPr>
          <w:rFonts w:ascii="Times New Roman" w:hAnsi="Times New Roman" w:cs="Times New Roman"/>
          <w:b/>
          <w:sz w:val="26"/>
          <w:szCs w:val="26"/>
          <w:u w:val="single"/>
        </w:rPr>
      </w:pPr>
      <w:r w:rsidRPr="00724A1A">
        <w:rPr>
          <w:rFonts w:ascii="Times New Roman" w:hAnsi="Times New Roman" w:cs="Times New Roman"/>
          <w:b/>
          <w:sz w:val="26"/>
          <w:szCs w:val="26"/>
        </w:rPr>
        <w:t>THIẾT KẾ GIAO DIỆN</w:t>
      </w:r>
    </w:p>
    <w:p w14:paraId="3038A544" w14:textId="7F8D23B5" w:rsidR="00082BD4" w:rsidRDefault="00082BD4" w:rsidP="00070741">
      <w:pPr>
        <w:pStyle w:val="ListParagraph"/>
        <w:numPr>
          <w:ilvl w:val="0"/>
          <w:numId w:val="9"/>
        </w:numPr>
        <w:outlineLvl w:val="1"/>
        <w:rPr>
          <w:rFonts w:ascii="Times New Roman" w:hAnsi="Times New Roman" w:cs="Times New Roman"/>
          <w:sz w:val="26"/>
          <w:szCs w:val="26"/>
          <w:u w:val="single"/>
        </w:rPr>
      </w:pPr>
      <w:r w:rsidRPr="00082BD4">
        <w:rPr>
          <w:rFonts w:ascii="Times New Roman" w:hAnsi="Times New Roman" w:cs="Times New Roman"/>
          <w:sz w:val="26"/>
          <w:szCs w:val="26"/>
          <w:u w:val="single"/>
        </w:rPr>
        <w:t>Chức năng quản lý chức danh</w:t>
      </w:r>
    </w:p>
    <w:p w14:paraId="649FCABE" w14:textId="44A3572F" w:rsidR="006C7F39" w:rsidRPr="006C7F39" w:rsidRDefault="006C7F39" w:rsidP="00070741">
      <w:pPr>
        <w:pStyle w:val="ListParagraph"/>
        <w:numPr>
          <w:ilvl w:val="1"/>
          <w:numId w:val="9"/>
        </w:numPr>
        <w:outlineLvl w:val="2"/>
        <w:rPr>
          <w:rFonts w:ascii="Times New Roman" w:hAnsi="Times New Roman" w:cs="Times New Roman"/>
          <w:i/>
          <w:sz w:val="26"/>
          <w:szCs w:val="26"/>
        </w:rPr>
      </w:pPr>
      <w:r w:rsidRPr="006C7F39">
        <w:rPr>
          <w:rFonts w:ascii="Times New Roman" w:hAnsi="Times New Roman" w:cs="Times New Roman"/>
          <w:i/>
          <w:sz w:val="26"/>
          <w:szCs w:val="26"/>
        </w:rPr>
        <w:t>Danh sách chức danh</w:t>
      </w:r>
    </w:p>
    <w:p w14:paraId="394658CB" w14:textId="212B68E0" w:rsidR="00082BD4" w:rsidRDefault="006C7F39" w:rsidP="00082BD4">
      <w:pPr>
        <w:pStyle w:val="ListParagraph"/>
        <w:rPr>
          <w:rFonts w:ascii="Times New Roman" w:hAnsi="Times New Roman" w:cs="Times New Roman"/>
          <w:sz w:val="26"/>
          <w:szCs w:val="26"/>
          <w:u w:val="single"/>
        </w:rPr>
      </w:pPr>
      <w:r>
        <w:rPr>
          <w:noProof/>
          <w:lang w:val="en-US"/>
        </w:rPr>
        <w:drawing>
          <wp:inline distT="0" distB="0" distL="0" distR="0" wp14:anchorId="4A7D52BC" wp14:editId="0BD5B91E">
            <wp:extent cx="5143500" cy="3014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3014345"/>
                    </a:xfrm>
                    <a:prstGeom prst="rect">
                      <a:avLst/>
                    </a:prstGeom>
                  </pic:spPr>
                </pic:pic>
              </a:graphicData>
            </a:graphic>
          </wp:inline>
        </w:drawing>
      </w:r>
    </w:p>
    <w:p w14:paraId="19631CF7" w14:textId="46C7AC63" w:rsidR="006C7F39" w:rsidRPr="006C7F39" w:rsidRDefault="006C7F39" w:rsidP="00070741">
      <w:pPr>
        <w:pStyle w:val="ListParagraph"/>
        <w:numPr>
          <w:ilvl w:val="1"/>
          <w:numId w:val="9"/>
        </w:numPr>
        <w:outlineLvl w:val="2"/>
        <w:rPr>
          <w:rFonts w:ascii="Times New Roman" w:hAnsi="Times New Roman" w:cs="Times New Roman"/>
          <w:sz w:val="26"/>
          <w:szCs w:val="26"/>
          <w:u w:val="single"/>
        </w:rPr>
      </w:pPr>
      <w:r>
        <w:rPr>
          <w:rFonts w:ascii="Times New Roman" w:hAnsi="Times New Roman" w:cs="Times New Roman"/>
          <w:i/>
          <w:sz w:val="26"/>
          <w:szCs w:val="26"/>
        </w:rPr>
        <w:t>Chỉnh sửa chức danh</w:t>
      </w:r>
    </w:p>
    <w:p w14:paraId="752D1A1E" w14:textId="50FA39A6" w:rsidR="006C7F39" w:rsidRPr="006C7F39" w:rsidRDefault="006C7F39" w:rsidP="006C7F39">
      <w:pPr>
        <w:ind w:left="720"/>
        <w:rPr>
          <w:rFonts w:ascii="Times New Roman" w:hAnsi="Times New Roman" w:cs="Times New Roman"/>
          <w:sz w:val="26"/>
          <w:szCs w:val="26"/>
          <w:u w:val="single"/>
        </w:rPr>
      </w:pPr>
      <w:r>
        <w:rPr>
          <w:noProof/>
          <w:lang w:val="en-US"/>
        </w:rPr>
        <w:drawing>
          <wp:inline distT="0" distB="0" distL="0" distR="0" wp14:anchorId="2A827344" wp14:editId="655B8B44">
            <wp:extent cx="5076825" cy="30143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3014345"/>
                    </a:xfrm>
                    <a:prstGeom prst="rect">
                      <a:avLst/>
                    </a:prstGeom>
                  </pic:spPr>
                </pic:pic>
              </a:graphicData>
            </a:graphic>
          </wp:inline>
        </w:drawing>
      </w:r>
    </w:p>
    <w:p w14:paraId="432429FD" w14:textId="07E18906" w:rsidR="006C7F39" w:rsidRDefault="00082BD4" w:rsidP="00070741">
      <w:pPr>
        <w:pStyle w:val="ListParagraph"/>
        <w:numPr>
          <w:ilvl w:val="0"/>
          <w:numId w:val="9"/>
        </w:numPr>
        <w:outlineLvl w:val="1"/>
        <w:rPr>
          <w:rFonts w:ascii="Times New Roman" w:hAnsi="Times New Roman" w:cs="Times New Roman"/>
          <w:sz w:val="26"/>
          <w:szCs w:val="26"/>
          <w:u w:val="single"/>
        </w:rPr>
      </w:pPr>
      <w:r w:rsidRPr="00082BD4">
        <w:rPr>
          <w:rFonts w:ascii="Times New Roman" w:hAnsi="Times New Roman" w:cs="Times New Roman"/>
          <w:sz w:val="26"/>
          <w:szCs w:val="26"/>
          <w:u w:val="single"/>
        </w:rPr>
        <w:t>Chức năng quản lý hệ số lương</w:t>
      </w:r>
    </w:p>
    <w:p w14:paraId="725263AC" w14:textId="73DB1A4C" w:rsidR="006C7F39" w:rsidRPr="00B62FF5" w:rsidRDefault="006C7F39" w:rsidP="00070741">
      <w:pPr>
        <w:pStyle w:val="ListParagraph"/>
        <w:numPr>
          <w:ilvl w:val="1"/>
          <w:numId w:val="9"/>
        </w:numPr>
        <w:outlineLvl w:val="2"/>
        <w:rPr>
          <w:rFonts w:ascii="Times New Roman" w:hAnsi="Times New Roman" w:cs="Times New Roman"/>
          <w:sz w:val="26"/>
          <w:szCs w:val="26"/>
          <w:u w:val="single"/>
        </w:rPr>
      </w:pPr>
      <w:r>
        <w:rPr>
          <w:rFonts w:ascii="Times New Roman" w:hAnsi="Times New Roman" w:cs="Times New Roman"/>
          <w:i/>
          <w:sz w:val="26"/>
          <w:szCs w:val="26"/>
        </w:rPr>
        <w:lastRenderedPageBreak/>
        <w:t>Danh sách hệ số lương</w:t>
      </w:r>
    </w:p>
    <w:p w14:paraId="378CC3AE" w14:textId="0D2D1637" w:rsidR="00B62FF5" w:rsidRPr="00B62FF5" w:rsidRDefault="00B62FF5" w:rsidP="00B62FF5">
      <w:pPr>
        <w:ind w:left="720"/>
        <w:rPr>
          <w:rFonts w:ascii="Times New Roman" w:hAnsi="Times New Roman" w:cs="Times New Roman"/>
          <w:sz w:val="26"/>
          <w:szCs w:val="26"/>
          <w:u w:val="single"/>
        </w:rPr>
      </w:pPr>
      <w:r>
        <w:rPr>
          <w:noProof/>
          <w:lang w:val="en-US"/>
        </w:rPr>
        <w:drawing>
          <wp:inline distT="0" distB="0" distL="0" distR="0" wp14:anchorId="15BA0497" wp14:editId="66EADCEE">
            <wp:extent cx="5067300" cy="3014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3014345"/>
                    </a:xfrm>
                    <a:prstGeom prst="rect">
                      <a:avLst/>
                    </a:prstGeom>
                  </pic:spPr>
                </pic:pic>
              </a:graphicData>
            </a:graphic>
          </wp:inline>
        </w:drawing>
      </w:r>
    </w:p>
    <w:p w14:paraId="55EDA4AE" w14:textId="7D59AC06" w:rsidR="006C7F39" w:rsidRPr="00B62FF5" w:rsidRDefault="006C7F39" w:rsidP="00070741">
      <w:pPr>
        <w:pStyle w:val="ListParagraph"/>
        <w:numPr>
          <w:ilvl w:val="1"/>
          <w:numId w:val="9"/>
        </w:numPr>
        <w:outlineLvl w:val="2"/>
        <w:rPr>
          <w:rFonts w:ascii="Times New Roman" w:hAnsi="Times New Roman" w:cs="Times New Roman"/>
          <w:sz w:val="26"/>
          <w:szCs w:val="26"/>
          <w:u w:val="single"/>
        </w:rPr>
      </w:pPr>
      <w:r>
        <w:rPr>
          <w:rFonts w:ascii="Times New Roman" w:hAnsi="Times New Roman" w:cs="Times New Roman"/>
          <w:i/>
          <w:sz w:val="26"/>
          <w:szCs w:val="26"/>
        </w:rPr>
        <w:t>Chỉnh sửa hệ số lương</w:t>
      </w:r>
    </w:p>
    <w:p w14:paraId="74296C32" w14:textId="7428AA7B" w:rsidR="00B62FF5" w:rsidRPr="006C7F39" w:rsidRDefault="00B62FF5" w:rsidP="00B62FF5">
      <w:pPr>
        <w:pStyle w:val="ListParagraph"/>
        <w:rPr>
          <w:rFonts w:ascii="Times New Roman" w:hAnsi="Times New Roman" w:cs="Times New Roman"/>
          <w:sz w:val="26"/>
          <w:szCs w:val="26"/>
          <w:u w:val="single"/>
        </w:rPr>
      </w:pPr>
      <w:r>
        <w:rPr>
          <w:noProof/>
          <w:lang w:val="en-US"/>
        </w:rPr>
        <w:drawing>
          <wp:inline distT="0" distB="0" distL="0" distR="0" wp14:anchorId="57211550" wp14:editId="072698D3">
            <wp:extent cx="5048250" cy="3014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3014345"/>
                    </a:xfrm>
                    <a:prstGeom prst="rect">
                      <a:avLst/>
                    </a:prstGeom>
                  </pic:spPr>
                </pic:pic>
              </a:graphicData>
            </a:graphic>
          </wp:inline>
        </w:drawing>
      </w:r>
    </w:p>
    <w:p w14:paraId="074E287B" w14:textId="4001F0F3" w:rsidR="00082BD4" w:rsidRDefault="00082BD4" w:rsidP="00070741">
      <w:pPr>
        <w:pStyle w:val="ListParagraph"/>
        <w:numPr>
          <w:ilvl w:val="0"/>
          <w:numId w:val="9"/>
        </w:numPr>
        <w:outlineLvl w:val="1"/>
        <w:rPr>
          <w:rFonts w:ascii="Times New Roman" w:hAnsi="Times New Roman" w:cs="Times New Roman"/>
          <w:sz w:val="26"/>
          <w:szCs w:val="26"/>
          <w:u w:val="single"/>
        </w:rPr>
      </w:pPr>
      <w:r w:rsidRPr="00082BD4">
        <w:rPr>
          <w:rFonts w:ascii="Times New Roman" w:hAnsi="Times New Roman" w:cs="Times New Roman"/>
          <w:sz w:val="26"/>
          <w:szCs w:val="26"/>
          <w:u w:val="single"/>
        </w:rPr>
        <w:t>Chức năng quản lý chi phí nhân viên</w:t>
      </w:r>
    </w:p>
    <w:p w14:paraId="2585644F" w14:textId="79DBFCAB" w:rsidR="006C7F39" w:rsidRDefault="006C7F39" w:rsidP="00070741">
      <w:pPr>
        <w:pStyle w:val="ListParagraph"/>
        <w:numPr>
          <w:ilvl w:val="1"/>
          <w:numId w:val="9"/>
        </w:numPr>
        <w:outlineLvl w:val="2"/>
        <w:rPr>
          <w:rFonts w:ascii="Times New Roman" w:hAnsi="Times New Roman" w:cs="Times New Roman"/>
          <w:i/>
          <w:sz w:val="26"/>
          <w:szCs w:val="26"/>
        </w:rPr>
      </w:pPr>
      <w:r>
        <w:rPr>
          <w:rFonts w:ascii="Times New Roman" w:hAnsi="Times New Roman" w:cs="Times New Roman"/>
          <w:i/>
          <w:sz w:val="26"/>
          <w:szCs w:val="26"/>
        </w:rPr>
        <w:t>Danh sách chi phí nhân viên</w:t>
      </w:r>
    </w:p>
    <w:p w14:paraId="077917CC" w14:textId="120124AE" w:rsidR="00B62FF5" w:rsidRPr="00B62FF5" w:rsidRDefault="00B62FF5" w:rsidP="00B62FF5">
      <w:pPr>
        <w:ind w:left="720"/>
        <w:rPr>
          <w:rFonts w:ascii="Times New Roman" w:hAnsi="Times New Roman" w:cs="Times New Roman"/>
          <w:i/>
          <w:sz w:val="26"/>
          <w:szCs w:val="26"/>
        </w:rPr>
      </w:pPr>
      <w:r>
        <w:rPr>
          <w:noProof/>
          <w:lang w:val="en-US"/>
        </w:rPr>
        <w:lastRenderedPageBreak/>
        <w:drawing>
          <wp:inline distT="0" distB="0" distL="0" distR="0" wp14:anchorId="50E8EC39" wp14:editId="2EF6BBEE">
            <wp:extent cx="5086350" cy="3014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3014345"/>
                    </a:xfrm>
                    <a:prstGeom prst="rect">
                      <a:avLst/>
                    </a:prstGeom>
                  </pic:spPr>
                </pic:pic>
              </a:graphicData>
            </a:graphic>
          </wp:inline>
        </w:drawing>
      </w:r>
    </w:p>
    <w:p w14:paraId="59E8FD60" w14:textId="4A946656" w:rsidR="006C7F39" w:rsidRDefault="006C7F39" w:rsidP="00070741">
      <w:pPr>
        <w:pStyle w:val="ListParagraph"/>
        <w:numPr>
          <w:ilvl w:val="1"/>
          <w:numId w:val="9"/>
        </w:numPr>
        <w:outlineLvl w:val="2"/>
        <w:rPr>
          <w:rFonts w:ascii="Times New Roman" w:hAnsi="Times New Roman" w:cs="Times New Roman"/>
          <w:i/>
          <w:sz w:val="26"/>
          <w:szCs w:val="26"/>
        </w:rPr>
      </w:pPr>
      <w:r>
        <w:rPr>
          <w:rFonts w:ascii="Times New Roman" w:hAnsi="Times New Roman" w:cs="Times New Roman"/>
          <w:i/>
          <w:sz w:val="26"/>
          <w:szCs w:val="26"/>
        </w:rPr>
        <w:t>Chỉnh sửa chi phí nhân viên</w:t>
      </w:r>
    </w:p>
    <w:p w14:paraId="3A26D905" w14:textId="6DC8B4E2" w:rsidR="00B62FF5" w:rsidRPr="00B62FF5" w:rsidRDefault="00B62FF5" w:rsidP="00B62FF5">
      <w:pPr>
        <w:ind w:left="720"/>
        <w:rPr>
          <w:rFonts w:ascii="Times New Roman" w:hAnsi="Times New Roman" w:cs="Times New Roman"/>
          <w:i/>
          <w:sz w:val="26"/>
          <w:szCs w:val="26"/>
        </w:rPr>
      </w:pPr>
      <w:r>
        <w:rPr>
          <w:noProof/>
          <w:lang w:val="en-US"/>
        </w:rPr>
        <w:drawing>
          <wp:inline distT="0" distB="0" distL="0" distR="0" wp14:anchorId="47D02A1A" wp14:editId="6CA3A765">
            <wp:extent cx="5086350" cy="3014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350" cy="3014345"/>
                    </a:xfrm>
                    <a:prstGeom prst="rect">
                      <a:avLst/>
                    </a:prstGeom>
                  </pic:spPr>
                </pic:pic>
              </a:graphicData>
            </a:graphic>
          </wp:inline>
        </w:drawing>
      </w:r>
    </w:p>
    <w:p w14:paraId="282B1777" w14:textId="2C7FA2B3" w:rsidR="00D3620E" w:rsidRPr="00724A1A" w:rsidRDefault="6582CF52" w:rsidP="00070741">
      <w:pPr>
        <w:pStyle w:val="ListParagraph"/>
        <w:numPr>
          <w:ilvl w:val="0"/>
          <w:numId w:val="5"/>
        </w:numPr>
        <w:jc w:val="both"/>
        <w:outlineLvl w:val="0"/>
        <w:rPr>
          <w:rFonts w:ascii="Times New Roman" w:hAnsi="Times New Roman" w:cs="Times New Roman"/>
          <w:b/>
          <w:sz w:val="26"/>
          <w:szCs w:val="26"/>
        </w:rPr>
      </w:pPr>
      <w:r w:rsidRPr="00724A1A">
        <w:rPr>
          <w:rFonts w:ascii="Times New Roman" w:hAnsi="Times New Roman" w:cs="Times New Roman"/>
          <w:b/>
          <w:sz w:val="26"/>
          <w:szCs w:val="26"/>
        </w:rPr>
        <w:t>QUÁ TRÌNH THỰC HIỆN DỰ ÁN</w:t>
      </w:r>
    </w:p>
    <w:p w14:paraId="5E8F2B66" w14:textId="0C84C4E7" w:rsidR="00A5698B" w:rsidRPr="006A6529" w:rsidRDefault="714156D3" w:rsidP="00070741">
      <w:pPr>
        <w:pStyle w:val="ListParagraph"/>
        <w:numPr>
          <w:ilvl w:val="0"/>
          <w:numId w:val="8"/>
        </w:numPr>
        <w:jc w:val="both"/>
        <w:outlineLvl w:val="1"/>
        <w:rPr>
          <w:rFonts w:ascii="Times New Roman" w:hAnsi="Times New Roman" w:cs="Times New Roman"/>
          <w:sz w:val="26"/>
          <w:szCs w:val="26"/>
          <w:u w:val="single"/>
        </w:rPr>
      </w:pPr>
      <w:r w:rsidRPr="006A6529">
        <w:rPr>
          <w:rFonts w:ascii="Times New Roman" w:hAnsi="Times New Roman" w:cs="Times New Roman"/>
          <w:sz w:val="26"/>
          <w:szCs w:val="26"/>
          <w:u w:val="single"/>
        </w:rPr>
        <w:t>Quá trình chuẩn bị</w:t>
      </w:r>
    </w:p>
    <w:p w14:paraId="3580BEE6" w14:textId="78082D48" w:rsidR="00085383" w:rsidRPr="006A6529" w:rsidRDefault="714156D3"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Dựa vào các yêu cầu chung, tìm hiểu, phân tích các nghiệp vụ của nhóm, liệt kê các nghiệp vụ cần thực hiện.</w:t>
      </w:r>
    </w:p>
    <w:p w14:paraId="2728450A" w14:textId="2016A001" w:rsidR="00AD3AD7" w:rsidRPr="006A6529" w:rsidRDefault="714156D3"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Tìm hiểu giao diện thiết kế dựa trên công nghệ Silverlight, đặc tả XAML và được quản lý bởi mô hình MVVM.</w:t>
      </w:r>
    </w:p>
    <w:p w14:paraId="4EED4F0C" w14:textId="0D1C1BE8" w:rsidR="00AD3AD7" w:rsidRPr="006A6529" w:rsidRDefault="714156D3"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Ngôn ngữ lập trình sử dụng: C# ASP.NET</w:t>
      </w:r>
      <w:r w:rsidR="006A6529" w:rsidRPr="006A6529">
        <w:rPr>
          <w:rFonts w:ascii="Times New Roman" w:hAnsi="Times New Roman" w:cs="Times New Roman"/>
          <w:sz w:val="26"/>
          <w:szCs w:val="26"/>
        </w:rPr>
        <w:t>, XAML, LINQ</w:t>
      </w:r>
    </w:p>
    <w:p w14:paraId="00FE64F7" w14:textId="4A7A8693" w:rsidR="00AD3AD7" w:rsidRPr="006A6529" w:rsidRDefault="003E558D"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Tìm hiểu g</w:t>
      </w:r>
      <w:r w:rsidR="00AD3AD7" w:rsidRPr="006A6529">
        <w:rPr>
          <w:rFonts w:ascii="Times New Roman" w:hAnsi="Times New Roman" w:cs="Times New Roman"/>
          <w:sz w:val="26"/>
          <w:szCs w:val="26"/>
        </w:rPr>
        <w:t>iao</w:t>
      </w:r>
      <w:r w:rsidR="714156D3" w:rsidRPr="006A6529">
        <w:rPr>
          <w:rFonts w:ascii="Times New Roman" w:hAnsi="Times New Roman" w:cs="Times New Roman"/>
          <w:sz w:val="26"/>
          <w:szCs w:val="26"/>
        </w:rPr>
        <w:t xml:space="preserve"> tiếp dữ liệu bằng LINQ và WCF Services</w:t>
      </w:r>
    </w:p>
    <w:p w14:paraId="3A7416E5" w14:textId="56119620" w:rsidR="00AD3AD7" w:rsidRPr="006A6529" w:rsidRDefault="003E558D"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lastRenderedPageBreak/>
        <w:t>Tìm hiểu c</w:t>
      </w:r>
      <w:r w:rsidR="00AD3AD7" w:rsidRPr="006A6529">
        <w:rPr>
          <w:rFonts w:ascii="Times New Roman" w:hAnsi="Times New Roman" w:cs="Times New Roman"/>
          <w:sz w:val="26"/>
          <w:szCs w:val="26"/>
        </w:rPr>
        <w:t>ơ</w:t>
      </w:r>
      <w:r w:rsidR="714156D3" w:rsidRPr="006A6529">
        <w:rPr>
          <w:rFonts w:ascii="Times New Roman" w:hAnsi="Times New Roman" w:cs="Times New Roman"/>
          <w:sz w:val="26"/>
          <w:szCs w:val="26"/>
        </w:rPr>
        <w:t xml:space="preserve"> sở dữ liệu: Microsoft SQL Server</w:t>
      </w:r>
    </w:p>
    <w:p w14:paraId="129F2DC1" w14:textId="5AC999E3" w:rsidR="00AD3AD7" w:rsidRDefault="714156D3"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Quản lý cầu hình: VPN, SourceTree. Theo dõi công việc trên Redmine.</w:t>
      </w:r>
    </w:p>
    <w:p w14:paraId="372B93AB" w14:textId="77777777" w:rsidR="006A6529" w:rsidRPr="006A6529" w:rsidRDefault="006A6529"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IDE: Microsoft Visual 2013</w:t>
      </w:r>
    </w:p>
    <w:p w14:paraId="1DCCEB15" w14:textId="77777777" w:rsidR="006A6529" w:rsidRPr="006A6529" w:rsidRDefault="006A6529"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Trình soạn text: Notepad++</w:t>
      </w:r>
    </w:p>
    <w:p w14:paraId="59633495" w14:textId="77777777" w:rsidR="006A6529" w:rsidRPr="006A6529" w:rsidRDefault="006A6529"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Phương tiện trao đổi thông tin: Skype, Facebook, Zalo.</w:t>
      </w:r>
    </w:p>
    <w:p w14:paraId="4DE51B8F" w14:textId="77777777" w:rsidR="006A6529" w:rsidRPr="006A6529" w:rsidRDefault="006A6529"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Trình duyệt thử nghiệm: Google Chrome.</w:t>
      </w:r>
    </w:p>
    <w:p w14:paraId="695F1836" w14:textId="77777777" w:rsidR="006A6529" w:rsidRPr="006A6529" w:rsidRDefault="006A6529"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 xml:space="preserve">Công cụ hỗ trợ từ xa: Teamviewer 11 </w:t>
      </w:r>
    </w:p>
    <w:p w14:paraId="0030B29A" w14:textId="77777777" w:rsidR="006A6529" w:rsidRPr="006A6529" w:rsidRDefault="006A6529"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Trình soạn báo cáo: Microsoft Word 2013, Microsoft Word Online (via OneDrive)</w:t>
      </w:r>
    </w:p>
    <w:p w14:paraId="67406F65" w14:textId="77777777" w:rsidR="006A6529" w:rsidRPr="006A6529" w:rsidRDefault="006A6529"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Hỗ trợ thông tin, kiến thức lập trình: Google Search</w:t>
      </w:r>
    </w:p>
    <w:p w14:paraId="03217FAC" w14:textId="5795E7F7" w:rsidR="006A6529" w:rsidRPr="006A6529" w:rsidRDefault="006A6529"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Hỗ trợ cập nhật thông tin: Redmine, Google Gmail</w:t>
      </w:r>
    </w:p>
    <w:p w14:paraId="43BC1250" w14:textId="06796394" w:rsidR="00A5698B" w:rsidRPr="006A6529" w:rsidRDefault="006A6529" w:rsidP="00070741">
      <w:pPr>
        <w:pStyle w:val="ListParagraph"/>
        <w:numPr>
          <w:ilvl w:val="0"/>
          <w:numId w:val="8"/>
        </w:numPr>
        <w:jc w:val="both"/>
        <w:outlineLvl w:val="1"/>
        <w:rPr>
          <w:rFonts w:ascii="Times New Roman" w:hAnsi="Times New Roman" w:cs="Times New Roman"/>
          <w:sz w:val="26"/>
          <w:szCs w:val="26"/>
          <w:u w:val="single"/>
        </w:rPr>
      </w:pPr>
      <w:r w:rsidRPr="006A6529">
        <w:rPr>
          <w:rFonts w:ascii="Times New Roman" w:hAnsi="Times New Roman" w:cs="Times New Roman"/>
          <w:sz w:val="26"/>
          <w:szCs w:val="26"/>
          <w:u w:val="single"/>
        </w:rPr>
        <w:t>Phân chia công việc theo mô hình Scrum</w:t>
      </w:r>
    </w:p>
    <w:p w14:paraId="601A877A" w14:textId="094E5F3D" w:rsidR="00A56545" w:rsidRPr="006A6529" w:rsidRDefault="714156D3" w:rsidP="00070741">
      <w:pPr>
        <w:pStyle w:val="ListParagraph"/>
        <w:numPr>
          <w:ilvl w:val="1"/>
          <w:numId w:val="8"/>
        </w:numPr>
        <w:jc w:val="both"/>
        <w:outlineLvl w:val="2"/>
        <w:rPr>
          <w:rFonts w:ascii="Times New Roman" w:hAnsi="Times New Roman" w:cs="Times New Roman"/>
          <w:i/>
          <w:sz w:val="26"/>
          <w:szCs w:val="26"/>
        </w:rPr>
      </w:pPr>
      <w:r w:rsidRPr="006A6529">
        <w:rPr>
          <w:rFonts w:ascii="Times New Roman" w:hAnsi="Times New Roman" w:cs="Times New Roman"/>
          <w:i/>
          <w:sz w:val="26"/>
          <w:szCs w:val="26"/>
        </w:rPr>
        <w:t>Sprint 1: Phân tích tài liệu – Cài đặt môi trường</w:t>
      </w:r>
    </w:p>
    <w:p w14:paraId="74CC4EE0" w14:textId="2D7152E8" w:rsidR="0032062E" w:rsidRPr="006A6529" w:rsidRDefault="714156D3"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Dựa vào nghiệp vụ đã tìm hiểu và mô tả, phân tích tài liệu và nghiên cứu tài liệu bên ngoài để hiểu rõ nghiệp vụ.</w:t>
      </w:r>
    </w:p>
    <w:p w14:paraId="5CFAD55E" w14:textId="11FB87B9" w:rsidR="0032062E" w:rsidRPr="006A6529" w:rsidRDefault="714156D3"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Các thành viên thực hiện cài đặt môi trường phát triển, chạy framework hệ thống đã được dựng sẵn.</w:t>
      </w:r>
    </w:p>
    <w:p w14:paraId="1DD869DE" w14:textId="7696F52D" w:rsidR="00A56545" w:rsidRPr="006A6529" w:rsidRDefault="714156D3" w:rsidP="00070741">
      <w:pPr>
        <w:pStyle w:val="ListParagraph"/>
        <w:numPr>
          <w:ilvl w:val="1"/>
          <w:numId w:val="8"/>
        </w:numPr>
        <w:jc w:val="both"/>
        <w:outlineLvl w:val="2"/>
        <w:rPr>
          <w:rFonts w:ascii="Times New Roman" w:hAnsi="Times New Roman" w:cs="Times New Roman"/>
          <w:i/>
          <w:sz w:val="26"/>
          <w:szCs w:val="26"/>
        </w:rPr>
      </w:pPr>
      <w:r w:rsidRPr="006A6529">
        <w:rPr>
          <w:rFonts w:ascii="Times New Roman" w:hAnsi="Times New Roman" w:cs="Times New Roman"/>
          <w:i/>
          <w:sz w:val="26"/>
          <w:szCs w:val="26"/>
        </w:rPr>
        <w:t>Sprint 2: Mô tả dữ liệu – Thiết kế giao diện</w:t>
      </w:r>
    </w:p>
    <w:p w14:paraId="177582B5" w14:textId="6053F066" w:rsidR="00BA0366" w:rsidRPr="006A6529" w:rsidRDefault="00BA0366"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Dựa vào mô tả đã tìm hiểu được, nhóm thực hiện việc mô tả dữ liệu, tạo các bản dữ liệu, viết store procedured, thiết kế giao diện.</w:t>
      </w:r>
    </w:p>
    <w:p w14:paraId="126220A6" w14:textId="11C6B57F" w:rsidR="00A56545" w:rsidRPr="006A6529" w:rsidRDefault="714156D3" w:rsidP="00070741">
      <w:pPr>
        <w:pStyle w:val="ListParagraph"/>
        <w:numPr>
          <w:ilvl w:val="1"/>
          <w:numId w:val="8"/>
        </w:numPr>
        <w:jc w:val="both"/>
        <w:outlineLvl w:val="2"/>
        <w:rPr>
          <w:rFonts w:ascii="Times New Roman" w:hAnsi="Times New Roman" w:cs="Times New Roman"/>
          <w:i/>
          <w:sz w:val="26"/>
          <w:szCs w:val="26"/>
        </w:rPr>
      </w:pPr>
      <w:r w:rsidRPr="006A6529">
        <w:rPr>
          <w:rFonts w:ascii="Times New Roman" w:hAnsi="Times New Roman" w:cs="Times New Roman"/>
          <w:i/>
          <w:sz w:val="26"/>
          <w:szCs w:val="26"/>
        </w:rPr>
        <w:t>Sprint 3: Code chức năng</w:t>
      </w:r>
    </w:p>
    <w:p w14:paraId="595CC5EF" w14:textId="564D541C" w:rsidR="00BA0366" w:rsidRPr="006A6529" w:rsidRDefault="00BA0366"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Dựa vào cơ sở dữ liệu và giao diện, nhóm thực hiện việc code chức năng các nghiệp vụ: thêm, xóa, sửa, tìm kiếm.</w:t>
      </w:r>
    </w:p>
    <w:p w14:paraId="3D788BE5" w14:textId="3DE3DD89" w:rsidR="00102E49" w:rsidRPr="006A6529" w:rsidRDefault="36BBF44E" w:rsidP="00070741">
      <w:pPr>
        <w:pStyle w:val="ListParagraph"/>
        <w:numPr>
          <w:ilvl w:val="0"/>
          <w:numId w:val="8"/>
        </w:numPr>
        <w:jc w:val="both"/>
        <w:outlineLvl w:val="1"/>
        <w:rPr>
          <w:rFonts w:ascii="Times New Roman" w:hAnsi="Times New Roman" w:cs="Times New Roman"/>
          <w:sz w:val="26"/>
          <w:szCs w:val="26"/>
          <w:u w:val="single"/>
        </w:rPr>
      </w:pPr>
      <w:r w:rsidRPr="006A6529">
        <w:rPr>
          <w:rFonts w:ascii="Times New Roman" w:hAnsi="Times New Roman" w:cs="Times New Roman"/>
          <w:sz w:val="26"/>
          <w:szCs w:val="26"/>
          <w:u w:val="single"/>
        </w:rPr>
        <w:t>Mô tả chi tiết công việc</w:t>
      </w:r>
    </w:p>
    <w:p w14:paraId="5F20FD9F" w14:textId="3C74423B" w:rsidR="002273A2" w:rsidRPr="006A6529" w:rsidRDefault="36BBF44E" w:rsidP="00070741">
      <w:pPr>
        <w:pStyle w:val="ListParagraph"/>
        <w:numPr>
          <w:ilvl w:val="1"/>
          <w:numId w:val="8"/>
        </w:numPr>
        <w:jc w:val="both"/>
        <w:outlineLvl w:val="2"/>
        <w:rPr>
          <w:rFonts w:ascii="Times New Roman" w:hAnsi="Times New Roman" w:cs="Times New Roman"/>
          <w:b/>
          <w:i/>
          <w:sz w:val="26"/>
          <w:szCs w:val="26"/>
        </w:rPr>
      </w:pPr>
      <w:r w:rsidRPr="006A6529">
        <w:rPr>
          <w:rFonts w:ascii="Times New Roman" w:hAnsi="Times New Roman" w:cs="Times New Roman"/>
          <w:b/>
          <w:i/>
          <w:sz w:val="26"/>
          <w:szCs w:val="26"/>
        </w:rPr>
        <w:t>Phan Y Biển</w:t>
      </w:r>
    </w:p>
    <w:p w14:paraId="7F4D4DDA" w14:textId="474DBB94" w:rsidR="002273A2" w:rsidRPr="006A6529" w:rsidRDefault="36BBF44E" w:rsidP="00070741">
      <w:pPr>
        <w:pStyle w:val="ListParagraph"/>
        <w:numPr>
          <w:ilvl w:val="2"/>
          <w:numId w:val="8"/>
        </w:numPr>
        <w:jc w:val="both"/>
        <w:rPr>
          <w:rFonts w:ascii="Times New Roman" w:hAnsi="Times New Roman" w:cs="Times New Roman"/>
          <w:i/>
          <w:sz w:val="26"/>
          <w:szCs w:val="26"/>
        </w:rPr>
      </w:pPr>
      <w:r w:rsidRPr="006A6529">
        <w:rPr>
          <w:rFonts w:ascii="Times New Roman" w:hAnsi="Times New Roman" w:cs="Times New Roman"/>
          <w:i/>
          <w:sz w:val="26"/>
          <w:szCs w:val="26"/>
        </w:rPr>
        <w:t>Công việc được phân công</w:t>
      </w:r>
    </w:p>
    <w:p w14:paraId="418C5FEC" w14:textId="05634A04" w:rsidR="0010658B" w:rsidRPr="006A6529" w:rsidRDefault="081BA2AE"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Cấu hình quản lý dự án</w:t>
      </w:r>
    </w:p>
    <w:p w14:paraId="4E8DBFB5" w14:textId="5630AE60" w:rsidR="0010658B" w:rsidRPr="006A6529" w:rsidRDefault="081BA2AE"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Xây dựng môi trường, build framework</w:t>
      </w:r>
    </w:p>
    <w:p w14:paraId="1C28195F" w14:textId="020EF561" w:rsidR="0010658B" w:rsidRPr="006A6529" w:rsidRDefault="081BA2AE"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Xây dựng giao diện</w:t>
      </w:r>
    </w:p>
    <w:p w14:paraId="17C8BC2F" w14:textId="43DD8776" w:rsidR="0010658B" w:rsidRPr="006A6529" w:rsidRDefault="081BA2AE"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Viết WebService (interface, implement): Hệ số lương</w:t>
      </w:r>
    </w:p>
    <w:p w14:paraId="14A36023" w14:textId="22466156" w:rsidR="0010658B" w:rsidRPr="006A6529" w:rsidRDefault="081BA2AE"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Viết ViewModel: Chức danh Edit.</w:t>
      </w:r>
    </w:p>
    <w:p w14:paraId="2500241C" w14:textId="51872114" w:rsidR="0010658B" w:rsidRPr="006A6529" w:rsidRDefault="081BA2AE"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Merge code lên master với Khoa.</w:t>
      </w:r>
    </w:p>
    <w:p w14:paraId="6B9C0050" w14:textId="15DCDCCE" w:rsidR="002273A2" w:rsidRPr="006A6529" w:rsidRDefault="36BBF44E" w:rsidP="00070741">
      <w:pPr>
        <w:pStyle w:val="ListParagraph"/>
        <w:numPr>
          <w:ilvl w:val="2"/>
          <w:numId w:val="8"/>
        </w:numPr>
        <w:jc w:val="both"/>
        <w:rPr>
          <w:rFonts w:ascii="Times New Roman" w:hAnsi="Times New Roman" w:cs="Times New Roman"/>
          <w:i/>
          <w:sz w:val="26"/>
          <w:szCs w:val="26"/>
        </w:rPr>
      </w:pPr>
      <w:r w:rsidRPr="006A6529">
        <w:rPr>
          <w:rFonts w:ascii="Times New Roman" w:hAnsi="Times New Roman" w:cs="Times New Roman"/>
          <w:i/>
          <w:sz w:val="26"/>
          <w:szCs w:val="26"/>
        </w:rPr>
        <w:t>Mô tả công việc</w:t>
      </w:r>
    </w:p>
    <w:p w14:paraId="3A35774B" w14:textId="169890E3" w:rsidR="00A723B8" w:rsidRPr="006A6529" w:rsidRDefault="081BA2AE"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Cấu hình quản lý dự án: Sử dụng git và SourceTree để clone Project từ master. Tạo nhánh riêng cho nhóm để xây dựng chức năng hệ thống và quản lý source code.</w:t>
      </w:r>
    </w:p>
    <w:p w14:paraId="6DDA7F3E" w14:textId="6AE226B4" w:rsidR="00A723B8" w:rsidRPr="006A6529" w:rsidRDefault="081BA2AE"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Xây dựng môi trường, build framework: Cài đặt, thiết lập các môi trường hoạt động của hệ thống. Chạy được framework hệ thống đã được dựng sẵn.</w:t>
      </w:r>
    </w:p>
    <w:p w14:paraId="5C49C55C" w14:textId="42B0881A" w:rsidR="00A723B8" w:rsidRPr="006A6529" w:rsidRDefault="081BA2AE"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lastRenderedPageBreak/>
        <w:t>Xây dựng giao diện: Xây dựng giao diện các màn hình ChiPhiNhanVienListView, ChiPhiNhanVienEditView, ChucDanhListView, ChucDanhEditView, HeSoLuongListView, HeSoLuongEditView.</w:t>
      </w:r>
    </w:p>
    <w:p w14:paraId="64B5A6AF" w14:textId="10396DC6" w:rsidR="00A723B8" w:rsidRPr="006A6529" w:rsidRDefault="081BA2AE"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Viết WebService (interface, implement) Hệ số lương</w:t>
      </w:r>
    </w:p>
    <w:p w14:paraId="4546A6D8" w14:textId="4456AB58" w:rsidR="00A723B8" w:rsidRPr="006A6529" w:rsidRDefault="081BA2AE"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Viết ViewModel: Chức danh Edit.</w:t>
      </w:r>
    </w:p>
    <w:p w14:paraId="56654630" w14:textId="519D1C50" w:rsidR="00A723B8" w:rsidRPr="006A6529" w:rsidRDefault="00AD1414"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Merge code lên master với Khoa: Thực hiện đồng bộ code từ nhánh riêng của nhóm lên master.</w:t>
      </w:r>
    </w:p>
    <w:p w14:paraId="30D6E71D" w14:textId="4BEB1582" w:rsidR="002273A2" w:rsidRPr="006A6529" w:rsidRDefault="36BBF44E" w:rsidP="00070741">
      <w:pPr>
        <w:pStyle w:val="ListParagraph"/>
        <w:numPr>
          <w:ilvl w:val="2"/>
          <w:numId w:val="8"/>
        </w:numPr>
        <w:jc w:val="both"/>
        <w:rPr>
          <w:rFonts w:ascii="Times New Roman" w:hAnsi="Times New Roman" w:cs="Times New Roman"/>
          <w:i/>
          <w:sz w:val="26"/>
          <w:szCs w:val="26"/>
        </w:rPr>
      </w:pPr>
      <w:r w:rsidRPr="006A6529">
        <w:rPr>
          <w:rFonts w:ascii="Times New Roman" w:hAnsi="Times New Roman" w:cs="Times New Roman"/>
          <w:i/>
          <w:sz w:val="26"/>
          <w:szCs w:val="26"/>
        </w:rPr>
        <w:t xml:space="preserve">Những điều học được khi làm đồ án </w:t>
      </w:r>
    </w:p>
    <w:p w14:paraId="76DA64DF" w14:textId="0239644D" w:rsidR="00DF3876" w:rsidRPr="006A6529" w:rsidRDefault="081BA2AE"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Tìm hiểu được nghiệp vụ trong việc quản lý chi phí nhân viên.</w:t>
      </w:r>
    </w:p>
    <w:p w14:paraId="6B31EB6C" w14:textId="1E571CF3" w:rsidR="00DF3876" w:rsidRPr="006A6529" w:rsidRDefault="081BA2AE"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Cách quản lý và thực hiện dự án lớn.</w:t>
      </w:r>
    </w:p>
    <w:p w14:paraId="553B3058" w14:textId="0140D324" w:rsidR="00DF3876" w:rsidRPr="006A6529" w:rsidRDefault="081BA2AE"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Nâng cao khả năng lập trình.</w:t>
      </w:r>
    </w:p>
    <w:p w14:paraId="33FAA218" w14:textId="1A1BF2B6" w:rsidR="00DF3876" w:rsidRPr="006A6529" w:rsidRDefault="081BA2AE"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Khả năng làm việc nhóm và phân chia công việc hiệu quả</w:t>
      </w:r>
    </w:p>
    <w:p w14:paraId="65DC75C9" w14:textId="50470EFB" w:rsidR="002273A2" w:rsidRPr="00E7785A" w:rsidRDefault="36BBF44E" w:rsidP="00070741">
      <w:pPr>
        <w:pStyle w:val="ListParagraph"/>
        <w:numPr>
          <w:ilvl w:val="2"/>
          <w:numId w:val="8"/>
        </w:numPr>
        <w:jc w:val="both"/>
        <w:rPr>
          <w:rFonts w:ascii="Times New Roman" w:hAnsi="Times New Roman" w:cs="Times New Roman"/>
          <w:i/>
          <w:sz w:val="26"/>
          <w:szCs w:val="26"/>
        </w:rPr>
      </w:pPr>
      <w:r w:rsidRPr="00E7785A">
        <w:rPr>
          <w:rFonts w:ascii="Times New Roman" w:hAnsi="Times New Roman" w:cs="Times New Roman"/>
          <w:i/>
          <w:sz w:val="26"/>
          <w:szCs w:val="26"/>
        </w:rPr>
        <w:t>Những hạn chế</w:t>
      </w:r>
    </w:p>
    <w:p w14:paraId="3E6773B3" w14:textId="48DAD652" w:rsidR="00DF3876" w:rsidRPr="006A6529" w:rsidRDefault="081BA2AE"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Tiếp xúc với việc quản lý và những công nghệ mới nên còn gặp nhiều khó khăn.</w:t>
      </w:r>
    </w:p>
    <w:p w14:paraId="7416B798" w14:textId="66751CE9" w:rsidR="00DF3876" w:rsidRPr="006A6529" w:rsidRDefault="081BA2AE" w:rsidP="00070741">
      <w:pPr>
        <w:pStyle w:val="ListParagraph"/>
        <w:numPr>
          <w:ilvl w:val="0"/>
          <w:numId w:val="7"/>
        </w:numPr>
        <w:jc w:val="both"/>
        <w:rPr>
          <w:rFonts w:ascii="Times New Roman" w:hAnsi="Times New Roman" w:cs="Times New Roman"/>
          <w:sz w:val="26"/>
          <w:szCs w:val="26"/>
        </w:rPr>
      </w:pPr>
      <w:r w:rsidRPr="006A6529">
        <w:rPr>
          <w:rFonts w:ascii="Times New Roman" w:hAnsi="Times New Roman" w:cs="Times New Roman"/>
          <w:sz w:val="26"/>
          <w:szCs w:val="26"/>
        </w:rPr>
        <w:t>Còn hạn chế trong việc phân chia công việc một cách hiệu quả</w:t>
      </w:r>
    </w:p>
    <w:p w14:paraId="0217FE09" w14:textId="21149586" w:rsidR="002273A2" w:rsidRPr="00724A1A" w:rsidRDefault="36BBF44E" w:rsidP="00070741">
      <w:pPr>
        <w:pStyle w:val="ListParagraph"/>
        <w:numPr>
          <w:ilvl w:val="1"/>
          <w:numId w:val="8"/>
        </w:numPr>
        <w:jc w:val="both"/>
        <w:outlineLvl w:val="2"/>
        <w:rPr>
          <w:rFonts w:ascii="Times New Roman" w:hAnsi="Times New Roman" w:cs="Times New Roman"/>
          <w:b/>
          <w:i/>
          <w:sz w:val="26"/>
          <w:szCs w:val="26"/>
        </w:rPr>
      </w:pPr>
      <w:r w:rsidRPr="00724A1A">
        <w:rPr>
          <w:rFonts w:ascii="Times New Roman" w:hAnsi="Times New Roman" w:cs="Times New Roman"/>
          <w:b/>
          <w:i/>
          <w:sz w:val="26"/>
          <w:szCs w:val="26"/>
        </w:rPr>
        <w:t>Võ Hoài Phương</w:t>
      </w:r>
    </w:p>
    <w:p w14:paraId="4960E6A2" w14:textId="4FB5A49D" w:rsidR="002273A2" w:rsidRPr="00724A1A" w:rsidRDefault="36BBF44E" w:rsidP="00070741">
      <w:pPr>
        <w:pStyle w:val="ListParagraph"/>
        <w:numPr>
          <w:ilvl w:val="2"/>
          <w:numId w:val="8"/>
        </w:numPr>
        <w:jc w:val="both"/>
        <w:rPr>
          <w:rFonts w:ascii="Times New Roman" w:hAnsi="Times New Roman" w:cs="Times New Roman"/>
          <w:i/>
          <w:sz w:val="26"/>
          <w:szCs w:val="26"/>
        </w:rPr>
      </w:pPr>
      <w:r w:rsidRPr="00724A1A">
        <w:rPr>
          <w:rFonts w:ascii="Times New Roman" w:hAnsi="Times New Roman" w:cs="Times New Roman"/>
          <w:i/>
          <w:sz w:val="26"/>
          <w:szCs w:val="26"/>
        </w:rPr>
        <w:t>Công việc được phân công</w:t>
      </w:r>
    </w:p>
    <w:p w14:paraId="02FA1EC2" w14:textId="47E57069" w:rsidR="00AD1414" w:rsidRPr="00724A1A" w:rsidRDefault="00AD1414" w:rsidP="00070741">
      <w:pPr>
        <w:pStyle w:val="ListParagraph"/>
        <w:numPr>
          <w:ilvl w:val="0"/>
          <w:numId w:val="7"/>
        </w:numPr>
        <w:jc w:val="both"/>
        <w:rPr>
          <w:rFonts w:ascii="Times New Roman" w:hAnsi="Times New Roman" w:cs="Times New Roman"/>
          <w:sz w:val="26"/>
          <w:szCs w:val="26"/>
        </w:rPr>
      </w:pPr>
      <w:r w:rsidRPr="00724A1A">
        <w:rPr>
          <w:rFonts w:ascii="Times New Roman" w:hAnsi="Times New Roman" w:cs="Times New Roman"/>
          <w:sz w:val="26"/>
          <w:szCs w:val="26"/>
        </w:rPr>
        <w:t>Viết Stored Procedured</w:t>
      </w:r>
    </w:p>
    <w:p w14:paraId="4A66D5B6" w14:textId="180DEAC5" w:rsidR="00DF3876" w:rsidRPr="00724A1A" w:rsidRDefault="00AD1414" w:rsidP="00070741">
      <w:pPr>
        <w:pStyle w:val="ListParagraph"/>
        <w:numPr>
          <w:ilvl w:val="0"/>
          <w:numId w:val="7"/>
        </w:numPr>
        <w:jc w:val="both"/>
        <w:rPr>
          <w:rFonts w:ascii="Times New Roman" w:hAnsi="Times New Roman" w:cs="Times New Roman"/>
          <w:sz w:val="26"/>
          <w:szCs w:val="26"/>
        </w:rPr>
      </w:pPr>
      <w:r w:rsidRPr="00724A1A">
        <w:rPr>
          <w:rFonts w:ascii="Times New Roman" w:hAnsi="Times New Roman" w:cs="Times New Roman"/>
          <w:sz w:val="26"/>
          <w:szCs w:val="26"/>
        </w:rPr>
        <w:t>Viết WebService (interface, implement) Chức Danh</w:t>
      </w:r>
    </w:p>
    <w:p w14:paraId="33FA5F49" w14:textId="0A0D1E24" w:rsidR="00AD1414" w:rsidRPr="00724A1A" w:rsidRDefault="00AD1414" w:rsidP="00070741">
      <w:pPr>
        <w:pStyle w:val="ListParagraph"/>
        <w:numPr>
          <w:ilvl w:val="0"/>
          <w:numId w:val="7"/>
        </w:numPr>
        <w:jc w:val="both"/>
        <w:rPr>
          <w:rFonts w:ascii="Times New Roman" w:hAnsi="Times New Roman" w:cs="Times New Roman"/>
          <w:sz w:val="26"/>
          <w:szCs w:val="26"/>
        </w:rPr>
      </w:pPr>
      <w:r w:rsidRPr="00724A1A">
        <w:rPr>
          <w:rFonts w:ascii="Times New Roman" w:hAnsi="Times New Roman" w:cs="Times New Roman"/>
          <w:sz w:val="26"/>
          <w:szCs w:val="26"/>
        </w:rPr>
        <w:t>Viết ViewModel: Hệ số lương Listview</w:t>
      </w:r>
    </w:p>
    <w:p w14:paraId="0CFEC728" w14:textId="27B439AC" w:rsidR="00AD1414" w:rsidRPr="00724A1A" w:rsidRDefault="00AD1414" w:rsidP="00070741">
      <w:pPr>
        <w:pStyle w:val="ListParagraph"/>
        <w:numPr>
          <w:ilvl w:val="0"/>
          <w:numId w:val="7"/>
        </w:numPr>
        <w:jc w:val="both"/>
        <w:rPr>
          <w:rFonts w:ascii="Times New Roman" w:hAnsi="Times New Roman" w:cs="Times New Roman"/>
          <w:sz w:val="26"/>
          <w:szCs w:val="26"/>
        </w:rPr>
      </w:pPr>
      <w:r w:rsidRPr="00724A1A">
        <w:rPr>
          <w:rFonts w:ascii="Times New Roman" w:hAnsi="Times New Roman" w:cs="Times New Roman"/>
          <w:sz w:val="26"/>
          <w:szCs w:val="26"/>
        </w:rPr>
        <w:t>Viết ViewModel: Chi phí nhân viên Edit</w:t>
      </w:r>
    </w:p>
    <w:p w14:paraId="286905D7" w14:textId="36ABDD1F" w:rsidR="00AD1414" w:rsidRPr="005D5BB6" w:rsidRDefault="00AD1414" w:rsidP="00070741">
      <w:pPr>
        <w:pStyle w:val="ListParagraph"/>
        <w:numPr>
          <w:ilvl w:val="0"/>
          <w:numId w:val="7"/>
        </w:numPr>
        <w:jc w:val="both"/>
        <w:rPr>
          <w:rFonts w:ascii="Times New Roman" w:hAnsi="Times New Roman" w:cs="Times New Roman"/>
          <w:sz w:val="26"/>
          <w:szCs w:val="26"/>
        </w:rPr>
      </w:pPr>
      <w:r w:rsidRPr="005D5BB6">
        <w:rPr>
          <w:rFonts w:ascii="Times New Roman" w:hAnsi="Times New Roman" w:cs="Times New Roman"/>
          <w:sz w:val="26"/>
          <w:szCs w:val="26"/>
        </w:rPr>
        <w:t>Load dữ liệu</w:t>
      </w:r>
    </w:p>
    <w:p w14:paraId="27FFAB30" w14:textId="75FC103F" w:rsidR="002273A2" w:rsidRPr="005D5BB6" w:rsidRDefault="36BBF44E" w:rsidP="00070741">
      <w:pPr>
        <w:pStyle w:val="ListParagraph"/>
        <w:numPr>
          <w:ilvl w:val="2"/>
          <w:numId w:val="8"/>
        </w:numPr>
        <w:jc w:val="both"/>
        <w:rPr>
          <w:rFonts w:ascii="Times New Roman" w:hAnsi="Times New Roman" w:cs="Times New Roman"/>
          <w:i/>
          <w:sz w:val="26"/>
          <w:szCs w:val="26"/>
        </w:rPr>
      </w:pPr>
      <w:r w:rsidRPr="005D5BB6">
        <w:rPr>
          <w:rFonts w:ascii="Times New Roman" w:hAnsi="Times New Roman" w:cs="Times New Roman"/>
          <w:i/>
          <w:sz w:val="26"/>
          <w:szCs w:val="26"/>
        </w:rPr>
        <w:t>Mô tả công việc</w:t>
      </w:r>
    </w:p>
    <w:p w14:paraId="12018650" w14:textId="16756544" w:rsidR="00AD1414" w:rsidRPr="005D5BB6" w:rsidRDefault="00AD1414" w:rsidP="00070741">
      <w:pPr>
        <w:pStyle w:val="ListParagraph"/>
        <w:numPr>
          <w:ilvl w:val="0"/>
          <w:numId w:val="7"/>
        </w:numPr>
        <w:jc w:val="both"/>
        <w:rPr>
          <w:rFonts w:ascii="Times New Roman" w:hAnsi="Times New Roman" w:cs="Times New Roman"/>
          <w:sz w:val="26"/>
          <w:szCs w:val="26"/>
        </w:rPr>
      </w:pPr>
      <w:r w:rsidRPr="005D5BB6">
        <w:rPr>
          <w:rFonts w:ascii="Times New Roman" w:hAnsi="Times New Roman" w:cs="Times New Roman"/>
          <w:sz w:val="26"/>
          <w:szCs w:val="26"/>
        </w:rPr>
        <w:t>Viết Stored Procedured:</w:t>
      </w:r>
    </w:p>
    <w:p w14:paraId="75922B85" w14:textId="0ED68F97" w:rsidR="004928F0" w:rsidRPr="005D5BB6" w:rsidRDefault="004928F0" w:rsidP="00070741">
      <w:pPr>
        <w:pStyle w:val="ListParagraph"/>
        <w:numPr>
          <w:ilvl w:val="1"/>
          <w:numId w:val="7"/>
        </w:numPr>
        <w:jc w:val="both"/>
        <w:rPr>
          <w:rFonts w:ascii="Times New Roman" w:hAnsi="Times New Roman" w:cs="Times New Roman"/>
          <w:sz w:val="26"/>
          <w:szCs w:val="26"/>
        </w:rPr>
      </w:pPr>
      <w:r w:rsidRPr="005D5BB6">
        <w:rPr>
          <w:rFonts w:ascii="Times New Roman" w:hAnsi="Times New Roman" w:cs="Times New Roman"/>
          <w:sz w:val="26"/>
          <w:szCs w:val="26"/>
        </w:rPr>
        <w:t>CP_CHIPHINHANVIEN_ById</w:t>
      </w:r>
    </w:p>
    <w:p w14:paraId="4FC061BB" w14:textId="5CB2F22B" w:rsidR="004928F0" w:rsidRPr="005D5BB6" w:rsidRDefault="004928F0" w:rsidP="00070741">
      <w:pPr>
        <w:pStyle w:val="ListParagraph"/>
        <w:numPr>
          <w:ilvl w:val="1"/>
          <w:numId w:val="7"/>
        </w:numPr>
        <w:jc w:val="both"/>
        <w:rPr>
          <w:rFonts w:ascii="Times New Roman" w:hAnsi="Times New Roman" w:cs="Times New Roman"/>
          <w:sz w:val="26"/>
          <w:szCs w:val="26"/>
        </w:rPr>
      </w:pPr>
      <w:r w:rsidRPr="005D5BB6">
        <w:rPr>
          <w:rFonts w:ascii="Times New Roman" w:hAnsi="Times New Roman" w:cs="Times New Roman"/>
          <w:sz w:val="26"/>
          <w:szCs w:val="26"/>
        </w:rPr>
        <w:t>CP_CHIPHINHANVIEN_ByTop</w:t>
      </w:r>
    </w:p>
    <w:p w14:paraId="10141A9A" w14:textId="2765482F" w:rsidR="004928F0" w:rsidRPr="005D5BB6" w:rsidRDefault="004928F0" w:rsidP="00070741">
      <w:pPr>
        <w:pStyle w:val="ListParagraph"/>
        <w:numPr>
          <w:ilvl w:val="1"/>
          <w:numId w:val="7"/>
        </w:numPr>
        <w:jc w:val="both"/>
        <w:rPr>
          <w:rFonts w:ascii="Times New Roman" w:hAnsi="Times New Roman" w:cs="Times New Roman"/>
          <w:sz w:val="26"/>
          <w:szCs w:val="26"/>
        </w:rPr>
      </w:pPr>
      <w:r w:rsidRPr="005D5BB6">
        <w:rPr>
          <w:rFonts w:ascii="Times New Roman" w:hAnsi="Times New Roman" w:cs="Times New Roman"/>
          <w:sz w:val="26"/>
          <w:szCs w:val="26"/>
        </w:rPr>
        <w:t>CP_CHIPHINHANVIEN_Del</w:t>
      </w:r>
    </w:p>
    <w:p w14:paraId="6E4D4DA6" w14:textId="527ACC02" w:rsidR="004928F0" w:rsidRPr="005D5BB6" w:rsidRDefault="004928F0" w:rsidP="00070741">
      <w:pPr>
        <w:pStyle w:val="ListParagraph"/>
        <w:numPr>
          <w:ilvl w:val="1"/>
          <w:numId w:val="7"/>
        </w:numPr>
        <w:jc w:val="both"/>
        <w:rPr>
          <w:rFonts w:ascii="Times New Roman" w:hAnsi="Times New Roman" w:cs="Times New Roman"/>
          <w:sz w:val="26"/>
          <w:szCs w:val="26"/>
        </w:rPr>
      </w:pPr>
      <w:r w:rsidRPr="005D5BB6">
        <w:rPr>
          <w:rFonts w:ascii="Times New Roman" w:hAnsi="Times New Roman" w:cs="Times New Roman"/>
          <w:sz w:val="26"/>
          <w:szCs w:val="26"/>
        </w:rPr>
        <w:t>CP_CHIPHINHANVIEN_GetAll</w:t>
      </w:r>
    </w:p>
    <w:p w14:paraId="26A8D2FD" w14:textId="1AE1677C" w:rsidR="004928F0" w:rsidRPr="005D5BB6" w:rsidRDefault="004928F0" w:rsidP="00070741">
      <w:pPr>
        <w:pStyle w:val="ListParagraph"/>
        <w:numPr>
          <w:ilvl w:val="1"/>
          <w:numId w:val="7"/>
        </w:numPr>
        <w:jc w:val="both"/>
        <w:rPr>
          <w:rFonts w:ascii="Times New Roman" w:hAnsi="Times New Roman" w:cs="Times New Roman"/>
          <w:sz w:val="26"/>
          <w:szCs w:val="26"/>
        </w:rPr>
      </w:pPr>
      <w:r w:rsidRPr="005D5BB6">
        <w:rPr>
          <w:rFonts w:ascii="Times New Roman" w:hAnsi="Times New Roman" w:cs="Times New Roman"/>
          <w:sz w:val="26"/>
          <w:szCs w:val="26"/>
        </w:rPr>
        <w:t>CP_CHIPHINHANVIEN_Ins</w:t>
      </w:r>
    </w:p>
    <w:p w14:paraId="35B30D27" w14:textId="3E5B8E99" w:rsidR="004928F0" w:rsidRPr="005D5BB6" w:rsidRDefault="004928F0" w:rsidP="00070741">
      <w:pPr>
        <w:pStyle w:val="ListParagraph"/>
        <w:numPr>
          <w:ilvl w:val="1"/>
          <w:numId w:val="7"/>
        </w:numPr>
        <w:jc w:val="both"/>
        <w:rPr>
          <w:rFonts w:ascii="Times New Roman" w:hAnsi="Times New Roman" w:cs="Times New Roman"/>
          <w:sz w:val="26"/>
          <w:szCs w:val="26"/>
        </w:rPr>
      </w:pPr>
      <w:r w:rsidRPr="005D5BB6">
        <w:rPr>
          <w:rFonts w:ascii="Times New Roman" w:hAnsi="Times New Roman" w:cs="Times New Roman"/>
          <w:sz w:val="26"/>
          <w:szCs w:val="26"/>
        </w:rPr>
        <w:t>CP_CHIPHINHANVIEN_Search</w:t>
      </w:r>
    </w:p>
    <w:p w14:paraId="22722577" w14:textId="38C7A1EE" w:rsidR="004928F0" w:rsidRPr="005D5BB6" w:rsidRDefault="004928F0" w:rsidP="00070741">
      <w:pPr>
        <w:pStyle w:val="ListParagraph"/>
        <w:numPr>
          <w:ilvl w:val="1"/>
          <w:numId w:val="7"/>
        </w:numPr>
        <w:jc w:val="both"/>
        <w:rPr>
          <w:rFonts w:ascii="Times New Roman" w:hAnsi="Times New Roman" w:cs="Times New Roman"/>
          <w:sz w:val="26"/>
          <w:szCs w:val="26"/>
        </w:rPr>
      </w:pPr>
      <w:r w:rsidRPr="005D5BB6">
        <w:rPr>
          <w:rFonts w:ascii="Times New Roman" w:hAnsi="Times New Roman" w:cs="Times New Roman"/>
          <w:sz w:val="26"/>
          <w:szCs w:val="26"/>
        </w:rPr>
        <w:t>CP_CHIPHINHANVIEN_Upd</w:t>
      </w:r>
    </w:p>
    <w:p w14:paraId="631BF88A" w14:textId="60A4BE68" w:rsidR="004928F0" w:rsidRPr="005D5BB6" w:rsidRDefault="004928F0" w:rsidP="00070741">
      <w:pPr>
        <w:pStyle w:val="ListParagraph"/>
        <w:numPr>
          <w:ilvl w:val="1"/>
          <w:numId w:val="7"/>
        </w:numPr>
        <w:jc w:val="both"/>
        <w:rPr>
          <w:rFonts w:ascii="Times New Roman" w:hAnsi="Times New Roman" w:cs="Times New Roman"/>
          <w:sz w:val="26"/>
          <w:szCs w:val="26"/>
        </w:rPr>
      </w:pPr>
      <w:r w:rsidRPr="005D5BB6">
        <w:rPr>
          <w:rFonts w:ascii="Times New Roman" w:hAnsi="Times New Roman" w:cs="Times New Roman"/>
          <w:sz w:val="26"/>
          <w:szCs w:val="26"/>
        </w:rPr>
        <w:t>CP_CHUCDANH_ById</w:t>
      </w:r>
    </w:p>
    <w:p w14:paraId="72067FAF" w14:textId="1BFF6E0F" w:rsidR="004928F0" w:rsidRPr="005D5BB6" w:rsidRDefault="004928F0" w:rsidP="00070741">
      <w:pPr>
        <w:pStyle w:val="ListParagraph"/>
        <w:numPr>
          <w:ilvl w:val="1"/>
          <w:numId w:val="7"/>
        </w:numPr>
        <w:jc w:val="both"/>
        <w:rPr>
          <w:rFonts w:ascii="Times New Roman" w:hAnsi="Times New Roman" w:cs="Times New Roman"/>
          <w:sz w:val="26"/>
          <w:szCs w:val="26"/>
        </w:rPr>
      </w:pPr>
      <w:r w:rsidRPr="005D5BB6">
        <w:rPr>
          <w:rFonts w:ascii="Times New Roman" w:hAnsi="Times New Roman" w:cs="Times New Roman"/>
          <w:sz w:val="26"/>
          <w:szCs w:val="26"/>
        </w:rPr>
        <w:t>CP_CHUCDANH_ByTop</w:t>
      </w:r>
    </w:p>
    <w:p w14:paraId="5F0D8C6B" w14:textId="042482F8" w:rsidR="004928F0" w:rsidRPr="005D5BB6" w:rsidRDefault="004928F0" w:rsidP="00070741">
      <w:pPr>
        <w:pStyle w:val="ListParagraph"/>
        <w:numPr>
          <w:ilvl w:val="1"/>
          <w:numId w:val="7"/>
        </w:numPr>
        <w:jc w:val="both"/>
        <w:rPr>
          <w:rFonts w:ascii="Times New Roman" w:hAnsi="Times New Roman" w:cs="Times New Roman"/>
          <w:sz w:val="26"/>
          <w:szCs w:val="26"/>
        </w:rPr>
      </w:pPr>
      <w:r w:rsidRPr="005D5BB6">
        <w:rPr>
          <w:rFonts w:ascii="Times New Roman" w:hAnsi="Times New Roman" w:cs="Times New Roman"/>
          <w:sz w:val="26"/>
          <w:szCs w:val="26"/>
        </w:rPr>
        <w:t>CP_CHUCDANH_Del</w:t>
      </w:r>
    </w:p>
    <w:p w14:paraId="1E906626" w14:textId="4F4FA544" w:rsidR="004928F0" w:rsidRPr="005D5BB6" w:rsidRDefault="004928F0" w:rsidP="00070741">
      <w:pPr>
        <w:pStyle w:val="ListParagraph"/>
        <w:numPr>
          <w:ilvl w:val="1"/>
          <w:numId w:val="7"/>
        </w:numPr>
        <w:jc w:val="both"/>
        <w:rPr>
          <w:rFonts w:ascii="Times New Roman" w:hAnsi="Times New Roman" w:cs="Times New Roman"/>
          <w:sz w:val="26"/>
          <w:szCs w:val="26"/>
        </w:rPr>
      </w:pPr>
      <w:r w:rsidRPr="005D5BB6">
        <w:rPr>
          <w:rFonts w:ascii="Times New Roman" w:hAnsi="Times New Roman" w:cs="Times New Roman"/>
          <w:sz w:val="26"/>
          <w:szCs w:val="26"/>
        </w:rPr>
        <w:t>CP_CHUCDANH_GetAll</w:t>
      </w:r>
    </w:p>
    <w:p w14:paraId="62C847ED" w14:textId="22E38C1A" w:rsidR="004928F0" w:rsidRPr="005D5BB6" w:rsidRDefault="004928F0" w:rsidP="00070741">
      <w:pPr>
        <w:pStyle w:val="ListParagraph"/>
        <w:numPr>
          <w:ilvl w:val="1"/>
          <w:numId w:val="7"/>
        </w:numPr>
        <w:jc w:val="both"/>
        <w:rPr>
          <w:rFonts w:ascii="Times New Roman" w:hAnsi="Times New Roman" w:cs="Times New Roman"/>
          <w:sz w:val="26"/>
          <w:szCs w:val="26"/>
        </w:rPr>
      </w:pPr>
      <w:r w:rsidRPr="005D5BB6">
        <w:rPr>
          <w:rFonts w:ascii="Times New Roman" w:hAnsi="Times New Roman" w:cs="Times New Roman"/>
          <w:sz w:val="26"/>
          <w:szCs w:val="26"/>
        </w:rPr>
        <w:t>CP_CHUCDANH_Ins</w:t>
      </w:r>
    </w:p>
    <w:p w14:paraId="537FEA67" w14:textId="65E881D6" w:rsidR="004928F0" w:rsidRPr="005D5BB6" w:rsidRDefault="004928F0" w:rsidP="00070741">
      <w:pPr>
        <w:pStyle w:val="ListParagraph"/>
        <w:numPr>
          <w:ilvl w:val="1"/>
          <w:numId w:val="7"/>
        </w:numPr>
        <w:jc w:val="both"/>
        <w:rPr>
          <w:rFonts w:ascii="Times New Roman" w:hAnsi="Times New Roman" w:cs="Times New Roman"/>
          <w:sz w:val="26"/>
          <w:szCs w:val="26"/>
        </w:rPr>
      </w:pPr>
      <w:r w:rsidRPr="005D5BB6">
        <w:rPr>
          <w:rFonts w:ascii="Times New Roman" w:hAnsi="Times New Roman" w:cs="Times New Roman"/>
          <w:sz w:val="26"/>
          <w:szCs w:val="26"/>
        </w:rPr>
        <w:t>CP_CHUCDANH_Search</w:t>
      </w:r>
    </w:p>
    <w:p w14:paraId="3EA5BAA8" w14:textId="76B76AEE" w:rsidR="004928F0" w:rsidRPr="005D5BB6" w:rsidRDefault="004928F0" w:rsidP="00070741">
      <w:pPr>
        <w:pStyle w:val="ListParagraph"/>
        <w:numPr>
          <w:ilvl w:val="1"/>
          <w:numId w:val="7"/>
        </w:numPr>
        <w:jc w:val="both"/>
        <w:rPr>
          <w:rFonts w:ascii="Times New Roman" w:hAnsi="Times New Roman" w:cs="Times New Roman"/>
          <w:sz w:val="26"/>
          <w:szCs w:val="26"/>
        </w:rPr>
      </w:pPr>
      <w:r w:rsidRPr="005D5BB6">
        <w:rPr>
          <w:rFonts w:ascii="Times New Roman" w:hAnsi="Times New Roman" w:cs="Times New Roman"/>
          <w:sz w:val="26"/>
          <w:szCs w:val="26"/>
        </w:rPr>
        <w:t>CP_CHUCDANH_Upd</w:t>
      </w:r>
    </w:p>
    <w:p w14:paraId="5F8A61FC" w14:textId="59AB77DF" w:rsidR="00AD1414" w:rsidRPr="005D5BB6" w:rsidRDefault="00AD1414" w:rsidP="00070741">
      <w:pPr>
        <w:pStyle w:val="ListParagraph"/>
        <w:numPr>
          <w:ilvl w:val="0"/>
          <w:numId w:val="7"/>
        </w:numPr>
        <w:jc w:val="both"/>
        <w:rPr>
          <w:rFonts w:ascii="Times New Roman" w:hAnsi="Times New Roman" w:cs="Times New Roman"/>
          <w:sz w:val="26"/>
          <w:szCs w:val="26"/>
        </w:rPr>
      </w:pPr>
      <w:r w:rsidRPr="005D5BB6">
        <w:rPr>
          <w:rFonts w:ascii="Times New Roman" w:hAnsi="Times New Roman" w:cs="Times New Roman"/>
          <w:sz w:val="26"/>
          <w:szCs w:val="26"/>
        </w:rPr>
        <w:t>Viết WebService (interface, implement) Chức Danh</w:t>
      </w:r>
    </w:p>
    <w:p w14:paraId="5ADDDFDB" w14:textId="25638FB0" w:rsidR="00AD1414" w:rsidRPr="005D5BB6" w:rsidRDefault="00AD1414" w:rsidP="00070741">
      <w:pPr>
        <w:pStyle w:val="ListParagraph"/>
        <w:numPr>
          <w:ilvl w:val="0"/>
          <w:numId w:val="7"/>
        </w:numPr>
        <w:jc w:val="both"/>
        <w:rPr>
          <w:rFonts w:ascii="Times New Roman" w:hAnsi="Times New Roman" w:cs="Times New Roman"/>
          <w:sz w:val="26"/>
          <w:szCs w:val="26"/>
        </w:rPr>
      </w:pPr>
      <w:r w:rsidRPr="005D5BB6">
        <w:rPr>
          <w:rFonts w:ascii="Times New Roman" w:hAnsi="Times New Roman" w:cs="Times New Roman"/>
          <w:sz w:val="26"/>
          <w:szCs w:val="26"/>
        </w:rPr>
        <w:lastRenderedPageBreak/>
        <w:t>Viết ViewModel: Hệ số lương Listview</w:t>
      </w:r>
    </w:p>
    <w:p w14:paraId="0CE1B033" w14:textId="7AE7EEDA" w:rsidR="00AD1414" w:rsidRPr="005D5BB6" w:rsidRDefault="00AD1414" w:rsidP="00070741">
      <w:pPr>
        <w:pStyle w:val="ListParagraph"/>
        <w:numPr>
          <w:ilvl w:val="0"/>
          <w:numId w:val="7"/>
        </w:numPr>
        <w:jc w:val="both"/>
        <w:rPr>
          <w:rFonts w:ascii="Times New Roman" w:hAnsi="Times New Roman" w:cs="Times New Roman"/>
          <w:sz w:val="26"/>
          <w:szCs w:val="26"/>
        </w:rPr>
      </w:pPr>
      <w:r w:rsidRPr="005D5BB6">
        <w:rPr>
          <w:rFonts w:ascii="Times New Roman" w:hAnsi="Times New Roman" w:cs="Times New Roman"/>
          <w:sz w:val="26"/>
          <w:szCs w:val="26"/>
        </w:rPr>
        <w:t>Viết ViewModel: Chi phí nhân viên Edit</w:t>
      </w:r>
    </w:p>
    <w:p w14:paraId="6EA784F3" w14:textId="1793D89F" w:rsidR="00AD1414" w:rsidRPr="005D5BB6" w:rsidRDefault="00AD1414" w:rsidP="00070741">
      <w:pPr>
        <w:pStyle w:val="ListParagraph"/>
        <w:numPr>
          <w:ilvl w:val="0"/>
          <w:numId w:val="7"/>
        </w:numPr>
        <w:jc w:val="both"/>
        <w:rPr>
          <w:rFonts w:ascii="Times New Roman" w:hAnsi="Times New Roman" w:cs="Times New Roman"/>
          <w:sz w:val="26"/>
          <w:szCs w:val="26"/>
        </w:rPr>
      </w:pPr>
      <w:r w:rsidRPr="005D5BB6">
        <w:rPr>
          <w:rFonts w:ascii="Times New Roman" w:hAnsi="Times New Roman" w:cs="Times New Roman"/>
          <w:sz w:val="26"/>
          <w:szCs w:val="26"/>
        </w:rPr>
        <w:t>Load dữ liệu</w:t>
      </w:r>
    </w:p>
    <w:p w14:paraId="513E75CC" w14:textId="35FC0B81" w:rsidR="002273A2" w:rsidRPr="005D5BB6" w:rsidRDefault="39427246" w:rsidP="00070741">
      <w:pPr>
        <w:pStyle w:val="ListParagraph"/>
        <w:numPr>
          <w:ilvl w:val="2"/>
          <w:numId w:val="8"/>
        </w:numPr>
        <w:jc w:val="both"/>
        <w:rPr>
          <w:rFonts w:ascii="Times New Roman" w:hAnsi="Times New Roman" w:cs="Times New Roman"/>
          <w:i/>
          <w:sz w:val="26"/>
          <w:szCs w:val="26"/>
        </w:rPr>
      </w:pPr>
      <w:r w:rsidRPr="005D5BB6">
        <w:rPr>
          <w:rFonts w:ascii="Times New Roman" w:hAnsi="Times New Roman" w:cs="Times New Roman"/>
          <w:i/>
          <w:sz w:val="26"/>
          <w:szCs w:val="26"/>
        </w:rPr>
        <w:t>Những điều học được khi làm đồ án</w:t>
      </w:r>
    </w:p>
    <w:p w14:paraId="33E8ACC2" w14:textId="07B107FE" w:rsidR="00C80A4A" w:rsidRPr="005D5BB6" w:rsidRDefault="00C80A4A" w:rsidP="00070741">
      <w:pPr>
        <w:pStyle w:val="ListParagraph"/>
        <w:numPr>
          <w:ilvl w:val="0"/>
          <w:numId w:val="7"/>
        </w:numPr>
        <w:jc w:val="both"/>
        <w:rPr>
          <w:rFonts w:ascii="Times New Roman" w:hAnsi="Times New Roman" w:cs="Times New Roman"/>
          <w:sz w:val="26"/>
          <w:szCs w:val="26"/>
        </w:rPr>
      </w:pPr>
      <w:r w:rsidRPr="005D5BB6">
        <w:rPr>
          <w:rFonts w:ascii="Times New Roman" w:hAnsi="Times New Roman" w:cs="Times New Roman"/>
          <w:sz w:val="26"/>
          <w:szCs w:val="26"/>
        </w:rPr>
        <w:t>Cách quản lý dự án bằng redmine và Bitrix24.</w:t>
      </w:r>
    </w:p>
    <w:p w14:paraId="03F0AB0F" w14:textId="3319CB60" w:rsidR="00C80A4A" w:rsidRPr="005D5BB6" w:rsidRDefault="00C80A4A" w:rsidP="00070741">
      <w:pPr>
        <w:pStyle w:val="ListParagraph"/>
        <w:numPr>
          <w:ilvl w:val="0"/>
          <w:numId w:val="7"/>
        </w:numPr>
        <w:jc w:val="both"/>
        <w:rPr>
          <w:rFonts w:ascii="Times New Roman" w:hAnsi="Times New Roman" w:cs="Times New Roman"/>
          <w:sz w:val="26"/>
          <w:szCs w:val="26"/>
        </w:rPr>
      </w:pPr>
      <w:r w:rsidRPr="005D5BB6">
        <w:rPr>
          <w:rFonts w:ascii="Times New Roman" w:hAnsi="Times New Roman" w:cs="Times New Roman"/>
          <w:sz w:val="26"/>
          <w:szCs w:val="26"/>
        </w:rPr>
        <w:t>Thiết kế giao diện theo yêu cầu và sửa lỗi giao diện.</w:t>
      </w:r>
    </w:p>
    <w:p w14:paraId="7D0842BA" w14:textId="7E4A1265" w:rsidR="00C80A4A" w:rsidRPr="005D5BB6" w:rsidRDefault="00C80A4A" w:rsidP="00070741">
      <w:pPr>
        <w:pStyle w:val="ListParagraph"/>
        <w:numPr>
          <w:ilvl w:val="0"/>
          <w:numId w:val="7"/>
        </w:numPr>
        <w:jc w:val="both"/>
        <w:rPr>
          <w:rFonts w:ascii="Times New Roman" w:hAnsi="Times New Roman" w:cs="Times New Roman"/>
          <w:sz w:val="26"/>
          <w:szCs w:val="26"/>
        </w:rPr>
      </w:pPr>
      <w:r w:rsidRPr="005D5BB6">
        <w:rPr>
          <w:rFonts w:ascii="Times New Roman" w:hAnsi="Times New Roman" w:cs="Times New Roman"/>
          <w:sz w:val="26"/>
          <w:szCs w:val="26"/>
        </w:rPr>
        <w:t>Hiểu được nghiệp vụ và tạo Database cho chức năng Quản lý chi phí nhân viên.</w:t>
      </w:r>
    </w:p>
    <w:p w14:paraId="5A627CB5" w14:textId="34D3F9FE" w:rsidR="00C80A4A" w:rsidRPr="005D5BB6" w:rsidRDefault="00C80A4A" w:rsidP="00070741">
      <w:pPr>
        <w:pStyle w:val="ListParagraph"/>
        <w:numPr>
          <w:ilvl w:val="0"/>
          <w:numId w:val="7"/>
        </w:numPr>
        <w:jc w:val="both"/>
        <w:rPr>
          <w:rFonts w:ascii="Times New Roman" w:hAnsi="Times New Roman" w:cs="Times New Roman"/>
          <w:sz w:val="26"/>
          <w:szCs w:val="26"/>
        </w:rPr>
      </w:pPr>
      <w:r w:rsidRPr="005D5BB6">
        <w:rPr>
          <w:rFonts w:ascii="Times New Roman" w:hAnsi="Times New Roman" w:cs="Times New Roman"/>
          <w:sz w:val="26"/>
          <w:szCs w:val="26"/>
        </w:rPr>
        <w:t>Biết cách cài đặt, sử dụng VPN.</w:t>
      </w:r>
    </w:p>
    <w:p w14:paraId="63C3CEFB" w14:textId="00503DD3" w:rsidR="00C80A4A" w:rsidRPr="005D5BB6" w:rsidRDefault="00C80A4A" w:rsidP="00070741">
      <w:pPr>
        <w:pStyle w:val="ListParagraph"/>
        <w:numPr>
          <w:ilvl w:val="0"/>
          <w:numId w:val="7"/>
        </w:numPr>
        <w:jc w:val="both"/>
        <w:rPr>
          <w:rFonts w:ascii="Times New Roman" w:hAnsi="Times New Roman" w:cs="Times New Roman"/>
          <w:sz w:val="26"/>
          <w:szCs w:val="26"/>
        </w:rPr>
      </w:pPr>
      <w:r w:rsidRPr="005D5BB6">
        <w:rPr>
          <w:rFonts w:ascii="Times New Roman" w:hAnsi="Times New Roman" w:cs="Times New Roman"/>
          <w:sz w:val="26"/>
          <w:szCs w:val="26"/>
        </w:rPr>
        <w:t>Hiểu được những khó khăn khi tham gia vào 1 dự án với nhiều nhóm tham gia.</w:t>
      </w:r>
    </w:p>
    <w:p w14:paraId="16454318" w14:textId="30F54B3F" w:rsidR="00C80A4A" w:rsidRPr="005D5BB6" w:rsidRDefault="00C80A4A" w:rsidP="00070741">
      <w:pPr>
        <w:pStyle w:val="ListParagraph"/>
        <w:numPr>
          <w:ilvl w:val="0"/>
          <w:numId w:val="7"/>
        </w:numPr>
        <w:jc w:val="both"/>
        <w:rPr>
          <w:rFonts w:ascii="Times New Roman" w:hAnsi="Times New Roman" w:cs="Times New Roman"/>
          <w:sz w:val="26"/>
          <w:szCs w:val="26"/>
        </w:rPr>
      </w:pPr>
      <w:r w:rsidRPr="005D5BB6">
        <w:rPr>
          <w:rFonts w:ascii="Times New Roman" w:hAnsi="Times New Roman" w:cs="Times New Roman"/>
          <w:sz w:val="26"/>
          <w:szCs w:val="26"/>
        </w:rPr>
        <w:t>Có cơ hội được training tại công ty phần mềm G-Soft. Biết được về quy trình làm phần mềm quản lý ERP (hoạch đinh tài chính doanh nghiệp).</w:t>
      </w:r>
    </w:p>
    <w:p w14:paraId="5664E5A7" w14:textId="6C5A170A" w:rsidR="00C80A4A" w:rsidRPr="005D5BB6" w:rsidRDefault="00C80A4A" w:rsidP="00070741">
      <w:pPr>
        <w:pStyle w:val="ListParagraph"/>
        <w:numPr>
          <w:ilvl w:val="0"/>
          <w:numId w:val="7"/>
        </w:numPr>
        <w:jc w:val="both"/>
        <w:rPr>
          <w:ins w:id="1" w:author="Phương Võ Hoài"/>
          <w:rFonts w:ascii="Times New Roman" w:hAnsi="Times New Roman" w:cs="Times New Roman"/>
          <w:sz w:val="26"/>
          <w:szCs w:val="26"/>
        </w:rPr>
      </w:pPr>
      <w:r w:rsidRPr="005D5BB6">
        <w:rPr>
          <w:rFonts w:ascii="Times New Roman" w:hAnsi="Times New Roman" w:cs="Times New Roman"/>
          <w:sz w:val="26"/>
          <w:szCs w:val="26"/>
        </w:rPr>
        <w:t>Nâng cao kĩ năng làm việc nhóm, cách đánh giá, phân chia công việc cho từng thành viên.</w:t>
      </w:r>
      <w:r w:rsidR="39427246" w:rsidRPr="005D5BB6">
        <w:rPr>
          <w:rFonts w:ascii="Times New Roman" w:hAnsi="Times New Roman" w:cs="Times New Roman"/>
          <w:sz w:val="26"/>
          <w:szCs w:val="26"/>
        </w:rPr>
        <w:t xml:space="preserve"> </w:t>
      </w:r>
    </w:p>
    <w:p w14:paraId="5FEEDF76" w14:textId="4A81CE79" w:rsidR="002273A2" w:rsidRPr="00C33952" w:rsidRDefault="36BBF44E" w:rsidP="00070741">
      <w:pPr>
        <w:pStyle w:val="ListParagraph"/>
        <w:numPr>
          <w:ilvl w:val="1"/>
          <w:numId w:val="8"/>
        </w:numPr>
        <w:jc w:val="both"/>
        <w:outlineLvl w:val="2"/>
        <w:rPr>
          <w:rFonts w:ascii="Times New Roman" w:hAnsi="Times New Roman" w:cs="Times New Roman"/>
          <w:b/>
          <w:i/>
          <w:sz w:val="26"/>
          <w:szCs w:val="26"/>
        </w:rPr>
      </w:pPr>
      <w:r w:rsidRPr="00C33952">
        <w:rPr>
          <w:rFonts w:ascii="Times New Roman" w:hAnsi="Times New Roman" w:cs="Times New Roman"/>
          <w:b/>
          <w:i/>
          <w:sz w:val="26"/>
          <w:szCs w:val="26"/>
        </w:rPr>
        <w:t>Phạm Thanh Sang</w:t>
      </w:r>
    </w:p>
    <w:p w14:paraId="42A8FB52" w14:textId="4EEE5963" w:rsidR="002273A2" w:rsidRPr="00C33952" w:rsidRDefault="36BBF44E" w:rsidP="00070741">
      <w:pPr>
        <w:pStyle w:val="ListParagraph"/>
        <w:numPr>
          <w:ilvl w:val="2"/>
          <w:numId w:val="8"/>
        </w:numPr>
        <w:jc w:val="both"/>
        <w:rPr>
          <w:rFonts w:ascii="Times New Roman" w:hAnsi="Times New Roman" w:cs="Times New Roman"/>
          <w:i/>
          <w:sz w:val="26"/>
          <w:szCs w:val="26"/>
        </w:rPr>
      </w:pPr>
      <w:r w:rsidRPr="00C33952">
        <w:rPr>
          <w:rFonts w:ascii="Times New Roman" w:hAnsi="Times New Roman" w:cs="Times New Roman"/>
          <w:i/>
          <w:sz w:val="26"/>
          <w:szCs w:val="26"/>
        </w:rPr>
        <w:t>Công việc được phân công</w:t>
      </w:r>
    </w:p>
    <w:p w14:paraId="62DAF598" w14:textId="5954FCEC" w:rsidR="00596232" w:rsidRPr="00C33952" w:rsidRDefault="003441B1" w:rsidP="00070741">
      <w:pPr>
        <w:pStyle w:val="ListParagraph"/>
        <w:numPr>
          <w:ilvl w:val="0"/>
          <w:numId w:val="7"/>
        </w:numPr>
        <w:jc w:val="both"/>
        <w:rPr>
          <w:rFonts w:ascii="Times New Roman" w:hAnsi="Times New Roman" w:cs="Times New Roman"/>
          <w:sz w:val="26"/>
          <w:szCs w:val="26"/>
        </w:rPr>
      </w:pPr>
      <w:r w:rsidRPr="00C33952">
        <w:rPr>
          <w:rFonts w:ascii="Times New Roman" w:hAnsi="Times New Roman" w:cs="Times New Roman"/>
          <w:sz w:val="26"/>
          <w:szCs w:val="26"/>
        </w:rPr>
        <w:t>Add Resource</w:t>
      </w:r>
    </w:p>
    <w:p w14:paraId="369382FC" w14:textId="2A07AAB6" w:rsidR="003441B1" w:rsidRPr="00C33952" w:rsidRDefault="00C33952" w:rsidP="00070741">
      <w:pPr>
        <w:pStyle w:val="ListParagraph"/>
        <w:numPr>
          <w:ilvl w:val="0"/>
          <w:numId w:val="7"/>
        </w:numPr>
        <w:jc w:val="both"/>
        <w:rPr>
          <w:rFonts w:ascii="Times New Roman" w:hAnsi="Times New Roman" w:cs="Times New Roman"/>
          <w:sz w:val="26"/>
          <w:szCs w:val="26"/>
        </w:rPr>
      </w:pPr>
      <w:r w:rsidRPr="00C33952">
        <w:rPr>
          <w:rFonts w:ascii="Times New Roman" w:hAnsi="Times New Roman" w:cs="Times New Roman"/>
          <w:sz w:val="26"/>
          <w:szCs w:val="26"/>
        </w:rPr>
        <w:t>Web</w:t>
      </w:r>
      <w:r w:rsidR="003441B1" w:rsidRPr="00C33952">
        <w:rPr>
          <w:rFonts w:ascii="Times New Roman" w:hAnsi="Times New Roman" w:cs="Times New Roman"/>
          <w:sz w:val="26"/>
          <w:szCs w:val="26"/>
        </w:rPr>
        <w:t>Service: interface/implement</w:t>
      </w:r>
    </w:p>
    <w:p w14:paraId="078A9B4F" w14:textId="574DAADC" w:rsidR="00130F43" w:rsidRPr="00C33952" w:rsidRDefault="00130F43" w:rsidP="00070741">
      <w:pPr>
        <w:pStyle w:val="ListParagraph"/>
        <w:numPr>
          <w:ilvl w:val="0"/>
          <w:numId w:val="7"/>
        </w:numPr>
        <w:jc w:val="both"/>
        <w:rPr>
          <w:rFonts w:ascii="Times New Roman" w:hAnsi="Times New Roman" w:cs="Times New Roman"/>
          <w:sz w:val="26"/>
          <w:szCs w:val="26"/>
        </w:rPr>
      </w:pPr>
      <w:r w:rsidRPr="00C33952">
        <w:rPr>
          <w:rFonts w:ascii="Times New Roman" w:hAnsi="Times New Roman" w:cs="Times New Roman"/>
          <w:sz w:val="26"/>
          <w:szCs w:val="26"/>
        </w:rPr>
        <w:t>ViewModel: Chức Danh listview</w:t>
      </w:r>
    </w:p>
    <w:p w14:paraId="62F850EA" w14:textId="488AA7AA" w:rsidR="00130F43" w:rsidRPr="00C33952" w:rsidRDefault="4CCF7D71" w:rsidP="00070741">
      <w:pPr>
        <w:pStyle w:val="ListParagraph"/>
        <w:numPr>
          <w:ilvl w:val="0"/>
          <w:numId w:val="7"/>
        </w:numPr>
        <w:jc w:val="both"/>
        <w:rPr>
          <w:rFonts w:ascii="Times New Roman" w:hAnsi="Times New Roman" w:cs="Times New Roman"/>
          <w:sz w:val="26"/>
          <w:szCs w:val="26"/>
        </w:rPr>
      </w:pPr>
      <w:r w:rsidRPr="00C33952">
        <w:rPr>
          <w:rFonts w:ascii="Times New Roman" w:hAnsi="Times New Roman" w:cs="Times New Roman"/>
          <w:sz w:val="26"/>
          <w:szCs w:val="26"/>
        </w:rPr>
        <w:t>ViewModel: chi phí nhân viên listview</w:t>
      </w:r>
    </w:p>
    <w:p w14:paraId="4D9BDFF9" w14:textId="694CB84F" w:rsidR="00901905" w:rsidRPr="00C33952" w:rsidRDefault="36BBF44E" w:rsidP="00070741">
      <w:pPr>
        <w:pStyle w:val="ListParagraph"/>
        <w:numPr>
          <w:ilvl w:val="2"/>
          <w:numId w:val="8"/>
        </w:numPr>
        <w:jc w:val="both"/>
        <w:rPr>
          <w:rFonts w:ascii="Times New Roman" w:hAnsi="Times New Roman" w:cs="Times New Roman"/>
          <w:i/>
          <w:sz w:val="26"/>
          <w:szCs w:val="26"/>
        </w:rPr>
      </w:pPr>
      <w:r w:rsidRPr="00C33952">
        <w:rPr>
          <w:rFonts w:ascii="Times New Roman" w:hAnsi="Times New Roman" w:cs="Times New Roman"/>
          <w:i/>
          <w:sz w:val="26"/>
          <w:szCs w:val="26"/>
        </w:rPr>
        <w:t>Mô tả công việc</w:t>
      </w:r>
    </w:p>
    <w:p w14:paraId="147ED40E" w14:textId="03D7B134" w:rsidR="00DF2F1E" w:rsidRPr="00C33952" w:rsidRDefault="00DF2F1E" w:rsidP="00070741">
      <w:pPr>
        <w:pStyle w:val="ListParagraph"/>
        <w:numPr>
          <w:ilvl w:val="0"/>
          <w:numId w:val="7"/>
        </w:numPr>
        <w:jc w:val="both"/>
        <w:rPr>
          <w:rFonts w:ascii="Times New Roman" w:hAnsi="Times New Roman" w:cs="Times New Roman"/>
          <w:sz w:val="26"/>
          <w:szCs w:val="26"/>
        </w:rPr>
      </w:pPr>
      <w:r w:rsidRPr="00C33952">
        <w:rPr>
          <w:rFonts w:ascii="Times New Roman" w:hAnsi="Times New Roman" w:cs="Times New Roman"/>
          <w:sz w:val="26"/>
          <w:szCs w:val="26"/>
        </w:rPr>
        <w:t>Add Resource</w:t>
      </w:r>
    </w:p>
    <w:p w14:paraId="20DAEFFF" w14:textId="359BC4E3" w:rsidR="00A705FB" w:rsidRPr="00C33952" w:rsidRDefault="00A035EB" w:rsidP="00070741">
      <w:pPr>
        <w:pStyle w:val="ListParagraph"/>
        <w:numPr>
          <w:ilvl w:val="0"/>
          <w:numId w:val="7"/>
        </w:numPr>
        <w:jc w:val="both"/>
        <w:rPr>
          <w:rFonts w:ascii="Times New Roman" w:hAnsi="Times New Roman" w:cs="Times New Roman"/>
          <w:sz w:val="26"/>
          <w:szCs w:val="26"/>
        </w:rPr>
      </w:pPr>
      <w:r w:rsidRPr="00C33952">
        <w:rPr>
          <w:rFonts w:ascii="Times New Roman" w:hAnsi="Times New Roman" w:cs="Times New Roman"/>
          <w:sz w:val="26"/>
          <w:szCs w:val="26"/>
        </w:rPr>
        <w:t>Tạo các files resource, mục đích định nghĩa các titl</w:t>
      </w:r>
      <w:r w:rsidR="0063718B" w:rsidRPr="00C33952">
        <w:rPr>
          <w:rFonts w:ascii="Times New Roman" w:hAnsi="Times New Roman" w:cs="Times New Roman"/>
          <w:sz w:val="26"/>
          <w:szCs w:val="26"/>
        </w:rPr>
        <w:t xml:space="preserve">es cho các </w:t>
      </w:r>
      <w:r w:rsidR="00F316A3" w:rsidRPr="00C33952">
        <w:rPr>
          <w:rFonts w:ascii="Times New Roman" w:hAnsi="Times New Roman" w:cs="Times New Roman"/>
          <w:sz w:val="26"/>
          <w:szCs w:val="26"/>
        </w:rPr>
        <w:t>labels</w:t>
      </w:r>
      <w:r w:rsidR="0063718B" w:rsidRPr="00C33952">
        <w:rPr>
          <w:rFonts w:ascii="Times New Roman" w:hAnsi="Times New Roman" w:cs="Times New Roman"/>
          <w:sz w:val="26"/>
          <w:szCs w:val="26"/>
        </w:rPr>
        <w:t xml:space="preserve"> trong Views với 2 ng</w:t>
      </w:r>
      <w:r w:rsidR="000D199C" w:rsidRPr="00C33952">
        <w:rPr>
          <w:rFonts w:ascii="Times New Roman" w:hAnsi="Times New Roman" w:cs="Times New Roman"/>
          <w:sz w:val="26"/>
          <w:szCs w:val="26"/>
        </w:rPr>
        <w:t>ôn ngữ tiếng Anh và tiếng Việt</w:t>
      </w:r>
    </w:p>
    <w:p w14:paraId="206D1382" w14:textId="0A68AAF8" w:rsidR="000D199C" w:rsidRDefault="000D199C" w:rsidP="00070741">
      <w:pPr>
        <w:pStyle w:val="ListParagraph"/>
        <w:numPr>
          <w:ilvl w:val="0"/>
          <w:numId w:val="7"/>
        </w:numPr>
        <w:jc w:val="both"/>
        <w:rPr>
          <w:rFonts w:ascii="Times New Roman" w:hAnsi="Times New Roman" w:cs="Times New Roman"/>
          <w:sz w:val="26"/>
          <w:szCs w:val="26"/>
        </w:rPr>
      </w:pPr>
      <w:r w:rsidRPr="00C33952">
        <w:rPr>
          <w:rFonts w:ascii="Times New Roman" w:hAnsi="Times New Roman" w:cs="Times New Roman"/>
          <w:sz w:val="26"/>
          <w:szCs w:val="26"/>
        </w:rPr>
        <w:t>ChiPhiNhanVienResource.resx</w:t>
      </w:r>
    </w:p>
    <w:p w14:paraId="6C73AD6E" w14:textId="08983ED6" w:rsidR="00C33952" w:rsidRPr="00C33952" w:rsidRDefault="00C33952" w:rsidP="00C33952">
      <w:pPr>
        <w:pStyle w:val="ListParagraph"/>
        <w:jc w:val="both"/>
        <w:rPr>
          <w:rFonts w:ascii="Times New Roman" w:hAnsi="Times New Roman" w:cs="Times New Roman"/>
          <w:sz w:val="26"/>
          <w:szCs w:val="26"/>
        </w:rPr>
      </w:pPr>
      <w:r w:rsidRPr="006A6529">
        <w:rPr>
          <w:rFonts w:ascii="Times New Roman" w:hAnsi="Times New Roman" w:cs="Times New Roman"/>
          <w:sz w:val="26"/>
          <w:szCs w:val="26"/>
        </w:rPr>
        <w:drawing>
          <wp:inline distT="0" distB="0" distL="0" distR="0" wp14:anchorId="53AF6032" wp14:editId="0A0A50CF">
            <wp:extent cx="2907102" cy="2455265"/>
            <wp:effectExtent l="0" t="0" r="7620" b="2540"/>
            <wp:docPr id="19209074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2907102" cy="2455265"/>
                    </a:xfrm>
                    <a:prstGeom prst="rect">
                      <a:avLst/>
                    </a:prstGeom>
                  </pic:spPr>
                </pic:pic>
              </a:graphicData>
            </a:graphic>
          </wp:inline>
        </w:drawing>
      </w:r>
    </w:p>
    <w:p w14:paraId="30B65BFC" w14:textId="6EDD2EF2" w:rsidR="000D199C" w:rsidRDefault="000D199C" w:rsidP="00070741">
      <w:pPr>
        <w:pStyle w:val="ListParagraph"/>
        <w:numPr>
          <w:ilvl w:val="0"/>
          <w:numId w:val="7"/>
        </w:numPr>
        <w:jc w:val="both"/>
        <w:rPr>
          <w:rFonts w:ascii="Times New Roman" w:hAnsi="Times New Roman" w:cs="Times New Roman"/>
          <w:sz w:val="26"/>
          <w:szCs w:val="26"/>
        </w:rPr>
      </w:pPr>
      <w:r w:rsidRPr="00C33952">
        <w:rPr>
          <w:rFonts w:ascii="Times New Roman" w:hAnsi="Times New Roman" w:cs="Times New Roman"/>
          <w:sz w:val="26"/>
          <w:szCs w:val="26"/>
        </w:rPr>
        <w:t>ChiPhiNhanVienResource.vi-VN.resx</w:t>
      </w:r>
    </w:p>
    <w:p w14:paraId="365EED88" w14:textId="6C5B5629" w:rsidR="00C33952" w:rsidRPr="00C33952" w:rsidRDefault="00C33952" w:rsidP="00C33952">
      <w:pPr>
        <w:pStyle w:val="ListParagraph"/>
        <w:jc w:val="both"/>
        <w:rPr>
          <w:rFonts w:ascii="Times New Roman" w:hAnsi="Times New Roman" w:cs="Times New Roman"/>
          <w:sz w:val="26"/>
          <w:szCs w:val="26"/>
        </w:rPr>
      </w:pPr>
      <w:r w:rsidRPr="006A6529">
        <w:rPr>
          <w:rFonts w:ascii="Times New Roman" w:hAnsi="Times New Roman" w:cs="Times New Roman"/>
          <w:sz w:val="26"/>
          <w:szCs w:val="26"/>
        </w:rPr>
        <w:lastRenderedPageBreak/>
        <w:drawing>
          <wp:inline distT="0" distB="0" distL="0" distR="0" wp14:anchorId="07054D39" wp14:editId="71702D97">
            <wp:extent cx="2858586" cy="2147977"/>
            <wp:effectExtent l="0" t="0" r="0" b="5080"/>
            <wp:docPr id="3206650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858586" cy="2147977"/>
                    </a:xfrm>
                    <a:prstGeom prst="rect">
                      <a:avLst/>
                    </a:prstGeom>
                  </pic:spPr>
                </pic:pic>
              </a:graphicData>
            </a:graphic>
          </wp:inline>
        </w:drawing>
      </w:r>
    </w:p>
    <w:p w14:paraId="6CCD0626" w14:textId="4215AD61" w:rsidR="00927AF8" w:rsidRPr="00C33952" w:rsidRDefault="00927AF8" w:rsidP="00070741">
      <w:pPr>
        <w:pStyle w:val="ListParagraph"/>
        <w:numPr>
          <w:ilvl w:val="0"/>
          <w:numId w:val="7"/>
        </w:numPr>
        <w:jc w:val="both"/>
        <w:rPr>
          <w:rFonts w:ascii="Times New Roman" w:hAnsi="Times New Roman" w:cs="Times New Roman"/>
          <w:sz w:val="26"/>
          <w:szCs w:val="26"/>
        </w:rPr>
      </w:pPr>
      <w:r w:rsidRPr="00C33952">
        <w:rPr>
          <w:rFonts w:ascii="Times New Roman" w:hAnsi="Times New Roman" w:cs="Times New Roman"/>
          <w:sz w:val="26"/>
          <w:szCs w:val="26"/>
        </w:rPr>
        <w:t xml:space="preserve">Các </w:t>
      </w:r>
      <w:r w:rsidR="00532801" w:rsidRPr="00C33952">
        <w:rPr>
          <w:rFonts w:ascii="Times New Roman" w:hAnsi="Times New Roman" w:cs="Times New Roman"/>
          <w:sz w:val="26"/>
          <w:szCs w:val="26"/>
        </w:rPr>
        <w:t>labels</w:t>
      </w:r>
      <w:r w:rsidRPr="00C33952">
        <w:rPr>
          <w:rFonts w:ascii="Times New Roman" w:hAnsi="Times New Roman" w:cs="Times New Roman"/>
          <w:sz w:val="26"/>
          <w:szCs w:val="26"/>
        </w:rPr>
        <w:t xml:space="preserve"> được định nghĩa:</w:t>
      </w:r>
    </w:p>
    <w:p w14:paraId="643A29C0" w14:textId="77777777" w:rsidR="00C33952" w:rsidRDefault="00927AF8" w:rsidP="00070741">
      <w:pPr>
        <w:pStyle w:val="ListParagraph"/>
        <w:numPr>
          <w:ilvl w:val="1"/>
          <w:numId w:val="7"/>
        </w:numPr>
        <w:jc w:val="both"/>
        <w:rPr>
          <w:rFonts w:ascii="Times New Roman" w:hAnsi="Times New Roman" w:cs="Times New Roman"/>
          <w:sz w:val="26"/>
          <w:szCs w:val="26"/>
        </w:rPr>
      </w:pPr>
      <w:r w:rsidRPr="00C33952">
        <w:rPr>
          <w:rFonts w:ascii="Times New Roman" w:hAnsi="Times New Roman" w:cs="Times New Roman"/>
          <w:sz w:val="26"/>
          <w:szCs w:val="26"/>
        </w:rPr>
        <w:t>lblCapBac</w:t>
      </w:r>
      <w:r w:rsidR="00582766" w:rsidRPr="00C33952">
        <w:rPr>
          <w:rFonts w:ascii="Times New Roman" w:hAnsi="Times New Roman" w:cs="Times New Roman"/>
          <w:sz w:val="26"/>
          <w:szCs w:val="26"/>
        </w:rPr>
        <w:t>: cấp bậc nhân viên</w:t>
      </w:r>
    </w:p>
    <w:p w14:paraId="4EC5E9F5" w14:textId="77777777" w:rsidR="00C33952" w:rsidRDefault="00927AF8" w:rsidP="00070741">
      <w:pPr>
        <w:pStyle w:val="ListParagraph"/>
        <w:numPr>
          <w:ilvl w:val="1"/>
          <w:numId w:val="7"/>
        </w:numPr>
        <w:jc w:val="both"/>
        <w:rPr>
          <w:rFonts w:ascii="Times New Roman" w:hAnsi="Times New Roman" w:cs="Times New Roman"/>
          <w:sz w:val="26"/>
          <w:szCs w:val="26"/>
        </w:rPr>
      </w:pPr>
      <w:r w:rsidRPr="00C33952">
        <w:rPr>
          <w:rFonts w:ascii="Times New Roman" w:hAnsi="Times New Roman" w:cs="Times New Roman"/>
          <w:sz w:val="26"/>
          <w:szCs w:val="26"/>
        </w:rPr>
        <w:t>lblChucDanh</w:t>
      </w:r>
      <w:r w:rsidR="00582766" w:rsidRPr="00C33952">
        <w:rPr>
          <w:rFonts w:ascii="Times New Roman" w:hAnsi="Times New Roman" w:cs="Times New Roman"/>
          <w:sz w:val="26"/>
          <w:szCs w:val="26"/>
        </w:rPr>
        <w:t>: chức danh nhân viên</w:t>
      </w:r>
    </w:p>
    <w:p w14:paraId="336E614C" w14:textId="77777777" w:rsidR="00C33952" w:rsidRDefault="00927AF8" w:rsidP="00070741">
      <w:pPr>
        <w:pStyle w:val="ListParagraph"/>
        <w:numPr>
          <w:ilvl w:val="1"/>
          <w:numId w:val="7"/>
        </w:numPr>
        <w:jc w:val="both"/>
        <w:rPr>
          <w:rFonts w:ascii="Times New Roman" w:hAnsi="Times New Roman" w:cs="Times New Roman"/>
          <w:sz w:val="26"/>
          <w:szCs w:val="26"/>
        </w:rPr>
      </w:pPr>
      <w:r w:rsidRPr="00C33952">
        <w:rPr>
          <w:rFonts w:ascii="Times New Roman" w:hAnsi="Times New Roman" w:cs="Times New Roman"/>
          <w:sz w:val="26"/>
          <w:szCs w:val="26"/>
        </w:rPr>
        <w:t>lblDSChucDanh</w:t>
      </w:r>
      <w:r w:rsidR="00582766" w:rsidRPr="00C33952">
        <w:rPr>
          <w:rFonts w:ascii="Times New Roman" w:hAnsi="Times New Roman" w:cs="Times New Roman"/>
          <w:sz w:val="26"/>
          <w:szCs w:val="26"/>
        </w:rPr>
        <w:t>: danh sách chức danh nhân viên</w:t>
      </w:r>
    </w:p>
    <w:p w14:paraId="25F6E152" w14:textId="77777777" w:rsidR="00C33952" w:rsidRDefault="00927AF8" w:rsidP="00070741">
      <w:pPr>
        <w:pStyle w:val="ListParagraph"/>
        <w:numPr>
          <w:ilvl w:val="1"/>
          <w:numId w:val="7"/>
        </w:numPr>
        <w:jc w:val="both"/>
        <w:rPr>
          <w:rFonts w:ascii="Times New Roman" w:hAnsi="Times New Roman" w:cs="Times New Roman"/>
          <w:sz w:val="26"/>
          <w:szCs w:val="26"/>
        </w:rPr>
      </w:pPr>
      <w:r w:rsidRPr="00C33952">
        <w:rPr>
          <w:rFonts w:ascii="Times New Roman" w:hAnsi="Times New Roman" w:cs="Times New Roman"/>
          <w:sz w:val="26"/>
          <w:szCs w:val="26"/>
        </w:rPr>
        <w:t>lblDSHeSoLuong</w:t>
      </w:r>
      <w:r w:rsidR="00582766" w:rsidRPr="00C33952">
        <w:rPr>
          <w:rFonts w:ascii="Times New Roman" w:hAnsi="Times New Roman" w:cs="Times New Roman"/>
          <w:sz w:val="26"/>
          <w:szCs w:val="26"/>
        </w:rPr>
        <w:t>: danh sách hệ số lương</w:t>
      </w:r>
    </w:p>
    <w:p w14:paraId="0BC6C49D" w14:textId="77777777" w:rsidR="00C33952" w:rsidRDefault="00927AF8" w:rsidP="00070741">
      <w:pPr>
        <w:pStyle w:val="ListParagraph"/>
        <w:numPr>
          <w:ilvl w:val="1"/>
          <w:numId w:val="7"/>
        </w:numPr>
        <w:jc w:val="both"/>
        <w:rPr>
          <w:rFonts w:ascii="Times New Roman" w:hAnsi="Times New Roman" w:cs="Times New Roman"/>
          <w:sz w:val="26"/>
          <w:szCs w:val="26"/>
        </w:rPr>
      </w:pPr>
      <w:r w:rsidRPr="00C33952">
        <w:rPr>
          <w:rFonts w:ascii="Times New Roman" w:hAnsi="Times New Roman" w:cs="Times New Roman"/>
          <w:sz w:val="26"/>
          <w:szCs w:val="26"/>
        </w:rPr>
        <w:t>lblHeSo</w:t>
      </w:r>
      <w:r w:rsidR="00582766" w:rsidRPr="00C33952">
        <w:rPr>
          <w:rFonts w:ascii="Times New Roman" w:hAnsi="Times New Roman" w:cs="Times New Roman"/>
          <w:sz w:val="26"/>
          <w:szCs w:val="26"/>
        </w:rPr>
        <w:t>: cột hệ số lương</w:t>
      </w:r>
    </w:p>
    <w:p w14:paraId="408EEDA3" w14:textId="77777777" w:rsidR="00C33952" w:rsidRDefault="00927AF8" w:rsidP="00070741">
      <w:pPr>
        <w:pStyle w:val="ListParagraph"/>
        <w:numPr>
          <w:ilvl w:val="1"/>
          <w:numId w:val="7"/>
        </w:numPr>
        <w:jc w:val="both"/>
        <w:rPr>
          <w:rFonts w:ascii="Times New Roman" w:hAnsi="Times New Roman" w:cs="Times New Roman"/>
          <w:sz w:val="26"/>
          <w:szCs w:val="26"/>
        </w:rPr>
      </w:pPr>
      <w:r w:rsidRPr="00C33952">
        <w:rPr>
          <w:rFonts w:ascii="Times New Roman" w:hAnsi="Times New Roman" w:cs="Times New Roman"/>
          <w:sz w:val="26"/>
          <w:szCs w:val="26"/>
        </w:rPr>
        <w:t>lblHeSoLuong</w:t>
      </w:r>
      <w:r w:rsidR="00582766" w:rsidRPr="00C33952">
        <w:rPr>
          <w:rFonts w:ascii="Times New Roman" w:hAnsi="Times New Roman" w:cs="Times New Roman"/>
          <w:sz w:val="26"/>
          <w:szCs w:val="26"/>
        </w:rPr>
        <w:t>: bảng hệ số lương</w:t>
      </w:r>
    </w:p>
    <w:p w14:paraId="594A7589" w14:textId="77777777" w:rsidR="00C33952" w:rsidRDefault="00927AF8" w:rsidP="00070741">
      <w:pPr>
        <w:pStyle w:val="ListParagraph"/>
        <w:numPr>
          <w:ilvl w:val="1"/>
          <w:numId w:val="7"/>
        </w:numPr>
        <w:jc w:val="both"/>
        <w:rPr>
          <w:rFonts w:ascii="Times New Roman" w:hAnsi="Times New Roman" w:cs="Times New Roman"/>
          <w:sz w:val="26"/>
          <w:szCs w:val="26"/>
        </w:rPr>
      </w:pPr>
      <w:r w:rsidRPr="00C33952">
        <w:rPr>
          <w:rFonts w:ascii="Times New Roman" w:hAnsi="Times New Roman" w:cs="Times New Roman"/>
          <w:sz w:val="26"/>
          <w:szCs w:val="26"/>
        </w:rPr>
        <w:t>lblMaChucDanh</w:t>
      </w:r>
      <w:r w:rsidR="00582766" w:rsidRPr="00C33952">
        <w:rPr>
          <w:rFonts w:ascii="Times New Roman" w:hAnsi="Times New Roman" w:cs="Times New Roman"/>
          <w:sz w:val="26"/>
          <w:szCs w:val="26"/>
        </w:rPr>
        <w:t>: mã chức danh</w:t>
      </w:r>
    </w:p>
    <w:p w14:paraId="2C9AD33D" w14:textId="77777777" w:rsidR="00C33952" w:rsidRDefault="00927AF8" w:rsidP="00070741">
      <w:pPr>
        <w:pStyle w:val="ListParagraph"/>
        <w:numPr>
          <w:ilvl w:val="1"/>
          <w:numId w:val="7"/>
        </w:numPr>
        <w:jc w:val="both"/>
        <w:rPr>
          <w:rFonts w:ascii="Times New Roman" w:hAnsi="Times New Roman" w:cs="Times New Roman"/>
          <w:sz w:val="26"/>
          <w:szCs w:val="26"/>
        </w:rPr>
      </w:pPr>
      <w:r w:rsidRPr="00C33952">
        <w:rPr>
          <w:rFonts w:ascii="Times New Roman" w:hAnsi="Times New Roman" w:cs="Times New Roman"/>
          <w:sz w:val="26"/>
          <w:szCs w:val="26"/>
        </w:rPr>
        <w:t>lblMaHeSoLuong</w:t>
      </w:r>
      <w:r w:rsidR="00582766" w:rsidRPr="00C33952">
        <w:rPr>
          <w:rFonts w:ascii="Times New Roman" w:hAnsi="Times New Roman" w:cs="Times New Roman"/>
          <w:sz w:val="26"/>
          <w:szCs w:val="26"/>
        </w:rPr>
        <w:t>: mã hệ số lương</w:t>
      </w:r>
      <w:r w:rsidR="00CE7343" w:rsidRPr="00C33952">
        <w:rPr>
          <w:rFonts w:ascii="Times New Roman" w:hAnsi="Times New Roman" w:cs="Times New Roman"/>
          <w:sz w:val="26"/>
          <w:szCs w:val="26"/>
        </w:rPr>
        <w:t xml:space="preserve"> nhân viên</w:t>
      </w:r>
    </w:p>
    <w:p w14:paraId="1BF03115" w14:textId="290E81EB" w:rsidR="00927AF8" w:rsidRPr="00C33952" w:rsidRDefault="00927AF8" w:rsidP="00070741">
      <w:pPr>
        <w:pStyle w:val="ListParagraph"/>
        <w:numPr>
          <w:ilvl w:val="1"/>
          <w:numId w:val="7"/>
        </w:numPr>
        <w:jc w:val="both"/>
        <w:rPr>
          <w:rFonts w:ascii="Times New Roman" w:hAnsi="Times New Roman" w:cs="Times New Roman"/>
          <w:sz w:val="26"/>
          <w:szCs w:val="26"/>
        </w:rPr>
      </w:pPr>
      <w:r w:rsidRPr="00C33952">
        <w:rPr>
          <w:rFonts w:ascii="Times New Roman" w:hAnsi="Times New Roman" w:cs="Times New Roman"/>
          <w:sz w:val="26"/>
          <w:szCs w:val="26"/>
        </w:rPr>
        <w:t>lblTenChucDanh</w:t>
      </w:r>
      <w:r w:rsidR="00582766" w:rsidRPr="00C33952">
        <w:rPr>
          <w:rFonts w:ascii="Times New Roman" w:hAnsi="Times New Roman" w:cs="Times New Roman"/>
          <w:sz w:val="26"/>
          <w:szCs w:val="26"/>
        </w:rPr>
        <w:t xml:space="preserve">: </w:t>
      </w:r>
      <w:r w:rsidR="00CE7343" w:rsidRPr="00C33952">
        <w:rPr>
          <w:rFonts w:ascii="Times New Roman" w:hAnsi="Times New Roman" w:cs="Times New Roman"/>
          <w:sz w:val="26"/>
          <w:szCs w:val="26"/>
        </w:rPr>
        <w:t>tên chức danh nhân viên</w:t>
      </w:r>
    </w:p>
    <w:p w14:paraId="6099C865" w14:textId="7A7F49A8" w:rsidR="00DF2F1E" w:rsidRPr="00C33952" w:rsidRDefault="00DF2F1E" w:rsidP="00070741">
      <w:pPr>
        <w:pStyle w:val="ListParagraph"/>
        <w:numPr>
          <w:ilvl w:val="0"/>
          <w:numId w:val="7"/>
        </w:numPr>
        <w:jc w:val="both"/>
        <w:rPr>
          <w:rFonts w:ascii="Times New Roman" w:hAnsi="Times New Roman" w:cs="Times New Roman"/>
          <w:sz w:val="26"/>
          <w:szCs w:val="26"/>
        </w:rPr>
      </w:pPr>
      <w:r w:rsidRPr="00C33952">
        <w:rPr>
          <w:rFonts w:ascii="Times New Roman" w:hAnsi="Times New Roman" w:cs="Times New Roman"/>
          <w:sz w:val="26"/>
          <w:szCs w:val="26"/>
        </w:rPr>
        <w:t>We</w:t>
      </w:r>
      <w:r w:rsidR="001141E7" w:rsidRPr="00C33952">
        <w:rPr>
          <w:rFonts w:ascii="Times New Roman" w:hAnsi="Times New Roman" w:cs="Times New Roman"/>
          <w:sz w:val="26"/>
          <w:szCs w:val="26"/>
        </w:rPr>
        <w:t>b</w:t>
      </w:r>
      <w:r w:rsidRPr="00C33952">
        <w:rPr>
          <w:rFonts w:ascii="Times New Roman" w:hAnsi="Times New Roman" w:cs="Times New Roman"/>
          <w:sz w:val="26"/>
          <w:szCs w:val="26"/>
        </w:rPr>
        <w:t>.Service: interface/implement</w:t>
      </w:r>
    </w:p>
    <w:p w14:paraId="725E84FC" w14:textId="4457CFF1" w:rsidR="00A035EB" w:rsidRPr="00C33952" w:rsidRDefault="001618D4" w:rsidP="00070741">
      <w:pPr>
        <w:pStyle w:val="ListParagraph"/>
        <w:numPr>
          <w:ilvl w:val="0"/>
          <w:numId w:val="7"/>
        </w:numPr>
        <w:jc w:val="both"/>
        <w:rPr>
          <w:rFonts w:ascii="Times New Roman" w:hAnsi="Times New Roman" w:cs="Times New Roman"/>
          <w:sz w:val="26"/>
          <w:szCs w:val="26"/>
        </w:rPr>
      </w:pPr>
      <w:r w:rsidRPr="00C33952">
        <w:rPr>
          <w:rFonts w:ascii="Times New Roman" w:hAnsi="Times New Roman" w:cs="Times New Roman"/>
          <w:sz w:val="26"/>
          <w:szCs w:val="26"/>
        </w:rPr>
        <w:t>Interfaces</w:t>
      </w:r>
    </w:p>
    <w:p w14:paraId="04252F7A" w14:textId="1195FFCA" w:rsidR="00C608B7" w:rsidRPr="00C33952" w:rsidRDefault="00C608B7" w:rsidP="00070741">
      <w:pPr>
        <w:pStyle w:val="ListParagraph"/>
        <w:numPr>
          <w:ilvl w:val="1"/>
          <w:numId w:val="7"/>
        </w:numPr>
        <w:jc w:val="both"/>
        <w:rPr>
          <w:rFonts w:ascii="Times New Roman" w:hAnsi="Times New Roman" w:cs="Times New Roman"/>
          <w:sz w:val="26"/>
          <w:szCs w:val="26"/>
        </w:rPr>
      </w:pPr>
      <w:r w:rsidRPr="00C33952">
        <w:rPr>
          <w:rFonts w:ascii="Times New Roman" w:hAnsi="Times New Roman" w:cs="Times New Roman"/>
          <w:sz w:val="26"/>
          <w:szCs w:val="26"/>
        </w:rPr>
        <w:t>IChucDanh:</w:t>
      </w:r>
      <w:r w:rsidR="000A4939" w:rsidRPr="00C33952">
        <w:rPr>
          <w:rFonts w:ascii="Times New Roman" w:hAnsi="Times New Roman" w:cs="Times New Roman"/>
          <w:sz w:val="26"/>
          <w:szCs w:val="26"/>
        </w:rPr>
        <w:t xml:space="preserve"> GetAll, Insert, Update, Delete</w:t>
      </w:r>
    </w:p>
    <w:p w14:paraId="0E9759C7" w14:textId="0B5D19D9" w:rsidR="00C608B7" w:rsidRPr="00C33952" w:rsidRDefault="00C608B7" w:rsidP="00070741">
      <w:pPr>
        <w:pStyle w:val="ListParagraph"/>
        <w:numPr>
          <w:ilvl w:val="1"/>
          <w:numId w:val="7"/>
        </w:numPr>
        <w:jc w:val="both"/>
        <w:rPr>
          <w:rFonts w:ascii="Times New Roman" w:hAnsi="Times New Roman" w:cs="Times New Roman"/>
          <w:sz w:val="26"/>
          <w:szCs w:val="26"/>
        </w:rPr>
      </w:pPr>
      <w:r w:rsidRPr="00C33952">
        <w:rPr>
          <w:rFonts w:ascii="Times New Roman" w:hAnsi="Times New Roman" w:cs="Times New Roman"/>
          <w:sz w:val="26"/>
          <w:szCs w:val="26"/>
        </w:rPr>
        <w:t>I</w:t>
      </w:r>
      <w:r w:rsidR="000A4939" w:rsidRPr="00C33952">
        <w:rPr>
          <w:rFonts w:ascii="Times New Roman" w:hAnsi="Times New Roman" w:cs="Times New Roman"/>
          <w:sz w:val="26"/>
          <w:szCs w:val="26"/>
        </w:rPr>
        <w:t>H</w:t>
      </w:r>
      <w:r w:rsidRPr="00C33952">
        <w:rPr>
          <w:rFonts w:ascii="Times New Roman" w:hAnsi="Times New Roman" w:cs="Times New Roman"/>
          <w:sz w:val="26"/>
          <w:szCs w:val="26"/>
        </w:rPr>
        <w:t>eSoLuong:</w:t>
      </w:r>
      <w:r w:rsidR="000A4939" w:rsidRPr="00C33952">
        <w:rPr>
          <w:rFonts w:ascii="Times New Roman" w:hAnsi="Times New Roman" w:cs="Times New Roman"/>
          <w:sz w:val="26"/>
          <w:szCs w:val="26"/>
        </w:rPr>
        <w:t xml:space="preserve"> GetAll, Insert, Update, Delete</w:t>
      </w:r>
    </w:p>
    <w:p w14:paraId="62BB47F4" w14:textId="2DE04DD5" w:rsidR="000A4939" w:rsidRPr="00C33952" w:rsidRDefault="000A4939" w:rsidP="00070741">
      <w:pPr>
        <w:pStyle w:val="ListParagraph"/>
        <w:numPr>
          <w:ilvl w:val="1"/>
          <w:numId w:val="7"/>
        </w:numPr>
        <w:jc w:val="both"/>
        <w:rPr>
          <w:rFonts w:ascii="Times New Roman" w:hAnsi="Times New Roman" w:cs="Times New Roman"/>
          <w:sz w:val="26"/>
          <w:szCs w:val="26"/>
        </w:rPr>
      </w:pPr>
      <w:r w:rsidRPr="00C33952">
        <w:rPr>
          <w:rFonts w:ascii="Times New Roman" w:hAnsi="Times New Roman" w:cs="Times New Roman"/>
          <w:sz w:val="26"/>
          <w:szCs w:val="26"/>
        </w:rPr>
        <w:t>IChiPhiNhanVien: GetAll, Insert, Update, Delete</w:t>
      </w:r>
    </w:p>
    <w:p w14:paraId="5C4EE6B7" w14:textId="6FFE2C16" w:rsidR="000A4939" w:rsidRPr="005E2454" w:rsidRDefault="001618D4" w:rsidP="00070741">
      <w:pPr>
        <w:pStyle w:val="ListParagraph"/>
        <w:numPr>
          <w:ilvl w:val="0"/>
          <w:numId w:val="7"/>
        </w:numPr>
        <w:jc w:val="both"/>
        <w:rPr>
          <w:rFonts w:ascii="Times New Roman" w:hAnsi="Times New Roman" w:cs="Times New Roman"/>
          <w:sz w:val="26"/>
          <w:szCs w:val="26"/>
        </w:rPr>
      </w:pPr>
      <w:r w:rsidRPr="005E2454">
        <w:rPr>
          <w:rFonts w:ascii="Times New Roman" w:hAnsi="Times New Roman" w:cs="Times New Roman"/>
          <w:sz w:val="26"/>
          <w:szCs w:val="26"/>
        </w:rPr>
        <w:t>Implements</w:t>
      </w:r>
    </w:p>
    <w:p w14:paraId="01DDF9D7" w14:textId="50E87D69" w:rsidR="00A035EB" w:rsidRPr="005E2454" w:rsidRDefault="00DF2F1E" w:rsidP="00070741">
      <w:pPr>
        <w:pStyle w:val="ListParagraph"/>
        <w:numPr>
          <w:ilvl w:val="0"/>
          <w:numId w:val="7"/>
        </w:numPr>
        <w:jc w:val="both"/>
        <w:rPr>
          <w:rFonts w:ascii="Times New Roman" w:hAnsi="Times New Roman" w:cs="Times New Roman"/>
          <w:sz w:val="26"/>
          <w:szCs w:val="26"/>
        </w:rPr>
      </w:pPr>
      <w:r w:rsidRPr="005E2454">
        <w:rPr>
          <w:rFonts w:ascii="Times New Roman" w:hAnsi="Times New Roman" w:cs="Times New Roman"/>
          <w:sz w:val="26"/>
          <w:szCs w:val="26"/>
        </w:rPr>
        <w:t>ViewModel: Chức Danh listview</w:t>
      </w:r>
    </w:p>
    <w:p w14:paraId="515D9967" w14:textId="65359CF3" w:rsidR="00DF2F1E" w:rsidRPr="005E2454" w:rsidRDefault="00DF2F1E" w:rsidP="00070741">
      <w:pPr>
        <w:pStyle w:val="ListParagraph"/>
        <w:numPr>
          <w:ilvl w:val="0"/>
          <w:numId w:val="7"/>
        </w:numPr>
        <w:jc w:val="both"/>
        <w:rPr>
          <w:rFonts w:ascii="Times New Roman" w:hAnsi="Times New Roman" w:cs="Times New Roman"/>
          <w:sz w:val="26"/>
          <w:szCs w:val="26"/>
        </w:rPr>
      </w:pPr>
      <w:r w:rsidRPr="005E2454">
        <w:rPr>
          <w:rFonts w:ascii="Times New Roman" w:hAnsi="Times New Roman" w:cs="Times New Roman"/>
          <w:sz w:val="26"/>
          <w:szCs w:val="26"/>
        </w:rPr>
        <w:t>ViewModel: chi phí nhân viên listview</w:t>
      </w:r>
    </w:p>
    <w:p w14:paraId="3FB7D188" w14:textId="5727BE2E" w:rsidR="002273A2" w:rsidRDefault="36BBF44E" w:rsidP="00070741">
      <w:pPr>
        <w:pStyle w:val="ListParagraph"/>
        <w:numPr>
          <w:ilvl w:val="2"/>
          <w:numId w:val="8"/>
        </w:numPr>
        <w:jc w:val="both"/>
        <w:rPr>
          <w:rFonts w:ascii="Times New Roman" w:hAnsi="Times New Roman" w:cs="Times New Roman"/>
          <w:i/>
          <w:sz w:val="26"/>
          <w:szCs w:val="26"/>
        </w:rPr>
      </w:pPr>
      <w:r w:rsidRPr="005E2454">
        <w:rPr>
          <w:rFonts w:ascii="Times New Roman" w:hAnsi="Times New Roman" w:cs="Times New Roman"/>
          <w:i/>
          <w:sz w:val="26"/>
          <w:szCs w:val="26"/>
        </w:rPr>
        <w:t xml:space="preserve">Những điều học được khi làm đồ án </w:t>
      </w:r>
    </w:p>
    <w:p w14:paraId="3544C965" w14:textId="77777777" w:rsidR="00472A71" w:rsidRPr="00387563" w:rsidRDefault="00472A71" w:rsidP="00070741">
      <w:pPr>
        <w:pStyle w:val="ListParagraph"/>
        <w:numPr>
          <w:ilvl w:val="0"/>
          <w:numId w:val="10"/>
        </w:num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Kỹ năng mềm:</w:t>
      </w:r>
    </w:p>
    <w:p w14:paraId="2AEF0654" w14:textId="77777777" w:rsidR="00472A71" w:rsidRDefault="00472A71" w:rsidP="00070741">
      <w:pPr>
        <w:pStyle w:val="ListParagraph"/>
        <w:numPr>
          <w:ilvl w:val="0"/>
          <w:numId w:val="11"/>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Teamwork: </w:t>
      </w:r>
    </w:p>
    <w:p w14:paraId="2ED287CD" w14:textId="77777777" w:rsidR="00472A71" w:rsidRDefault="00472A71" w:rsidP="00070741">
      <w:pPr>
        <w:pStyle w:val="ListParagraph"/>
        <w:numPr>
          <w:ilvl w:val="0"/>
          <w:numId w:val="12"/>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Lắng nghe ý kiến các thành viên trong nhóm</w:t>
      </w:r>
    </w:p>
    <w:p w14:paraId="5DB0A1A8" w14:textId="77777777" w:rsidR="00472A71" w:rsidRDefault="00472A71" w:rsidP="00070741">
      <w:pPr>
        <w:pStyle w:val="ListParagraph"/>
        <w:numPr>
          <w:ilvl w:val="0"/>
          <w:numId w:val="12"/>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Quan sát, theo dõi và góp ý quá trình làm việc của các thành viên</w:t>
      </w:r>
    </w:p>
    <w:p w14:paraId="5C36903B" w14:textId="77777777" w:rsidR="00472A71" w:rsidRDefault="00472A71" w:rsidP="00070741">
      <w:pPr>
        <w:pStyle w:val="ListParagraph"/>
        <w:numPr>
          <w:ilvl w:val="0"/>
          <w:numId w:val="12"/>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Hạn chế cái tôi</w:t>
      </w:r>
    </w:p>
    <w:p w14:paraId="34481E59" w14:textId="77777777" w:rsidR="00472A71" w:rsidRDefault="00472A71" w:rsidP="00070741">
      <w:pPr>
        <w:pStyle w:val="ListParagraph"/>
        <w:numPr>
          <w:ilvl w:val="0"/>
          <w:numId w:val="11"/>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Quản lý thời gian:</w:t>
      </w:r>
    </w:p>
    <w:p w14:paraId="4DC0F9EC" w14:textId="77777777" w:rsidR="00472A71" w:rsidRDefault="00472A71" w:rsidP="00070741">
      <w:pPr>
        <w:pStyle w:val="ListParagraph"/>
        <w:numPr>
          <w:ilvl w:val="0"/>
          <w:numId w:val="13"/>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Sắp xếp thời gian hợp lý với các công việc khác</w:t>
      </w:r>
    </w:p>
    <w:p w14:paraId="7F40B869" w14:textId="77777777" w:rsidR="00472A71" w:rsidRDefault="00472A71" w:rsidP="00070741">
      <w:pPr>
        <w:pStyle w:val="ListParagraph"/>
        <w:numPr>
          <w:ilvl w:val="0"/>
          <w:numId w:val="13"/>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Tuân thủ deadline</w:t>
      </w:r>
    </w:p>
    <w:p w14:paraId="70EF80A3" w14:textId="77777777" w:rsidR="00472A71" w:rsidRDefault="00472A71" w:rsidP="00070741">
      <w:pPr>
        <w:pStyle w:val="ListParagraph"/>
        <w:numPr>
          <w:ilvl w:val="0"/>
          <w:numId w:val="11"/>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Kỹ năng giải quyết vấn đề:</w:t>
      </w:r>
    </w:p>
    <w:p w14:paraId="2F26EE05" w14:textId="77777777" w:rsidR="00472A71" w:rsidRDefault="00472A71" w:rsidP="00070741">
      <w:pPr>
        <w:pStyle w:val="ListParagraph"/>
        <w:numPr>
          <w:ilvl w:val="0"/>
          <w:numId w:val="14"/>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Tìm nguyên nhân cốt lõi và các nguyên nhân liên quan khi gặp vấn đề</w:t>
      </w:r>
    </w:p>
    <w:p w14:paraId="0385F296" w14:textId="77777777" w:rsidR="00472A71" w:rsidRDefault="00472A71" w:rsidP="00070741">
      <w:pPr>
        <w:pStyle w:val="ListParagraph"/>
        <w:numPr>
          <w:ilvl w:val="0"/>
          <w:numId w:val="14"/>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Tìm kiếm nguyên nhân online</w:t>
      </w:r>
    </w:p>
    <w:p w14:paraId="44B823E2" w14:textId="77777777" w:rsidR="00472A71" w:rsidRDefault="00472A71" w:rsidP="00070741">
      <w:pPr>
        <w:pStyle w:val="ListParagraph"/>
        <w:numPr>
          <w:ilvl w:val="0"/>
          <w:numId w:val="14"/>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Giải quyết cùng mọi người trong nhóm</w:t>
      </w:r>
    </w:p>
    <w:p w14:paraId="67456233" w14:textId="77777777" w:rsidR="00472A71" w:rsidRDefault="00472A71" w:rsidP="00070741">
      <w:pPr>
        <w:pStyle w:val="ListParagraph"/>
        <w:numPr>
          <w:ilvl w:val="0"/>
          <w:numId w:val="11"/>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Áp lực làm việc trong một dự án lớn</w:t>
      </w:r>
    </w:p>
    <w:p w14:paraId="6BD53B35" w14:textId="77777777" w:rsidR="00472A71" w:rsidRPr="00387563" w:rsidRDefault="00472A71" w:rsidP="00070741">
      <w:pPr>
        <w:pStyle w:val="ListParagraph"/>
        <w:numPr>
          <w:ilvl w:val="0"/>
          <w:numId w:val="10"/>
        </w:numPr>
        <w:spacing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Kỹ thuật:</w:t>
      </w:r>
    </w:p>
    <w:p w14:paraId="6E4D43AE" w14:textId="77777777" w:rsidR="00472A71" w:rsidRDefault="00472A71" w:rsidP="00070741">
      <w:pPr>
        <w:pStyle w:val="ListParagraph"/>
        <w:numPr>
          <w:ilvl w:val="0"/>
          <w:numId w:val="15"/>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Học được kiến trúc MVVC</w:t>
      </w:r>
    </w:p>
    <w:p w14:paraId="252A6BEA" w14:textId="77777777" w:rsidR="00472A71" w:rsidRDefault="00472A71" w:rsidP="00070741">
      <w:pPr>
        <w:pStyle w:val="ListParagraph"/>
        <w:numPr>
          <w:ilvl w:val="0"/>
          <w:numId w:val="15"/>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Học được công nghệ Silverlight</w:t>
      </w:r>
    </w:p>
    <w:p w14:paraId="677AB3AA" w14:textId="77777777" w:rsidR="00472A71" w:rsidRDefault="00472A71" w:rsidP="00070741">
      <w:pPr>
        <w:pStyle w:val="ListParagraph"/>
        <w:numPr>
          <w:ilvl w:val="0"/>
          <w:numId w:val="15"/>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Quản lý cấu hình với git</w:t>
      </w:r>
    </w:p>
    <w:p w14:paraId="694B81C8" w14:textId="77777777" w:rsidR="00472A71" w:rsidRDefault="00472A71" w:rsidP="00070741">
      <w:pPr>
        <w:pStyle w:val="ListParagraph"/>
        <w:numPr>
          <w:ilvl w:val="0"/>
          <w:numId w:val="15"/>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Quản lý công việc với Redmide</w:t>
      </w:r>
    </w:p>
    <w:p w14:paraId="10BECD9F" w14:textId="77777777" w:rsidR="00472A71" w:rsidRPr="002E40B8" w:rsidRDefault="00472A71" w:rsidP="00070741">
      <w:pPr>
        <w:pStyle w:val="ListParagraph"/>
        <w:numPr>
          <w:ilvl w:val="0"/>
          <w:numId w:val="15"/>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Nâng cao kỹ năng lập trình C#</w:t>
      </w:r>
    </w:p>
    <w:p w14:paraId="3009F41E" w14:textId="61900165" w:rsidR="002273A2" w:rsidRDefault="36BBF44E" w:rsidP="00070741">
      <w:pPr>
        <w:pStyle w:val="ListParagraph"/>
        <w:numPr>
          <w:ilvl w:val="2"/>
          <w:numId w:val="8"/>
        </w:numPr>
        <w:jc w:val="both"/>
        <w:rPr>
          <w:rFonts w:ascii="Times New Roman" w:hAnsi="Times New Roman" w:cs="Times New Roman"/>
          <w:i/>
          <w:sz w:val="26"/>
          <w:szCs w:val="26"/>
        </w:rPr>
      </w:pPr>
      <w:r w:rsidRPr="005E2454">
        <w:rPr>
          <w:rFonts w:ascii="Times New Roman" w:hAnsi="Times New Roman" w:cs="Times New Roman"/>
          <w:i/>
          <w:sz w:val="26"/>
          <w:szCs w:val="26"/>
        </w:rPr>
        <w:t>Những hạn chế</w:t>
      </w:r>
    </w:p>
    <w:p w14:paraId="10EF48A8" w14:textId="0CBEDB9D" w:rsidR="00472A71" w:rsidRPr="006F0DD2" w:rsidRDefault="00472A71" w:rsidP="00070741">
      <w:pPr>
        <w:pStyle w:val="ListParagraph"/>
        <w:numPr>
          <w:ilvl w:val="0"/>
          <w:numId w:val="7"/>
        </w:numPr>
        <w:spacing w:line="360" w:lineRule="auto"/>
        <w:rPr>
          <w:rFonts w:ascii="Times New Roman" w:eastAsia="Times New Roman" w:hAnsi="Times New Roman" w:cs="Times New Roman"/>
          <w:sz w:val="26"/>
          <w:szCs w:val="26"/>
          <w:lang w:val="vi-VN"/>
        </w:rPr>
      </w:pPr>
      <w:r w:rsidRPr="006F0DD2">
        <w:rPr>
          <w:rFonts w:ascii="Times New Roman" w:eastAsia="Times New Roman" w:hAnsi="Times New Roman" w:cs="Times New Roman"/>
          <w:sz w:val="26"/>
          <w:szCs w:val="26"/>
          <w:lang w:val="vi-VN"/>
        </w:rPr>
        <w:t>Tiếp xúc với công nghệ mới còn yếu kém, chậm tiến độ.</w:t>
      </w:r>
    </w:p>
    <w:p w14:paraId="46C30057" w14:textId="74E35D73" w:rsidR="00472A71" w:rsidRPr="006F0DD2" w:rsidRDefault="00472A71" w:rsidP="00070741">
      <w:pPr>
        <w:pStyle w:val="ListParagraph"/>
        <w:numPr>
          <w:ilvl w:val="0"/>
          <w:numId w:val="7"/>
        </w:numPr>
        <w:spacing w:line="360" w:lineRule="auto"/>
        <w:rPr>
          <w:rFonts w:ascii="Times New Roman" w:eastAsia="Times New Roman" w:hAnsi="Times New Roman" w:cs="Times New Roman"/>
          <w:sz w:val="26"/>
          <w:szCs w:val="26"/>
          <w:lang w:val="vi-VN"/>
        </w:rPr>
      </w:pPr>
      <w:r w:rsidRPr="006F0DD2">
        <w:rPr>
          <w:rFonts w:ascii="Times New Roman" w:eastAsia="Times New Roman" w:hAnsi="Times New Roman" w:cs="Times New Roman"/>
          <w:sz w:val="26"/>
          <w:szCs w:val="26"/>
          <w:lang w:val="vi-VN"/>
        </w:rPr>
        <w:t>Tương tác, giao tiếp với nhóm còn nhiều thiếu sót, khó để mọi người hiểu được những gì cần truyền đạt.</w:t>
      </w:r>
    </w:p>
    <w:p w14:paraId="41F0E2FF" w14:textId="4E0E083A" w:rsidR="00472A71" w:rsidRPr="00A035EB" w:rsidRDefault="00472A71" w:rsidP="00070741">
      <w:pPr>
        <w:pStyle w:val="ListParagraph"/>
        <w:numPr>
          <w:ilvl w:val="0"/>
          <w:numId w:val="7"/>
        </w:numPr>
        <w:spacing w:line="360" w:lineRule="auto"/>
        <w:rPr>
          <w:rFonts w:ascii="Times New Roman" w:eastAsia="Times New Roman" w:hAnsi="Times New Roman" w:cs="Times New Roman"/>
          <w:sz w:val="26"/>
          <w:szCs w:val="26"/>
          <w:lang w:val="vi-VN"/>
        </w:rPr>
      </w:pPr>
      <w:r w:rsidRPr="006F0DD2">
        <w:rPr>
          <w:rFonts w:ascii="Times New Roman" w:eastAsia="Times New Roman" w:hAnsi="Times New Roman" w:cs="Times New Roman"/>
          <w:sz w:val="26"/>
          <w:szCs w:val="26"/>
          <w:lang w:val="vi-VN"/>
        </w:rPr>
        <w:t>Những kiến thức đã biết vẫn còn nhiều điểm chưa vững vàng, cần được trao dồi thêm.</w:t>
      </w:r>
    </w:p>
    <w:p w14:paraId="5486B22D" w14:textId="0041BB84" w:rsidR="002273A2" w:rsidRPr="005E2454" w:rsidRDefault="36BBF44E" w:rsidP="00070741">
      <w:pPr>
        <w:pStyle w:val="ListParagraph"/>
        <w:numPr>
          <w:ilvl w:val="1"/>
          <w:numId w:val="8"/>
        </w:numPr>
        <w:jc w:val="both"/>
        <w:outlineLvl w:val="2"/>
        <w:rPr>
          <w:rFonts w:ascii="Times New Roman" w:hAnsi="Times New Roman" w:cs="Times New Roman"/>
          <w:b/>
          <w:i/>
          <w:sz w:val="26"/>
          <w:szCs w:val="26"/>
        </w:rPr>
      </w:pPr>
      <w:r w:rsidRPr="005E2454">
        <w:rPr>
          <w:rFonts w:ascii="Times New Roman" w:hAnsi="Times New Roman" w:cs="Times New Roman"/>
          <w:b/>
          <w:i/>
          <w:sz w:val="26"/>
          <w:szCs w:val="26"/>
        </w:rPr>
        <w:t>Phạm Minh Quy</w:t>
      </w:r>
    </w:p>
    <w:p w14:paraId="15444EB4" w14:textId="059B3905" w:rsidR="002273A2" w:rsidRPr="005E2454" w:rsidRDefault="36BBF44E" w:rsidP="00070741">
      <w:pPr>
        <w:pStyle w:val="ListParagraph"/>
        <w:numPr>
          <w:ilvl w:val="2"/>
          <w:numId w:val="8"/>
        </w:numPr>
        <w:jc w:val="both"/>
        <w:rPr>
          <w:rFonts w:ascii="Times New Roman" w:hAnsi="Times New Roman" w:cs="Times New Roman"/>
          <w:i/>
          <w:sz w:val="26"/>
          <w:szCs w:val="26"/>
        </w:rPr>
      </w:pPr>
      <w:r w:rsidRPr="005E2454">
        <w:rPr>
          <w:rFonts w:ascii="Times New Roman" w:hAnsi="Times New Roman" w:cs="Times New Roman"/>
          <w:i/>
          <w:sz w:val="26"/>
          <w:szCs w:val="26"/>
        </w:rPr>
        <w:t>Công việc được phân công</w:t>
      </w:r>
    </w:p>
    <w:p w14:paraId="4F44E096" w14:textId="77D84FE8" w:rsidR="7B36EC73" w:rsidRPr="005E2454" w:rsidRDefault="7B36EC73" w:rsidP="00070741">
      <w:pPr>
        <w:pStyle w:val="ListParagraph"/>
        <w:numPr>
          <w:ilvl w:val="0"/>
          <w:numId w:val="7"/>
        </w:numPr>
        <w:jc w:val="both"/>
        <w:rPr>
          <w:rFonts w:ascii="Times New Roman" w:hAnsi="Times New Roman" w:cs="Times New Roman"/>
          <w:sz w:val="26"/>
          <w:szCs w:val="26"/>
        </w:rPr>
      </w:pPr>
      <w:r w:rsidRPr="005E2454">
        <w:rPr>
          <w:rFonts w:ascii="Times New Roman" w:hAnsi="Times New Roman" w:cs="Times New Roman"/>
          <w:sz w:val="26"/>
          <w:szCs w:val="26"/>
        </w:rPr>
        <w:t>Mô tả chung: ViewModel - Hệ số lương edit, Stored Procedure</w:t>
      </w:r>
      <w:r w:rsidR="4E123ADD" w:rsidRPr="005E2454">
        <w:rPr>
          <w:rFonts w:ascii="Times New Roman" w:hAnsi="Times New Roman" w:cs="Times New Roman"/>
          <w:sz w:val="26"/>
          <w:szCs w:val="26"/>
        </w:rPr>
        <w:t xml:space="preserve"> và</w:t>
      </w:r>
      <w:r w:rsidRPr="005E2454">
        <w:rPr>
          <w:rFonts w:ascii="Times New Roman" w:hAnsi="Times New Roman" w:cs="Times New Roman"/>
          <w:sz w:val="26"/>
          <w:szCs w:val="26"/>
        </w:rPr>
        <w:t xml:space="preserve"> Mô tả nghiệp vụ.</w:t>
      </w:r>
    </w:p>
    <w:p w14:paraId="2231B360" w14:textId="0B16B9B5" w:rsidR="18FEC4B9" w:rsidRPr="005E2454" w:rsidRDefault="18FEC4B9" w:rsidP="00070741">
      <w:pPr>
        <w:pStyle w:val="ListParagraph"/>
        <w:numPr>
          <w:ilvl w:val="0"/>
          <w:numId w:val="7"/>
        </w:numPr>
        <w:jc w:val="both"/>
        <w:rPr>
          <w:rFonts w:ascii="Times New Roman" w:hAnsi="Times New Roman" w:cs="Times New Roman"/>
          <w:sz w:val="26"/>
          <w:szCs w:val="26"/>
        </w:rPr>
      </w:pPr>
      <w:r w:rsidRPr="005E2454">
        <w:rPr>
          <w:rFonts w:ascii="Times New Roman" w:hAnsi="Times New Roman" w:cs="Times New Roman"/>
          <w:sz w:val="26"/>
          <w:szCs w:val="26"/>
        </w:rPr>
        <w:t>Sprint 1: ViewModel - Hệ số lương edit</w:t>
      </w:r>
    </w:p>
    <w:p w14:paraId="0C5DB302" w14:textId="6F0E4637" w:rsidR="7B36EC73" w:rsidRPr="005E2454" w:rsidRDefault="7B36EC73" w:rsidP="00070741">
      <w:pPr>
        <w:pStyle w:val="ListParagraph"/>
        <w:numPr>
          <w:ilvl w:val="1"/>
          <w:numId w:val="7"/>
        </w:numPr>
        <w:jc w:val="both"/>
        <w:rPr>
          <w:rFonts w:ascii="Times New Roman" w:hAnsi="Times New Roman" w:cs="Times New Roman"/>
          <w:sz w:val="26"/>
          <w:szCs w:val="26"/>
        </w:rPr>
      </w:pPr>
      <w:r w:rsidRPr="005E2454">
        <w:rPr>
          <w:rFonts w:ascii="Times New Roman" w:hAnsi="Times New Roman" w:cs="Times New Roman"/>
          <w:sz w:val="26"/>
          <w:szCs w:val="26"/>
        </w:rPr>
        <w:t>Tìm hiểu nghiệp vụ, nghiên cứu tài liệu</w:t>
      </w:r>
      <w:r w:rsidR="18FEC4B9" w:rsidRPr="005E2454">
        <w:rPr>
          <w:rFonts w:ascii="Times New Roman" w:hAnsi="Times New Roman" w:cs="Times New Roman"/>
          <w:sz w:val="26"/>
          <w:szCs w:val="26"/>
        </w:rPr>
        <w:t xml:space="preserve"> về hệ số lương</w:t>
      </w:r>
      <w:r w:rsidRPr="005E2454">
        <w:rPr>
          <w:rFonts w:ascii="Times New Roman" w:hAnsi="Times New Roman" w:cs="Times New Roman"/>
          <w:sz w:val="26"/>
          <w:szCs w:val="26"/>
        </w:rPr>
        <w:t>.</w:t>
      </w:r>
    </w:p>
    <w:p w14:paraId="38C8DB13" w14:textId="1551304A" w:rsidR="7B36EC73" w:rsidRPr="005E2454" w:rsidRDefault="7B36EC73" w:rsidP="00070741">
      <w:pPr>
        <w:pStyle w:val="ListParagraph"/>
        <w:numPr>
          <w:ilvl w:val="1"/>
          <w:numId w:val="7"/>
        </w:numPr>
        <w:jc w:val="both"/>
        <w:rPr>
          <w:rFonts w:ascii="Times New Roman" w:hAnsi="Times New Roman" w:cs="Times New Roman"/>
          <w:sz w:val="26"/>
          <w:szCs w:val="26"/>
        </w:rPr>
      </w:pPr>
      <w:r w:rsidRPr="005E2454">
        <w:rPr>
          <w:rFonts w:ascii="Times New Roman" w:hAnsi="Times New Roman" w:cs="Times New Roman"/>
          <w:sz w:val="26"/>
          <w:szCs w:val="26"/>
        </w:rPr>
        <w:t>Cài đặt môi trường, sửa lỗi, build và chạy project.</w:t>
      </w:r>
    </w:p>
    <w:p w14:paraId="28D690EA" w14:textId="0CC2C71F" w:rsidR="7B36EC73" w:rsidRPr="005E2454" w:rsidRDefault="18FEC4B9" w:rsidP="00070741">
      <w:pPr>
        <w:pStyle w:val="ListParagraph"/>
        <w:numPr>
          <w:ilvl w:val="0"/>
          <w:numId w:val="7"/>
        </w:numPr>
        <w:jc w:val="both"/>
        <w:rPr>
          <w:rFonts w:ascii="Times New Roman" w:hAnsi="Times New Roman" w:cs="Times New Roman"/>
          <w:sz w:val="26"/>
          <w:szCs w:val="26"/>
        </w:rPr>
      </w:pPr>
      <w:r w:rsidRPr="005E2454">
        <w:rPr>
          <w:rFonts w:ascii="Times New Roman" w:hAnsi="Times New Roman" w:cs="Times New Roman"/>
          <w:sz w:val="26"/>
          <w:szCs w:val="26"/>
        </w:rPr>
        <w:t>Sprint 2: Stored Proceduce</w:t>
      </w:r>
    </w:p>
    <w:p w14:paraId="16B0DB84" w14:textId="64AB8511" w:rsidR="7B36EC73" w:rsidRPr="005E2454" w:rsidRDefault="18FEC4B9" w:rsidP="00070741">
      <w:pPr>
        <w:pStyle w:val="ListParagraph"/>
        <w:numPr>
          <w:ilvl w:val="1"/>
          <w:numId w:val="7"/>
        </w:numPr>
        <w:jc w:val="both"/>
        <w:rPr>
          <w:rFonts w:ascii="Times New Roman" w:hAnsi="Times New Roman" w:cs="Times New Roman"/>
          <w:sz w:val="26"/>
          <w:szCs w:val="26"/>
        </w:rPr>
      </w:pPr>
      <w:r w:rsidRPr="005E2454">
        <w:rPr>
          <w:rFonts w:ascii="Times New Roman" w:hAnsi="Times New Roman" w:cs="Times New Roman"/>
          <w:sz w:val="26"/>
          <w:szCs w:val="26"/>
        </w:rPr>
        <w:t>Tạo giao thức truy cập đến cơ sở dữ liệu.</w:t>
      </w:r>
    </w:p>
    <w:p w14:paraId="529B3B1B" w14:textId="2133A55C" w:rsidR="7B36EC73" w:rsidRPr="005E2454" w:rsidRDefault="7B36EC73" w:rsidP="00070741">
      <w:pPr>
        <w:pStyle w:val="ListParagraph"/>
        <w:numPr>
          <w:ilvl w:val="1"/>
          <w:numId w:val="7"/>
        </w:numPr>
        <w:jc w:val="both"/>
        <w:rPr>
          <w:rFonts w:ascii="Times New Roman" w:hAnsi="Times New Roman" w:cs="Times New Roman"/>
          <w:sz w:val="26"/>
          <w:szCs w:val="26"/>
        </w:rPr>
      </w:pPr>
      <w:r w:rsidRPr="005E2454">
        <w:rPr>
          <w:rFonts w:ascii="Times New Roman" w:hAnsi="Times New Roman" w:cs="Times New Roman"/>
          <w:sz w:val="26"/>
          <w:szCs w:val="26"/>
        </w:rPr>
        <w:t xml:space="preserve">Fix bug </w:t>
      </w:r>
      <w:r w:rsidR="18FEC4B9" w:rsidRPr="005E2454">
        <w:rPr>
          <w:rFonts w:ascii="Times New Roman" w:hAnsi="Times New Roman" w:cs="Times New Roman"/>
          <w:sz w:val="26"/>
          <w:szCs w:val="26"/>
        </w:rPr>
        <w:t xml:space="preserve">các </w:t>
      </w:r>
      <w:r w:rsidRPr="005E2454">
        <w:rPr>
          <w:rFonts w:ascii="Times New Roman" w:hAnsi="Times New Roman" w:cs="Times New Roman"/>
          <w:sz w:val="26"/>
          <w:szCs w:val="26"/>
        </w:rPr>
        <w:t xml:space="preserve">giao </w:t>
      </w:r>
      <w:r w:rsidR="18FEC4B9" w:rsidRPr="005E2454">
        <w:rPr>
          <w:rFonts w:ascii="Times New Roman" w:hAnsi="Times New Roman" w:cs="Times New Roman"/>
          <w:sz w:val="26"/>
          <w:szCs w:val="26"/>
        </w:rPr>
        <w:t>thức đã xây dựng</w:t>
      </w:r>
      <w:r w:rsidRPr="005E2454">
        <w:rPr>
          <w:rFonts w:ascii="Times New Roman" w:hAnsi="Times New Roman" w:cs="Times New Roman"/>
          <w:sz w:val="26"/>
          <w:szCs w:val="26"/>
        </w:rPr>
        <w:t>.</w:t>
      </w:r>
    </w:p>
    <w:p w14:paraId="054FA21C" w14:textId="4A841A0B" w:rsidR="7B36EC73" w:rsidRPr="005E2454" w:rsidRDefault="18FEC4B9" w:rsidP="00070741">
      <w:pPr>
        <w:pStyle w:val="ListParagraph"/>
        <w:numPr>
          <w:ilvl w:val="0"/>
          <w:numId w:val="7"/>
        </w:numPr>
        <w:jc w:val="both"/>
        <w:rPr>
          <w:rFonts w:ascii="Times New Roman" w:hAnsi="Times New Roman" w:cs="Times New Roman"/>
          <w:sz w:val="26"/>
          <w:szCs w:val="26"/>
        </w:rPr>
      </w:pPr>
      <w:r w:rsidRPr="005E2454">
        <w:rPr>
          <w:rFonts w:ascii="Times New Roman" w:hAnsi="Times New Roman" w:cs="Times New Roman"/>
          <w:sz w:val="26"/>
          <w:szCs w:val="26"/>
        </w:rPr>
        <w:t>Sprint 3: Mô tả nghiệp vụ</w:t>
      </w:r>
    </w:p>
    <w:p w14:paraId="09AA4301" w14:textId="262A9F46" w:rsidR="7B36EC73" w:rsidRPr="005E2454" w:rsidRDefault="18FEC4B9" w:rsidP="00070741">
      <w:pPr>
        <w:pStyle w:val="ListParagraph"/>
        <w:numPr>
          <w:ilvl w:val="1"/>
          <w:numId w:val="7"/>
        </w:numPr>
        <w:jc w:val="both"/>
        <w:rPr>
          <w:rFonts w:ascii="Times New Roman" w:hAnsi="Times New Roman" w:cs="Times New Roman"/>
          <w:sz w:val="26"/>
          <w:szCs w:val="26"/>
        </w:rPr>
      </w:pPr>
      <w:r w:rsidRPr="005E2454">
        <w:rPr>
          <w:rFonts w:ascii="Times New Roman" w:hAnsi="Times New Roman" w:cs="Times New Roman"/>
          <w:sz w:val="26"/>
          <w:szCs w:val="26"/>
        </w:rPr>
        <w:t>Mô tả phương thức xử lý cho truy cập lương, hệ số lương</w:t>
      </w:r>
    </w:p>
    <w:p w14:paraId="5E96FC55" w14:textId="71B9497F" w:rsidR="18FEC4B9" w:rsidRPr="005E2454" w:rsidRDefault="0D40C5DD" w:rsidP="00070741">
      <w:pPr>
        <w:pStyle w:val="ListParagraph"/>
        <w:numPr>
          <w:ilvl w:val="1"/>
          <w:numId w:val="7"/>
        </w:numPr>
        <w:jc w:val="both"/>
        <w:rPr>
          <w:rFonts w:ascii="Times New Roman" w:hAnsi="Times New Roman" w:cs="Times New Roman"/>
          <w:sz w:val="26"/>
          <w:szCs w:val="26"/>
        </w:rPr>
      </w:pPr>
      <w:r w:rsidRPr="005E2454">
        <w:rPr>
          <w:rFonts w:ascii="Times New Roman" w:hAnsi="Times New Roman" w:cs="Times New Roman"/>
          <w:sz w:val="26"/>
          <w:szCs w:val="26"/>
        </w:rPr>
        <w:t>Dùng biểu đồ trực quan show cho nhóm trước khi mô tả để thống nhất được ý kiến của nhau.</w:t>
      </w:r>
    </w:p>
    <w:p w14:paraId="0659DEB8" w14:textId="3BF3D087" w:rsidR="002273A2" w:rsidRPr="005E2454" w:rsidRDefault="36BBF44E" w:rsidP="00070741">
      <w:pPr>
        <w:pStyle w:val="ListParagraph"/>
        <w:numPr>
          <w:ilvl w:val="2"/>
          <w:numId w:val="8"/>
        </w:numPr>
        <w:jc w:val="both"/>
        <w:rPr>
          <w:rFonts w:ascii="Times New Roman" w:hAnsi="Times New Roman" w:cs="Times New Roman"/>
          <w:i/>
          <w:sz w:val="26"/>
          <w:szCs w:val="26"/>
        </w:rPr>
      </w:pPr>
      <w:r w:rsidRPr="005E2454">
        <w:rPr>
          <w:rFonts w:ascii="Times New Roman" w:hAnsi="Times New Roman" w:cs="Times New Roman"/>
          <w:i/>
          <w:sz w:val="26"/>
          <w:szCs w:val="26"/>
        </w:rPr>
        <w:t>Mô tả công việc</w:t>
      </w:r>
    </w:p>
    <w:p w14:paraId="582FB05A" w14:textId="6F50CE34" w:rsidR="7B36EC73" w:rsidRPr="00D96F06" w:rsidRDefault="081BA2AE" w:rsidP="00070741">
      <w:pPr>
        <w:pStyle w:val="ListParagraph"/>
        <w:numPr>
          <w:ilvl w:val="0"/>
          <w:numId w:val="7"/>
        </w:numPr>
        <w:jc w:val="both"/>
        <w:rPr>
          <w:rFonts w:ascii="Times New Roman" w:hAnsi="Times New Roman" w:cs="Times New Roman"/>
          <w:sz w:val="26"/>
          <w:szCs w:val="26"/>
        </w:rPr>
      </w:pPr>
      <w:r w:rsidRPr="00D96F06">
        <w:rPr>
          <w:rFonts w:ascii="Times New Roman" w:hAnsi="Times New Roman" w:cs="Times New Roman"/>
          <w:sz w:val="26"/>
          <w:szCs w:val="26"/>
        </w:rPr>
        <w:lastRenderedPageBreak/>
        <w:t>Task 1: ViewModel - Hệ số lương edit</w:t>
      </w:r>
    </w:p>
    <w:p w14:paraId="3EA20BF7" w14:textId="7A99EB4C" w:rsidR="18FEC4B9" w:rsidRPr="00D96F06" w:rsidRDefault="18FEC4B9"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Tìm hiểu tài liệu tham khảo về hệ sô lương cho thích hợp với các yêu cầu của khách hàng và các chức năng đã thiết kế của hệ thống.</w:t>
      </w:r>
    </w:p>
    <w:p w14:paraId="611E3137" w14:textId="7E0E24E8" w:rsidR="18FEC4B9" w:rsidRPr="00D96F06" w:rsidRDefault="719A713E"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Thiết kế sơ bộ, show cho nhóm những chi tiết chính.</w:t>
      </w:r>
    </w:p>
    <w:p w14:paraId="2B7BA089" w14:textId="0EDF2A3F" w:rsidR="7B36EC73" w:rsidRPr="00D96F06" w:rsidRDefault="081BA2AE" w:rsidP="00070741">
      <w:pPr>
        <w:pStyle w:val="ListParagraph"/>
        <w:numPr>
          <w:ilvl w:val="0"/>
          <w:numId w:val="7"/>
        </w:numPr>
        <w:jc w:val="both"/>
        <w:rPr>
          <w:rFonts w:ascii="Times New Roman" w:hAnsi="Times New Roman" w:cs="Times New Roman"/>
          <w:sz w:val="26"/>
          <w:szCs w:val="26"/>
        </w:rPr>
      </w:pPr>
      <w:r w:rsidRPr="00D96F06">
        <w:rPr>
          <w:rFonts w:ascii="Times New Roman" w:hAnsi="Times New Roman" w:cs="Times New Roman"/>
          <w:sz w:val="26"/>
          <w:szCs w:val="26"/>
        </w:rPr>
        <w:t>Task 2: Stored Proceduce</w:t>
      </w:r>
    </w:p>
    <w:p w14:paraId="7610996B" w14:textId="6F537489" w:rsidR="719A713E" w:rsidRPr="00D96F06" w:rsidRDefault="0D40C5DD"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Lên kế hoạch, danh sách các thủ tục và phương thức chính cho xử lý dữ liệu hệ số lương.</w:t>
      </w:r>
    </w:p>
    <w:p w14:paraId="6DF0DFB0" w14:textId="58F60CB6" w:rsidR="081BA2AE" w:rsidRPr="00D96F06" w:rsidRDefault="0D40C5DD"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Show cho nhóm để được góp ý, thống nhất ý kiến</w:t>
      </w:r>
    </w:p>
    <w:p w14:paraId="4C40D156" w14:textId="06C24EDB" w:rsidR="081BA2AE" w:rsidRPr="00D96F06" w:rsidRDefault="0D40C5DD" w:rsidP="00070741">
      <w:pPr>
        <w:pStyle w:val="ListParagraph"/>
        <w:numPr>
          <w:ilvl w:val="0"/>
          <w:numId w:val="7"/>
        </w:numPr>
        <w:jc w:val="both"/>
        <w:rPr>
          <w:rFonts w:ascii="Times New Roman" w:hAnsi="Times New Roman" w:cs="Times New Roman"/>
          <w:sz w:val="26"/>
          <w:szCs w:val="26"/>
        </w:rPr>
      </w:pPr>
      <w:r w:rsidRPr="00D96F06">
        <w:rPr>
          <w:rFonts w:ascii="Times New Roman" w:hAnsi="Times New Roman" w:cs="Times New Roman"/>
          <w:sz w:val="26"/>
          <w:szCs w:val="26"/>
        </w:rPr>
        <w:t>Lên danh sách chi tiết các phương thức đã thống nhất, càng chi tiết càng tốt để phục vụ cho việc code được thuận lợ</w:t>
      </w:r>
      <w:r w:rsidR="00D96F06">
        <w:rPr>
          <w:rFonts w:ascii="Times New Roman" w:hAnsi="Times New Roman" w:cs="Times New Roman"/>
          <w:sz w:val="26"/>
          <w:szCs w:val="26"/>
        </w:rPr>
        <w:t xml:space="preserve">i </w:t>
      </w:r>
      <w:r w:rsidRPr="00D96F06">
        <w:rPr>
          <w:rFonts w:ascii="Times New Roman" w:hAnsi="Times New Roman" w:cs="Times New Roman"/>
          <w:sz w:val="26"/>
          <w:szCs w:val="26"/>
        </w:rPr>
        <w:t>càng chi tiết can</w:t>
      </w:r>
    </w:p>
    <w:p w14:paraId="1E1DFC3F" w14:textId="2855D381" w:rsidR="70299EC4" w:rsidRPr="00D96F06" w:rsidRDefault="70299EC4" w:rsidP="00070741">
      <w:pPr>
        <w:pStyle w:val="ListParagraph"/>
        <w:numPr>
          <w:ilvl w:val="0"/>
          <w:numId w:val="7"/>
        </w:numPr>
        <w:jc w:val="both"/>
        <w:rPr>
          <w:rFonts w:ascii="Times New Roman" w:hAnsi="Times New Roman" w:cs="Times New Roman"/>
          <w:sz w:val="26"/>
          <w:szCs w:val="26"/>
        </w:rPr>
      </w:pPr>
      <w:r w:rsidRPr="00D96F06">
        <w:rPr>
          <w:rFonts w:ascii="Times New Roman" w:hAnsi="Times New Roman" w:cs="Times New Roman"/>
          <w:sz w:val="26"/>
          <w:szCs w:val="26"/>
        </w:rPr>
        <w:t>Danh sách các Stored Proceduce về hệ số lương:</w:t>
      </w:r>
    </w:p>
    <w:p w14:paraId="37D668F0" w14:textId="06215EF7" w:rsidR="3B620DE0" w:rsidRPr="00D96F06" w:rsidRDefault="3B620DE0"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CP_HESOLUONG_ByTop</w:t>
      </w:r>
    </w:p>
    <w:p w14:paraId="35191541" w14:textId="5DD8AF85" w:rsidR="3B620DE0" w:rsidRPr="00D96F06" w:rsidRDefault="3B620DE0"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CP_HESOLUONG_Del</w:t>
      </w:r>
    </w:p>
    <w:p w14:paraId="49BEAC97" w14:textId="79927D3C" w:rsidR="3B620DE0" w:rsidRPr="00D96F06" w:rsidRDefault="3B620DE0"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CP_HESOLUONG_GetAll</w:t>
      </w:r>
    </w:p>
    <w:p w14:paraId="436DB147" w14:textId="67BB0BD4" w:rsidR="3B620DE0" w:rsidRPr="00D96F06" w:rsidRDefault="3B620DE0"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CP_HESOLUONG_Ins</w:t>
      </w:r>
    </w:p>
    <w:p w14:paraId="5F59F313" w14:textId="7081E7D8" w:rsidR="3B620DE0" w:rsidRPr="00D96F06" w:rsidRDefault="3B620DE0"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CP_HESOLUONG_Search</w:t>
      </w:r>
    </w:p>
    <w:p w14:paraId="54C3AA50" w14:textId="129E3B96" w:rsidR="3B620DE0" w:rsidRPr="00D96F06" w:rsidRDefault="3B620DE0"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CP_HESOLUONG_Upd</w:t>
      </w:r>
    </w:p>
    <w:p w14:paraId="18438090" w14:textId="23BE8A57" w:rsidR="081BA2AE" w:rsidRPr="00D96F06" w:rsidRDefault="0D40C5DD" w:rsidP="00070741">
      <w:pPr>
        <w:pStyle w:val="ListParagraph"/>
        <w:numPr>
          <w:ilvl w:val="0"/>
          <w:numId w:val="7"/>
        </w:numPr>
        <w:jc w:val="both"/>
        <w:rPr>
          <w:rFonts w:ascii="Times New Roman" w:hAnsi="Times New Roman" w:cs="Times New Roman"/>
          <w:sz w:val="26"/>
          <w:szCs w:val="26"/>
        </w:rPr>
      </w:pPr>
      <w:r w:rsidRPr="00D96F06">
        <w:rPr>
          <w:rFonts w:ascii="Times New Roman" w:hAnsi="Times New Roman" w:cs="Times New Roman"/>
          <w:sz w:val="26"/>
          <w:szCs w:val="26"/>
        </w:rPr>
        <w:t>Task 3: Mô tả nghiệp vụ</w:t>
      </w:r>
    </w:p>
    <w:p w14:paraId="1A8158EE" w14:textId="24FEE968" w:rsidR="081BA2AE" w:rsidRPr="00D96F06" w:rsidRDefault="0D40C5DD"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Lên danh sách các nghiệp vụ</w:t>
      </w:r>
    </w:p>
    <w:p w14:paraId="1A82B872" w14:textId="370FDD99" w:rsidR="081BA2AE" w:rsidRPr="00D96F06" w:rsidRDefault="0D40C5DD"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Trình bày sắp xếp các quy trình của nghiệp vụ theo sơ đồ logic</w:t>
      </w:r>
    </w:p>
    <w:p w14:paraId="6FC9C78B" w14:textId="40814625" w:rsidR="081BA2AE" w:rsidRPr="00D96F06" w:rsidRDefault="0D40C5DD"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Show cho nhóm để được góp ý hoàn thiện và thống nhất ý kiến</w:t>
      </w:r>
    </w:p>
    <w:p w14:paraId="0DD019C0" w14:textId="32531F37" w:rsidR="081BA2AE" w:rsidRPr="00D96F06" w:rsidRDefault="0D40C5DD"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Vẽ sơ đồ cho mô hình nghiệp vụ chính thức.</w:t>
      </w:r>
    </w:p>
    <w:p w14:paraId="1C89CB69" w14:textId="433F042B" w:rsidR="081BA2AE" w:rsidRPr="00D96F06" w:rsidRDefault="0D40C5DD"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Liên kết với Store Proceduce để cho việc lập trình thiết kế Stored dễ dàng và thuận tiện.</w:t>
      </w:r>
    </w:p>
    <w:p w14:paraId="08BE59EB" w14:textId="52E0E75E" w:rsidR="002273A2" w:rsidRPr="00D96F06" w:rsidRDefault="36BBF44E" w:rsidP="00070741">
      <w:pPr>
        <w:pStyle w:val="ListParagraph"/>
        <w:numPr>
          <w:ilvl w:val="2"/>
          <w:numId w:val="8"/>
        </w:numPr>
        <w:jc w:val="both"/>
        <w:rPr>
          <w:rFonts w:ascii="Times New Roman" w:hAnsi="Times New Roman" w:cs="Times New Roman"/>
          <w:i/>
          <w:sz w:val="26"/>
          <w:szCs w:val="26"/>
        </w:rPr>
      </w:pPr>
      <w:r w:rsidRPr="00D96F06">
        <w:rPr>
          <w:rFonts w:ascii="Times New Roman" w:hAnsi="Times New Roman" w:cs="Times New Roman"/>
          <w:i/>
          <w:sz w:val="26"/>
          <w:szCs w:val="26"/>
        </w:rPr>
        <w:t>Những điều học được khi làm đồ án</w:t>
      </w:r>
      <w:r w:rsidR="04BC72F1" w:rsidRPr="00D96F06">
        <w:rPr>
          <w:rFonts w:ascii="Times New Roman" w:hAnsi="Times New Roman" w:cs="Times New Roman"/>
          <w:i/>
          <w:sz w:val="26"/>
          <w:szCs w:val="26"/>
        </w:rPr>
        <w:t>:</w:t>
      </w:r>
    </w:p>
    <w:p w14:paraId="2256FF48" w14:textId="05C08B67" w:rsidR="002273A2" w:rsidRPr="00D96F06" w:rsidRDefault="0D40C5DD" w:rsidP="00070741">
      <w:pPr>
        <w:pStyle w:val="ListParagraph"/>
        <w:numPr>
          <w:ilvl w:val="0"/>
          <w:numId w:val="7"/>
        </w:numPr>
        <w:jc w:val="both"/>
        <w:rPr>
          <w:rFonts w:ascii="Times New Roman" w:hAnsi="Times New Roman" w:cs="Times New Roman"/>
          <w:sz w:val="26"/>
          <w:szCs w:val="26"/>
        </w:rPr>
      </w:pPr>
      <w:r w:rsidRPr="00D96F06">
        <w:rPr>
          <w:rFonts w:ascii="Times New Roman" w:hAnsi="Times New Roman" w:cs="Times New Roman"/>
          <w:sz w:val="26"/>
          <w:szCs w:val="26"/>
        </w:rPr>
        <w:t>Nâng cao kỹ năng lập trình, biết cách lên kế hoạch, show công việc mình đã làm cho nhóm để được đóng góp ý kiến và hoàn thiện nhiệm vụ của mình. Từ đó biết được những hạn chế của cá nhân và tự tìm cách trao dồi nâng cao hạn chế đó.</w:t>
      </w:r>
    </w:p>
    <w:p w14:paraId="508797A8" w14:textId="7EB0C985" w:rsidR="65EB5AEC" w:rsidRPr="00D96F06" w:rsidRDefault="0D40C5DD" w:rsidP="00070741">
      <w:pPr>
        <w:pStyle w:val="ListParagraph"/>
        <w:numPr>
          <w:ilvl w:val="0"/>
          <w:numId w:val="7"/>
        </w:numPr>
        <w:jc w:val="both"/>
        <w:rPr>
          <w:rFonts w:ascii="Times New Roman" w:hAnsi="Times New Roman" w:cs="Times New Roman"/>
          <w:sz w:val="26"/>
          <w:szCs w:val="26"/>
        </w:rPr>
      </w:pPr>
      <w:r w:rsidRPr="00D96F06">
        <w:rPr>
          <w:rFonts w:ascii="Times New Roman" w:hAnsi="Times New Roman" w:cs="Times New Roman"/>
          <w:sz w:val="26"/>
          <w:szCs w:val="26"/>
        </w:rPr>
        <w:t xml:space="preserve">Được trôi dào các kỹ năng làm việc nhóm cũng từ đó mà mỗi người đã có được những kinh nghiệm quý báu khi làm việc cùng nhau, đó là cần phải hiểu ý đồng đội, biết cách phản biện, nêu ra ý kiến cá nhân và tôn trọng ý kiến của nhau và nhiều kinh nghiệm quá báu khác mà trong khuôn khổ báo cáo về phần mềm thì không thể nói chi tiết được tất cả. </w:t>
      </w:r>
    </w:p>
    <w:p w14:paraId="357B10D9" w14:textId="7D2B9BD9" w:rsidR="65EB5AEC" w:rsidRPr="00D96F06" w:rsidRDefault="0D40C5DD" w:rsidP="00070741">
      <w:pPr>
        <w:pStyle w:val="ListParagraph"/>
        <w:numPr>
          <w:ilvl w:val="0"/>
          <w:numId w:val="7"/>
        </w:numPr>
        <w:jc w:val="both"/>
        <w:rPr>
          <w:rFonts w:ascii="Times New Roman" w:hAnsi="Times New Roman" w:cs="Times New Roman"/>
          <w:sz w:val="26"/>
          <w:szCs w:val="26"/>
        </w:rPr>
      </w:pPr>
      <w:r w:rsidRPr="00D96F06">
        <w:rPr>
          <w:rFonts w:ascii="Times New Roman" w:hAnsi="Times New Roman" w:cs="Times New Roman"/>
          <w:sz w:val="26"/>
          <w:szCs w:val="26"/>
        </w:rPr>
        <w:t>Có cơ hội được show kỹ năng làm việc cua</w:t>
      </w:r>
    </w:p>
    <w:p w14:paraId="46BE3DAD" w14:textId="053FF8A7" w:rsidR="002273A2" w:rsidRPr="00D96F06" w:rsidRDefault="36BBF44E" w:rsidP="00070741">
      <w:pPr>
        <w:pStyle w:val="ListParagraph"/>
        <w:numPr>
          <w:ilvl w:val="2"/>
          <w:numId w:val="8"/>
        </w:numPr>
        <w:jc w:val="both"/>
        <w:rPr>
          <w:rFonts w:ascii="Times New Roman" w:hAnsi="Times New Roman" w:cs="Times New Roman"/>
          <w:i/>
          <w:sz w:val="26"/>
          <w:szCs w:val="26"/>
        </w:rPr>
      </w:pPr>
      <w:r w:rsidRPr="00D96F06">
        <w:rPr>
          <w:rFonts w:ascii="Times New Roman" w:hAnsi="Times New Roman" w:cs="Times New Roman"/>
          <w:i/>
          <w:sz w:val="26"/>
          <w:szCs w:val="26"/>
        </w:rPr>
        <w:t>Những hạn chế</w:t>
      </w:r>
    </w:p>
    <w:p w14:paraId="1E9B871C" w14:textId="60B895C6" w:rsidR="1184BA77" w:rsidRPr="00D96F06" w:rsidRDefault="0D40C5DD" w:rsidP="00070741">
      <w:pPr>
        <w:pStyle w:val="ListParagraph"/>
        <w:numPr>
          <w:ilvl w:val="0"/>
          <w:numId w:val="7"/>
        </w:numPr>
        <w:jc w:val="both"/>
        <w:rPr>
          <w:rFonts w:ascii="Times New Roman" w:hAnsi="Times New Roman" w:cs="Times New Roman"/>
          <w:sz w:val="26"/>
          <w:szCs w:val="26"/>
        </w:rPr>
      </w:pPr>
      <w:r w:rsidRPr="00D96F06">
        <w:rPr>
          <w:rFonts w:ascii="Times New Roman" w:hAnsi="Times New Roman" w:cs="Times New Roman"/>
          <w:sz w:val="26"/>
          <w:szCs w:val="26"/>
        </w:rPr>
        <w:t>Tiếp xúc với công nghệ mới nên việc tiếp thu còn yếu kém, chậm tiến độ.</w:t>
      </w:r>
    </w:p>
    <w:p w14:paraId="7A2AA79F" w14:textId="2AFDDA57" w:rsidR="1184BA77" w:rsidRPr="00D96F06" w:rsidRDefault="0D40C5DD" w:rsidP="00070741">
      <w:pPr>
        <w:pStyle w:val="ListParagraph"/>
        <w:numPr>
          <w:ilvl w:val="0"/>
          <w:numId w:val="7"/>
        </w:numPr>
        <w:jc w:val="both"/>
        <w:rPr>
          <w:rFonts w:ascii="Times New Roman" w:hAnsi="Times New Roman" w:cs="Times New Roman"/>
          <w:sz w:val="26"/>
          <w:szCs w:val="26"/>
        </w:rPr>
      </w:pPr>
      <w:r w:rsidRPr="00D96F06">
        <w:rPr>
          <w:rFonts w:ascii="Times New Roman" w:hAnsi="Times New Roman" w:cs="Times New Roman"/>
          <w:sz w:val="26"/>
          <w:szCs w:val="26"/>
        </w:rPr>
        <w:t>Tương tác, giao tiếp với nhóm còn nhiều thiếu sót, khó để mọi người hiểu được những gì cần truyền đạt.</w:t>
      </w:r>
    </w:p>
    <w:p w14:paraId="0DA6FED2" w14:textId="77777777" w:rsidR="00D96F06" w:rsidRDefault="0D40C5DD" w:rsidP="00070741">
      <w:pPr>
        <w:pStyle w:val="ListParagraph"/>
        <w:numPr>
          <w:ilvl w:val="0"/>
          <w:numId w:val="7"/>
        </w:numPr>
        <w:jc w:val="both"/>
        <w:rPr>
          <w:rFonts w:ascii="Times New Roman" w:hAnsi="Times New Roman" w:cs="Times New Roman"/>
          <w:sz w:val="26"/>
          <w:szCs w:val="26"/>
        </w:rPr>
      </w:pPr>
      <w:r w:rsidRPr="00D96F06">
        <w:rPr>
          <w:rFonts w:ascii="Times New Roman" w:hAnsi="Times New Roman" w:cs="Times New Roman"/>
          <w:sz w:val="26"/>
          <w:szCs w:val="26"/>
        </w:rPr>
        <w:lastRenderedPageBreak/>
        <w:t>Những kiến thức đã biết vẫn còn nhiều điểm chưa vững vàng, cần được trao dồi thêm.</w:t>
      </w:r>
    </w:p>
    <w:p w14:paraId="2A0BFE7A" w14:textId="7D17971D" w:rsidR="002273A2" w:rsidRPr="00D96F06" w:rsidRDefault="36BBF44E" w:rsidP="00070741">
      <w:pPr>
        <w:pStyle w:val="ListParagraph"/>
        <w:numPr>
          <w:ilvl w:val="1"/>
          <w:numId w:val="8"/>
        </w:numPr>
        <w:jc w:val="both"/>
        <w:outlineLvl w:val="2"/>
        <w:rPr>
          <w:rFonts w:ascii="Times New Roman" w:hAnsi="Times New Roman" w:cs="Times New Roman"/>
          <w:b/>
          <w:i/>
          <w:sz w:val="26"/>
          <w:szCs w:val="26"/>
        </w:rPr>
      </w:pPr>
      <w:r w:rsidRPr="00D96F06">
        <w:rPr>
          <w:rFonts w:ascii="Times New Roman" w:hAnsi="Times New Roman" w:cs="Times New Roman"/>
          <w:b/>
          <w:i/>
          <w:sz w:val="26"/>
          <w:szCs w:val="26"/>
        </w:rPr>
        <w:t>Đỗ</w:t>
      </w:r>
      <w:r w:rsidR="00D96F06" w:rsidRPr="00D96F06">
        <w:rPr>
          <w:rFonts w:ascii="Times New Roman" w:hAnsi="Times New Roman" w:cs="Times New Roman"/>
          <w:b/>
          <w:i/>
          <w:sz w:val="26"/>
          <w:szCs w:val="26"/>
        </w:rPr>
        <w:t xml:space="preserve"> Đ</w:t>
      </w:r>
      <w:r w:rsidRPr="00D96F06">
        <w:rPr>
          <w:rFonts w:ascii="Times New Roman" w:hAnsi="Times New Roman" w:cs="Times New Roman"/>
          <w:b/>
          <w:i/>
          <w:sz w:val="26"/>
          <w:szCs w:val="26"/>
        </w:rPr>
        <w:t>ức Thiện</w:t>
      </w:r>
    </w:p>
    <w:p w14:paraId="7E5B44E7" w14:textId="23B9BA8A" w:rsidR="002273A2" w:rsidRPr="00D96F06" w:rsidRDefault="36BBF44E" w:rsidP="00070741">
      <w:pPr>
        <w:pStyle w:val="ListParagraph"/>
        <w:numPr>
          <w:ilvl w:val="2"/>
          <w:numId w:val="8"/>
        </w:numPr>
        <w:jc w:val="both"/>
        <w:rPr>
          <w:rFonts w:ascii="Times New Roman" w:hAnsi="Times New Roman" w:cs="Times New Roman"/>
          <w:i/>
          <w:sz w:val="26"/>
          <w:szCs w:val="26"/>
        </w:rPr>
      </w:pPr>
      <w:r w:rsidRPr="00D96F06">
        <w:rPr>
          <w:rFonts w:ascii="Times New Roman" w:hAnsi="Times New Roman" w:cs="Times New Roman"/>
          <w:i/>
          <w:sz w:val="26"/>
          <w:szCs w:val="26"/>
        </w:rPr>
        <w:t>Công việc được phân công</w:t>
      </w:r>
    </w:p>
    <w:p w14:paraId="126C050D" w14:textId="5C5E6297" w:rsidR="6582CF52" w:rsidRPr="00D96F06" w:rsidRDefault="36BBF44E" w:rsidP="00070741">
      <w:pPr>
        <w:pStyle w:val="ListParagraph"/>
        <w:numPr>
          <w:ilvl w:val="0"/>
          <w:numId w:val="7"/>
        </w:numPr>
        <w:jc w:val="both"/>
        <w:rPr>
          <w:rFonts w:ascii="Times New Roman" w:hAnsi="Times New Roman" w:cs="Times New Roman"/>
          <w:sz w:val="26"/>
          <w:szCs w:val="26"/>
        </w:rPr>
      </w:pPr>
      <w:r w:rsidRPr="00D96F06">
        <w:rPr>
          <w:rFonts w:ascii="Times New Roman" w:hAnsi="Times New Roman" w:cs="Times New Roman"/>
          <w:sz w:val="26"/>
          <w:szCs w:val="26"/>
        </w:rPr>
        <w:t xml:space="preserve">Mô tả chung: </w:t>
      </w:r>
      <w:r w:rsidR="7B36EC73" w:rsidRPr="00D96F06">
        <w:rPr>
          <w:rFonts w:ascii="Times New Roman" w:hAnsi="Times New Roman" w:cs="Times New Roman"/>
          <w:sz w:val="26"/>
          <w:szCs w:val="26"/>
        </w:rPr>
        <w:t>tạo</w:t>
      </w:r>
      <w:r w:rsidRPr="00D96F06">
        <w:rPr>
          <w:rFonts w:ascii="Times New Roman" w:hAnsi="Times New Roman" w:cs="Times New Roman"/>
          <w:sz w:val="26"/>
          <w:szCs w:val="26"/>
        </w:rPr>
        <w:t xml:space="preserve"> database, nghiên cứu tài liệu, fix bug giao diện</w:t>
      </w:r>
      <w:r w:rsidR="70299EC4" w:rsidRPr="00D96F06">
        <w:rPr>
          <w:rFonts w:ascii="Times New Roman" w:hAnsi="Times New Roman" w:cs="Times New Roman"/>
          <w:sz w:val="26"/>
          <w:szCs w:val="26"/>
        </w:rPr>
        <w:t>, hỗ trợ team code chức năng</w:t>
      </w:r>
      <w:r w:rsidRPr="00D96F06">
        <w:rPr>
          <w:rFonts w:ascii="Times New Roman" w:hAnsi="Times New Roman" w:cs="Times New Roman"/>
          <w:sz w:val="26"/>
          <w:szCs w:val="26"/>
        </w:rPr>
        <w:t>.</w:t>
      </w:r>
    </w:p>
    <w:p w14:paraId="3DFA857F" w14:textId="147BBC21" w:rsidR="73E09CE1" w:rsidRPr="00D96F06" w:rsidRDefault="4CCF7D71" w:rsidP="00070741">
      <w:pPr>
        <w:pStyle w:val="ListParagraph"/>
        <w:numPr>
          <w:ilvl w:val="0"/>
          <w:numId w:val="7"/>
        </w:numPr>
        <w:jc w:val="both"/>
        <w:rPr>
          <w:rFonts w:ascii="Times New Roman" w:hAnsi="Times New Roman" w:cs="Times New Roman"/>
          <w:sz w:val="26"/>
          <w:szCs w:val="26"/>
        </w:rPr>
      </w:pPr>
      <w:r w:rsidRPr="00D96F06">
        <w:rPr>
          <w:rFonts w:ascii="Times New Roman" w:hAnsi="Times New Roman" w:cs="Times New Roman"/>
          <w:sz w:val="26"/>
          <w:szCs w:val="26"/>
        </w:rPr>
        <w:t>Sprint 1: nghiên cứu tài liệu, mô tả nghiệp vụ, tìm hiểu chức năng, cấu hình Git quản lý dự án, Build và chạy Framework dự án.</w:t>
      </w:r>
    </w:p>
    <w:p w14:paraId="5D44A788" w14:textId="063F8F06" w:rsidR="1ACC7E17" w:rsidRPr="00D96F06" w:rsidRDefault="4CCF7D71"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Tìm hiểu nghiệp vụ, nghiên cứu tài liệu.</w:t>
      </w:r>
    </w:p>
    <w:p w14:paraId="3150ECF6" w14:textId="2866BB7B" w:rsidR="0094A8BF" w:rsidRPr="00D96F06" w:rsidRDefault="4CCF7D71"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Cài đặt môi trường, sửa lỗi, build và chạy project.</w:t>
      </w:r>
    </w:p>
    <w:p w14:paraId="72CF5B13" w14:textId="6AA8BCC6" w:rsidR="4994F2D1" w:rsidRPr="00D96F06" w:rsidRDefault="75440BC1" w:rsidP="00070741">
      <w:pPr>
        <w:pStyle w:val="ListParagraph"/>
        <w:numPr>
          <w:ilvl w:val="0"/>
          <w:numId w:val="7"/>
        </w:numPr>
        <w:jc w:val="both"/>
        <w:rPr>
          <w:rFonts w:ascii="Times New Roman" w:hAnsi="Times New Roman" w:cs="Times New Roman"/>
          <w:sz w:val="26"/>
          <w:szCs w:val="26"/>
        </w:rPr>
      </w:pPr>
      <w:r w:rsidRPr="00D96F06">
        <w:rPr>
          <w:rFonts w:ascii="Times New Roman" w:hAnsi="Times New Roman" w:cs="Times New Roman"/>
          <w:sz w:val="26"/>
          <w:szCs w:val="26"/>
        </w:rPr>
        <w:t xml:space="preserve">Sprint 2: </w:t>
      </w:r>
      <w:r w:rsidR="7B36EC73" w:rsidRPr="00D96F06">
        <w:rPr>
          <w:rFonts w:ascii="Times New Roman" w:hAnsi="Times New Roman" w:cs="Times New Roman"/>
          <w:sz w:val="26"/>
          <w:szCs w:val="26"/>
        </w:rPr>
        <w:t>tạo</w:t>
      </w:r>
      <w:r w:rsidRPr="00D96F06">
        <w:rPr>
          <w:rFonts w:ascii="Times New Roman" w:hAnsi="Times New Roman" w:cs="Times New Roman"/>
          <w:sz w:val="26"/>
          <w:szCs w:val="26"/>
        </w:rPr>
        <w:t xml:space="preserve"> database và xây dựng giao diện</w:t>
      </w:r>
    </w:p>
    <w:p w14:paraId="045F43E0" w14:textId="04F9A618" w:rsidR="5B20A810" w:rsidRPr="00D96F06" w:rsidRDefault="7B36EC73"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Tạo database.</w:t>
      </w:r>
    </w:p>
    <w:p w14:paraId="713BEE51" w14:textId="5514CF11" w:rsidR="322726BF" w:rsidRPr="00D96F06" w:rsidRDefault="75440BC1"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Fix bug giao diện.</w:t>
      </w:r>
    </w:p>
    <w:p w14:paraId="3593643E" w14:textId="3C81BBA8" w:rsidR="7B36EC73" w:rsidRPr="00D96F06" w:rsidRDefault="0D40C5DD"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Hỗ trợ Phan Y Biển thiết kế giao diện.</w:t>
      </w:r>
    </w:p>
    <w:p w14:paraId="280C25AB" w14:textId="4DB31AED" w:rsidR="37384955" w:rsidRPr="00D96F06" w:rsidRDefault="75440BC1" w:rsidP="00070741">
      <w:pPr>
        <w:pStyle w:val="ListParagraph"/>
        <w:numPr>
          <w:ilvl w:val="0"/>
          <w:numId w:val="7"/>
        </w:numPr>
        <w:jc w:val="both"/>
        <w:rPr>
          <w:rFonts w:ascii="Times New Roman" w:hAnsi="Times New Roman" w:cs="Times New Roman"/>
          <w:sz w:val="26"/>
          <w:szCs w:val="26"/>
        </w:rPr>
      </w:pPr>
      <w:r w:rsidRPr="00D96F06">
        <w:rPr>
          <w:rFonts w:ascii="Times New Roman" w:hAnsi="Times New Roman" w:cs="Times New Roman"/>
          <w:sz w:val="26"/>
          <w:szCs w:val="26"/>
        </w:rPr>
        <w:t>Sprint 3: code chức năng Quản lý chi phí nhân viên</w:t>
      </w:r>
    </w:p>
    <w:p w14:paraId="4BE77A62" w14:textId="7BC37C28" w:rsidR="643F5766" w:rsidRPr="00D96F06" w:rsidRDefault="0D40C5DD" w:rsidP="00070741">
      <w:pPr>
        <w:pStyle w:val="ListParagraph"/>
        <w:numPr>
          <w:ilvl w:val="1"/>
          <w:numId w:val="7"/>
        </w:numPr>
        <w:jc w:val="both"/>
        <w:rPr>
          <w:rFonts w:ascii="Times New Roman" w:hAnsi="Times New Roman" w:cs="Times New Roman"/>
          <w:sz w:val="26"/>
          <w:szCs w:val="26"/>
        </w:rPr>
      </w:pPr>
      <w:r w:rsidRPr="00D96F06">
        <w:rPr>
          <w:rFonts w:ascii="Times New Roman" w:hAnsi="Times New Roman" w:cs="Times New Roman"/>
          <w:sz w:val="26"/>
          <w:szCs w:val="26"/>
        </w:rPr>
        <w:t>Hỗ trợ Phạm Thanh Sang và Võ Hoài Phương.</w:t>
      </w:r>
    </w:p>
    <w:p w14:paraId="4BC1F0A1" w14:textId="1F305BAC" w:rsidR="002273A2" w:rsidRPr="00D96F06" w:rsidRDefault="36BBF44E" w:rsidP="00070741">
      <w:pPr>
        <w:pStyle w:val="ListParagraph"/>
        <w:numPr>
          <w:ilvl w:val="2"/>
          <w:numId w:val="8"/>
        </w:numPr>
        <w:jc w:val="both"/>
        <w:rPr>
          <w:rFonts w:ascii="Times New Roman" w:hAnsi="Times New Roman" w:cs="Times New Roman"/>
          <w:i/>
          <w:sz w:val="26"/>
          <w:szCs w:val="26"/>
        </w:rPr>
      </w:pPr>
      <w:r w:rsidRPr="00D96F06">
        <w:rPr>
          <w:rFonts w:ascii="Times New Roman" w:hAnsi="Times New Roman" w:cs="Times New Roman"/>
          <w:i/>
          <w:sz w:val="26"/>
          <w:szCs w:val="26"/>
        </w:rPr>
        <w:t>Mô tả công việc</w:t>
      </w:r>
    </w:p>
    <w:p w14:paraId="7BD24FD3" w14:textId="229C129F" w:rsidR="1A7CFADB" w:rsidRPr="00F00EF5" w:rsidRDefault="47E68A51" w:rsidP="00070741">
      <w:pPr>
        <w:pStyle w:val="ListParagraph"/>
        <w:numPr>
          <w:ilvl w:val="0"/>
          <w:numId w:val="7"/>
        </w:numPr>
        <w:jc w:val="both"/>
        <w:rPr>
          <w:rFonts w:ascii="Times New Roman" w:hAnsi="Times New Roman" w:cs="Times New Roman"/>
          <w:sz w:val="26"/>
          <w:szCs w:val="26"/>
        </w:rPr>
      </w:pPr>
      <w:r w:rsidRPr="00F00EF5">
        <w:rPr>
          <w:rFonts w:ascii="Times New Roman" w:hAnsi="Times New Roman" w:cs="Times New Roman"/>
          <w:sz w:val="26"/>
          <w:szCs w:val="26"/>
        </w:rPr>
        <w:t xml:space="preserve">Task 1: </w:t>
      </w:r>
      <w:r w:rsidR="7B36EC73" w:rsidRPr="00F00EF5">
        <w:rPr>
          <w:rFonts w:ascii="Times New Roman" w:hAnsi="Times New Roman" w:cs="Times New Roman"/>
          <w:sz w:val="26"/>
          <w:szCs w:val="26"/>
        </w:rPr>
        <w:t>tạo</w:t>
      </w:r>
      <w:r w:rsidRPr="00F00EF5">
        <w:rPr>
          <w:rFonts w:ascii="Times New Roman" w:hAnsi="Times New Roman" w:cs="Times New Roman"/>
          <w:sz w:val="26"/>
          <w:szCs w:val="26"/>
        </w:rPr>
        <w:t xml:space="preserve"> database</w:t>
      </w:r>
    </w:p>
    <w:p w14:paraId="215D6DE4" w14:textId="4A393B06" w:rsidR="39020BFA" w:rsidRPr="00F00EF5" w:rsidRDefault="7B36EC73" w:rsidP="00070741">
      <w:pPr>
        <w:pStyle w:val="ListParagraph"/>
        <w:numPr>
          <w:ilvl w:val="1"/>
          <w:numId w:val="7"/>
        </w:numPr>
        <w:jc w:val="both"/>
        <w:rPr>
          <w:rFonts w:ascii="Times New Roman" w:hAnsi="Times New Roman" w:cs="Times New Roman"/>
          <w:sz w:val="26"/>
          <w:szCs w:val="26"/>
        </w:rPr>
      </w:pPr>
      <w:r w:rsidRPr="00F00EF5">
        <w:rPr>
          <w:rFonts w:ascii="Times New Roman" w:hAnsi="Times New Roman" w:cs="Times New Roman"/>
          <w:sz w:val="26"/>
          <w:szCs w:val="26"/>
        </w:rPr>
        <w:t>Thiết kế và tạo database cho chức năng Quản lý chi phí nhân viên.</w:t>
      </w:r>
    </w:p>
    <w:p w14:paraId="213D79B1" w14:textId="1125B34C" w:rsidR="39020BFA" w:rsidRPr="00F00EF5" w:rsidRDefault="7B36EC73" w:rsidP="00070741">
      <w:pPr>
        <w:pStyle w:val="ListParagraph"/>
        <w:numPr>
          <w:ilvl w:val="1"/>
          <w:numId w:val="7"/>
        </w:numPr>
        <w:jc w:val="both"/>
        <w:rPr>
          <w:rFonts w:ascii="Times New Roman" w:hAnsi="Times New Roman" w:cs="Times New Roman"/>
          <w:sz w:val="26"/>
          <w:szCs w:val="26"/>
        </w:rPr>
      </w:pPr>
      <w:r w:rsidRPr="00F00EF5">
        <w:rPr>
          <w:rFonts w:ascii="Times New Roman" w:hAnsi="Times New Roman" w:cs="Times New Roman"/>
          <w:sz w:val="26"/>
          <w:szCs w:val="26"/>
        </w:rPr>
        <w:t>Cụ thể là tạo 3 bảng: CP_CHIPHINHANVIEN, CP_HESOLUONG, CP_CHUCDANH.</w:t>
      </w:r>
    </w:p>
    <w:p w14:paraId="2FC0ADC9" w14:textId="69674DCF" w:rsidR="39020BFA" w:rsidRPr="00F00EF5" w:rsidRDefault="0D40C5DD" w:rsidP="00070741">
      <w:pPr>
        <w:pStyle w:val="ListParagraph"/>
        <w:numPr>
          <w:ilvl w:val="0"/>
          <w:numId w:val="7"/>
        </w:numPr>
        <w:jc w:val="both"/>
        <w:rPr>
          <w:rFonts w:ascii="Times New Roman" w:hAnsi="Times New Roman" w:cs="Times New Roman"/>
          <w:sz w:val="26"/>
          <w:szCs w:val="26"/>
        </w:rPr>
      </w:pPr>
      <w:r w:rsidRPr="00F00EF5">
        <w:rPr>
          <w:rFonts w:ascii="Times New Roman" w:hAnsi="Times New Roman" w:cs="Times New Roman"/>
          <w:sz w:val="26"/>
          <w:szCs w:val="26"/>
        </w:rPr>
        <w:t>Task 2: Tham gia thiết kế giao diện và fix bug giao diện</w:t>
      </w:r>
    </w:p>
    <w:p w14:paraId="1A4E5278" w14:textId="11E40888" w:rsidR="18FEC4B9" w:rsidRPr="00F00EF5" w:rsidRDefault="0D40C5DD" w:rsidP="00070741">
      <w:pPr>
        <w:pStyle w:val="ListParagraph"/>
        <w:numPr>
          <w:ilvl w:val="1"/>
          <w:numId w:val="7"/>
        </w:numPr>
        <w:jc w:val="both"/>
        <w:rPr>
          <w:rFonts w:ascii="Times New Roman" w:hAnsi="Times New Roman" w:cs="Times New Roman"/>
          <w:sz w:val="26"/>
          <w:szCs w:val="26"/>
        </w:rPr>
      </w:pPr>
      <w:r w:rsidRPr="00F00EF5">
        <w:rPr>
          <w:rFonts w:ascii="Times New Roman" w:hAnsi="Times New Roman" w:cs="Times New Roman"/>
          <w:sz w:val="26"/>
          <w:szCs w:val="26"/>
        </w:rPr>
        <w:t>Thiết kế giao diện cho chức năng Quản lý chi phí nhân viên.</w:t>
      </w:r>
    </w:p>
    <w:p w14:paraId="7A2957FB" w14:textId="56B79AEB" w:rsidR="18FEC4B9" w:rsidRPr="00F00EF5" w:rsidRDefault="0D40C5DD" w:rsidP="00070741">
      <w:pPr>
        <w:pStyle w:val="ListParagraph"/>
        <w:numPr>
          <w:ilvl w:val="1"/>
          <w:numId w:val="7"/>
        </w:numPr>
        <w:jc w:val="both"/>
        <w:rPr>
          <w:rFonts w:ascii="Times New Roman" w:hAnsi="Times New Roman" w:cs="Times New Roman"/>
          <w:sz w:val="26"/>
          <w:szCs w:val="26"/>
        </w:rPr>
      </w:pPr>
      <w:r w:rsidRPr="00F00EF5">
        <w:rPr>
          <w:rFonts w:ascii="Times New Roman" w:hAnsi="Times New Roman" w:cs="Times New Roman"/>
          <w:sz w:val="26"/>
          <w:szCs w:val="26"/>
        </w:rPr>
        <w:t>Fix bug giao diện nếu có phát sinh.</w:t>
      </w:r>
    </w:p>
    <w:p w14:paraId="45297139" w14:textId="76E71D06" w:rsidR="18FEC4B9" w:rsidRPr="00F00EF5" w:rsidRDefault="0D40C5DD" w:rsidP="00070741">
      <w:pPr>
        <w:pStyle w:val="ListParagraph"/>
        <w:numPr>
          <w:ilvl w:val="0"/>
          <w:numId w:val="7"/>
        </w:numPr>
        <w:jc w:val="both"/>
        <w:rPr>
          <w:rFonts w:ascii="Times New Roman" w:hAnsi="Times New Roman" w:cs="Times New Roman"/>
          <w:sz w:val="26"/>
          <w:szCs w:val="26"/>
        </w:rPr>
      </w:pPr>
      <w:r w:rsidRPr="00F00EF5">
        <w:rPr>
          <w:rFonts w:ascii="Times New Roman" w:hAnsi="Times New Roman" w:cs="Times New Roman"/>
          <w:sz w:val="26"/>
          <w:szCs w:val="26"/>
        </w:rPr>
        <w:t>Task 3: Hỗ trợ team code chức năng</w:t>
      </w:r>
    </w:p>
    <w:p w14:paraId="0BA0E12D" w14:textId="208A84C2" w:rsidR="18FEC4B9" w:rsidRPr="00F00EF5" w:rsidRDefault="0D40C5DD" w:rsidP="00070741">
      <w:pPr>
        <w:pStyle w:val="ListParagraph"/>
        <w:numPr>
          <w:ilvl w:val="1"/>
          <w:numId w:val="7"/>
        </w:numPr>
        <w:jc w:val="both"/>
        <w:rPr>
          <w:rFonts w:ascii="Times New Roman" w:hAnsi="Times New Roman" w:cs="Times New Roman"/>
          <w:sz w:val="26"/>
          <w:szCs w:val="26"/>
        </w:rPr>
      </w:pPr>
      <w:r w:rsidRPr="00F00EF5">
        <w:rPr>
          <w:rFonts w:ascii="Times New Roman" w:hAnsi="Times New Roman" w:cs="Times New Roman"/>
          <w:sz w:val="26"/>
          <w:szCs w:val="26"/>
        </w:rPr>
        <w:t>Hỗ trợ Phạm Thanh Sang làm phần WebService: interface/ implement.</w:t>
      </w:r>
    </w:p>
    <w:p w14:paraId="2DA17928" w14:textId="77777777" w:rsidR="00F00EF5" w:rsidRDefault="0D40C5DD" w:rsidP="00070741">
      <w:pPr>
        <w:pStyle w:val="ListParagraph"/>
        <w:numPr>
          <w:ilvl w:val="1"/>
          <w:numId w:val="7"/>
        </w:numPr>
        <w:jc w:val="both"/>
        <w:rPr>
          <w:rFonts w:ascii="Times New Roman" w:hAnsi="Times New Roman" w:cs="Times New Roman"/>
          <w:sz w:val="26"/>
          <w:szCs w:val="26"/>
        </w:rPr>
      </w:pPr>
      <w:r w:rsidRPr="00F00EF5">
        <w:rPr>
          <w:rFonts w:ascii="Times New Roman" w:hAnsi="Times New Roman" w:cs="Times New Roman"/>
          <w:sz w:val="26"/>
          <w:szCs w:val="26"/>
        </w:rPr>
        <w:t>Hỗ trợ Võ Hoài Phương sửa lỗi Database.</w:t>
      </w:r>
    </w:p>
    <w:p w14:paraId="4021680C" w14:textId="5F9F17C1" w:rsidR="002273A2" w:rsidRPr="00F00EF5" w:rsidRDefault="36BBF44E" w:rsidP="00070741">
      <w:pPr>
        <w:pStyle w:val="ListParagraph"/>
        <w:numPr>
          <w:ilvl w:val="2"/>
          <w:numId w:val="8"/>
        </w:numPr>
        <w:jc w:val="both"/>
        <w:rPr>
          <w:rFonts w:ascii="Times New Roman" w:hAnsi="Times New Roman" w:cs="Times New Roman"/>
          <w:i/>
          <w:sz w:val="26"/>
          <w:szCs w:val="26"/>
        </w:rPr>
      </w:pPr>
      <w:r w:rsidRPr="00F00EF5">
        <w:rPr>
          <w:rFonts w:ascii="Times New Roman" w:hAnsi="Times New Roman" w:cs="Times New Roman"/>
          <w:i/>
          <w:sz w:val="26"/>
          <w:szCs w:val="26"/>
        </w:rPr>
        <w:t>Những điều học được khi làm đồ án</w:t>
      </w:r>
    </w:p>
    <w:p w14:paraId="51272E9C" w14:textId="7F359368" w:rsidR="081BA2AE" w:rsidRPr="00F00EF5" w:rsidRDefault="0D40C5DD" w:rsidP="00070741">
      <w:pPr>
        <w:pStyle w:val="ListParagraph"/>
        <w:numPr>
          <w:ilvl w:val="0"/>
          <w:numId w:val="7"/>
        </w:numPr>
        <w:jc w:val="both"/>
        <w:rPr>
          <w:rFonts w:ascii="Times New Roman" w:hAnsi="Times New Roman" w:cs="Times New Roman"/>
          <w:sz w:val="26"/>
          <w:szCs w:val="26"/>
        </w:rPr>
      </w:pPr>
      <w:r w:rsidRPr="00F00EF5">
        <w:rPr>
          <w:rFonts w:ascii="Times New Roman" w:hAnsi="Times New Roman" w:cs="Times New Roman"/>
          <w:sz w:val="26"/>
          <w:szCs w:val="26"/>
        </w:rPr>
        <w:t>Cách quản lý dự án bằng redmine và Bitrix24.</w:t>
      </w:r>
    </w:p>
    <w:p w14:paraId="35DB7B52" w14:textId="230F0A61" w:rsidR="081BA2AE" w:rsidRPr="00F00EF5" w:rsidRDefault="0D40C5DD" w:rsidP="00070741">
      <w:pPr>
        <w:pStyle w:val="ListParagraph"/>
        <w:numPr>
          <w:ilvl w:val="0"/>
          <w:numId w:val="7"/>
        </w:numPr>
        <w:jc w:val="both"/>
        <w:rPr>
          <w:rFonts w:ascii="Times New Roman" w:hAnsi="Times New Roman" w:cs="Times New Roman"/>
          <w:sz w:val="26"/>
          <w:szCs w:val="26"/>
        </w:rPr>
      </w:pPr>
      <w:r w:rsidRPr="00F00EF5">
        <w:rPr>
          <w:rFonts w:ascii="Times New Roman" w:hAnsi="Times New Roman" w:cs="Times New Roman"/>
          <w:sz w:val="26"/>
          <w:szCs w:val="26"/>
        </w:rPr>
        <w:t>Thiết kế giao diện theo yêu cầu và sửa lỗi giao diện.</w:t>
      </w:r>
    </w:p>
    <w:p w14:paraId="78B0B86D" w14:textId="47BBBF1C" w:rsidR="081BA2AE" w:rsidRPr="00F00EF5" w:rsidRDefault="0D40C5DD" w:rsidP="00070741">
      <w:pPr>
        <w:pStyle w:val="ListParagraph"/>
        <w:numPr>
          <w:ilvl w:val="0"/>
          <w:numId w:val="7"/>
        </w:numPr>
        <w:jc w:val="both"/>
        <w:rPr>
          <w:rFonts w:ascii="Times New Roman" w:hAnsi="Times New Roman" w:cs="Times New Roman"/>
          <w:sz w:val="26"/>
          <w:szCs w:val="26"/>
        </w:rPr>
      </w:pPr>
      <w:r w:rsidRPr="00F00EF5">
        <w:rPr>
          <w:rFonts w:ascii="Times New Roman" w:hAnsi="Times New Roman" w:cs="Times New Roman"/>
          <w:sz w:val="26"/>
          <w:szCs w:val="26"/>
        </w:rPr>
        <w:t>Hiểu được nghiệp vụ và tạo Database cho chức năng Quản lý chi phí nhân viên.</w:t>
      </w:r>
    </w:p>
    <w:p w14:paraId="3279F37A" w14:textId="3CB98BDC" w:rsidR="4877DAF0" w:rsidRPr="00F00EF5" w:rsidRDefault="0D40C5DD" w:rsidP="00070741">
      <w:pPr>
        <w:pStyle w:val="ListParagraph"/>
        <w:numPr>
          <w:ilvl w:val="0"/>
          <w:numId w:val="7"/>
        </w:numPr>
        <w:jc w:val="both"/>
        <w:rPr>
          <w:rFonts w:ascii="Times New Roman" w:hAnsi="Times New Roman" w:cs="Times New Roman"/>
          <w:sz w:val="26"/>
          <w:szCs w:val="26"/>
        </w:rPr>
      </w:pPr>
      <w:r w:rsidRPr="00F00EF5">
        <w:rPr>
          <w:rFonts w:ascii="Times New Roman" w:hAnsi="Times New Roman" w:cs="Times New Roman"/>
          <w:sz w:val="26"/>
          <w:szCs w:val="26"/>
        </w:rPr>
        <w:t>Biết cách cài đặt, sử dụng VPN.</w:t>
      </w:r>
    </w:p>
    <w:p w14:paraId="210AA43A" w14:textId="62199B02" w:rsidR="0BF439BA" w:rsidRPr="00F00EF5" w:rsidRDefault="0D40C5DD" w:rsidP="00070741">
      <w:pPr>
        <w:pStyle w:val="ListParagraph"/>
        <w:numPr>
          <w:ilvl w:val="0"/>
          <w:numId w:val="7"/>
        </w:numPr>
        <w:jc w:val="both"/>
        <w:rPr>
          <w:rFonts w:ascii="Times New Roman" w:hAnsi="Times New Roman" w:cs="Times New Roman"/>
          <w:sz w:val="26"/>
          <w:szCs w:val="26"/>
        </w:rPr>
      </w:pPr>
      <w:r w:rsidRPr="00F00EF5">
        <w:rPr>
          <w:rFonts w:ascii="Times New Roman" w:hAnsi="Times New Roman" w:cs="Times New Roman"/>
          <w:sz w:val="26"/>
          <w:szCs w:val="26"/>
        </w:rPr>
        <w:t>Hiểu được những khó khăn khi tham gia vào 1 dự án với nhiều nhóm tham gia.</w:t>
      </w:r>
    </w:p>
    <w:p w14:paraId="232B252F" w14:textId="71A4831E" w:rsidR="65EB5AEC" w:rsidRPr="00F00EF5" w:rsidRDefault="43125A78" w:rsidP="00070741">
      <w:pPr>
        <w:pStyle w:val="ListParagraph"/>
        <w:numPr>
          <w:ilvl w:val="0"/>
          <w:numId w:val="7"/>
        </w:numPr>
        <w:jc w:val="both"/>
        <w:rPr>
          <w:rFonts w:ascii="Times New Roman" w:hAnsi="Times New Roman" w:cs="Times New Roman"/>
          <w:sz w:val="26"/>
          <w:szCs w:val="26"/>
        </w:rPr>
      </w:pPr>
      <w:r w:rsidRPr="00F00EF5">
        <w:rPr>
          <w:rFonts w:ascii="Times New Roman" w:hAnsi="Times New Roman" w:cs="Times New Roman"/>
          <w:sz w:val="26"/>
          <w:szCs w:val="26"/>
        </w:rPr>
        <w:t>Có cơ hội được training tại công ty phần mềm G-Soft. Biết được về quy trình làm phần mềm quản lý ERP (hoạch đinh tài chính doanh nghiệp).</w:t>
      </w:r>
    </w:p>
    <w:p w14:paraId="7D42981B" w14:textId="362B7BE7" w:rsidR="1184BA77" w:rsidRPr="00F00EF5" w:rsidRDefault="1184BA77" w:rsidP="00070741">
      <w:pPr>
        <w:pStyle w:val="ListParagraph"/>
        <w:numPr>
          <w:ilvl w:val="0"/>
          <w:numId w:val="7"/>
        </w:numPr>
        <w:jc w:val="both"/>
        <w:rPr>
          <w:rFonts w:ascii="Times New Roman" w:hAnsi="Times New Roman" w:cs="Times New Roman"/>
          <w:sz w:val="26"/>
          <w:szCs w:val="26"/>
        </w:rPr>
      </w:pPr>
      <w:r w:rsidRPr="00F00EF5">
        <w:rPr>
          <w:rFonts w:ascii="Times New Roman" w:hAnsi="Times New Roman" w:cs="Times New Roman"/>
          <w:sz w:val="26"/>
          <w:szCs w:val="26"/>
        </w:rPr>
        <w:t>Nâng cao kĩ năng làm việc nhóm, cách đánh giá, phân chia công việc cho từng thành viên.</w:t>
      </w:r>
    </w:p>
    <w:p w14:paraId="6BE13B19" w14:textId="109CD893" w:rsidR="002273A2" w:rsidRPr="00F00EF5" w:rsidRDefault="36BBF44E" w:rsidP="00070741">
      <w:pPr>
        <w:pStyle w:val="ListParagraph"/>
        <w:numPr>
          <w:ilvl w:val="2"/>
          <w:numId w:val="8"/>
        </w:numPr>
        <w:jc w:val="both"/>
        <w:rPr>
          <w:rFonts w:ascii="Times New Roman" w:hAnsi="Times New Roman" w:cs="Times New Roman"/>
          <w:i/>
          <w:sz w:val="26"/>
          <w:szCs w:val="26"/>
        </w:rPr>
      </w:pPr>
      <w:r w:rsidRPr="00F00EF5">
        <w:rPr>
          <w:rFonts w:ascii="Times New Roman" w:hAnsi="Times New Roman" w:cs="Times New Roman"/>
          <w:i/>
          <w:sz w:val="26"/>
          <w:szCs w:val="26"/>
        </w:rPr>
        <w:t>Những hạn chế</w:t>
      </w:r>
    </w:p>
    <w:p w14:paraId="437CEFCE" w14:textId="051069EF" w:rsidR="1184BA77" w:rsidRPr="00F00EF5" w:rsidRDefault="0D40C5DD" w:rsidP="00070741">
      <w:pPr>
        <w:pStyle w:val="ListParagraph"/>
        <w:numPr>
          <w:ilvl w:val="0"/>
          <w:numId w:val="7"/>
        </w:numPr>
        <w:jc w:val="both"/>
        <w:rPr>
          <w:rFonts w:ascii="Times New Roman" w:hAnsi="Times New Roman" w:cs="Times New Roman"/>
          <w:sz w:val="26"/>
          <w:szCs w:val="26"/>
        </w:rPr>
      </w:pPr>
      <w:r w:rsidRPr="00F00EF5">
        <w:rPr>
          <w:rFonts w:ascii="Times New Roman" w:hAnsi="Times New Roman" w:cs="Times New Roman"/>
          <w:sz w:val="26"/>
          <w:szCs w:val="26"/>
        </w:rPr>
        <w:lastRenderedPageBreak/>
        <w:t>Tương tác với các thành viên trong nhóm còn chưa thực sự hiệu quả.</w:t>
      </w:r>
    </w:p>
    <w:p w14:paraId="56985BDB" w14:textId="53F53AA6" w:rsidR="192E42C4" w:rsidRPr="00F00EF5" w:rsidRDefault="0D40C5DD" w:rsidP="00070741">
      <w:pPr>
        <w:pStyle w:val="ListParagraph"/>
        <w:numPr>
          <w:ilvl w:val="0"/>
          <w:numId w:val="7"/>
        </w:numPr>
        <w:jc w:val="both"/>
        <w:rPr>
          <w:rFonts w:ascii="Times New Roman" w:hAnsi="Times New Roman" w:cs="Times New Roman"/>
          <w:sz w:val="26"/>
          <w:szCs w:val="26"/>
        </w:rPr>
      </w:pPr>
      <w:r w:rsidRPr="00F00EF5">
        <w:rPr>
          <w:rFonts w:ascii="Times New Roman" w:hAnsi="Times New Roman" w:cs="Times New Roman"/>
          <w:sz w:val="26"/>
          <w:szCs w:val="26"/>
        </w:rPr>
        <w:t>Tiếp xúc với công nghệ mới còn gặp nhiều khó khăn.</w:t>
      </w:r>
    </w:p>
    <w:p w14:paraId="6E26E041" w14:textId="2322648A" w:rsidR="0D40C5DD" w:rsidRPr="00F00EF5" w:rsidRDefault="0D40C5DD" w:rsidP="00070741">
      <w:pPr>
        <w:pStyle w:val="ListParagraph"/>
        <w:numPr>
          <w:ilvl w:val="0"/>
          <w:numId w:val="7"/>
        </w:numPr>
        <w:jc w:val="both"/>
        <w:rPr>
          <w:rFonts w:ascii="Times New Roman" w:hAnsi="Times New Roman" w:cs="Times New Roman"/>
          <w:sz w:val="26"/>
          <w:szCs w:val="26"/>
        </w:rPr>
      </w:pPr>
      <w:r w:rsidRPr="00F00EF5">
        <w:rPr>
          <w:rFonts w:ascii="Times New Roman" w:hAnsi="Times New Roman" w:cs="Times New Roman"/>
          <w:sz w:val="26"/>
          <w:szCs w:val="26"/>
        </w:rPr>
        <w:t>Xử lý công việc được giao còn chậm.</w:t>
      </w:r>
    </w:p>
    <w:p w14:paraId="25B6C409" w14:textId="1DC72173" w:rsidR="002273A2" w:rsidRPr="00F00EF5" w:rsidRDefault="36BBF44E" w:rsidP="00070741">
      <w:pPr>
        <w:pStyle w:val="ListParagraph"/>
        <w:numPr>
          <w:ilvl w:val="1"/>
          <w:numId w:val="8"/>
        </w:numPr>
        <w:jc w:val="both"/>
        <w:outlineLvl w:val="2"/>
        <w:rPr>
          <w:rFonts w:ascii="Times New Roman" w:hAnsi="Times New Roman" w:cs="Times New Roman"/>
          <w:b/>
          <w:i/>
          <w:sz w:val="26"/>
          <w:szCs w:val="26"/>
        </w:rPr>
      </w:pPr>
      <w:r w:rsidRPr="00F00EF5">
        <w:rPr>
          <w:rFonts w:ascii="Times New Roman" w:hAnsi="Times New Roman" w:cs="Times New Roman"/>
          <w:b/>
          <w:i/>
          <w:sz w:val="26"/>
          <w:szCs w:val="26"/>
        </w:rPr>
        <w:t>Bùi Văn Thành</w:t>
      </w:r>
    </w:p>
    <w:p w14:paraId="13A272FE" w14:textId="7CF02121" w:rsidR="002273A2" w:rsidRPr="00BF1FAA" w:rsidRDefault="36BBF44E" w:rsidP="00070741">
      <w:pPr>
        <w:pStyle w:val="ListParagraph"/>
        <w:numPr>
          <w:ilvl w:val="2"/>
          <w:numId w:val="8"/>
        </w:numPr>
        <w:jc w:val="both"/>
        <w:rPr>
          <w:rFonts w:ascii="Times New Roman" w:hAnsi="Times New Roman" w:cs="Times New Roman"/>
          <w:i/>
          <w:sz w:val="26"/>
          <w:szCs w:val="26"/>
        </w:rPr>
      </w:pPr>
      <w:r w:rsidRPr="00BF1FAA">
        <w:rPr>
          <w:rFonts w:ascii="Times New Roman" w:hAnsi="Times New Roman" w:cs="Times New Roman"/>
          <w:i/>
          <w:sz w:val="26"/>
          <w:szCs w:val="26"/>
        </w:rPr>
        <w:t>Công việc được phân công</w:t>
      </w:r>
    </w:p>
    <w:p w14:paraId="4490F923" w14:textId="4DAC5280" w:rsidR="00AD2D15" w:rsidRPr="00BF1FAA" w:rsidRDefault="00AD2D15" w:rsidP="00070741">
      <w:pPr>
        <w:pStyle w:val="ListParagraph"/>
        <w:numPr>
          <w:ilvl w:val="0"/>
          <w:numId w:val="7"/>
        </w:numPr>
        <w:jc w:val="both"/>
        <w:rPr>
          <w:rFonts w:ascii="Times New Roman" w:hAnsi="Times New Roman" w:cs="Times New Roman"/>
          <w:sz w:val="26"/>
          <w:szCs w:val="26"/>
        </w:rPr>
      </w:pPr>
      <w:r w:rsidRPr="00BF1FAA">
        <w:rPr>
          <w:rFonts w:ascii="Times New Roman" w:hAnsi="Times New Roman" w:cs="Times New Roman"/>
          <w:sz w:val="26"/>
          <w:szCs w:val="26"/>
        </w:rPr>
        <w:t>Tìm tài liệu và phân tích</w:t>
      </w:r>
    </w:p>
    <w:p w14:paraId="61D9BDDE" w14:textId="1131CE86" w:rsidR="00AD2D15" w:rsidRPr="00BF1FAA" w:rsidRDefault="00AD2D15" w:rsidP="00070741">
      <w:pPr>
        <w:pStyle w:val="ListParagraph"/>
        <w:numPr>
          <w:ilvl w:val="0"/>
          <w:numId w:val="7"/>
        </w:numPr>
        <w:jc w:val="both"/>
        <w:rPr>
          <w:rFonts w:ascii="Times New Roman" w:hAnsi="Times New Roman" w:cs="Times New Roman"/>
          <w:sz w:val="26"/>
          <w:szCs w:val="26"/>
        </w:rPr>
      </w:pPr>
      <w:r w:rsidRPr="00BF1FAA">
        <w:rPr>
          <w:rFonts w:ascii="Times New Roman" w:hAnsi="Times New Roman" w:cs="Times New Roman"/>
          <w:sz w:val="26"/>
          <w:szCs w:val="26"/>
        </w:rPr>
        <w:t>Tìm tài liệu</w:t>
      </w:r>
    </w:p>
    <w:p w14:paraId="39E726A0" w14:textId="2AD68FEE" w:rsidR="00AD2D15" w:rsidRPr="00BF1FAA" w:rsidRDefault="18FEC4B9" w:rsidP="00070741">
      <w:pPr>
        <w:pStyle w:val="ListParagraph"/>
        <w:numPr>
          <w:ilvl w:val="1"/>
          <w:numId w:val="7"/>
        </w:numPr>
        <w:jc w:val="both"/>
        <w:rPr>
          <w:rFonts w:ascii="Times New Roman" w:hAnsi="Times New Roman" w:cs="Times New Roman"/>
          <w:sz w:val="26"/>
          <w:szCs w:val="26"/>
        </w:rPr>
      </w:pPr>
      <w:r w:rsidRPr="00BF1FAA">
        <w:rPr>
          <w:rFonts w:ascii="Times New Roman" w:hAnsi="Times New Roman" w:cs="Times New Roman"/>
          <w:sz w:val="26"/>
          <w:szCs w:val="26"/>
        </w:rPr>
        <w:t xml:space="preserve">Tìm hiểu về ERP, phần mềm quản lý đa năng dùng trong các doanh nghiệp: </w:t>
      </w:r>
      <w:hyperlink r:id="rId16">
        <w:r w:rsidRPr="00BF1FAA">
          <w:rPr>
            <w:rStyle w:val="Hyperlink"/>
            <w:rFonts w:ascii="Times New Roman" w:hAnsi="Times New Roman" w:cs="Times New Roman"/>
            <w:sz w:val="26"/>
            <w:szCs w:val="26"/>
          </w:rPr>
          <w:t>http://quantrimang.com/tim-hieu-ve-erp-phan-mem-quan-ly-da-nang-dung-trong-cac-doanh-nghiep-108208</w:t>
        </w:r>
      </w:hyperlink>
      <w:r w:rsidRPr="00BF1FAA">
        <w:rPr>
          <w:rFonts w:ascii="Times New Roman" w:hAnsi="Times New Roman" w:cs="Times New Roman"/>
          <w:sz w:val="26"/>
          <w:szCs w:val="26"/>
        </w:rPr>
        <w:t xml:space="preserve"> .</w:t>
      </w:r>
    </w:p>
    <w:p w14:paraId="36C9F386" w14:textId="3087A87C" w:rsidR="000407AB" w:rsidRPr="00BF1FAA" w:rsidRDefault="000407AB" w:rsidP="00070741">
      <w:pPr>
        <w:pStyle w:val="ListParagraph"/>
        <w:numPr>
          <w:ilvl w:val="0"/>
          <w:numId w:val="7"/>
        </w:numPr>
        <w:jc w:val="both"/>
        <w:rPr>
          <w:rFonts w:ascii="Times New Roman" w:hAnsi="Times New Roman" w:cs="Times New Roman"/>
          <w:sz w:val="26"/>
          <w:szCs w:val="26"/>
        </w:rPr>
      </w:pPr>
      <w:r w:rsidRPr="00BF1FAA">
        <w:rPr>
          <w:rFonts w:ascii="Times New Roman" w:hAnsi="Times New Roman" w:cs="Times New Roman"/>
          <w:sz w:val="26"/>
          <w:szCs w:val="26"/>
        </w:rPr>
        <w:t xml:space="preserve">Chi phí lương nhân viên: </w:t>
      </w:r>
    </w:p>
    <w:p w14:paraId="4269311A" w14:textId="686ACD86" w:rsidR="000407AB" w:rsidRPr="00BF1FAA" w:rsidRDefault="00D675E5" w:rsidP="00070741">
      <w:pPr>
        <w:pStyle w:val="ListParagraph"/>
        <w:numPr>
          <w:ilvl w:val="1"/>
          <w:numId w:val="7"/>
        </w:numPr>
        <w:jc w:val="both"/>
        <w:rPr>
          <w:rFonts w:ascii="Times New Roman" w:hAnsi="Times New Roman" w:cs="Times New Roman"/>
          <w:sz w:val="26"/>
          <w:szCs w:val="26"/>
        </w:rPr>
      </w:pPr>
      <w:hyperlink r:id="rId17" w:history="1">
        <w:r w:rsidR="000407AB" w:rsidRPr="00BF1FAA">
          <w:rPr>
            <w:rStyle w:val="Hyperlink"/>
            <w:rFonts w:ascii="Times New Roman" w:hAnsi="Times New Roman" w:cs="Times New Roman"/>
            <w:sz w:val="26"/>
            <w:szCs w:val="26"/>
          </w:rPr>
          <w:t>http://www.sinnovasoft.com/san-pham/phan-mem-quan-ly-beauty-salon-sinnova-salon/quan-ly-nhan-vien--tien-luong-371</w:t>
        </w:r>
      </w:hyperlink>
    </w:p>
    <w:p w14:paraId="392268C5" w14:textId="4765DADA" w:rsidR="000407AB" w:rsidRPr="00BF1FAA" w:rsidRDefault="00D675E5" w:rsidP="00070741">
      <w:pPr>
        <w:pStyle w:val="ListParagraph"/>
        <w:numPr>
          <w:ilvl w:val="1"/>
          <w:numId w:val="7"/>
        </w:numPr>
        <w:jc w:val="both"/>
        <w:rPr>
          <w:rFonts w:ascii="Times New Roman" w:hAnsi="Times New Roman" w:cs="Times New Roman"/>
          <w:sz w:val="26"/>
          <w:szCs w:val="26"/>
        </w:rPr>
      </w:pPr>
      <w:hyperlink r:id="rId18" w:history="1">
        <w:r w:rsidR="000407AB" w:rsidRPr="00BF1FAA">
          <w:rPr>
            <w:rStyle w:val="Hyperlink"/>
            <w:rFonts w:ascii="Times New Roman" w:hAnsi="Times New Roman" w:cs="Times New Roman"/>
            <w:sz w:val="26"/>
            <w:szCs w:val="26"/>
          </w:rPr>
          <w:t>https://www.ecount.vn/product/payroll/payroll-software-program-small-business.aspx</w:t>
        </w:r>
      </w:hyperlink>
    </w:p>
    <w:p w14:paraId="3777B59E" w14:textId="66A8F00D" w:rsidR="000407AB" w:rsidRPr="00BF1FAA" w:rsidRDefault="00D675E5" w:rsidP="00070741">
      <w:pPr>
        <w:pStyle w:val="ListParagraph"/>
        <w:numPr>
          <w:ilvl w:val="1"/>
          <w:numId w:val="7"/>
        </w:numPr>
        <w:jc w:val="both"/>
        <w:rPr>
          <w:rFonts w:ascii="Times New Roman" w:hAnsi="Times New Roman" w:cs="Times New Roman"/>
          <w:sz w:val="26"/>
          <w:szCs w:val="26"/>
        </w:rPr>
      </w:pPr>
      <w:hyperlink r:id="rId19" w:history="1">
        <w:r w:rsidR="000407AB" w:rsidRPr="00BF1FAA">
          <w:rPr>
            <w:rStyle w:val="Hyperlink"/>
            <w:rFonts w:ascii="Times New Roman" w:hAnsi="Times New Roman" w:cs="Times New Roman"/>
            <w:sz w:val="26"/>
            <w:szCs w:val="26"/>
          </w:rPr>
          <w:t>http://luanvan.co/luan-van/de-tai-phan-tich-he-thong-quan-ly-luong-he-thong-thong-tin-quan-ly-16481/</w:t>
        </w:r>
      </w:hyperlink>
    </w:p>
    <w:p w14:paraId="16C1DDA8" w14:textId="77777777" w:rsidR="000407AB" w:rsidRPr="006A6529" w:rsidRDefault="000407AB" w:rsidP="007775B4">
      <w:pPr>
        <w:jc w:val="both"/>
        <w:rPr>
          <w:rFonts w:ascii="Times New Roman" w:hAnsi="Times New Roman" w:cs="Times New Roman"/>
          <w:sz w:val="26"/>
          <w:szCs w:val="26"/>
        </w:rPr>
      </w:pPr>
    </w:p>
    <w:p w14:paraId="373BE3CE" w14:textId="28B8404D" w:rsidR="00AD2D15" w:rsidRPr="00BF1FAA" w:rsidRDefault="00AD2D15" w:rsidP="00070741">
      <w:pPr>
        <w:pStyle w:val="ListParagraph"/>
        <w:numPr>
          <w:ilvl w:val="0"/>
          <w:numId w:val="7"/>
        </w:numPr>
        <w:jc w:val="both"/>
        <w:rPr>
          <w:rFonts w:ascii="Times New Roman" w:hAnsi="Times New Roman" w:cs="Times New Roman"/>
          <w:sz w:val="26"/>
          <w:szCs w:val="26"/>
        </w:rPr>
      </w:pPr>
      <w:r w:rsidRPr="00BF1FAA">
        <w:rPr>
          <w:rFonts w:ascii="Times New Roman" w:hAnsi="Times New Roman" w:cs="Times New Roman"/>
          <w:sz w:val="26"/>
          <w:szCs w:val="26"/>
        </w:rPr>
        <w:t>Phân tích tài liệu</w:t>
      </w:r>
    </w:p>
    <w:p w14:paraId="526FAA29" w14:textId="0749BD77" w:rsidR="00D3632B" w:rsidRPr="00BF1FAA" w:rsidRDefault="00AD2D15" w:rsidP="00070741">
      <w:pPr>
        <w:pStyle w:val="ListParagraph"/>
        <w:numPr>
          <w:ilvl w:val="0"/>
          <w:numId w:val="7"/>
        </w:numPr>
        <w:jc w:val="both"/>
        <w:rPr>
          <w:rFonts w:ascii="Times New Roman" w:hAnsi="Times New Roman" w:cs="Times New Roman"/>
          <w:sz w:val="26"/>
          <w:szCs w:val="26"/>
        </w:rPr>
      </w:pPr>
      <w:r w:rsidRPr="00BF1FAA">
        <w:rPr>
          <w:rFonts w:ascii="Times New Roman" w:hAnsi="Times New Roman" w:cs="Times New Roman"/>
          <w:sz w:val="26"/>
          <w:szCs w:val="26"/>
        </w:rPr>
        <w:t>Xác định yêu cầu, chức năng</w:t>
      </w:r>
    </w:p>
    <w:p w14:paraId="4D6DE031" w14:textId="42CAEFB1" w:rsidR="00AD2D15" w:rsidRPr="00BF1FAA" w:rsidRDefault="00AD2D15" w:rsidP="00070741">
      <w:pPr>
        <w:pStyle w:val="ListParagraph"/>
        <w:numPr>
          <w:ilvl w:val="0"/>
          <w:numId w:val="7"/>
        </w:numPr>
        <w:jc w:val="both"/>
        <w:rPr>
          <w:rFonts w:ascii="Times New Roman" w:hAnsi="Times New Roman" w:cs="Times New Roman"/>
          <w:sz w:val="26"/>
          <w:szCs w:val="26"/>
        </w:rPr>
      </w:pPr>
      <w:r w:rsidRPr="00BF1FAA">
        <w:rPr>
          <w:rFonts w:ascii="Times New Roman" w:hAnsi="Times New Roman" w:cs="Times New Roman"/>
          <w:sz w:val="26"/>
          <w:szCs w:val="26"/>
        </w:rPr>
        <w:t>Các yêu cầu</w:t>
      </w:r>
    </w:p>
    <w:p w14:paraId="24477D03" w14:textId="20C06DD3" w:rsidR="00AD2D15" w:rsidRPr="00BF1FAA" w:rsidRDefault="003D4D10" w:rsidP="00070741">
      <w:pPr>
        <w:pStyle w:val="ListParagraph"/>
        <w:numPr>
          <w:ilvl w:val="1"/>
          <w:numId w:val="7"/>
        </w:numPr>
        <w:jc w:val="both"/>
        <w:rPr>
          <w:rFonts w:ascii="Times New Roman" w:hAnsi="Times New Roman" w:cs="Times New Roman"/>
          <w:sz w:val="26"/>
          <w:szCs w:val="26"/>
        </w:rPr>
      </w:pPr>
      <w:r w:rsidRPr="00BF1FAA">
        <w:rPr>
          <w:rFonts w:ascii="Times New Roman" w:hAnsi="Times New Roman" w:cs="Times New Roman"/>
          <w:sz w:val="26"/>
          <w:szCs w:val="26"/>
        </w:rPr>
        <w:t>Định nghĩa các chức danh nhân viên</w:t>
      </w:r>
    </w:p>
    <w:p w14:paraId="68D50AA1" w14:textId="121FA05F" w:rsidR="003D4D10" w:rsidRPr="00BF1FAA" w:rsidRDefault="003D4D10" w:rsidP="00070741">
      <w:pPr>
        <w:pStyle w:val="ListParagraph"/>
        <w:numPr>
          <w:ilvl w:val="1"/>
          <w:numId w:val="7"/>
        </w:numPr>
        <w:jc w:val="both"/>
        <w:rPr>
          <w:rFonts w:ascii="Times New Roman" w:hAnsi="Times New Roman" w:cs="Times New Roman"/>
          <w:sz w:val="26"/>
          <w:szCs w:val="26"/>
        </w:rPr>
      </w:pPr>
      <w:r w:rsidRPr="00BF1FAA">
        <w:rPr>
          <w:rFonts w:ascii="Times New Roman" w:hAnsi="Times New Roman" w:cs="Times New Roman"/>
          <w:sz w:val="26"/>
          <w:szCs w:val="26"/>
        </w:rPr>
        <w:t>Định nghĩa các cấp bậc nhân viên</w:t>
      </w:r>
    </w:p>
    <w:p w14:paraId="665E5B38" w14:textId="6E9345B2" w:rsidR="003D4D10" w:rsidRPr="00BF1FAA" w:rsidRDefault="003D4D10" w:rsidP="00070741">
      <w:pPr>
        <w:pStyle w:val="ListParagraph"/>
        <w:numPr>
          <w:ilvl w:val="1"/>
          <w:numId w:val="7"/>
        </w:numPr>
        <w:jc w:val="both"/>
        <w:rPr>
          <w:rFonts w:ascii="Times New Roman" w:hAnsi="Times New Roman" w:cs="Times New Roman"/>
          <w:sz w:val="26"/>
          <w:szCs w:val="26"/>
        </w:rPr>
      </w:pPr>
      <w:r w:rsidRPr="00BF1FAA">
        <w:rPr>
          <w:rFonts w:ascii="Times New Roman" w:hAnsi="Times New Roman" w:cs="Times New Roman"/>
          <w:sz w:val="26"/>
          <w:szCs w:val="26"/>
        </w:rPr>
        <w:t>Định nghĩa các hệ số lương cơ bản tương ứng với các cấp bậc nhân viên.</w:t>
      </w:r>
    </w:p>
    <w:p w14:paraId="6119E5FA" w14:textId="0D4A913A" w:rsidR="003D4D10" w:rsidRPr="00BF1FAA" w:rsidRDefault="003D4D10" w:rsidP="00070741">
      <w:pPr>
        <w:pStyle w:val="ListParagraph"/>
        <w:numPr>
          <w:ilvl w:val="1"/>
          <w:numId w:val="7"/>
        </w:numPr>
        <w:jc w:val="both"/>
        <w:rPr>
          <w:rFonts w:ascii="Times New Roman" w:hAnsi="Times New Roman" w:cs="Times New Roman"/>
          <w:sz w:val="26"/>
          <w:szCs w:val="26"/>
        </w:rPr>
      </w:pPr>
      <w:r w:rsidRPr="00BF1FAA">
        <w:rPr>
          <w:rFonts w:ascii="Times New Roman" w:hAnsi="Times New Roman" w:cs="Times New Roman"/>
          <w:sz w:val="26"/>
          <w:szCs w:val="26"/>
        </w:rPr>
        <w:t>Định nghĩa danh sách các loại phí nhân viên</w:t>
      </w:r>
      <w:r w:rsidR="00CE459C" w:rsidRPr="00BF1FAA">
        <w:rPr>
          <w:rFonts w:ascii="Times New Roman" w:hAnsi="Times New Roman" w:cs="Times New Roman"/>
          <w:sz w:val="26"/>
          <w:szCs w:val="26"/>
        </w:rPr>
        <w:t>: Mức lương cơ bản, hệ số phụ cấp, bảo hiểm, chi phí đồng phục.</w:t>
      </w:r>
    </w:p>
    <w:p w14:paraId="01F405A9" w14:textId="16461EA1" w:rsidR="00AD2D15" w:rsidRPr="00BF1FAA" w:rsidRDefault="00AD2D15" w:rsidP="00070741">
      <w:pPr>
        <w:pStyle w:val="ListParagraph"/>
        <w:numPr>
          <w:ilvl w:val="0"/>
          <w:numId w:val="7"/>
        </w:numPr>
        <w:jc w:val="both"/>
        <w:rPr>
          <w:rFonts w:ascii="Times New Roman" w:hAnsi="Times New Roman" w:cs="Times New Roman"/>
          <w:sz w:val="26"/>
          <w:szCs w:val="26"/>
        </w:rPr>
      </w:pPr>
      <w:r w:rsidRPr="00BF1FAA">
        <w:rPr>
          <w:rFonts w:ascii="Times New Roman" w:hAnsi="Times New Roman" w:cs="Times New Roman"/>
          <w:sz w:val="26"/>
          <w:szCs w:val="26"/>
        </w:rPr>
        <w:t>Lên các chức năng</w:t>
      </w:r>
    </w:p>
    <w:p w14:paraId="29F7F004" w14:textId="65C77CD1" w:rsidR="003D4D10" w:rsidRPr="006767D3" w:rsidRDefault="003D4D10" w:rsidP="00070741">
      <w:pPr>
        <w:pStyle w:val="ListParagraph"/>
        <w:numPr>
          <w:ilvl w:val="1"/>
          <w:numId w:val="7"/>
        </w:numPr>
        <w:jc w:val="both"/>
        <w:rPr>
          <w:rFonts w:ascii="Times New Roman" w:hAnsi="Times New Roman" w:cs="Times New Roman"/>
          <w:sz w:val="26"/>
          <w:szCs w:val="26"/>
        </w:rPr>
      </w:pPr>
      <w:r w:rsidRPr="006767D3">
        <w:rPr>
          <w:rFonts w:ascii="Times New Roman" w:hAnsi="Times New Roman" w:cs="Times New Roman"/>
          <w:sz w:val="26"/>
          <w:szCs w:val="26"/>
        </w:rPr>
        <w:t>Chức danh nhân viên</w:t>
      </w:r>
      <w:r w:rsidR="00BF1FAA" w:rsidRPr="006767D3">
        <w:rPr>
          <w:rFonts w:ascii="Times New Roman" w:hAnsi="Times New Roman" w:cs="Times New Roman"/>
          <w:sz w:val="26"/>
          <w:szCs w:val="26"/>
        </w:rPr>
        <w:t>:</w:t>
      </w:r>
      <w:r w:rsidR="006767D3">
        <w:rPr>
          <w:rFonts w:ascii="Times New Roman" w:hAnsi="Times New Roman" w:cs="Times New Roman"/>
          <w:sz w:val="26"/>
          <w:szCs w:val="26"/>
        </w:rPr>
        <w:t xml:space="preserve"> </w:t>
      </w:r>
      <w:r w:rsidRPr="006767D3">
        <w:rPr>
          <w:rFonts w:ascii="Times New Roman" w:hAnsi="Times New Roman" w:cs="Times New Roman"/>
          <w:sz w:val="26"/>
          <w:szCs w:val="26"/>
        </w:rPr>
        <w:t>Thêm</w:t>
      </w:r>
      <w:r w:rsidR="00BF1FAA" w:rsidRPr="006767D3">
        <w:rPr>
          <w:rFonts w:ascii="Times New Roman" w:hAnsi="Times New Roman" w:cs="Times New Roman"/>
          <w:sz w:val="26"/>
          <w:szCs w:val="26"/>
        </w:rPr>
        <w:t xml:space="preserve">, </w:t>
      </w:r>
      <w:r w:rsidR="00884871" w:rsidRPr="006767D3">
        <w:rPr>
          <w:rFonts w:ascii="Times New Roman" w:hAnsi="Times New Roman" w:cs="Times New Roman"/>
          <w:sz w:val="26"/>
          <w:szCs w:val="26"/>
        </w:rPr>
        <w:t>Xóa</w:t>
      </w:r>
      <w:r w:rsidR="00BF1FAA" w:rsidRPr="006767D3">
        <w:rPr>
          <w:rFonts w:ascii="Times New Roman" w:hAnsi="Times New Roman" w:cs="Times New Roman"/>
          <w:sz w:val="26"/>
          <w:szCs w:val="26"/>
        </w:rPr>
        <w:t xml:space="preserve">, </w:t>
      </w:r>
      <w:r w:rsidR="00884871" w:rsidRPr="006767D3">
        <w:rPr>
          <w:rFonts w:ascii="Times New Roman" w:hAnsi="Times New Roman" w:cs="Times New Roman"/>
          <w:sz w:val="26"/>
          <w:szCs w:val="26"/>
        </w:rPr>
        <w:t>Sửa</w:t>
      </w:r>
      <w:r w:rsidR="00BF1FAA" w:rsidRPr="006767D3">
        <w:rPr>
          <w:rFonts w:ascii="Times New Roman" w:hAnsi="Times New Roman" w:cs="Times New Roman"/>
          <w:sz w:val="26"/>
          <w:szCs w:val="26"/>
        </w:rPr>
        <w:t xml:space="preserve">, </w:t>
      </w:r>
      <w:r w:rsidRPr="006767D3">
        <w:rPr>
          <w:rFonts w:ascii="Times New Roman" w:hAnsi="Times New Roman" w:cs="Times New Roman"/>
          <w:sz w:val="26"/>
          <w:szCs w:val="26"/>
        </w:rPr>
        <w:t>Tìm kiếm</w:t>
      </w:r>
      <w:r w:rsidR="00BF1FAA" w:rsidRPr="006767D3">
        <w:rPr>
          <w:rFonts w:ascii="Times New Roman" w:hAnsi="Times New Roman" w:cs="Times New Roman"/>
          <w:sz w:val="26"/>
          <w:szCs w:val="26"/>
        </w:rPr>
        <w:t xml:space="preserve">, </w:t>
      </w:r>
      <w:r w:rsidRPr="006767D3">
        <w:rPr>
          <w:rFonts w:ascii="Times New Roman" w:hAnsi="Times New Roman" w:cs="Times New Roman"/>
          <w:sz w:val="26"/>
          <w:szCs w:val="26"/>
        </w:rPr>
        <w:t>Liệt kê danh sách</w:t>
      </w:r>
      <w:r w:rsidR="006767D3" w:rsidRPr="006767D3">
        <w:rPr>
          <w:rFonts w:ascii="Times New Roman" w:hAnsi="Times New Roman" w:cs="Times New Roman"/>
          <w:sz w:val="26"/>
          <w:szCs w:val="26"/>
        </w:rPr>
        <w:t xml:space="preserve">, </w:t>
      </w:r>
      <w:r w:rsidRPr="006767D3">
        <w:rPr>
          <w:rFonts w:ascii="Times New Roman" w:hAnsi="Times New Roman" w:cs="Times New Roman"/>
          <w:sz w:val="26"/>
          <w:szCs w:val="26"/>
        </w:rPr>
        <w:t>Xem chi tiết</w:t>
      </w:r>
      <w:r w:rsidR="006767D3" w:rsidRPr="006767D3">
        <w:rPr>
          <w:rFonts w:ascii="Times New Roman" w:hAnsi="Times New Roman" w:cs="Times New Roman"/>
          <w:sz w:val="26"/>
          <w:szCs w:val="26"/>
        </w:rPr>
        <w:t xml:space="preserve">, </w:t>
      </w:r>
      <w:r w:rsidRPr="006767D3">
        <w:rPr>
          <w:rFonts w:ascii="Times New Roman" w:hAnsi="Times New Roman" w:cs="Times New Roman"/>
          <w:sz w:val="26"/>
          <w:szCs w:val="26"/>
        </w:rPr>
        <w:t>Lọc theo tên chức danh</w:t>
      </w:r>
    </w:p>
    <w:p w14:paraId="048DD9F8" w14:textId="49FB07F8" w:rsidR="006767D3" w:rsidRPr="006767D3" w:rsidRDefault="00884871" w:rsidP="00070741">
      <w:pPr>
        <w:pStyle w:val="ListParagraph"/>
        <w:numPr>
          <w:ilvl w:val="1"/>
          <w:numId w:val="7"/>
        </w:numPr>
        <w:jc w:val="both"/>
        <w:rPr>
          <w:rFonts w:ascii="Times New Roman" w:hAnsi="Times New Roman" w:cs="Times New Roman"/>
          <w:sz w:val="26"/>
          <w:szCs w:val="26"/>
        </w:rPr>
      </w:pPr>
      <w:r w:rsidRPr="006767D3">
        <w:rPr>
          <w:rFonts w:ascii="Times New Roman" w:hAnsi="Times New Roman" w:cs="Times New Roman"/>
          <w:sz w:val="26"/>
          <w:szCs w:val="26"/>
        </w:rPr>
        <w:t>Cấp bậc nhân viên</w:t>
      </w:r>
      <w:r w:rsidR="006767D3" w:rsidRPr="006767D3">
        <w:rPr>
          <w:rFonts w:ascii="Times New Roman" w:hAnsi="Times New Roman" w:cs="Times New Roman"/>
          <w:sz w:val="26"/>
          <w:szCs w:val="26"/>
        </w:rPr>
        <w:t xml:space="preserve">: </w:t>
      </w:r>
      <w:r w:rsidR="006767D3" w:rsidRPr="006767D3">
        <w:rPr>
          <w:rFonts w:ascii="Times New Roman" w:hAnsi="Times New Roman" w:cs="Times New Roman"/>
          <w:sz w:val="26"/>
          <w:szCs w:val="26"/>
        </w:rPr>
        <w:t xml:space="preserve">Thêm, Xóa, Sửa, Tìm kiếm, Liệt kê danh sách, Xem chi tiết, Lọc theo </w:t>
      </w:r>
      <w:r w:rsidR="006767D3" w:rsidRPr="006A6529">
        <w:rPr>
          <w:rFonts w:ascii="Times New Roman" w:hAnsi="Times New Roman" w:cs="Times New Roman"/>
          <w:sz w:val="26"/>
          <w:szCs w:val="26"/>
        </w:rPr>
        <w:t>mã cấp bậc và tên cấp bậc nhân viên</w:t>
      </w:r>
    </w:p>
    <w:p w14:paraId="59CE7811" w14:textId="276C85C5" w:rsidR="00884871" w:rsidRDefault="00884871" w:rsidP="00070741">
      <w:pPr>
        <w:pStyle w:val="ListParagraph"/>
        <w:numPr>
          <w:ilvl w:val="1"/>
          <w:numId w:val="7"/>
        </w:numPr>
        <w:jc w:val="both"/>
        <w:rPr>
          <w:rFonts w:ascii="Times New Roman" w:hAnsi="Times New Roman" w:cs="Times New Roman"/>
          <w:sz w:val="26"/>
          <w:szCs w:val="26"/>
        </w:rPr>
      </w:pPr>
      <w:r w:rsidRPr="006767D3">
        <w:rPr>
          <w:rFonts w:ascii="Times New Roman" w:hAnsi="Times New Roman" w:cs="Times New Roman"/>
          <w:sz w:val="26"/>
          <w:szCs w:val="26"/>
        </w:rPr>
        <w:t>Hệ số lương</w:t>
      </w:r>
      <w:r w:rsidR="006767D3">
        <w:rPr>
          <w:rFonts w:ascii="Times New Roman" w:hAnsi="Times New Roman" w:cs="Times New Roman"/>
          <w:sz w:val="26"/>
          <w:szCs w:val="26"/>
        </w:rPr>
        <w:t xml:space="preserve">: </w:t>
      </w:r>
      <w:r w:rsidR="006767D3" w:rsidRPr="006767D3">
        <w:rPr>
          <w:rFonts w:ascii="Times New Roman" w:hAnsi="Times New Roman" w:cs="Times New Roman"/>
          <w:sz w:val="26"/>
          <w:szCs w:val="26"/>
        </w:rPr>
        <w:t xml:space="preserve">Thêm, Xóa, Sửa, Tìm kiếm, Liệt kê danh sách, Xem chi tiết, </w:t>
      </w:r>
      <w:r w:rsidR="006767D3">
        <w:rPr>
          <w:rFonts w:ascii="Times New Roman" w:hAnsi="Times New Roman" w:cs="Times New Roman"/>
          <w:sz w:val="26"/>
          <w:szCs w:val="26"/>
        </w:rPr>
        <w:t>Lọc theo mã số lương và hệ sống lương</w:t>
      </w:r>
    </w:p>
    <w:p w14:paraId="1D331130" w14:textId="1B88847C" w:rsidR="0015038A" w:rsidRPr="006767D3" w:rsidRDefault="006767D3" w:rsidP="00070741">
      <w:pPr>
        <w:pStyle w:val="ListParagraph"/>
        <w:numPr>
          <w:ilvl w:val="1"/>
          <w:numId w:val="7"/>
        </w:numPr>
        <w:jc w:val="both"/>
        <w:rPr>
          <w:rFonts w:ascii="Times New Roman" w:hAnsi="Times New Roman" w:cs="Times New Roman"/>
          <w:sz w:val="26"/>
          <w:szCs w:val="26"/>
        </w:rPr>
      </w:pPr>
      <w:r w:rsidRPr="006767D3">
        <w:rPr>
          <w:rFonts w:ascii="Times New Roman" w:hAnsi="Times New Roman" w:cs="Times New Roman"/>
          <w:sz w:val="26"/>
          <w:szCs w:val="26"/>
        </w:rPr>
        <w:t xml:space="preserve">Chi Phí Nhân Viên: </w:t>
      </w:r>
      <w:r w:rsidR="0D40C5DD" w:rsidRPr="006767D3">
        <w:rPr>
          <w:rFonts w:ascii="Times New Roman" w:hAnsi="Times New Roman" w:cs="Times New Roman"/>
          <w:sz w:val="26"/>
          <w:szCs w:val="26"/>
        </w:rPr>
        <w:t>Mức lương cơ bản</w:t>
      </w:r>
      <w:r w:rsidRPr="006767D3">
        <w:rPr>
          <w:rFonts w:ascii="Times New Roman" w:hAnsi="Times New Roman" w:cs="Times New Roman"/>
          <w:sz w:val="26"/>
          <w:szCs w:val="26"/>
        </w:rPr>
        <w:t xml:space="preserve">, </w:t>
      </w:r>
      <w:r w:rsidR="0D40C5DD" w:rsidRPr="006767D3">
        <w:rPr>
          <w:rFonts w:ascii="Times New Roman" w:hAnsi="Times New Roman" w:cs="Times New Roman"/>
          <w:sz w:val="26"/>
          <w:szCs w:val="26"/>
        </w:rPr>
        <w:t>Hệ số phụ cấp</w:t>
      </w:r>
      <w:r w:rsidRPr="006767D3">
        <w:rPr>
          <w:rFonts w:ascii="Times New Roman" w:hAnsi="Times New Roman" w:cs="Times New Roman"/>
          <w:sz w:val="26"/>
          <w:szCs w:val="26"/>
        </w:rPr>
        <w:t xml:space="preserve">, </w:t>
      </w:r>
      <w:r w:rsidR="0D40C5DD" w:rsidRPr="006767D3">
        <w:rPr>
          <w:rFonts w:ascii="Times New Roman" w:hAnsi="Times New Roman" w:cs="Times New Roman"/>
          <w:sz w:val="26"/>
          <w:szCs w:val="26"/>
        </w:rPr>
        <w:t>Bảo hiểm</w:t>
      </w:r>
      <w:r w:rsidRPr="006767D3">
        <w:rPr>
          <w:rFonts w:ascii="Times New Roman" w:hAnsi="Times New Roman" w:cs="Times New Roman"/>
          <w:sz w:val="26"/>
          <w:szCs w:val="26"/>
        </w:rPr>
        <w:t xml:space="preserve">, </w:t>
      </w:r>
      <w:r w:rsidR="0D40C5DD" w:rsidRPr="006767D3">
        <w:rPr>
          <w:rFonts w:ascii="Times New Roman" w:hAnsi="Times New Roman" w:cs="Times New Roman"/>
          <w:sz w:val="26"/>
          <w:szCs w:val="26"/>
        </w:rPr>
        <w:t>Chi phí đồng phục</w:t>
      </w:r>
      <w:r>
        <w:rPr>
          <w:rFonts w:ascii="Times New Roman" w:hAnsi="Times New Roman" w:cs="Times New Roman"/>
          <w:sz w:val="26"/>
          <w:szCs w:val="26"/>
        </w:rPr>
        <w:t>.</w:t>
      </w:r>
    </w:p>
    <w:p w14:paraId="315A309D" w14:textId="0250A5F0" w:rsidR="00AD2D15" w:rsidRPr="006767D3" w:rsidRDefault="00ED742E" w:rsidP="00070741">
      <w:pPr>
        <w:pStyle w:val="ListParagraph"/>
        <w:numPr>
          <w:ilvl w:val="0"/>
          <w:numId w:val="7"/>
        </w:numPr>
        <w:jc w:val="both"/>
        <w:rPr>
          <w:rFonts w:ascii="Times New Roman" w:hAnsi="Times New Roman" w:cs="Times New Roman"/>
          <w:sz w:val="26"/>
          <w:szCs w:val="26"/>
        </w:rPr>
      </w:pPr>
      <w:r w:rsidRPr="006767D3">
        <w:rPr>
          <w:rFonts w:ascii="Times New Roman" w:hAnsi="Times New Roman" w:cs="Times New Roman"/>
          <w:sz w:val="26"/>
          <w:szCs w:val="26"/>
        </w:rPr>
        <w:t>Mô tả</w:t>
      </w:r>
      <w:r w:rsidR="00AD2D15" w:rsidRPr="006767D3">
        <w:rPr>
          <w:rFonts w:ascii="Times New Roman" w:hAnsi="Times New Roman" w:cs="Times New Roman"/>
          <w:sz w:val="26"/>
          <w:szCs w:val="26"/>
        </w:rPr>
        <w:t xml:space="preserve"> dữ liệu</w:t>
      </w:r>
      <w:r w:rsidRPr="006767D3">
        <w:rPr>
          <w:rFonts w:ascii="Times New Roman" w:hAnsi="Times New Roman" w:cs="Times New Roman"/>
          <w:sz w:val="26"/>
          <w:szCs w:val="26"/>
        </w:rPr>
        <w:t xml:space="preserve">: </w:t>
      </w:r>
    </w:p>
    <w:p w14:paraId="46FC5D5D" w14:textId="2D2378D9" w:rsidR="00ED742E" w:rsidRPr="006767D3" w:rsidRDefault="00ED742E" w:rsidP="00070741">
      <w:pPr>
        <w:pStyle w:val="ListParagraph"/>
        <w:numPr>
          <w:ilvl w:val="1"/>
          <w:numId w:val="7"/>
        </w:numPr>
        <w:jc w:val="both"/>
        <w:rPr>
          <w:rFonts w:ascii="Times New Roman" w:hAnsi="Times New Roman" w:cs="Times New Roman"/>
          <w:sz w:val="26"/>
          <w:szCs w:val="26"/>
        </w:rPr>
      </w:pPr>
      <w:r w:rsidRPr="006767D3">
        <w:rPr>
          <w:rFonts w:ascii="Times New Roman" w:hAnsi="Times New Roman" w:cs="Times New Roman"/>
          <w:sz w:val="26"/>
          <w:szCs w:val="26"/>
        </w:rPr>
        <w:t>Chức danh: Mã chức danh, tên chức danh</w:t>
      </w:r>
    </w:p>
    <w:p w14:paraId="37571E09" w14:textId="1B4E4095" w:rsidR="00ED742E" w:rsidRPr="006767D3" w:rsidRDefault="00A668D3" w:rsidP="00070741">
      <w:pPr>
        <w:pStyle w:val="ListParagraph"/>
        <w:numPr>
          <w:ilvl w:val="1"/>
          <w:numId w:val="7"/>
        </w:numPr>
        <w:jc w:val="both"/>
        <w:rPr>
          <w:rFonts w:ascii="Times New Roman" w:hAnsi="Times New Roman" w:cs="Times New Roman"/>
          <w:sz w:val="26"/>
          <w:szCs w:val="26"/>
        </w:rPr>
      </w:pPr>
      <w:r w:rsidRPr="006767D3">
        <w:rPr>
          <w:rFonts w:ascii="Times New Roman" w:hAnsi="Times New Roman" w:cs="Times New Roman"/>
          <w:sz w:val="26"/>
          <w:szCs w:val="26"/>
        </w:rPr>
        <w:t>Cấp bậc: Mã cấp bậc, tên cấp bậc, mã hệ số</w:t>
      </w:r>
    </w:p>
    <w:p w14:paraId="459A41FD" w14:textId="374D33FA" w:rsidR="00ED742E" w:rsidRPr="006767D3" w:rsidRDefault="00A668D3" w:rsidP="00070741">
      <w:pPr>
        <w:pStyle w:val="ListParagraph"/>
        <w:numPr>
          <w:ilvl w:val="1"/>
          <w:numId w:val="7"/>
        </w:numPr>
        <w:jc w:val="both"/>
        <w:rPr>
          <w:rFonts w:ascii="Times New Roman" w:hAnsi="Times New Roman" w:cs="Times New Roman"/>
          <w:sz w:val="26"/>
          <w:szCs w:val="26"/>
        </w:rPr>
      </w:pPr>
      <w:r w:rsidRPr="006767D3">
        <w:rPr>
          <w:rFonts w:ascii="Times New Roman" w:hAnsi="Times New Roman" w:cs="Times New Roman"/>
          <w:sz w:val="26"/>
          <w:szCs w:val="26"/>
        </w:rPr>
        <w:lastRenderedPageBreak/>
        <w:t>Chi phí nhân viên: Mã cán bộ nhân viên, mã chức danh, mã hệ số lương, mức lương cơ bản, hệ số phụ cấp, bảo hiểm, chi phí đồng phục.</w:t>
      </w:r>
    </w:p>
    <w:p w14:paraId="4746D8A3" w14:textId="17D06D15" w:rsidR="00AD2D15" w:rsidRDefault="00AD2D15" w:rsidP="00070741">
      <w:pPr>
        <w:pStyle w:val="ListParagraph"/>
        <w:numPr>
          <w:ilvl w:val="0"/>
          <w:numId w:val="7"/>
        </w:numPr>
        <w:jc w:val="both"/>
        <w:rPr>
          <w:rFonts w:ascii="Times New Roman" w:hAnsi="Times New Roman" w:cs="Times New Roman"/>
          <w:sz w:val="26"/>
          <w:szCs w:val="26"/>
        </w:rPr>
      </w:pPr>
      <w:r w:rsidRPr="006767D3">
        <w:rPr>
          <w:rFonts w:ascii="Times New Roman" w:hAnsi="Times New Roman" w:cs="Times New Roman"/>
          <w:sz w:val="26"/>
          <w:szCs w:val="26"/>
        </w:rPr>
        <w:t>Bảng dữ liệu</w:t>
      </w:r>
    </w:p>
    <w:p w14:paraId="31F572DB" w14:textId="0259B029" w:rsidR="006767D3" w:rsidRPr="006767D3" w:rsidRDefault="006767D3" w:rsidP="006767D3">
      <w:pPr>
        <w:pStyle w:val="ListParagraph"/>
        <w:jc w:val="center"/>
        <w:rPr>
          <w:rFonts w:ascii="Times New Roman" w:hAnsi="Times New Roman" w:cs="Times New Roman"/>
          <w:sz w:val="26"/>
          <w:szCs w:val="26"/>
        </w:rPr>
      </w:pPr>
      <w:r w:rsidRPr="006A6529">
        <w:rPr>
          <w:rFonts w:ascii="Times New Roman" w:hAnsi="Times New Roman" w:cs="Times New Roman"/>
          <w:sz w:val="26"/>
          <w:szCs w:val="26"/>
        </w:rPr>
        <w:drawing>
          <wp:inline distT="0" distB="0" distL="0" distR="0" wp14:anchorId="45C7BD6E" wp14:editId="1ABB0912">
            <wp:extent cx="3590925" cy="2171423"/>
            <wp:effectExtent l="0" t="0" r="0" b="635"/>
            <wp:docPr id="638716885" name="picture" descr="C:\Users\It_ThanhBui\Desktop\13480507_1766927900250440_89285368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590925" cy="2171423"/>
                    </a:xfrm>
                    <a:prstGeom prst="rect">
                      <a:avLst/>
                    </a:prstGeom>
                  </pic:spPr>
                </pic:pic>
              </a:graphicData>
            </a:graphic>
          </wp:inline>
        </w:drawing>
      </w:r>
    </w:p>
    <w:p w14:paraId="265628CB" w14:textId="03B44AB3" w:rsidR="00232839" w:rsidRPr="00232839" w:rsidRDefault="00AD2D15" w:rsidP="00070741">
      <w:pPr>
        <w:pStyle w:val="ListParagraph"/>
        <w:numPr>
          <w:ilvl w:val="0"/>
          <w:numId w:val="7"/>
        </w:numPr>
        <w:jc w:val="both"/>
        <w:rPr>
          <w:rFonts w:ascii="Times New Roman" w:hAnsi="Times New Roman" w:cs="Times New Roman"/>
          <w:sz w:val="26"/>
          <w:szCs w:val="26"/>
        </w:rPr>
      </w:pPr>
      <w:r w:rsidRPr="00232839">
        <w:rPr>
          <w:rFonts w:ascii="Times New Roman" w:hAnsi="Times New Roman" w:cs="Times New Roman"/>
          <w:sz w:val="26"/>
          <w:szCs w:val="26"/>
        </w:rPr>
        <w:t>Các ràng buộc dữ liệu</w:t>
      </w:r>
      <w:r w:rsidR="00232839" w:rsidRPr="00232839">
        <w:rPr>
          <w:rFonts w:ascii="Times New Roman" w:hAnsi="Times New Roman" w:cs="Times New Roman"/>
          <w:sz w:val="26"/>
          <w:szCs w:val="26"/>
        </w:rPr>
        <w:t xml:space="preserve">: </w:t>
      </w:r>
      <w:r w:rsidR="00232839" w:rsidRPr="00232839">
        <w:rPr>
          <w:rFonts w:ascii="Times New Roman" w:hAnsi="Times New Roman" w:cs="Times New Roman"/>
          <w:sz w:val="26"/>
          <w:szCs w:val="26"/>
        </w:rPr>
        <w:t>Không có.</w:t>
      </w:r>
    </w:p>
    <w:p w14:paraId="2F9AA862" w14:textId="6016F5AB" w:rsidR="00A571A3" w:rsidRPr="00232839" w:rsidRDefault="36BBF44E" w:rsidP="00070741">
      <w:pPr>
        <w:pStyle w:val="ListParagraph"/>
        <w:numPr>
          <w:ilvl w:val="2"/>
          <w:numId w:val="8"/>
        </w:numPr>
        <w:jc w:val="both"/>
        <w:rPr>
          <w:rFonts w:ascii="Times New Roman" w:hAnsi="Times New Roman" w:cs="Times New Roman"/>
          <w:i/>
          <w:sz w:val="26"/>
          <w:szCs w:val="26"/>
        </w:rPr>
      </w:pPr>
      <w:r w:rsidRPr="00232839">
        <w:rPr>
          <w:rFonts w:ascii="Times New Roman" w:hAnsi="Times New Roman" w:cs="Times New Roman"/>
          <w:i/>
          <w:sz w:val="26"/>
          <w:szCs w:val="26"/>
        </w:rPr>
        <w:t>Nh</w:t>
      </w:r>
      <w:r w:rsidR="00A571A3" w:rsidRPr="00232839">
        <w:rPr>
          <w:rFonts w:ascii="Times New Roman" w:hAnsi="Times New Roman" w:cs="Times New Roman"/>
          <w:i/>
          <w:sz w:val="26"/>
          <w:szCs w:val="26"/>
        </w:rPr>
        <w:t>ững điều học được khi làm đồ án:</w:t>
      </w:r>
      <w:r w:rsidR="00A668D3" w:rsidRPr="00232839">
        <w:rPr>
          <w:rFonts w:ascii="Times New Roman" w:hAnsi="Times New Roman" w:cs="Times New Roman"/>
          <w:i/>
          <w:sz w:val="26"/>
          <w:szCs w:val="26"/>
        </w:rPr>
        <w:t xml:space="preserve"> </w:t>
      </w:r>
    </w:p>
    <w:p w14:paraId="0EDD4AAF" w14:textId="5A3A3422" w:rsidR="00FA500F" w:rsidRPr="00FA500F" w:rsidRDefault="00FA500F" w:rsidP="00070741">
      <w:pPr>
        <w:pStyle w:val="ListParagraph"/>
        <w:numPr>
          <w:ilvl w:val="0"/>
          <w:numId w:val="7"/>
        </w:numPr>
        <w:jc w:val="both"/>
        <w:rPr>
          <w:rFonts w:ascii="Times New Roman" w:hAnsi="Times New Roman" w:cs="Times New Roman"/>
          <w:sz w:val="26"/>
          <w:szCs w:val="26"/>
        </w:rPr>
      </w:pPr>
      <w:r w:rsidRPr="00FA500F">
        <w:rPr>
          <w:rFonts w:ascii="Times New Roman" w:hAnsi="Times New Roman" w:cs="Times New Roman"/>
          <w:sz w:val="26"/>
          <w:szCs w:val="26"/>
        </w:rPr>
        <w:t>Cách làm việc nhóm và phân chia công việc hiệu quả.</w:t>
      </w:r>
    </w:p>
    <w:p w14:paraId="5A86DD83" w14:textId="260BCDCF" w:rsidR="00FA500F" w:rsidRPr="00FA500F" w:rsidRDefault="00FA500F" w:rsidP="00070741">
      <w:pPr>
        <w:pStyle w:val="ListParagraph"/>
        <w:numPr>
          <w:ilvl w:val="0"/>
          <w:numId w:val="7"/>
        </w:numPr>
        <w:jc w:val="both"/>
        <w:rPr>
          <w:rFonts w:ascii="Times New Roman" w:hAnsi="Times New Roman" w:cs="Times New Roman"/>
          <w:sz w:val="26"/>
          <w:szCs w:val="26"/>
        </w:rPr>
      </w:pPr>
      <w:r w:rsidRPr="00FA500F">
        <w:rPr>
          <w:rFonts w:ascii="Times New Roman" w:hAnsi="Times New Roman" w:cs="Times New Roman"/>
          <w:sz w:val="26"/>
          <w:szCs w:val="26"/>
        </w:rPr>
        <w:t>Tìm hiểu chi tiết về mô tả chức năng và dữ liệu</w:t>
      </w:r>
    </w:p>
    <w:p w14:paraId="447A1671" w14:textId="1ABBCA90" w:rsidR="00FA500F" w:rsidRPr="00FA500F" w:rsidRDefault="00FA500F" w:rsidP="00070741">
      <w:pPr>
        <w:pStyle w:val="ListParagraph"/>
        <w:numPr>
          <w:ilvl w:val="0"/>
          <w:numId w:val="7"/>
        </w:numPr>
        <w:jc w:val="both"/>
        <w:rPr>
          <w:rFonts w:ascii="Times New Roman" w:hAnsi="Times New Roman" w:cs="Times New Roman"/>
          <w:sz w:val="26"/>
          <w:szCs w:val="26"/>
        </w:rPr>
      </w:pPr>
      <w:r w:rsidRPr="00FA500F">
        <w:rPr>
          <w:rFonts w:ascii="Times New Roman" w:hAnsi="Times New Roman" w:cs="Times New Roman"/>
          <w:sz w:val="26"/>
          <w:szCs w:val="26"/>
        </w:rPr>
        <w:t>Biết thêm về ngôn ngữ và công nghệ mới về lý</w:t>
      </w:r>
      <w:r w:rsidRPr="00FA500F">
        <w:rPr>
          <w:rFonts w:ascii="Times New Roman" w:hAnsi="Times New Roman" w:cs="Times New Roman"/>
          <w:sz w:val="26"/>
          <w:szCs w:val="26"/>
          <w:lang w:val="en-US"/>
        </w:rPr>
        <w:t xml:space="preserve"> </w:t>
      </w:r>
      <w:r w:rsidRPr="00FA500F">
        <w:rPr>
          <w:rFonts w:ascii="Times New Roman" w:hAnsi="Times New Roman" w:cs="Times New Roman"/>
          <w:sz w:val="26"/>
          <w:szCs w:val="26"/>
        </w:rPr>
        <w:t>thuyết và cách sử dụng. Biết cách cài đặt,</w:t>
      </w:r>
      <w:r w:rsidRPr="00FA500F">
        <w:rPr>
          <w:rFonts w:ascii="Times New Roman" w:hAnsi="Times New Roman" w:cs="Times New Roman"/>
          <w:sz w:val="26"/>
          <w:szCs w:val="26"/>
        </w:rPr>
        <w:t xml:space="preserve"> </w:t>
      </w:r>
      <w:r w:rsidRPr="00FA500F">
        <w:rPr>
          <w:rFonts w:ascii="Times New Roman" w:hAnsi="Times New Roman" w:cs="Times New Roman"/>
          <w:sz w:val="26"/>
          <w:szCs w:val="26"/>
        </w:rPr>
        <w:t>sử dụng VPN,</w:t>
      </w:r>
      <w:r w:rsidRPr="00FA500F">
        <w:rPr>
          <w:rFonts w:ascii="Times New Roman" w:hAnsi="Times New Roman" w:cs="Times New Roman"/>
          <w:sz w:val="26"/>
          <w:szCs w:val="26"/>
        </w:rPr>
        <w:t xml:space="preserve"> </w:t>
      </w:r>
      <w:r w:rsidRPr="00FA500F">
        <w:rPr>
          <w:rFonts w:ascii="Times New Roman" w:hAnsi="Times New Roman" w:cs="Times New Roman"/>
          <w:sz w:val="26"/>
          <w:szCs w:val="26"/>
        </w:rPr>
        <w:t>biết về kho lưu trữ dữ liệu Github.</w:t>
      </w:r>
    </w:p>
    <w:p w14:paraId="01ED9CBE" w14:textId="5818A4E0" w:rsidR="00A668D3" w:rsidRPr="00FA500F" w:rsidRDefault="00FA500F" w:rsidP="00070741">
      <w:pPr>
        <w:pStyle w:val="ListParagraph"/>
        <w:numPr>
          <w:ilvl w:val="0"/>
          <w:numId w:val="7"/>
        </w:numPr>
        <w:jc w:val="both"/>
        <w:rPr>
          <w:rFonts w:ascii="Times New Roman" w:hAnsi="Times New Roman" w:cs="Times New Roman"/>
          <w:sz w:val="26"/>
          <w:szCs w:val="26"/>
        </w:rPr>
      </w:pPr>
      <w:r w:rsidRPr="00FA500F">
        <w:rPr>
          <w:rFonts w:ascii="Times New Roman" w:hAnsi="Times New Roman" w:cs="Times New Roman"/>
          <w:sz w:val="26"/>
          <w:szCs w:val="26"/>
        </w:rPr>
        <w:t>Có cơ hội được training tại công ty phần mềm G-Soft. Một công ty phần mềm lớn. Biết được về quy trình làm phần mềm quản lý ERP (hoạch đinh tài chính doanh nghiệp).</w:t>
      </w:r>
    </w:p>
    <w:p w14:paraId="75A8C9A1" w14:textId="039E8F31" w:rsidR="002273A2" w:rsidRDefault="36BBF44E" w:rsidP="00070741">
      <w:pPr>
        <w:pStyle w:val="ListParagraph"/>
        <w:numPr>
          <w:ilvl w:val="2"/>
          <w:numId w:val="8"/>
        </w:numPr>
        <w:jc w:val="both"/>
        <w:rPr>
          <w:rFonts w:ascii="Times New Roman" w:hAnsi="Times New Roman" w:cs="Times New Roman"/>
          <w:sz w:val="26"/>
          <w:szCs w:val="26"/>
        </w:rPr>
      </w:pPr>
      <w:r w:rsidRPr="00390630">
        <w:rPr>
          <w:rFonts w:ascii="Times New Roman" w:hAnsi="Times New Roman" w:cs="Times New Roman"/>
          <w:i/>
          <w:sz w:val="26"/>
          <w:szCs w:val="26"/>
        </w:rPr>
        <w:t>Những hạn chế</w:t>
      </w:r>
      <w:r w:rsidR="00A5566A" w:rsidRPr="00390630">
        <w:rPr>
          <w:rFonts w:ascii="Times New Roman" w:hAnsi="Times New Roman" w:cs="Times New Roman"/>
          <w:sz w:val="26"/>
          <w:szCs w:val="26"/>
        </w:rPr>
        <w:tab/>
      </w:r>
    </w:p>
    <w:p w14:paraId="5F68B5A0" w14:textId="4B621716" w:rsidR="00591DD9" w:rsidRPr="00591DD9" w:rsidRDefault="00591DD9" w:rsidP="00070741">
      <w:pPr>
        <w:pStyle w:val="ListParagraph"/>
        <w:numPr>
          <w:ilvl w:val="0"/>
          <w:numId w:val="7"/>
        </w:numPr>
        <w:spacing w:line="360" w:lineRule="auto"/>
        <w:rPr>
          <w:rFonts w:ascii="Times New Roman" w:eastAsia="Times New Roman" w:hAnsi="Times New Roman" w:cs="Times New Roman"/>
          <w:sz w:val="26"/>
          <w:szCs w:val="26"/>
          <w:lang w:val="vi-VN"/>
        </w:rPr>
      </w:pPr>
      <w:r w:rsidRPr="00591DD9">
        <w:rPr>
          <w:rFonts w:ascii="Times New Roman" w:eastAsia="Times New Roman" w:hAnsi="Times New Roman" w:cs="Times New Roman"/>
          <w:sz w:val="26"/>
          <w:szCs w:val="26"/>
          <w:lang w:val="en-US"/>
        </w:rPr>
        <w:t>Còn phụ thuộc vào những bạn khác trong nhóm.</w:t>
      </w:r>
    </w:p>
    <w:p w14:paraId="4F0CAC6A" w14:textId="7E15D9E1" w:rsidR="00591DD9" w:rsidRPr="008B49BD" w:rsidRDefault="00591DD9" w:rsidP="00070741">
      <w:pPr>
        <w:pStyle w:val="ListParagraph"/>
        <w:numPr>
          <w:ilvl w:val="0"/>
          <w:numId w:val="7"/>
        </w:num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Tiếp xúc với công nghệ mới còn chậm</w:t>
      </w:r>
    </w:p>
    <w:p w14:paraId="74E80877" w14:textId="70636E07" w:rsidR="00591DD9" w:rsidRPr="00591DD9" w:rsidRDefault="00591DD9" w:rsidP="00070741">
      <w:pPr>
        <w:pStyle w:val="ListParagraph"/>
        <w:numPr>
          <w:ilvl w:val="0"/>
          <w:numId w:val="7"/>
        </w:num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Giao tiếp với các thành viên trong nhóm hiệu quả chưa cao.</w:t>
      </w:r>
    </w:p>
    <w:p w14:paraId="119712D5" w14:textId="1F25841E" w:rsidR="00D3620E" w:rsidRPr="006E09CF" w:rsidRDefault="6582CF52" w:rsidP="00070741">
      <w:pPr>
        <w:pStyle w:val="ListParagraph"/>
        <w:numPr>
          <w:ilvl w:val="0"/>
          <w:numId w:val="5"/>
        </w:numPr>
        <w:jc w:val="both"/>
        <w:outlineLvl w:val="0"/>
        <w:rPr>
          <w:rFonts w:ascii="Times New Roman" w:hAnsi="Times New Roman" w:cs="Times New Roman"/>
          <w:b/>
          <w:sz w:val="26"/>
          <w:szCs w:val="26"/>
        </w:rPr>
      </w:pPr>
      <w:r w:rsidRPr="006E09CF">
        <w:rPr>
          <w:rFonts w:ascii="Times New Roman" w:hAnsi="Times New Roman" w:cs="Times New Roman"/>
          <w:b/>
          <w:sz w:val="26"/>
          <w:szCs w:val="26"/>
        </w:rPr>
        <w:t>TỔNG KẾT</w:t>
      </w:r>
    </w:p>
    <w:p w14:paraId="6BE96FF5" w14:textId="3E94127E" w:rsidR="00D3620E" w:rsidRPr="00390630" w:rsidRDefault="75440BC1" w:rsidP="00070741">
      <w:pPr>
        <w:pStyle w:val="ListParagraph"/>
        <w:numPr>
          <w:ilvl w:val="0"/>
          <w:numId w:val="7"/>
        </w:numPr>
        <w:jc w:val="both"/>
        <w:rPr>
          <w:rFonts w:ascii="Times New Roman" w:hAnsi="Times New Roman" w:cs="Times New Roman"/>
          <w:sz w:val="26"/>
          <w:szCs w:val="26"/>
        </w:rPr>
      </w:pPr>
      <w:r w:rsidRPr="00390630">
        <w:rPr>
          <w:rFonts w:ascii="Times New Roman" w:hAnsi="Times New Roman" w:cs="Times New Roman"/>
          <w:sz w:val="26"/>
          <w:szCs w:val="26"/>
        </w:rPr>
        <w:t xml:space="preserve">Sau gần 3 tháng tập trung vào đồ án, nhóm đã hoàn thành tốt được những nhiệm vụ được giao từ khâu nhận nhiệm vụ, lên kế hoạch, phân chia công việc cho từng thành viên đến khi kết thúc nhiệm vụ. Với mong muốn cùng với các nhóm thành </w:t>
      </w:r>
      <w:r w:rsidR="47E68A51" w:rsidRPr="00390630">
        <w:rPr>
          <w:rFonts w:ascii="Times New Roman" w:hAnsi="Times New Roman" w:cs="Times New Roman"/>
          <w:sz w:val="26"/>
          <w:szCs w:val="26"/>
        </w:rPr>
        <w:t>viên khác</w:t>
      </w:r>
      <w:r w:rsidRPr="00390630">
        <w:rPr>
          <w:rFonts w:ascii="Times New Roman" w:hAnsi="Times New Roman" w:cs="Times New Roman"/>
          <w:sz w:val="26"/>
          <w:szCs w:val="26"/>
        </w:rPr>
        <w:t xml:space="preserve"> xây dựng một hệ thống chuyên nghiệp với tiêu chuẩn và chất lượng quốc tế dành cho khách hàng là Sacombank – một trong những ngân hàng đầu Việt Nam, nhóm đã làm việc tận tâm, hết mình và đã phối hợp ăn ý với các nhóm khác để hoàn thành được hệ thống</w:t>
      </w:r>
      <w:r w:rsidR="71E3EBA8" w:rsidRPr="00390630">
        <w:rPr>
          <w:rFonts w:ascii="Times New Roman" w:hAnsi="Times New Roman" w:cs="Times New Roman"/>
          <w:sz w:val="26"/>
          <w:szCs w:val="26"/>
        </w:rPr>
        <w:t xml:space="preserve"> tốt hết </w:t>
      </w:r>
      <w:r w:rsidR="7B36EC73" w:rsidRPr="00390630">
        <w:rPr>
          <w:rFonts w:ascii="Times New Roman" w:hAnsi="Times New Roman" w:cs="Times New Roman"/>
          <w:sz w:val="26"/>
          <w:szCs w:val="26"/>
        </w:rPr>
        <w:t xml:space="preserve">sức có thể. Và để hoàn thành được tốt như vậy, nhóm đã họp đều đặn cứ mỗi 3 ngày / lần, từng thành viên phối hợp ăn ý với nhau. Cũng từ đó mà mỗi người đã có được những kinh nghiệm quý báu khi làm việc nhóm, đó là cần phải hiểu ý đồng đội, biết cách phản biện, nêu ra ý kiến cá nhân và tôn trọng ý kiến của nhau và </w:t>
      </w:r>
      <w:r w:rsidR="7B36EC73" w:rsidRPr="00390630">
        <w:rPr>
          <w:rFonts w:ascii="Times New Roman" w:hAnsi="Times New Roman" w:cs="Times New Roman"/>
          <w:sz w:val="26"/>
          <w:szCs w:val="26"/>
        </w:rPr>
        <w:lastRenderedPageBreak/>
        <w:t>nhiều kinh nghiệm quá báu khác mà trong khuôn khổ báo cáo về phần mềm thì không thể nói chi tiết được tất cả</w:t>
      </w:r>
      <w:r w:rsidRPr="00390630">
        <w:rPr>
          <w:rFonts w:ascii="Times New Roman" w:hAnsi="Times New Roman" w:cs="Times New Roman"/>
          <w:sz w:val="26"/>
          <w:szCs w:val="26"/>
        </w:rPr>
        <w:t xml:space="preserve">. </w:t>
      </w:r>
    </w:p>
    <w:p w14:paraId="1C2B30BE" w14:textId="5533FFDD" w:rsidR="00D3620E" w:rsidRPr="00390630" w:rsidRDefault="7B36EC73" w:rsidP="00070741">
      <w:pPr>
        <w:pStyle w:val="ListParagraph"/>
        <w:numPr>
          <w:ilvl w:val="0"/>
          <w:numId w:val="7"/>
        </w:numPr>
        <w:jc w:val="both"/>
        <w:rPr>
          <w:rFonts w:ascii="Times New Roman" w:hAnsi="Times New Roman" w:cs="Times New Roman"/>
          <w:sz w:val="26"/>
          <w:szCs w:val="26"/>
        </w:rPr>
      </w:pPr>
      <w:r w:rsidRPr="00390630">
        <w:rPr>
          <w:rFonts w:ascii="Times New Roman" w:hAnsi="Times New Roman" w:cs="Times New Roman"/>
          <w:sz w:val="26"/>
          <w:szCs w:val="26"/>
        </w:rPr>
        <w:t>Vì vậy với lời cuối, nhóm xin chân thành cảm ơn thầy và các bạn đã cho nhóm có những kinh nghiệm quý báu về công việc cũng như những kỹ năng mềm trong cuộc sống.</w:t>
      </w:r>
    </w:p>
    <w:sectPr w:rsidR="00D3620E" w:rsidRPr="00390630" w:rsidSect="00D3620E">
      <w:pgSz w:w="11906" w:h="16838"/>
      <w:pgMar w:top="1985" w:right="1134"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Condensed">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192E"/>
    <w:multiLevelType w:val="hybridMultilevel"/>
    <w:tmpl w:val="537AD3F6"/>
    <w:lvl w:ilvl="0" w:tplc="2630412E">
      <w:start w:val="1"/>
      <w:numFmt w:val="decimal"/>
      <w:pStyle w:val="Heading2"/>
      <w:lvlText w:val="I.%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4267C"/>
    <w:multiLevelType w:val="hybridMultilevel"/>
    <w:tmpl w:val="2174D93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D0559D"/>
    <w:multiLevelType w:val="hybridMultilevel"/>
    <w:tmpl w:val="4614F86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68732E"/>
    <w:multiLevelType w:val="hybridMultilevel"/>
    <w:tmpl w:val="EE1C5A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7D5B70"/>
    <w:multiLevelType w:val="hybridMultilevel"/>
    <w:tmpl w:val="4DE6EA0C"/>
    <w:lvl w:ilvl="0" w:tplc="0CD8F512">
      <w:start w:val="1"/>
      <w:numFmt w:val="decimal"/>
      <w:pStyle w:val="Heading3"/>
      <w:lvlText w:val="III.3.%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DA412C"/>
    <w:multiLevelType w:val="hybridMultilevel"/>
    <w:tmpl w:val="0980C3D2"/>
    <w:lvl w:ilvl="0" w:tplc="042A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475FF6"/>
    <w:multiLevelType w:val="multilevel"/>
    <w:tmpl w:val="A6F4709E"/>
    <w:lvl w:ilvl="0">
      <w:start w:val="1"/>
      <w:numFmt w:val="decimal"/>
      <w:lvlText w:val="%1."/>
      <w:lvlJc w:val="left"/>
      <w:pPr>
        <w:ind w:left="720" w:hanging="360"/>
      </w:pPr>
      <w:rPr>
        <w:rFonts w:hint="default"/>
        <w:b w:val="0"/>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10E031B"/>
    <w:multiLevelType w:val="hybridMultilevel"/>
    <w:tmpl w:val="800CC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2E61C1"/>
    <w:multiLevelType w:val="hybridMultilevel"/>
    <w:tmpl w:val="5B202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305B4"/>
    <w:multiLevelType w:val="hybridMultilevel"/>
    <w:tmpl w:val="327654CE"/>
    <w:lvl w:ilvl="0" w:tplc="83EEBC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E40E3"/>
    <w:multiLevelType w:val="hybridMultilevel"/>
    <w:tmpl w:val="FF26033E"/>
    <w:lvl w:ilvl="0" w:tplc="CF3A7366">
      <w:start w:val="1"/>
      <w:numFmt w:val="decimal"/>
      <w:pStyle w:val="Style2"/>
      <w:lvlText w:val="III.%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33858BD"/>
    <w:multiLevelType w:val="multilevel"/>
    <w:tmpl w:val="BAC47C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59738B0"/>
    <w:multiLevelType w:val="hybridMultilevel"/>
    <w:tmpl w:val="C710266C"/>
    <w:lvl w:ilvl="0" w:tplc="094CE654">
      <w:start w:val="2"/>
      <w:numFmt w:val="bullet"/>
      <w:lvlText w:val="-"/>
      <w:lvlJc w:val="left"/>
      <w:pPr>
        <w:ind w:left="720" w:hanging="360"/>
      </w:pPr>
      <w:rPr>
        <w:rFonts w:ascii="Roboto Condensed" w:eastAsiaTheme="minorHAnsi" w:hAnsi="Roboto Condense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81171B"/>
    <w:multiLevelType w:val="multilevel"/>
    <w:tmpl w:val="3D5078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39C7743"/>
    <w:multiLevelType w:val="hybridMultilevel"/>
    <w:tmpl w:val="3B766E2E"/>
    <w:lvl w:ilvl="0" w:tplc="54640DDA">
      <w:start w:val="1"/>
      <w:numFmt w:val="decimal"/>
      <w:pStyle w:val="Style1"/>
      <w:lvlText w:val="II.%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3DC1DC5"/>
    <w:multiLevelType w:val="hybridMultilevel"/>
    <w:tmpl w:val="9A30C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4"/>
  </w:num>
  <w:num w:numId="3">
    <w:abstractNumId w:val="10"/>
  </w:num>
  <w:num w:numId="4">
    <w:abstractNumId w:val="4"/>
  </w:num>
  <w:num w:numId="5">
    <w:abstractNumId w:val="9"/>
  </w:num>
  <w:num w:numId="6">
    <w:abstractNumId w:val="8"/>
  </w:num>
  <w:num w:numId="7">
    <w:abstractNumId w:val="12"/>
  </w:num>
  <w:num w:numId="8">
    <w:abstractNumId w:val="13"/>
  </w:num>
  <w:num w:numId="9">
    <w:abstractNumId w:val="11"/>
  </w:num>
  <w:num w:numId="10">
    <w:abstractNumId w:val="5"/>
  </w:num>
  <w:num w:numId="11">
    <w:abstractNumId w:val="7"/>
  </w:num>
  <w:num w:numId="12">
    <w:abstractNumId w:val="3"/>
  </w:num>
  <w:num w:numId="13">
    <w:abstractNumId w:val="2"/>
  </w:num>
  <w:num w:numId="14">
    <w:abstractNumId w:val="1"/>
  </w:num>
  <w:num w:numId="15">
    <w:abstractNumId w:val="15"/>
  </w:num>
  <w:num w:numId="16">
    <w:abstractNumId w:val="6"/>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ương Võ Hoài">
    <w15:presenceInfo w15:providerId="Windows Live" w15:userId="96e9e2f6db37fe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2F"/>
    <w:rsid w:val="00032D34"/>
    <w:rsid w:val="000407AB"/>
    <w:rsid w:val="00070741"/>
    <w:rsid w:val="00082BD4"/>
    <w:rsid w:val="00085383"/>
    <w:rsid w:val="00094173"/>
    <w:rsid w:val="0009670C"/>
    <w:rsid w:val="000A4939"/>
    <w:rsid w:val="000D1365"/>
    <w:rsid w:val="000D199C"/>
    <w:rsid w:val="000D1D63"/>
    <w:rsid w:val="000E63A5"/>
    <w:rsid w:val="00102E49"/>
    <w:rsid w:val="0010658B"/>
    <w:rsid w:val="001141E7"/>
    <w:rsid w:val="00121411"/>
    <w:rsid w:val="00130F43"/>
    <w:rsid w:val="0015038A"/>
    <w:rsid w:val="001618D4"/>
    <w:rsid w:val="00163031"/>
    <w:rsid w:val="001643E2"/>
    <w:rsid w:val="001A57CB"/>
    <w:rsid w:val="001F132E"/>
    <w:rsid w:val="00220314"/>
    <w:rsid w:val="002273A2"/>
    <w:rsid w:val="00232839"/>
    <w:rsid w:val="00241F0D"/>
    <w:rsid w:val="002451EB"/>
    <w:rsid w:val="00275643"/>
    <w:rsid w:val="00277839"/>
    <w:rsid w:val="002C43CB"/>
    <w:rsid w:val="0032062E"/>
    <w:rsid w:val="00321A17"/>
    <w:rsid w:val="003441B1"/>
    <w:rsid w:val="00390630"/>
    <w:rsid w:val="003A2217"/>
    <w:rsid w:val="003C52F1"/>
    <w:rsid w:val="003D4D10"/>
    <w:rsid w:val="003E51AF"/>
    <w:rsid w:val="003E558D"/>
    <w:rsid w:val="003F6B61"/>
    <w:rsid w:val="0041248A"/>
    <w:rsid w:val="004124F4"/>
    <w:rsid w:val="00414761"/>
    <w:rsid w:val="00472A71"/>
    <w:rsid w:val="004928F0"/>
    <w:rsid w:val="004A19C6"/>
    <w:rsid w:val="004B7F3D"/>
    <w:rsid w:val="0050223B"/>
    <w:rsid w:val="00532801"/>
    <w:rsid w:val="0056436F"/>
    <w:rsid w:val="005758E0"/>
    <w:rsid w:val="00582766"/>
    <w:rsid w:val="00591DD9"/>
    <w:rsid w:val="00596232"/>
    <w:rsid w:val="005D5BB6"/>
    <w:rsid w:val="005E2454"/>
    <w:rsid w:val="00604EE8"/>
    <w:rsid w:val="00605BC7"/>
    <w:rsid w:val="00615C6B"/>
    <w:rsid w:val="0063718B"/>
    <w:rsid w:val="006767D3"/>
    <w:rsid w:val="006948E4"/>
    <w:rsid w:val="006A6529"/>
    <w:rsid w:val="006C7F39"/>
    <w:rsid w:val="006E09CF"/>
    <w:rsid w:val="006F34B9"/>
    <w:rsid w:val="0070457A"/>
    <w:rsid w:val="00724A1A"/>
    <w:rsid w:val="00764670"/>
    <w:rsid w:val="007775B4"/>
    <w:rsid w:val="0079643A"/>
    <w:rsid w:val="007A1BB7"/>
    <w:rsid w:val="007F36A6"/>
    <w:rsid w:val="008058E5"/>
    <w:rsid w:val="00817F39"/>
    <w:rsid w:val="00820877"/>
    <w:rsid w:val="00884871"/>
    <w:rsid w:val="008C580C"/>
    <w:rsid w:val="008C652F"/>
    <w:rsid w:val="00901905"/>
    <w:rsid w:val="00927AF8"/>
    <w:rsid w:val="00934B68"/>
    <w:rsid w:val="0094A8BF"/>
    <w:rsid w:val="00A035EB"/>
    <w:rsid w:val="00A11CEB"/>
    <w:rsid w:val="00A5566A"/>
    <w:rsid w:val="00A56545"/>
    <w:rsid w:val="00A5698B"/>
    <w:rsid w:val="00A571A3"/>
    <w:rsid w:val="00A668D3"/>
    <w:rsid w:val="00A705FB"/>
    <w:rsid w:val="00A723B8"/>
    <w:rsid w:val="00A80AB2"/>
    <w:rsid w:val="00A86F01"/>
    <w:rsid w:val="00AA26E4"/>
    <w:rsid w:val="00AA351F"/>
    <w:rsid w:val="00AC4B48"/>
    <w:rsid w:val="00AD1414"/>
    <w:rsid w:val="00AD2D15"/>
    <w:rsid w:val="00AD3AD7"/>
    <w:rsid w:val="00B62FF5"/>
    <w:rsid w:val="00BA0366"/>
    <w:rsid w:val="00BB15AA"/>
    <w:rsid w:val="00BE1553"/>
    <w:rsid w:val="00BF1FAA"/>
    <w:rsid w:val="00C151B4"/>
    <w:rsid w:val="00C2341D"/>
    <w:rsid w:val="00C26A07"/>
    <w:rsid w:val="00C33952"/>
    <w:rsid w:val="00C5203E"/>
    <w:rsid w:val="00C608B7"/>
    <w:rsid w:val="00C61432"/>
    <w:rsid w:val="00C80A4A"/>
    <w:rsid w:val="00C81723"/>
    <w:rsid w:val="00C93C9A"/>
    <w:rsid w:val="00CA445E"/>
    <w:rsid w:val="00CC2EF4"/>
    <w:rsid w:val="00CE12B8"/>
    <w:rsid w:val="00CE459C"/>
    <w:rsid w:val="00CE7343"/>
    <w:rsid w:val="00D04523"/>
    <w:rsid w:val="00D1204D"/>
    <w:rsid w:val="00D3620E"/>
    <w:rsid w:val="00D3632B"/>
    <w:rsid w:val="00D5159F"/>
    <w:rsid w:val="00D675E5"/>
    <w:rsid w:val="00D75F4E"/>
    <w:rsid w:val="00D909A2"/>
    <w:rsid w:val="00D95DB7"/>
    <w:rsid w:val="00D96F06"/>
    <w:rsid w:val="00DA3F0A"/>
    <w:rsid w:val="00DF2F1E"/>
    <w:rsid w:val="00DF3876"/>
    <w:rsid w:val="00E030B0"/>
    <w:rsid w:val="00E036F7"/>
    <w:rsid w:val="00E56B28"/>
    <w:rsid w:val="00E7785A"/>
    <w:rsid w:val="00E80DB5"/>
    <w:rsid w:val="00E94F37"/>
    <w:rsid w:val="00EB2402"/>
    <w:rsid w:val="00EB4D73"/>
    <w:rsid w:val="00ED742E"/>
    <w:rsid w:val="00ED7449"/>
    <w:rsid w:val="00F00EF5"/>
    <w:rsid w:val="00F141CD"/>
    <w:rsid w:val="00F316A3"/>
    <w:rsid w:val="00F468E7"/>
    <w:rsid w:val="00F66120"/>
    <w:rsid w:val="00F70442"/>
    <w:rsid w:val="00F95E8E"/>
    <w:rsid w:val="00F96790"/>
    <w:rsid w:val="00FA1E5D"/>
    <w:rsid w:val="00FA500F"/>
    <w:rsid w:val="00FB23D9"/>
    <w:rsid w:val="04BC72F1"/>
    <w:rsid w:val="081BA2AE"/>
    <w:rsid w:val="0BF439BA"/>
    <w:rsid w:val="0D40C5DD"/>
    <w:rsid w:val="1184BA77"/>
    <w:rsid w:val="1407718F"/>
    <w:rsid w:val="162323EC"/>
    <w:rsid w:val="18FEC4B9"/>
    <w:rsid w:val="192E42C4"/>
    <w:rsid w:val="1A7CFADB"/>
    <w:rsid w:val="1ACC7E17"/>
    <w:rsid w:val="1C44D54E"/>
    <w:rsid w:val="215B8B08"/>
    <w:rsid w:val="22670904"/>
    <w:rsid w:val="25FDDC7C"/>
    <w:rsid w:val="2920104C"/>
    <w:rsid w:val="322726BF"/>
    <w:rsid w:val="36BBF44E"/>
    <w:rsid w:val="37384955"/>
    <w:rsid w:val="39020BFA"/>
    <w:rsid w:val="39427246"/>
    <w:rsid w:val="3B620DE0"/>
    <w:rsid w:val="3EAAF50C"/>
    <w:rsid w:val="43125A78"/>
    <w:rsid w:val="441D8EF4"/>
    <w:rsid w:val="47E68A51"/>
    <w:rsid w:val="4877DAF0"/>
    <w:rsid w:val="4994F2D1"/>
    <w:rsid w:val="4C60B249"/>
    <w:rsid w:val="4CCF7D71"/>
    <w:rsid w:val="4E123ADD"/>
    <w:rsid w:val="4EAD2812"/>
    <w:rsid w:val="51D4BCED"/>
    <w:rsid w:val="5776C2E0"/>
    <w:rsid w:val="5B20A810"/>
    <w:rsid w:val="5C742783"/>
    <w:rsid w:val="643F5766"/>
    <w:rsid w:val="6582CF52"/>
    <w:rsid w:val="65EB5AEC"/>
    <w:rsid w:val="67BDD55A"/>
    <w:rsid w:val="70299EC4"/>
    <w:rsid w:val="714156D3"/>
    <w:rsid w:val="719A713E"/>
    <w:rsid w:val="71E3EBA8"/>
    <w:rsid w:val="73E09CE1"/>
    <w:rsid w:val="74328396"/>
    <w:rsid w:val="75440BC1"/>
    <w:rsid w:val="79F2BC33"/>
    <w:rsid w:val="7B36EC73"/>
    <w:rsid w:val="7D377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24A3"/>
  <w15:chartTrackingRefBased/>
  <w15:docId w15:val="{7996446E-8304-416C-A106-9B359A60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407AB"/>
    <w:pPr>
      <w:keepNext/>
      <w:keepLines/>
      <w:shd w:val="clear" w:color="auto" w:fill="FFFFFF"/>
      <w:tabs>
        <w:tab w:val="left" w:pos="2160"/>
      </w:tabs>
      <w:spacing w:after="150" w:line="312" w:lineRule="atLeast"/>
      <w:ind w:left="2880" w:hanging="1440"/>
      <w:outlineLvl w:val="0"/>
    </w:pPr>
    <w:rPr>
      <w:rFonts w:ascii="Times New Roman" w:eastAsiaTheme="majorEastAsia" w:hAnsi="Times New Roman" w:cs="Times New Roman"/>
      <w:color w:val="000000"/>
      <w:sz w:val="26"/>
      <w:szCs w:val="26"/>
    </w:rPr>
  </w:style>
  <w:style w:type="paragraph" w:styleId="Heading2">
    <w:name w:val="heading 2"/>
    <w:basedOn w:val="Normal"/>
    <w:next w:val="Normal"/>
    <w:link w:val="Heading2Char"/>
    <w:autoRedefine/>
    <w:uiPriority w:val="9"/>
    <w:unhideWhenUsed/>
    <w:qFormat/>
    <w:rsid w:val="00A5698B"/>
    <w:pPr>
      <w:keepNext/>
      <w:keepLines/>
      <w:numPr>
        <w:numId w:val="1"/>
      </w:numPr>
      <w:spacing w:before="40" w:after="0" w:line="36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2273A2"/>
    <w:pPr>
      <w:keepNext/>
      <w:keepLines/>
      <w:numPr>
        <w:numId w:val="4"/>
      </w:numPr>
      <w:spacing w:before="40" w:after="0" w:line="360" w:lineRule="auto"/>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7AB"/>
    <w:rPr>
      <w:rFonts w:ascii="Times New Roman" w:eastAsiaTheme="majorEastAsia" w:hAnsi="Times New Roman" w:cs="Times New Roman"/>
      <w:color w:val="000000"/>
      <w:sz w:val="26"/>
      <w:szCs w:val="26"/>
      <w:shd w:val="clear" w:color="auto" w:fill="FFFFFF"/>
    </w:rPr>
  </w:style>
  <w:style w:type="character" w:customStyle="1" w:styleId="Heading2Char">
    <w:name w:val="Heading 2 Char"/>
    <w:basedOn w:val="DefaultParagraphFont"/>
    <w:link w:val="Heading2"/>
    <w:uiPriority w:val="9"/>
    <w:rsid w:val="00A5698B"/>
    <w:rPr>
      <w:rFonts w:ascii="Times New Roman" w:eastAsiaTheme="majorEastAsia" w:hAnsi="Times New Roman" w:cstheme="majorBidi"/>
      <w:b/>
      <w:sz w:val="28"/>
      <w:szCs w:val="26"/>
    </w:rPr>
  </w:style>
  <w:style w:type="paragraph" w:customStyle="1" w:styleId="Style1">
    <w:name w:val="Style1"/>
    <w:basedOn w:val="Heading2"/>
    <w:link w:val="Style1Char"/>
    <w:autoRedefine/>
    <w:qFormat/>
    <w:rsid w:val="00102E49"/>
    <w:pPr>
      <w:numPr>
        <w:numId w:val="2"/>
      </w:numPr>
    </w:pPr>
    <w:rPr>
      <w:lang w:val="vi-VN"/>
    </w:rPr>
  </w:style>
  <w:style w:type="paragraph" w:customStyle="1" w:styleId="Style2">
    <w:name w:val="Style2"/>
    <w:basedOn w:val="Heading2"/>
    <w:link w:val="Style2Char"/>
    <w:autoRedefine/>
    <w:qFormat/>
    <w:rsid w:val="00102E49"/>
    <w:pPr>
      <w:numPr>
        <w:numId w:val="3"/>
      </w:numPr>
    </w:pPr>
    <w:rPr>
      <w:lang w:val="vi-VN"/>
    </w:rPr>
  </w:style>
  <w:style w:type="character" w:customStyle="1" w:styleId="Style1Char">
    <w:name w:val="Style1 Char"/>
    <w:basedOn w:val="Heading2Char"/>
    <w:link w:val="Style1"/>
    <w:rsid w:val="00102E49"/>
    <w:rPr>
      <w:rFonts w:ascii="Times New Roman" w:eastAsiaTheme="majorEastAsia" w:hAnsi="Times New Roman" w:cstheme="majorBidi"/>
      <w:b/>
      <w:sz w:val="28"/>
      <w:szCs w:val="26"/>
      <w:lang w:val="vi-VN"/>
    </w:rPr>
  </w:style>
  <w:style w:type="character" w:customStyle="1" w:styleId="Heading3Char">
    <w:name w:val="Heading 3 Char"/>
    <w:basedOn w:val="DefaultParagraphFont"/>
    <w:link w:val="Heading3"/>
    <w:uiPriority w:val="9"/>
    <w:rsid w:val="002273A2"/>
    <w:rPr>
      <w:rFonts w:ascii="Times New Roman" w:eastAsiaTheme="majorEastAsia" w:hAnsi="Times New Roman" w:cstheme="majorBidi"/>
      <w:b/>
      <w:sz w:val="26"/>
      <w:szCs w:val="24"/>
    </w:rPr>
  </w:style>
  <w:style w:type="character" w:customStyle="1" w:styleId="Style2Char">
    <w:name w:val="Style2 Char"/>
    <w:basedOn w:val="Heading2Char"/>
    <w:link w:val="Style2"/>
    <w:rsid w:val="00102E49"/>
    <w:rPr>
      <w:rFonts w:ascii="Times New Roman" w:eastAsiaTheme="majorEastAsia" w:hAnsi="Times New Roman" w:cstheme="majorBidi"/>
      <w:b/>
      <w:sz w:val="28"/>
      <w:szCs w:val="26"/>
      <w:lang w:val="vi-VN"/>
    </w:rPr>
  </w:style>
  <w:style w:type="paragraph" w:styleId="ListParagraph">
    <w:name w:val="List Paragraph"/>
    <w:basedOn w:val="Normal"/>
    <w:uiPriority w:val="34"/>
    <w:qFormat/>
    <w:rsid w:val="002273A2"/>
    <w:pPr>
      <w:ind w:left="720"/>
      <w:contextualSpacing/>
    </w:pPr>
  </w:style>
  <w:style w:type="character" w:styleId="Hyperlink">
    <w:name w:val="Hyperlink"/>
    <w:basedOn w:val="DefaultParagraphFont"/>
    <w:uiPriority w:val="99"/>
    <w:unhideWhenUsed/>
    <w:rsid w:val="00AD2D15"/>
    <w:rPr>
      <w:color w:val="0563C1" w:themeColor="hyperlink"/>
      <w:u w:val="single"/>
    </w:rPr>
  </w:style>
  <w:style w:type="paragraph" w:styleId="Revision">
    <w:name w:val="Revision"/>
    <w:hidden/>
    <w:uiPriority w:val="99"/>
    <w:semiHidden/>
    <w:rsid w:val="007775B4"/>
    <w:pPr>
      <w:spacing w:after="0" w:line="240" w:lineRule="auto"/>
    </w:pPr>
  </w:style>
  <w:style w:type="paragraph" w:styleId="BalloonText">
    <w:name w:val="Balloon Text"/>
    <w:basedOn w:val="Normal"/>
    <w:link w:val="BalloonTextChar"/>
    <w:uiPriority w:val="99"/>
    <w:semiHidden/>
    <w:unhideWhenUsed/>
    <w:rsid w:val="007775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5B4"/>
    <w:rPr>
      <w:rFonts w:ascii="Segoe UI" w:hAnsi="Segoe UI" w:cs="Segoe UI"/>
      <w:sz w:val="18"/>
      <w:szCs w:val="18"/>
    </w:rPr>
  </w:style>
  <w:style w:type="table" w:styleId="TableGrid">
    <w:name w:val="Table Grid"/>
    <w:basedOn w:val="TableNormal"/>
    <w:uiPriority w:val="39"/>
    <w:rsid w:val="00575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55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ecount.vn/product/payroll/payroll-software-program-small-business.aspx"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www.sinnovasoft.com/san-pham/phan-mem-quan-ly-beauty-salon-sinnova-salon/quan-ly-nhan-vien--tien-luong-371" TargetMode="External"/><Relationship Id="rId2" Type="http://schemas.openxmlformats.org/officeDocument/2006/relationships/numbering" Target="numbering.xml"/><Relationship Id="rId16" Type="http://schemas.openxmlformats.org/officeDocument/2006/relationships/hyperlink" Target="http://quantrimang.com/tim-hieu-ve-erp-phan-mem-quan-ly-da-nang-dung-trong-cac-doanh-nghiep-10820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luanvan.co/luan-van/de-tai-phan-tich-he-thong-quan-ly-luong-he-thong-thong-tin-quan-ly-1648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4EE3E-8905-46DF-9E3A-8FDD0A51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15</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Phương Võ Hoài</cp:lastModifiedBy>
  <cp:revision>31</cp:revision>
  <dcterms:created xsi:type="dcterms:W3CDTF">2016-06-19T04:58:00Z</dcterms:created>
  <dcterms:modified xsi:type="dcterms:W3CDTF">2016-06-19T06:16:00Z</dcterms:modified>
</cp:coreProperties>
</file>