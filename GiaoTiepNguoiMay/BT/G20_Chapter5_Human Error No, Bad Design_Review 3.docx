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F83D" w14:textId="6BD88074" w:rsidR="00FA02FA" w:rsidRPr="00957567" w:rsidRDefault="00FA02FA">
      <w:pPr>
        <w:jc w:val="both"/>
        <w:rPr>
          <w:ins w:id="0" w:author="van thang" w:date="2016-10-21T15:09:00Z"/>
          <w:rFonts w:ascii="Times New Roman" w:hAnsi="Times New Roman" w:cs="Times New Roman"/>
          <w:sz w:val="28"/>
          <w:szCs w:val="28"/>
          <w:rPrChange w:id="1" w:author="Phạm Anh Đại" w:date="2016-11-16T08:54:00Z">
            <w:rPr>
              <w:ins w:id="2" w:author="van thang" w:date="2016-10-21T15:09:00Z"/>
              <w:rFonts w:ascii="Times New Roman" w:hAnsi="Times New Roman" w:cs="Times New Roman"/>
              <w:sz w:val="24"/>
              <w:szCs w:val="24"/>
            </w:rPr>
          </w:rPrChange>
        </w:rPr>
        <w:pPrChange w:id="3" w:author="Biển Phan Y" w:date="2016-11-22T22:50:00Z">
          <w:pPr/>
        </w:pPrChange>
      </w:pPr>
      <w:bookmarkStart w:id="4" w:name="_GoBack"/>
      <w:bookmarkEnd w:id="4"/>
      <w:ins w:id="5" w:author="van thang" w:date="2016-10-21T15:09:00Z">
        <w:r w:rsidRPr="00957567">
          <w:rPr>
            <w:rFonts w:ascii="Times New Roman" w:hAnsi="Times New Roman" w:cs="Times New Roman"/>
            <w:sz w:val="28"/>
            <w:szCs w:val="28"/>
            <w:rPrChange w:id="6" w:author="Phạm Anh Đại" w:date="2016-11-16T08:54:00Z">
              <w:rPr>
                <w:rFonts w:ascii="Times New Roman" w:hAnsi="Times New Roman" w:cs="Times New Roman"/>
                <w:sz w:val="24"/>
                <w:szCs w:val="24"/>
              </w:rPr>
            </w:rPrChange>
          </w:rPr>
          <w:t>Hầu hết các tai nạn công nghiệp là do lỗi của con người: ước tính trong khoảng từ 75 đến 95 phần trăm. Làm thế nào mà rất nhiều người không đủ năng lực như vậy? Trả lời:</w:t>
        </w:r>
      </w:ins>
      <w:ins w:id="7" w:author="Phat Tran" w:date="2016-10-28T14:52:00Z">
        <w:r w:rsidR="006A6949" w:rsidRPr="00957567">
          <w:rPr>
            <w:rFonts w:ascii="Times New Roman" w:hAnsi="Times New Roman" w:cs="Times New Roman"/>
            <w:sz w:val="28"/>
            <w:szCs w:val="28"/>
            <w:rPrChange w:id="8" w:author="Phạm Anh Đại" w:date="2016-11-16T08:54:00Z">
              <w:rPr>
                <w:rFonts w:ascii="Times New Roman" w:hAnsi="Times New Roman" w:cs="Times New Roman"/>
                <w:sz w:val="24"/>
                <w:szCs w:val="24"/>
              </w:rPr>
            </w:rPrChange>
          </w:rPr>
          <w:t>Không phải tại họ</w:t>
        </w:r>
      </w:ins>
      <w:ins w:id="9" w:author="van thang" w:date="2016-10-21T15:09:00Z">
        <w:del w:id="10" w:author="Phat Tran" w:date="2016-10-28T14:52:00Z">
          <w:r w:rsidRPr="00957567" w:rsidDel="006A6949">
            <w:rPr>
              <w:rFonts w:ascii="Times New Roman" w:hAnsi="Times New Roman" w:cs="Times New Roman"/>
              <w:sz w:val="28"/>
              <w:szCs w:val="28"/>
              <w:rPrChange w:id="11" w:author="Phạm Anh Đại" w:date="2016-11-16T08:54:00Z">
                <w:rPr>
                  <w:rFonts w:ascii="Times New Roman" w:hAnsi="Times New Roman" w:cs="Times New Roman"/>
                  <w:sz w:val="24"/>
                  <w:szCs w:val="24"/>
                </w:rPr>
              </w:rPrChange>
            </w:rPr>
            <w:delText xml:space="preserve"> Họ không</w:delText>
          </w:r>
        </w:del>
        <w:r w:rsidRPr="00957567">
          <w:rPr>
            <w:rFonts w:ascii="Times New Roman" w:hAnsi="Times New Roman" w:cs="Times New Roman"/>
            <w:sz w:val="28"/>
            <w:szCs w:val="28"/>
            <w:rPrChange w:id="12" w:author="Phạm Anh Đại" w:date="2016-11-16T08:54:00Z">
              <w:rPr>
                <w:rFonts w:ascii="Times New Roman" w:hAnsi="Times New Roman" w:cs="Times New Roman"/>
                <w:sz w:val="24"/>
                <w:szCs w:val="24"/>
              </w:rPr>
            </w:rPrChange>
          </w:rPr>
          <w:t>. Đó là</w:t>
        </w:r>
        <w:del w:id="13" w:author="Biển Phan Y" w:date="2016-11-22T23:00:00Z">
          <w:r w:rsidRPr="00957567" w:rsidDel="00E146FF">
            <w:rPr>
              <w:rFonts w:ascii="Times New Roman" w:hAnsi="Times New Roman" w:cs="Times New Roman"/>
              <w:sz w:val="28"/>
              <w:szCs w:val="28"/>
              <w:rPrChange w:id="14" w:author="Phạm Anh Đại" w:date="2016-11-16T08:54:00Z">
                <w:rPr>
                  <w:rFonts w:ascii="Times New Roman" w:hAnsi="Times New Roman" w:cs="Times New Roman"/>
                  <w:sz w:val="24"/>
                  <w:szCs w:val="24"/>
                </w:rPr>
              </w:rPrChange>
            </w:rPr>
            <w:delText xml:space="preserve"> một</w:delText>
          </w:r>
        </w:del>
        <w:r w:rsidRPr="00957567">
          <w:rPr>
            <w:rFonts w:ascii="Times New Roman" w:hAnsi="Times New Roman" w:cs="Times New Roman"/>
            <w:sz w:val="28"/>
            <w:szCs w:val="28"/>
            <w:rPrChange w:id="15" w:author="Phạm Anh Đại" w:date="2016-11-16T08:54:00Z">
              <w:rPr>
                <w:rFonts w:ascii="Times New Roman" w:hAnsi="Times New Roman" w:cs="Times New Roman"/>
                <w:sz w:val="24"/>
                <w:szCs w:val="24"/>
              </w:rPr>
            </w:rPrChange>
          </w:rPr>
          <w:t xml:space="preserve"> vấn đề </w:t>
        </w:r>
      </w:ins>
      <w:ins w:id="16" w:author="Biển Phan Y" w:date="2016-11-22T23:00:00Z">
        <w:r w:rsidR="00E146FF">
          <w:rPr>
            <w:rFonts w:ascii="Times New Roman" w:hAnsi="Times New Roman" w:cs="Times New Roman"/>
            <w:sz w:val="28"/>
            <w:szCs w:val="28"/>
          </w:rPr>
          <w:t xml:space="preserve">về </w:t>
        </w:r>
      </w:ins>
      <w:ins w:id="17" w:author="van thang" w:date="2016-10-21T15:09:00Z">
        <w:r w:rsidRPr="00957567">
          <w:rPr>
            <w:rFonts w:ascii="Times New Roman" w:hAnsi="Times New Roman" w:cs="Times New Roman"/>
            <w:sz w:val="28"/>
            <w:szCs w:val="28"/>
            <w:rPrChange w:id="18" w:author="Phạm Anh Đại" w:date="2016-11-16T08:54:00Z">
              <w:rPr>
                <w:rFonts w:ascii="Times New Roman" w:hAnsi="Times New Roman" w:cs="Times New Roman"/>
                <w:sz w:val="24"/>
                <w:szCs w:val="24"/>
              </w:rPr>
            </w:rPrChange>
          </w:rPr>
          <w:t>thiết kế.</w:t>
        </w:r>
      </w:ins>
    </w:p>
    <w:p w14:paraId="1FF4249D" w14:textId="36F25889" w:rsidR="00FA02FA" w:rsidRPr="00957567" w:rsidRDefault="00FA02FA">
      <w:pPr>
        <w:jc w:val="both"/>
        <w:rPr>
          <w:ins w:id="19" w:author="van thang" w:date="2016-10-21T15:09:00Z"/>
          <w:rFonts w:ascii="Times New Roman" w:hAnsi="Times New Roman" w:cs="Times New Roman"/>
          <w:sz w:val="28"/>
          <w:szCs w:val="28"/>
          <w:rPrChange w:id="20" w:author="Phạm Anh Đại" w:date="2016-11-16T08:54:00Z">
            <w:rPr>
              <w:ins w:id="21" w:author="van thang" w:date="2016-10-21T15:09:00Z"/>
              <w:rFonts w:ascii="Times New Roman" w:hAnsi="Times New Roman" w:cs="Times New Roman"/>
              <w:sz w:val="24"/>
              <w:szCs w:val="24"/>
            </w:rPr>
          </w:rPrChange>
        </w:rPr>
        <w:pPrChange w:id="22" w:author="Biển Phan Y" w:date="2016-11-22T22:50:00Z">
          <w:pPr/>
        </w:pPrChange>
      </w:pPr>
      <w:ins w:id="23" w:author="van thang" w:date="2016-10-21T15:09:00Z">
        <w:r w:rsidRPr="00957567">
          <w:rPr>
            <w:rFonts w:ascii="Times New Roman" w:hAnsi="Times New Roman" w:cs="Times New Roman"/>
            <w:sz w:val="28"/>
            <w:szCs w:val="28"/>
            <w:rPrChange w:id="24" w:author="Phạm Anh Đại" w:date="2016-11-16T08:54:00Z">
              <w:rPr>
                <w:rFonts w:ascii="Times New Roman" w:hAnsi="Times New Roman" w:cs="Times New Roman"/>
                <w:sz w:val="24"/>
                <w:szCs w:val="24"/>
              </w:rPr>
            </w:rPrChange>
          </w:rPr>
          <w:t xml:space="preserve">Nếu số lượng các vụ tai nạn </w:t>
        </w:r>
      </w:ins>
      <w:ins w:id="25" w:author="Phạm Anh Đại" w:date="2016-11-15T10:51:00Z">
        <w:r w:rsidR="006C7C5D" w:rsidRPr="00957567">
          <w:rPr>
            <w:rFonts w:ascii="Times New Roman" w:hAnsi="Times New Roman" w:cs="Times New Roman"/>
            <w:sz w:val="28"/>
            <w:szCs w:val="28"/>
            <w:rPrChange w:id="26" w:author="Phạm Anh Đại" w:date="2016-11-16T08:54:00Z">
              <w:rPr>
                <w:rFonts w:ascii="Times New Roman" w:hAnsi="Times New Roman" w:cs="Times New Roman"/>
                <w:sz w:val="24"/>
                <w:szCs w:val="24"/>
              </w:rPr>
            </w:rPrChange>
          </w:rPr>
          <w:t xml:space="preserve">bị </w:t>
        </w:r>
      </w:ins>
      <w:ins w:id="27" w:author="van thang" w:date="2016-10-21T15:09:00Z">
        <w:r w:rsidRPr="00957567">
          <w:rPr>
            <w:rFonts w:ascii="Times New Roman" w:hAnsi="Times New Roman" w:cs="Times New Roman"/>
            <w:sz w:val="28"/>
            <w:szCs w:val="28"/>
            <w:rPrChange w:id="28" w:author="Phạm Anh Đại" w:date="2016-11-16T08:54:00Z">
              <w:rPr>
                <w:rFonts w:ascii="Times New Roman" w:hAnsi="Times New Roman" w:cs="Times New Roman"/>
                <w:sz w:val="24"/>
                <w:szCs w:val="24"/>
              </w:rPr>
            </w:rPrChange>
          </w:rPr>
          <w:t>đổ lỗi</w:t>
        </w:r>
      </w:ins>
      <w:ins w:id="29" w:author="Phạm Anh Đại" w:date="2016-11-15T10:51:00Z">
        <w:r w:rsidR="006C7C5D" w:rsidRPr="00957567">
          <w:rPr>
            <w:rFonts w:ascii="Times New Roman" w:hAnsi="Times New Roman" w:cs="Times New Roman"/>
            <w:sz w:val="28"/>
            <w:szCs w:val="28"/>
            <w:rPrChange w:id="30" w:author="Phạm Anh Đại" w:date="2016-11-16T08:54:00Z">
              <w:rPr>
                <w:rFonts w:ascii="Times New Roman" w:hAnsi="Times New Roman" w:cs="Times New Roman"/>
                <w:sz w:val="24"/>
                <w:szCs w:val="24"/>
              </w:rPr>
            </w:rPrChange>
          </w:rPr>
          <w:t xml:space="preserve"> cho</w:t>
        </w:r>
      </w:ins>
      <w:ins w:id="31" w:author="van thang" w:date="2016-10-21T15:09:00Z">
        <w:del w:id="32" w:author="Phạm Anh Đại" w:date="2016-11-15T10:51:00Z">
          <w:r w:rsidRPr="00957567" w:rsidDel="006C7C5D">
            <w:rPr>
              <w:rFonts w:ascii="Times New Roman" w:hAnsi="Times New Roman" w:cs="Times New Roman"/>
              <w:sz w:val="28"/>
              <w:szCs w:val="28"/>
              <w:rPrChange w:id="33" w:author="Phạm Anh Đại" w:date="2016-11-16T08:54:00Z">
                <w:rPr>
                  <w:rFonts w:ascii="Times New Roman" w:hAnsi="Times New Roman" w:cs="Times New Roman"/>
                  <w:sz w:val="24"/>
                  <w:szCs w:val="24"/>
                </w:rPr>
              </w:rPrChange>
            </w:rPr>
            <w:delText xml:space="preserve"> khi</w:delText>
          </w:r>
        </w:del>
        <w:r w:rsidRPr="00957567">
          <w:rPr>
            <w:rFonts w:ascii="Times New Roman" w:hAnsi="Times New Roman" w:cs="Times New Roman"/>
            <w:sz w:val="28"/>
            <w:szCs w:val="28"/>
            <w:rPrChange w:id="34" w:author="Phạm Anh Đại" w:date="2016-11-16T08:54:00Z">
              <w:rPr>
                <w:rFonts w:ascii="Times New Roman" w:hAnsi="Times New Roman" w:cs="Times New Roman"/>
                <w:sz w:val="24"/>
                <w:szCs w:val="24"/>
              </w:rPr>
            </w:rPrChange>
          </w:rPr>
          <w:t xml:space="preserve"> lỗi của con người là</w:t>
        </w:r>
      </w:ins>
      <w:ins w:id="35" w:author="Phat Tran" w:date="2016-10-28T14:52:00Z">
        <w:r w:rsidR="006A6949" w:rsidRPr="00957567">
          <w:rPr>
            <w:rFonts w:ascii="Times New Roman" w:hAnsi="Times New Roman" w:cs="Times New Roman"/>
            <w:sz w:val="28"/>
            <w:szCs w:val="28"/>
            <w:rPrChange w:id="36" w:author="Phạm Anh Đại" w:date="2016-11-16T08:54:00Z">
              <w:rPr>
                <w:rFonts w:ascii="Times New Roman" w:hAnsi="Times New Roman" w:cs="Times New Roman"/>
                <w:sz w:val="24"/>
                <w:szCs w:val="24"/>
              </w:rPr>
            </w:rPrChange>
          </w:rPr>
          <w:t xml:space="preserve"> từ</w:t>
        </w:r>
      </w:ins>
      <w:ins w:id="37" w:author="van thang" w:date="2016-10-21T15:09:00Z">
        <w:r w:rsidRPr="00957567">
          <w:rPr>
            <w:rFonts w:ascii="Times New Roman" w:hAnsi="Times New Roman" w:cs="Times New Roman"/>
            <w:sz w:val="28"/>
            <w:szCs w:val="28"/>
            <w:rPrChange w:id="38" w:author="Phạm Anh Đại" w:date="2016-11-16T08:54:00Z">
              <w:rPr>
                <w:rFonts w:ascii="Times New Roman" w:hAnsi="Times New Roman" w:cs="Times New Roman"/>
                <w:sz w:val="24"/>
                <w:szCs w:val="24"/>
              </w:rPr>
            </w:rPrChange>
          </w:rPr>
          <w:t xml:space="preserve"> 1 </w:t>
        </w:r>
      </w:ins>
      <w:ins w:id="39" w:author="Phat Tran" w:date="2016-10-28T14:52:00Z">
        <w:r w:rsidR="006A6949" w:rsidRPr="00957567">
          <w:rPr>
            <w:rFonts w:ascii="Times New Roman" w:hAnsi="Times New Roman" w:cs="Times New Roman"/>
            <w:sz w:val="28"/>
            <w:szCs w:val="28"/>
            <w:rPrChange w:id="40" w:author="Phạm Anh Đại" w:date="2016-11-16T08:54:00Z">
              <w:rPr>
                <w:rFonts w:ascii="Times New Roman" w:hAnsi="Times New Roman" w:cs="Times New Roman"/>
                <w:sz w:val="24"/>
                <w:szCs w:val="24"/>
              </w:rPr>
            </w:rPrChange>
          </w:rPr>
          <w:t xml:space="preserve">đến </w:t>
        </w:r>
      </w:ins>
      <w:ins w:id="41" w:author="van thang" w:date="2016-10-21T15:09:00Z">
        <w:del w:id="42" w:author="Phat Tran" w:date="2016-10-28T14:52:00Z">
          <w:r w:rsidRPr="00957567" w:rsidDel="006A6949">
            <w:rPr>
              <w:rFonts w:ascii="Times New Roman" w:hAnsi="Times New Roman" w:cs="Times New Roman"/>
              <w:sz w:val="28"/>
              <w:szCs w:val="28"/>
              <w:rPrChange w:id="43" w:author="Phạm Anh Đại" w:date="2016-11-16T08:54:00Z">
                <w:rPr>
                  <w:rFonts w:ascii="Times New Roman" w:hAnsi="Times New Roman" w:cs="Times New Roman"/>
                  <w:sz w:val="24"/>
                  <w:szCs w:val="24"/>
                </w:rPr>
              </w:rPrChange>
            </w:rPr>
            <w:delText xml:space="preserve">để </w:delText>
          </w:r>
        </w:del>
        <w:r w:rsidRPr="00957567">
          <w:rPr>
            <w:rFonts w:ascii="Times New Roman" w:hAnsi="Times New Roman" w:cs="Times New Roman"/>
            <w:sz w:val="28"/>
            <w:szCs w:val="28"/>
            <w:rPrChange w:id="44" w:author="Phạm Anh Đại" w:date="2016-11-16T08:54:00Z">
              <w:rPr>
                <w:rFonts w:ascii="Times New Roman" w:hAnsi="Times New Roman" w:cs="Times New Roman"/>
                <w:sz w:val="24"/>
                <w:szCs w:val="24"/>
              </w:rPr>
            </w:rPrChange>
          </w:rPr>
          <w:t>5 phần trăm, tôi có thể tin rằng những người</w:t>
        </w:r>
      </w:ins>
      <w:ins w:id="45" w:author="Phạm Anh Đại" w:date="2016-11-15T10:52:00Z">
        <w:r w:rsidR="006C7C5D" w:rsidRPr="00957567">
          <w:rPr>
            <w:rFonts w:ascii="Times New Roman" w:hAnsi="Times New Roman" w:cs="Times New Roman"/>
            <w:sz w:val="28"/>
            <w:szCs w:val="28"/>
            <w:rPrChange w:id="46" w:author="Phạm Anh Đại" w:date="2016-11-16T08:54:00Z">
              <w:rPr>
                <w:rFonts w:ascii="Times New Roman" w:hAnsi="Times New Roman" w:cs="Times New Roman"/>
                <w:sz w:val="24"/>
                <w:szCs w:val="24"/>
              </w:rPr>
            </w:rPrChange>
          </w:rPr>
          <w:t xml:space="preserve"> đó</w:t>
        </w:r>
      </w:ins>
      <w:ins w:id="47" w:author="van thang" w:date="2016-10-21T15:09:00Z">
        <w:r w:rsidRPr="00957567">
          <w:rPr>
            <w:rFonts w:ascii="Times New Roman" w:hAnsi="Times New Roman" w:cs="Times New Roman"/>
            <w:sz w:val="28"/>
            <w:szCs w:val="28"/>
            <w:rPrChange w:id="48" w:author="Phạm Anh Đại" w:date="2016-11-16T08:54:00Z">
              <w:rPr>
                <w:rFonts w:ascii="Times New Roman" w:hAnsi="Times New Roman" w:cs="Times New Roman"/>
                <w:sz w:val="24"/>
                <w:szCs w:val="24"/>
              </w:rPr>
            </w:rPrChange>
          </w:rPr>
          <w:t xml:space="preserve"> đã có lỗi. Nhưng khi tỷ lệ rất cao,</w:t>
        </w:r>
      </w:ins>
      <w:ins w:id="49" w:author="Phat Tran" w:date="2016-10-28T14:53:00Z">
        <w:r w:rsidR="006A6949" w:rsidRPr="00957567">
          <w:rPr>
            <w:rFonts w:ascii="Times New Roman" w:hAnsi="Times New Roman" w:cs="Times New Roman"/>
            <w:sz w:val="28"/>
            <w:szCs w:val="28"/>
            <w:rPrChange w:id="50" w:author="Phạm Anh Đại" w:date="2016-11-16T08:54:00Z">
              <w:rPr>
                <w:rFonts w:ascii="Times New Roman" w:hAnsi="Times New Roman" w:cs="Times New Roman"/>
                <w:sz w:val="24"/>
                <w:szCs w:val="24"/>
              </w:rPr>
            </w:rPrChange>
          </w:rPr>
          <w:t xml:space="preserve"> thì rõ ràng phải có sự tham gia của các yếu tố khác </w:t>
        </w:r>
      </w:ins>
      <w:ins w:id="51" w:author="van thang" w:date="2016-10-21T15:09:00Z">
        <w:del w:id="52" w:author="Phat Tran" w:date="2016-10-28T14:53:00Z">
          <w:r w:rsidRPr="00957567" w:rsidDel="006A6949">
            <w:rPr>
              <w:rFonts w:ascii="Times New Roman" w:hAnsi="Times New Roman" w:cs="Times New Roman"/>
              <w:sz w:val="28"/>
              <w:szCs w:val="28"/>
              <w:rPrChange w:id="53" w:author="Phạm Anh Đại" w:date="2016-11-16T08:54:00Z">
                <w:rPr>
                  <w:rFonts w:ascii="Times New Roman" w:hAnsi="Times New Roman" w:cs="Times New Roman"/>
                  <w:sz w:val="24"/>
                  <w:szCs w:val="24"/>
                </w:rPr>
              </w:rPrChange>
            </w:rPr>
            <w:delText xml:space="preserve"> sau đó các yếu tố rõ ràng khác phải tham gia</w:delText>
          </w:r>
        </w:del>
        <w:r w:rsidRPr="00957567">
          <w:rPr>
            <w:rFonts w:ascii="Times New Roman" w:hAnsi="Times New Roman" w:cs="Times New Roman"/>
            <w:sz w:val="28"/>
            <w:szCs w:val="28"/>
            <w:rPrChange w:id="54" w:author="Phạm Anh Đại" w:date="2016-11-16T08:54:00Z">
              <w:rPr>
                <w:rFonts w:ascii="Times New Roman" w:hAnsi="Times New Roman" w:cs="Times New Roman"/>
                <w:sz w:val="24"/>
                <w:szCs w:val="24"/>
              </w:rPr>
            </w:rPrChange>
          </w:rPr>
          <w:t xml:space="preserve">. Khi một cái gì đó </w:t>
        </w:r>
        <w:del w:id="55" w:author="Phat Tran" w:date="2016-10-28T14:54:00Z">
          <w:r w:rsidRPr="00957567" w:rsidDel="006A6949">
            <w:rPr>
              <w:rFonts w:ascii="Times New Roman" w:hAnsi="Times New Roman" w:cs="Times New Roman"/>
              <w:sz w:val="28"/>
              <w:szCs w:val="28"/>
              <w:rPrChange w:id="56" w:author="Phạm Anh Đại" w:date="2016-11-16T08:54:00Z">
                <w:rPr>
                  <w:rFonts w:ascii="Times New Roman" w:hAnsi="Times New Roman" w:cs="Times New Roman"/>
                  <w:sz w:val="24"/>
                  <w:szCs w:val="24"/>
                </w:rPr>
              </w:rPrChange>
            </w:rPr>
            <w:delText>sẽ</w:delText>
          </w:r>
        </w:del>
        <w:r w:rsidRPr="00957567">
          <w:rPr>
            <w:rFonts w:ascii="Times New Roman" w:hAnsi="Times New Roman" w:cs="Times New Roman"/>
            <w:sz w:val="28"/>
            <w:szCs w:val="28"/>
            <w:rPrChange w:id="57" w:author="Phạm Anh Đại" w:date="2016-11-16T08:54:00Z">
              <w:rPr>
                <w:rFonts w:ascii="Times New Roman" w:hAnsi="Times New Roman" w:cs="Times New Roman"/>
                <w:sz w:val="24"/>
                <w:szCs w:val="24"/>
              </w:rPr>
            </w:rPrChange>
          </w:rPr>
          <w:t xml:space="preserve"> </w:t>
        </w:r>
      </w:ins>
      <w:ins w:id="58" w:author="Phạm Anh Đại" w:date="2016-11-15T10:52:00Z">
        <w:r w:rsidR="006C7C5D" w:rsidRPr="00957567">
          <w:rPr>
            <w:rFonts w:ascii="Times New Roman" w:hAnsi="Times New Roman" w:cs="Times New Roman"/>
            <w:sz w:val="28"/>
            <w:szCs w:val="28"/>
            <w:rPrChange w:id="59" w:author="Phạm Anh Đại" w:date="2016-11-16T08:54:00Z">
              <w:rPr>
                <w:rFonts w:ascii="Times New Roman" w:hAnsi="Times New Roman" w:cs="Times New Roman"/>
                <w:sz w:val="24"/>
                <w:szCs w:val="24"/>
              </w:rPr>
            </w:rPrChange>
          </w:rPr>
          <w:t>gây ra</w:t>
        </w:r>
      </w:ins>
      <w:ins w:id="60" w:author="van thang" w:date="2016-10-21T15:09:00Z">
        <w:del w:id="61" w:author="Phạm Anh Đại" w:date="2016-11-15T10:52:00Z">
          <w:r w:rsidRPr="00957567" w:rsidDel="006C7C5D">
            <w:rPr>
              <w:rFonts w:ascii="Times New Roman" w:hAnsi="Times New Roman" w:cs="Times New Roman"/>
              <w:sz w:val="28"/>
              <w:szCs w:val="28"/>
              <w:rPrChange w:id="62" w:author="Phạm Anh Đại" w:date="2016-11-16T08:54:00Z">
                <w:rPr>
                  <w:rFonts w:ascii="Times New Roman" w:hAnsi="Times New Roman" w:cs="Times New Roman"/>
                  <w:sz w:val="24"/>
                  <w:szCs w:val="24"/>
                </w:rPr>
              </w:rPrChange>
            </w:rPr>
            <w:delText>xảy ra</w:delText>
          </w:r>
        </w:del>
        <w:r w:rsidRPr="00957567">
          <w:rPr>
            <w:rFonts w:ascii="Times New Roman" w:hAnsi="Times New Roman" w:cs="Times New Roman"/>
            <w:sz w:val="28"/>
            <w:szCs w:val="28"/>
            <w:rPrChange w:id="63" w:author="Phạm Anh Đại" w:date="2016-11-16T08:54:00Z">
              <w:rPr>
                <w:rFonts w:ascii="Times New Roman" w:hAnsi="Times New Roman" w:cs="Times New Roman"/>
                <w:sz w:val="24"/>
                <w:szCs w:val="24"/>
              </w:rPr>
            </w:rPrChange>
          </w:rPr>
          <w:t xml:space="preserve"> điều này thường xuyên, </w:t>
        </w:r>
      </w:ins>
      <w:ins w:id="64" w:author="Phạm Anh Đại" w:date="2016-11-16T08:37:00Z">
        <w:r w:rsidR="001868F1" w:rsidRPr="00957567">
          <w:rPr>
            <w:rFonts w:ascii="Times New Roman" w:hAnsi="Times New Roman" w:cs="Times New Roman"/>
            <w:sz w:val="28"/>
            <w:szCs w:val="28"/>
            <w:rPrChange w:id="65" w:author="Phạm Anh Đại" w:date="2016-11-16T08:54:00Z">
              <w:rPr>
                <w:rFonts w:ascii="Times New Roman" w:hAnsi="Times New Roman" w:cs="Times New Roman"/>
                <w:sz w:val="24"/>
                <w:szCs w:val="24"/>
              </w:rPr>
            </w:rPrChange>
          </w:rPr>
          <w:t xml:space="preserve">đó phải là </w:t>
        </w:r>
      </w:ins>
      <w:ins w:id="66" w:author="van thang" w:date="2016-10-21T15:09:00Z">
        <w:del w:id="67" w:author="Phạm Anh Đại" w:date="2016-11-16T08:37:00Z">
          <w:r w:rsidRPr="00957567" w:rsidDel="001868F1">
            <w:rPr>
              <w:rFonts w:ascii="Times New Roman" w:hAnsi="Times New Roman" w:cs="Times New Roman"/>
              <w:sz w:val="28"/>
              <w:szCs w:val="28"/>
              <w:rPrChange w:id="68" w:author="Phạm Anh Đại" w:date="2016-11-16T08:54:00Z">
                <w:rPr>
                  <w:rFonts w:ascii="Times New Roman" w:hAnsi="Times New Roman" w:cs="Times New Roman"/>
                  <w:sz w:val="24"/>
                  <w:szCs w:val="24"/>
                </w:rPr>
              </w:rPrChange>
            </w:rPr>
            <w:delText>phải có</w:delText>
          </w:r>
        </w:del>
        <w:r w:rsidRPr="00957567">
          <w:rPr>
            <w:rFonts w:ascii="Times New Roman" w:hAnsi="Times New Roman" w:cs="Times New Roman"/>
            <w:sz w:val="28"/>
            <w:szCs w:val="28"/>
            <w:rPrChange w:id="69" w:author="Phạm Anh Đại" w:date="2016-11-16T08:54:00Z">
              <w:rPr>
                <w:rFonts w:ascii="Times New Roman" w:hAnsi="Times New Roman" w:cs="Times New Roman"/>
                <w:sz w:val="24"/>
                <w:szCs w:val="24"/>
              </w:rPr>
            </w:rPrChange>
          </w:rPr>
          <w:t xml:space="preserve"> một yếu tố cơ bản</w:t>
        </w:r>
      </w:ins>
      <w:ins w:id="70" w:author="Phạm Anh Đại" w:date="2016-11-16T08:37:00Z">
        <w:r w:rsidR="001868F1" w:rsidRPr="00957567">
          <w:rPr>
            <w:rFonts w:ascii="Times New Roman" w:hAnsi="Times New Roman" w:cs="Times New Roman"/>
            <w:sz w:val="28"/>
            <w:szCs w:val="28"/>
            <w:rPrChange w:id="71" w:author="Phạm Anh Đại" w:date="2016-11-16T08:54:00Z">
              <w:rPr>
                <w:rFonts w:ascii="Times New Roman" w:hAnsi="Times New Roman" w:cs="Times New Roman"/>
                <w:sz w:val="24"/>
                <w:szCs w:val="24"/>
              </w:rPr>
            </w:rPrChange>
          </w:rPr>
          <w:t xml:space="preserve"> khác</w:t>
        </w:r>
      </w:ins>
      <w:ins w:id="72" w:author="van thang" w:date="2016-10-21T15:09:00Z">
        <w:r w:rsidRPr="00957567">
          <w:rPr>
            <w:rFonts w:ascii="Times New Roman" w:hAnsi="Times New Roman" w:cs="Times New Roman"/>
            <w:sz w:val="28"/>
            <w:szCs w:val="28"/>
            <w:rPrChange w:id="73" w:author="Phạm Anh Đại" w:date="2016-11-16T08:54:00Z">
              <w:rPr>
                <w:rFonts w:ascii="Times New Roman" w:hAnsi="Times New Roman" w:cs="Times New Roman"/>
                <w:sz w:val="24"/>
                <w:szCs w:val="24"/>
              </w:rPr>
            </w:rPrChange>
          </w:rPr>
          <w:t>.</w:t>
        </w:r>
      </w:ins>
    </w:p>
    <w:p w14:paraId="742D569A" w14:textId="454DDF0B" w:rsidR="00FA02FA" w:rsidRPr="00957567" w:rsidDel="00E146FF" w:rsidRDefault="00FA02FA">
      <w:pPr>
        <w:jc w:val="both"/>
        <w:rPr>
          <w:ins w:id="74" w:author="van thang" w:date="2016-10-21T15:09:00Z"/>
          <w:del w:id="75" w:author="Biển Phan Y" w:date="2016-11-22T23:03:00Z"/>
          <w:rFonts w:ascii="Times New Roman" w:hAnsi="Times New Roman" w:cs="Times New Roman"/>
          <w:sz w:val="28"/>
          <w:szCs w:val="28"/>
          <w:rPrChange w:id="76" w:author="Phạm Anh Đại" w:date="2016-11-16T08:54:00Z">
            <w:rPr>
              <w:ins w:id="77" w:author="van thang" w:date="2016-10-21T15:09:00Z"/>
              <w:del w:id="78" w:author="Biển Phan Y" w:date="2016-11-22T23:03:00Z"/>
              <w:rFonts w:ascii="Times New Roman" w:hAnsi="Times New Roman" w:cs="Times New Roman"/>
              <w:sz w:val="24"/>
              <w:szCs w:val="24"/>
            </w:rPr>
          </w:rPrChange>
        </w:rPr>
        <w:pPrChange w:id="79" w:author="Biển Phan Y" w:date="2016-11-22T22:50:00Z">
          <w:pPr/>
        </w:pPrChange>
      </w:pPr>
      <w:ins w:id="80" w:author="van thang" w:date="2016-10-21T15:09:00Z">
        <w:r w:rsidRPr="00957567">
          <w:rPr>
            <w:rFonts w:ascii="Times New Roman" w:hAnsi="Times New Roman" w:cs="Times New Roman"/>
            <w:sz w:val="28"/>
            <w:szCs w:val="28"/>
            <w:rPrChange w:id="81" w:author="Phạm Anh Đại" w:date="2016-11-16T08:54:00Z">
              <w:rPr>
                <w:rFonts w:ascii="Times New Roman" w:hAnsi="Times New Roman" w:cs="Times New Roman"/>
                <w:sz w:val="24"/>
                <w:szCs w:val="24"/>
              </w:rPr>
            </w:rPrChange>
          </w:rPr>
          <w:t>Khi một cây cầu sụp đổ, chúng tôi phân tích sự việc để tìm ra nguyên nhân sự sụp đổ và tái cấu trúc các quy tắc thiết kế để đảm bảo rằng tai nạn sẽ không bao giờ xảy ra nữa. Khi chúng ta khám phá rằng các thiết bị điện tử</w:t>
        </w:r>
        <w:del w:id="82" w:author="Phạm Anh Đại" w:date="2016-11-16T08:37:00Z">
          <w:r w:rsidRPr="00957567" w:rsidDel="001868F1">
            <w:rPr>
              <w:rFonts w:ascii="Times New Roman" w:hAnsi="Times New Roman" w:cs="Times New Roman"/>
              <w:sz w:val="28"/>
              <w:szCs w:val="28"/>
              <w:rPrChange w:id="83"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84" w:author="Phạm Anh Đại" w:date="2016-11-16T08:54:00Z">
              <w:rPr>
                <w:rFonts w:ascii="Times New Roman" w:hAnsi="Times New Roman" w:cs="Times New Roman"/>
                <w:sz w:val="24"/>
                <w:szCs w:val="24"/>
              </w:rPr>
            </w:rPrChange>
          </w:rPr>
          <w:t xml:space="preserve"> hoạt động sai vì nó </w:t>
        </w:r>
      </w:ins>
      <w:ins w:id="85" w:author="Phạm Anh Đại" w:date="2016-11-16T08:39:00Z">
        <w:r w:rsidR="001868F1" w:rsidRPr="00957567">
          <w:rPr>
            <w:rFonts w:ascii="Times New Roman" w:hAnsi="Times New Roman" w:cs="Times New Roman"/>
            <w:sz w:val="28"/>
            <w:szCs w:val="28"/>
            <w:rPrChange w:id="86" w:author="Phạm Anh Đại" w:date="2016-11-16T08:54:00Z">
              <w:rPr>
                <w:rFonts w:ascii="Times New Roman" w:hAnsi="Times New Roman" w:cs="Times New Roman"/>
                <w:sz w:val="24"/>
                <w:szCs w:val="24"/>
              </w:rPr>
            </w:rPrChange>
          </w:rPr>
          <w:t xml:space="preserve">đang </w:t>
        </w:r>
      </w:ins>
      <w:ins w:id="87" w:author="van thang" w:date="2016-10-21T15:09:00Z">
        <w:del w:id="88" w:author="Phạm Anh Đại" w:date="2016-11-16T08:39:00Z">
          <w:r w:rsidRPr="00957567" w:rsidDel="001868F1">
            <w:rPr>
              <w:rFonts w:ascii="Times New Roman" w:hAnsi="Times New Roman" w:cs="Times New Roman"/>
              <w:sz w:val="28"/>
              <w:szCs w:val="28"/>
              <w:rPrChange w:id="89" w:author="Phạm Anh Đại" w:date="2016-11-16T08:54:00Z">
                <w:rPr>
                  <w:rFonts w:ascii="Times New Roman" w:hAnsi="Times New Roman" w:cs="Times New Roman"/>
                  <w:sz w:val="24"/>
                  <w:szCs w:val="24"/>
                </w:rPr>
              </w:rPrChange>
            </w:rPr>
            <w:delText xml:space="preserve">được đáp ứng </w:delText>
          </w:r>
        </w:del>
      </w:ins>
      <w:ins w:id="90" w:author="Phạm Anh Đại" w:date="2016-11-16T08:42:00Z">
        <w:r w:rsidR="001868F1" w:rsidRPr="00957567">
          <w:rPr>
            <w:rFonts w:ascii="Times New Roman" w:hAnsi="Times New Roman" w:cs="Times New Roman"/>
            <w:sz w:val="28"/>
            <w:szCs w:val="28"/>
            <w:rPrChange w:id="91" w:author="Phạm Anh Đại" w:date="2016-11-16T08:54:00Z">
              <w:rPr>
                <w:rFonts w:ascii="Times New Roman" w:hAnsi="Times New Roman" w:cs="Times New Roman"/>
                <w:sz w:val="24"/>
                <w:szCs w:val="24"/>
              </w:rPr>
            </w:rPrChange>
          </w:rPr>
          <w:t>gây ra</w:t>
        </w:r>
      </w:ins>
      <w:ins w:id="92" w:author="van thang" w:date="2016-10-21T15:09:00Z">
        <w:del w:id="93" w:author="Phạm Anh Đại" w:date="2016-11-16T08:42:00Z">
          <w:r w:rsidRPr="00957567" w:rsidDel="001868F1">
            <w:rPr>
              <w:rFonts w:ascii="Times New Roman" w:hAnsi="Times New Roman" w:cs="Times New Roman"/>
              <w:sz w:val="28"/>
              <w:szCs w:val="28"/>
              <w:rPrChange w:id="94" w:author="Phạm Anh Đại" w:date="2016-11-16T08:54:00Z">
                <w:rPr>
                  <w:rFonts w:ascii="Times New Roman" w:hAnsi="Times New Roman" w:cs="Times New Roman"/>
                  <w:sz w:val="24"/>
                  <w:szCs w:val="24"/>
                </w:rPr>
              </w:rPrChange>
            </w:rPr>
            <w:delText>với</w:delText>
          </w:r>
        </w:del>
        <w:r w:rsidRPr="00957567">
          <w:rPr>
            <w:rFonts w:ascii="Times New Roman" w:hAnsi="Times New Roman" w:cs="Times New Roman"/>
            <w:sz w:val="28"/>
            <w:szCs w:val="28"/>
            <w:rPrChange w:id="95" w:author="Phạm Anh Đại" w:date="2016-11-16T08:54:00Z">
              <w:rPr>
                <w:rFonts w:ascii="Times New Roman" w:hAnsi="Times New Roman" w:cs="Times New Roman"/>
                <w:sz w:val="24"/>
                <w:szCs w:val="24"/>
              </w:rPr>
            </w:rPrChange>
          </w:rPr>
          <w:t xml:space="preserve"> tiếng ồn</w:t>
        </w:r>
        <w:del w:id="96" w:author="Phạm Anh Đại" w:date="2016-11-16T08:42:00Z">
          <w:r w:rsidRPr="00957567" w:rsidDel="001868F1">
            <w:rPr>
              <w:rFonts w:ascii="Times New Roman" w:hAnsi="Times New Roman" w:cs="Times New Roman"/>
              <w:sz w:val="28"/>
              <w:szCs w:val="28"/>
              <w:rPrChange w:id="97" w:author="Phạm Anh Đại" w:date="2016-11-16T08:54:00Z">
                <w:rPr>
                  <w:rFonts w:ascii="Times New Roman" w:hAnsi="Times New Roman" w:cs="Times New Roman"/>
                  <w:sz w:val="24"/>
                  <w:szCs w:val="24"/>
                </w:rPr>
              </w:rPrChange>
            </w:rPr>
            <w:delText xml:space="preserve"> điện</w:delText>
          </w:r>
        </w:del>
        <w:r w:rsidRPr="00957567">
          <w:rPr>
            <w:rFonts w:ascii="Times New Roman" w:hAnsi="Times New Roman" w:cs="Times New Roman"/>
            <w:sz w:val="28"/>
            <w:szCs w:val="28"/>
            <w:rPrChange w:id="98" w:author="Phạm Anh Đại" w:date="2016-11-16T08:54:00Z">
              <w:rPr>
                <w:rFonts w:ascii="Times New Roman" w:hAnsi="Times New Roman" w:cs="Times New Roman"/>
                <w:sz w:val="24"/>
                <w:szCs w:val="24"/>
              </w:rPr>
            </w:rPrChange>
          </w:rPr>
          <w:t xml:space="preserve"> không thể tránh khỏi, chúng tôi thiết kế lại mạch để</w:t>
        </w:r>
        <w:del w:id="99" w:author="Phạm Anh Đại" w:date="2016-11-16T08:43:00Z">
          <w:r w:rsidRPr="00957567" w:rsidDel="001868F1">
            <w:rPr>
              <w:rFonts w:ascii="Times New Roman" w:hAnsi="Times New Roman" w:cs="Times New Roman"/>
              <w:sz w:val="28"/>
              <w:szCs w:val="28"/>
              <w:rPrChange w:id="100" w:author="Phạm Anh Đại" w:date="2016-11-16T08:54:00Z">
                <w:rPr>
                  <w:rFonts w:ascii="Times New Roman" w:hAnsi="Times New Roman" w:cs="Times New Roman"/>
                  <w:sz w:val="24"/>
                  <w:szCs w:val="24"/>
                </w:rPr>
              </w:rPrChange>
            </w:rPr>
            <w:delText xml:space="preserve"> ít</w:delText>
          </w:r>
        </w:del>
        <w:r w:rsidRPr="00957567">
          <w:rPr>
            <w:rFonts w:ascii="Times New Roman" w:hAnsi="Times New Roman" w:cs="Times New Roman"/>
            <w:sz w:val="28"/>
            <w:szCs w:val="28"/>
            <w:rPrChange w:id="101" w:author="Phạm Anh Đại" w:date="2016-11-16T08:54:00Z">
              <w:rPr>
                <w:rFonts w:ascii="Times New Roman" w:hAnsi="Times New Roman" w:cs="Times New Roman"/>
                <w:sz w:val="24"/>
                <w:szCs w:val="24"/>
              </w:rPr>
            </w:rPrChange>
          </w:rPr>
          <w:t xml:space="preserve"> tiếng ồn</w:t>
        </w:r>
      </w:ins>
      <w:ins w:id="102" w:author="Phạm Anh Đại" w:date="2016-11-16T08:43:00Z">
        <w:r w:rsidR="001868F1" w:rsidRPr="00957567">
          <w:rPr>
            <w:rFonts w:ascii="Times New Roman" w:hAnsi="Times New Roman" w:cs="Times New Roman"/>
            <w:sz w:val="28"/>
            <w:szCs w:val="28"/>
            <w:rPrChange w:id="103" w:author="Phạm Anh Đại" w:date="2016-11-16T08:54:00Z">
              <w:rPr>
                <w:rFonts w:ascii="Times New Roman" w:hAnsi="Times New Roman" w:cs="Times New Roman"/>
                <w:sz w:val="24"/>
                <w:szCs w:val="24"/>
              </w:rPr>
            </w:rPrChange>
          </w:rPr>
          <w:t xml:space="preserve"> nhỏ</w:t>
        </w:r>
      </w:ins>
      <w:ins w:id="104" w:author="van thang" w:date="2016-10-21T15:09:00Z">
        <w:r w:rsidRPr="00957567">
          <w:rPr>
            <w:rFonts w:ascii="Times New Roman" w:hAnsi="Times New Roman" w:cs="Times New Roman"/>
            <w:sz w:val="28"/>
            <w:szCs w:val="28"/>
            <w:rPrChange w:id="105" w:author="Phạm Anh Đại" w:date="2016-11-16T08:54:00Z">
              <w:rPr>
                <w:rFonts w:ascii="Times New Roman" w:hAnsi="Times New Roman" w:cs="Times New Roman"/>
                <w:sz w:val="24"/>
                <w:szCs w:val="24"/>
              </w:rPr>
            </w:rPrChange>
          </w:rPr>
          <w:t xml:space="preserve"> hơn. Nhưng khi một vụ tai nạn được cho là gây ra bởi con người, chúng ta đổ lỗi cho họ và sau đó tiếp tục làm những việc giống như chúng t</w:t>
        </w:r>
      </w:ins>
      <w:ins w:id="106" w:author="Phạm Anh Đại" w:date="2016-11-16T08:46:00Z">
        <w:r w:rsidR="00D835D7" w:rsidRPr="00957567">
          <w:rPr>
            <w:rFonts w:ascii="Times New Roman" w:hAnsi="Times New Roman" w:cs="Times New Roman"/>
            <w:sz w:val="28"/>
            <w:szCs w:val="28"/>
            <w:rPrChange w:id="107" w:author="Phạm Anh Đại" w:date="2016-11-16T08:54:00Z">
              <w:rPr>
                <w:rFonts w:ascii="Times New Roman" w:hAnsi="Times New Roman" w:cs="Times New Roman"/>
                <w:sz w:val="24"/>
                <w:szCs w:val="24"/>
              </w:rPr>
            </w:rPrChange>
          </w:rPr>
          <w:t>a</w:t>
        </w:r>
      </w:ins>
      <w:ins w:id="108" w:author="van thang" w:date="2016-10-21T15:09:00Z">
        <w:del w:id="109" w:author="Phạm Anh Đại" w:date="2016-11-16T08:46:00Z">
          <w:r w:rsidRPr="00957567" w:rsidDel="00D835D7">
            <w:rPr>
              <w:rFonts w:ascii="Times New Roman" w:hAnsi="Times New Roman" w:cs="Times New Roman"/>
              <w:sz w:val="28"/>
              <w:szCs w:val="28"/>
              <w:rPrChange w:id="110" w:author="Phạm Anh Đại" w:date="2016-11-16T08:54:00Z">
                <w:rPr>
                  <w:rFonts w:ascii="Times New Roman" w:hAnsi="Times New Roman" w:cs="Times New Roman"/>
                  <w:sz w:val="24"/>
                  <w:szCs w:val="24"/>
                </w:rPr>
              </w:rPrChange>
            </w:rPr>
            <w:delText>ôi</w:delText>
          </w:r>
        </w:del>
        <w:r w:rsidRPr="00957567">
          <w:rPr>
            <w:rFonts w:ascii="Times New Roman" w:hAnsi="Times New Roman" w:cs="Times New Roman"/>
            <w:sz w:val="28"/>
            <w:szCs w:val="28"/>
            <w:rPrChange w:id="111" w:author="Phạm Anh Đại" w:date="2016-11-16T08:54:00Z">
              <w:rPr>
                <w:rFonts w:ascii="Times New Roman" w:hAnsi="Times New Roman" w:cs="Times New Roman"/>
                <w:sz w:val="24"/>
                <w:szCs w:val="24"/>
              </w:rPr>
            </w:rPrChange>
          </w:rPr>
          <w:t xml:space="preserve"> đã luôn luôn thực hiện.</w:t>
        </w:r>
      </w:ins>
    </w:p>
    <w:p w14:paraId="0A603B4C" w14:textId="77777777" w:rsidR="00FA02FA" w:rsidRPr="00957567" w:rsidRDefault="00FA02FA">
      <w:pPr>
        <w:jc w:val="both"/>
        <w:rPr>
          <w:ins w:id="112" w:author="van thang" w:date="2016-10-21T15:09:00Z"/>
          <w:rFonts w:ascii="Times New Roman" w:hAnsi="Times New Roman" w:cs="Times New Roman"/>
          <w:sz w:val="28"/>
          <w:szCs w:val="28"/>
          <w:rPrChange w:id="113" w:author="Phạm Anh Đại" w:date="2016-11-16T08:54:00Z">
            <w:rPr>
              <w:ins w:id="114" w:author="van thang" w:date="2016-10-21T15:09:00Z"/>
              <w:rFonts w:ascii="Times New Roman" w:hAnsi="Times New Roman" w:cs="Times New Roman"/>
              <w:sz w:val="24"/>
              <w:szCs w:val="24"/>
            </w:rPr>
          </w:rPrChange>
        </w:rPr>
        <w:pPrChange w:id="115" w:author="Biển Phan Y" w:date="2016-11-22T22:50:00Z">
          <w:pPr/>
        </w:pPrChange>
      </w:pPr>
    </w:p>
    <w:p w14:paraId="28CF9513" w14:textId="53AA9A9E" w:rsidR="00FA02FA" w:rsidRPr="00957567" w:rsidRDefault="00FA02FA">
      <w:pPr>
        <w:jc w:val="both"/>
        <w:rPr>
          <w:ins w:id="116" w:author="van thang" w:date="2016-10-21T15:09:00Z"/>
          <w:rFonts w:ascii="Times New Roman" w:hAnsi="Times New Roman" w:cs="Times New Roman"/>
          <w:sz w:val="28"/>
          <w:szCs w:val="28"/>
          <w:rPrChange w:id="117" w:author="Phạm Anh Đại" w:date="2016-11-16T08:54:00Z">
            <w:rPr>
              <w:ins w:id="118" w:author="van thang" w:date="2016-10-21T15:09:00Z"/>
              <w:rFonts w:ascii="Times New Roman" w:hAnsi="Times New Roman" w:cs="Times New Roman"/>
              <w:sz w:val="24"/>
              <w:szCs w:val="24"/>
            </w:rPr>
          </w:rPrChange>
        </w:rPr>
        <w:pPrChange w:id="119" w:author="Biển Phan Y" w:date="2016-11-22T22:50:00Z">
          <w:pPr/>
        </w:pPrChange>
      </w:pPr>
      <w:ins w:id="120" w:author="van thang" w:date="2016-10-21T15:09:00Z">
        <w:r w:rsidRPr="00957567">
          <w:rPr>
            <w:rFonts w:ascii="Times New Roman" w:hAnsi="Times New Roman" w:cs="Times New Roman"/>
            <w:sz w:val="28"/>
            <w:szCs w:val="28"/>
            <w:rPrChange w:id="121" w:author="Phạm Anh Đại" w:date="2016-11-16T08:54:00Z">
              <w:rPr>
                <w:rFonts w:ascii="Times New Roman" w:hAnsi="Times New Roman" w:cs="Times New Roman"/>
                <w:sz w:val="24"/>
                <w:szCs w:val="24"/>
              </w:rPr>
            </w:rPrChange>
          </w:rPr>
          <w:t>Giới hạn vật lý cũng được hiểu</w:t>
        </w:r>
      </w:ins>
      <w:ins w:id="122" w:author="Phạm Anh Đại" w:date="2016-11-16T08:51:00Z">
        <w:r w:rsidR="00D835D7" w:rsidRPr="00957567">
          <w:rPr>
            <w:rFonts w:ascii="Times New Roman" w:hAnsi="Times New Roman" w:cs="Times New Roman"/>
            <w:sz w:val="28"/>
            <w:szCs w:val="28"/>
            <w:rPrChange w:id="123" w:author="Phạm Anh Đại" w:date="2016-11-16T08:54:00Z">
              <w:rPr>
                <w:rFonts w:ascii="Times New Roman" w:hAnsi="Times New Roman" w:cs="Times New Roman"/>
                <w:sz w:val="24"/>
                <w:szCs w:val="24"/>
              </w:rPr>
            </w:rPrChange>
          </w:rPr>
          <w:t xml:space="preserve"> rõ</w:t>
        </w:r>
      </w:ins>
      <w:ins w:id="124" w:author="van thang" w:date="2016-10-21T15:09:00Z">
        <w:r w:rsidRPr="00957567">
          <w:rPr>
            <w:rFonts w:ascii="Times New Roman" w:hAnsi="Times New Roman" w:cs="Times New Roman"/>
            <w:sz w:val="28"/>
            <w:szCs w:val="28"/>
            <w:rPrChange w:id="125" w:author="Phạm Anh Đại" w:date="2016-11-16T08:54:00Z">
              <w:rPr>
                <w:rFonts w:ascii="Times New Roman" w:hAnsi="Times New Roman" w:cs="Times New Roman"/>
                <w:sz w:val="24"/>
                <w:szCs w:val="24"/>
              </w:rPr>
            </w:rPrChange>
          </w:rPr>
          <w:t xml:space="preserve"> bởi nhà thiết kế; </w:t>
        </w:r>
        <w:del w:id="126" w:author="Phạm Anh Đại" w:date="2016-11-16T08:49:00Z">
          <w:r w:rsidRPr="00957567" w:rsidDel="00D835D7">
            <w:rPr>
              <w:rFonts w:ascii="Times New Roman" w:hAnsi="Times New Roman" w:cs="Times New Roman"/>
              <w:sz w:val="28"/>
              <w:szCs w:val="28"/>
              <w:rPrChange w:id="127" w:author="Phạm Anh Đại" w:date="2016-11-16T08:54:00Z">
                <w:rPr>
                  <w:rFonts w:ascii="Times New Roman" w:hAnsi="Times New Roman" w:cs="Times New Roman"/>
                  <w:sz w:val="24"/>
                  <w:szCs w:val="24"/>
                </w:rPr>
              </w:rPrChange>
            </w:rPr>
            <w:delText>hạn chế về tâm thần</w:delText>
          </w:r>
        </w:del>
      </w:ins>
      <w:ins w:id="128" w:author="Phạm Anh Đại" w:date="2016-11-16T08:49:00Z">
        <w:r w:rsidR="00D835D7" w:rsidRPr="00957567">
          <w:rPr>
            <w:rFonts w:ascii="Times New Roman" w:hAnsi="Times New Roman" w:cs="Times New Roman"/>
            <w:sz w:val="28"/>
            <w:szCs w:val="28"/>
            <w:rPrChange w:id="129" w:author="Phạm Anh Đại" w:date="2016-11-16T08:54:00Z">
              <w:rPr>
                <w:rFonts w:ascii="Times New Roman" w:hAnsi="Times New Roman" w:cs="Times New Roman"/>
                <w:sz w:val="24"/>
                <w:szCs w:val="24"/>
              </w:rPr>
            </w:rPrChange>
          </w:rPr>
          <w:t xml:space="preserve">giới hạn </w:t>
        </w:r>
      </w:ins>
      <w:ins w:id="130" w:author="Phạm Anh Đại" w:date="2016-11-16T08:50:00Z">
        <w:r w:rsidR="00D835D7" w:rsidRPr="00957567">
          <w:rPr>
            <w:rFonts w:ascii="Times New Roman" w:hAnsi="Times New Roman" w:cs="Times New Roman"/>
            <w:sz w:val="28"/>
            <w:szCs w:val="28"/>
            <w:rPrChange w:id="131" w:author="Phạm Anh Đại" w:date="2016-11-16T08:54:00Z">
              <w:rPr>
                <w:rFonts w:ascii="Times New Roman" w:hAnsi="Times New Roman" w:cs="Times New Roman"/>
                <w:sz w:val="24"/>
                <w:szCs w:val="24"/>
              </w:rPr>
            </w:rPrChange>
          </w:rPr>
          <w:t>trí óc</w:t>
        </w:r>
      </w:ins>
      <w:ins w:id="132" w:author="van thang" w:date="2016-10-21T15:09:00Z">
        <w:r w:rsidRPr="00957567">
          <w:rPr>
            <w:rFonts w:ascii="Times New Roman" w:hAnsi="Times New Roman" w:cs="Times New Roman"/>
            <w:sz w:val="28"/>
            <w:szCs w:val="28"/>
            <w:rPrChange w:id="133" w:author="Phạm Anh Đại" w:date="2016-11-16T08:54:00Z">
              <w:rPr>
                <w:rFonts w:ascii="Times New Roman" w:hAnsi="Times New Roman" w:cs="Times New Roman"/>
                <w:sz w:val="24"/>
                <w:szCs w:val="24"/>
              </w:rPr>
            </w:rPrChange>
          </w:rPr>
          <w:t xml:space="preserve"> </w:t>
        </w:r>
      </w:ins>
      <w:ins w:id="134" w:author="Phạm Anh Đại" w:date="2016-11-16T08:51:00Z">
        <w:r w:rsidR="00D835D7" w:rsidRPr="00957567">
          <w:rPr>
            <w:rFonts w:ascii="Times New Roman" w:hAnsi="Times New Roman" w:cs="Times New Roman"/>
            <w:sz w:val="28"/>
            <w:szCs w:val="28"/>
            <w:rPrChange w:id="135" w:author="Phạm Anh Đại" w:date="2016-11-16T08:54:00Z">
              <w:rPr>
                <w:rFonts w:ascii="Times New Roman" w:hAnsi="Times New Roman" w:cs="Times New Roman"/>
                <w:sz w:val="24"/>
                <w:szCs w:val="24"/>
              </w:rPr>
            </w:rPrChange>
          </w:rPr>
          <w:t>thì rất khó hiểu</w:t>
        </w:r>
      </w:ins>
      <w:ins w:id="136" w:author="van thang" w:date="2016-10-21T15:09:00Z">
        <w:del w:id="137" w:author="Phạm Anh Đại" w:date="2016-11-16T08:51:00Z">
          <w:r w:rsidRPr="00957567" w:rsidDel="00D835D7">
            <w:rPr>
              <w:rFonts w:ascii="Times New Roman" w:hAnsi="Times New Roman" w:cs="Times New Roman"/>
              <w:sz w:val="28"/>
              <w:szCs w:val="28"/>
              <w:rPrChange w:id="138" w:author="Phạm Anh Đại" w:date="2016-11-16T08:54:00Z">
                <w:rPr>
                  <w:rFonts w:ascii="Times New Roman" w:hAnsi="Times New Roman" w:cs="Times New Roman"/>
                  <w:sz w:val="24"/>
                  <w:szCs w:val="24"/>
                </w:rPr>
              </w:rPrChange>
            </w:rPr>
            <w:delText>đ</w:delText>
          </w:r>
        </w:del>
        <w:del w:id="139" w:author="Phạm Anh Đại" w:date="2016-11-16T08:50:00Z">
          <w:r w:rsidRPr="00957567" w:rsidDel="00D835D7">
            <w:rPr>
              <w:rFonts w:ascii="Times New Roman" w:hAnsi="Times New Roman" w:cs="Times New Roman"/>
              <w:sz w:val="28"/>
              <w:szCs w:val="28"/>
              <w:rPrChange w:id="140" w:author="Phạm Anh Đại" w:date="2016-11-16T08:54:00Z">
                <w:rPr>
                  <w:rFonts w:ascii="Times New Roman" w:hAnsi="Times New Roman" w:cs="Times New Roman"/>
                  <w:sz w:val="24"/>
                  <w:szCs w:val="24"/>
                </w:rPr>
              </w:rPrChange>
            </w:rPr>
            <w:delText>ược hiểu lầm</w:delText>
          </w:r>
        </w:del>
        <w:del w:id="141" w:author="Phạm Anh Đại" w:date="2016-11-16T08:51:00Z">
          <w:r w:rsidRPr="00957567" w:rsidDel="00D835D7">
            <w:rPr>
              <w:rFonts w:ascii="Times New Roman" w:hAnsi="Times New Roman" w:cs="Times New Roman"/>
              <w:sz w:val="28"/>
              <w:szCs w:val="28"/>
              <w:rPrChange w:id="142" w:author="Phạm Anh Đại" w:date="2016-11-16T08:54:00Z">
                <w:rPr>
                  <w:rFonts w:ascii="Times New Roman" w:hAnsi="Times New Roman" w:cs="Times New Roman"/>
                  <w:sz w:val="24"/>
                  <w:szCs w:val="24"/>
                </w:rPr>
              </w:rPrChange>
            </w:rPr>
            <w:delText xml:space="preserve"> </w:delText>
          </w:r>
        </w:del>
        <w:del w:id="143" w:author="Phạm Anh Đại" w:date="2016-11-16T08:50:00Z">
          <w:r w:rsidRPr="00957567" w:rsidDel="00D835D7">
            <w:rPr>
              <w:rFonts w:ascii="Times New Roman" w:hAnsi="Times New Roman" w:cs="Times New Roman"/>
              <w:sz w:val="28"/>
              <w:szCs w:val="28"/>
              <w:rPrChange w:id="144" w:author="Phạm Anh Đại" w:date="2016-11-16T08:54:00Z">
                <w:rPr>
                  <w:rFonts w:ascii="Times New Roman" w:hAnsi="Times New Roman" w:cs="Times New Roman"/>
                  <w:sz w:val="24"/>
                  <w:szCs w:val="24"/>
                </w:rPr>
              </w:rPrChange>
            </w:rPr>
            <w:delText>rất nhiều</w:delText>
          </w:r>
        </w:del>
        <w:r w:rsidRPr="00957567">
          <w:rPr>
            <w:rFonts w:ascii="Times New Roman" w:hAnsi="Times New Roman" w:cs="Times New Roman"/>
            <w:sz w:val="28"/>
            <w:szCs w:val="28"/>
            <w:rPrChange w:id="145" w:author="Phạm Anh Đại" w:date="2016-11-16T08:54:00Z">
              <w:rPr>
                <w:rFonts w:ascii="Times New Roman" w:hAnsi="Times New Roman" w:cs="Times New Roman"/>
                <w:sz w:val="24"/>
                <w:szCs w:val="24"/>
              </w:rPr>
            </w:rPrChange>
          </w:rPr>
          <w:t>. Chúng ta nên</w:t>
        </w:r>
      </w:ins>
      <w:ins w:id="146" w:author="Phat Tran" w:date="2016-10-28T14:53:00Z">
        <w:r w:rsidR="006A6949" w:rsidRPr="00957567">
          <w:rPr>
            <w:rFonts w:ascii="Times New Roman" w:hAnsi="Times New Roman" w:cs="Times New Roman"/>
            <w:sz w:val="28"/>
            <w:szCs w:val="28"/>
            <w:rPrChange w:id="147" w:author="Phạm Anh Đại" w:date="2016-11-16T08:54:00Z">
              <w:rPr>
                <w:rFonts w:ascii="Times New Roman" w:hAnsi="Times New Roman" w:cs="Times New Roman"/>
                <w:sz w:val="24"/>
                <w:szCs w:val="24"/>
              </w:rPr>
            </w:rPrChange>
          </w:rPr>
          <w:t xml:space="preserve"> luận giải</w:t>
        </w:r>
      </w:ins>
      <w:ins w:id="148" w:author="van thang" w:date="2016-10-21T15:09:00Z">
        <w:r w:rsidRPr="00957567">
          <w:rPr>
            <w:rFonts w:ascii="Times New Roman" w:hAnsi="Times New Roman" w:cs="Times New Roman"/>
            <w:sz w:val="28"/>
            <w:szCs w:val="28"/>
            <w:rPrChange w:id="149" w:author="Phạm Anh Đại" w:date="2016-11-16T08:54:00Z">
              <w:rPr>
                <w:rFonts w:ascii="Times New Roman" w:hAnsi="Times New Roman" w:cs="Times New Roman"/>
                <w:sz w:val="24"/>
                <w:szCs w:val="24"/>
              </w:rPr>
            </w:rPrChange>
          </w:rPr>
          <w:t xml:space="preserve"> </w:t>
        </w:r>
        <w:del w:id="150" w:author="Phat Tran" w:date="2016-10-28T14:53:00Z">
          <w:r w:rsidRPr="00957567" w:rsidDel="006A6949">
            <w:rPr>
              <w:rFonts w:ascii="Times New Roman" w:hAnsi="Times New Roman" w:cs="Times New Roman"/>
              <w:sz w:val="28"/>
              <w:szCs w:val="28"/>
              <w:rPrChange w:id="151" w:author="Phạm Anh Đại" w:date="2016-11-16T08:54:00Z">
                <w:rPr>
                  <w:rFonts w:ascii="Times New Roman" w:hAnsi="Times New Roman" w:cs="Times New Roman"/>
                  <w:sz w:val="24"/>
                  <w:szCs w:val="24"/>
                </w:rPr>
              </w:rPrChange>
            </w:rPr>
            <w:delText xml:space="preserve">đối xử </w:delText>
          </w:r>
        </w:del>
        <w:del w:id="152" w:author="Phạm Anh Đại" w:date="2016-11-16T08:52:00Z">
          <w:r w:rsidRPr="00957567" w:rsidDel="00D835D7">
            <w:rPr>
              <w:rFonts w:ascii="Times New Roman" w:hAnsi="Times New Roman" w:cs="Times New Roman"/>
              <w:sz w:val="28"/>
              <w:szCs w:val="28"/>
              <w:rPrChange w:id="153" w:author="Phạm Anh Đại" w:date="2016-11-16T08:54:00Z">
                <w:rPr>
                  <w:rFonts w:ascii="Times New Roman" w:hAnsi="Times New Roman" w:cs="Times New Roman"/>
                  <w:sz w:val="24"/>
                  <w:szCs w:val="24"/>
                </w:rPr>
              </w:rPrChange>
            </w:rPr>
            <w:delText>với</w:delText>
          </w:r>
        </w:del>
        <w:del w:id="154" w:author="Phạm Anh Đại" w:date="2016-11-16T08:53:00Z">
          <w:r w:rsidRPr="00957567" w:rsidDel="00D835D7">
            <w:rPr>
              <w:rFonts w:ascii="Times New Roman" w:hAnsi="Times New Roman" w:cs="Times New Roman"/>
              <w:sz w:val="28"/>
              <w:szCs w:val="28"/>
              <w:rPrChange w:id="155"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156" w:author="Phạm Anh Đại" w:date="2016-11-16T08:54:00Z">
              <w:rPr>
                <w:rFonts w:ascii="Times New Roman" w:hAnsi="Times New Roman" w:cs="Times New Roman"/>
                <w:sz w:val="24"/>
                <w:szCs w:val="24"/>
              </w:rPr>
            </w:rPrChange>
          </w:rPr>
          <w:t>tất cả những thất bại trong cùng một cách: tìm thấy những nguyên nhân cơ bản và thiết kế lại hệ thống</w:t>
        </w:r>
      </w:ins>
      <w:ins w:id="157" w:author="Phạm Anh Đại" w:date="2016-11-16T08:53:00Z">
        <w:r w:rsidR="00957567" w:rsidRPr="00957567">
          <w:rPr>
            <w:rFonts w:ascii="Times New Roman" w:hAnsi="Times New Roman" w:cs="Times New Roman"/>
            <w:sz w:val="28"/>
            <w:szCs w:val="28"/>
            <w:rPrChange w:id="158" w:author="Phạm Anh Đại" w:date="2016-11-16T08:54:00Z">
              <w:rPr>
                <w:rFonts w:ascii="Times New Roman" w:hAnsi="Times New Roman" w:cs="Times New Roman"/>
                <w:sz w:val="24"/>
                <w:szCs w:val="24"/>
              </w:rPr>
            </w:rPrChange>
          </w:rPr>
          <w:t xml:space="preserve"> để</w:t>
        </w:r>
      </w:ins>
      <w:ins w:id="159" w:author="van thang" w:date="2016-10-21T15:09:00Z">
        <w:del w:id="160" w:author="Phạm Anh Đại" w:date="2016-11-16T08:53:00Z">
          <w:r w:rsidRPr="00957567" w:rsidDel="00957567">
            <w:rPr>
              <w:rFonts w:ascii="Times New Roman" w:hAnsi="Times New Roman" w:cs="Times New Roman"/>
              <w:sz w:val="28"/>
              <w:szCs w:val="28"/>
              <w:rPrChange w:id="161" w:author="Phạm Anh Đại" w:date="2016-11-16T08:54:00Z">
                <w:rPr>
                  <w:rFonts w:ascii="Times New Roman" w:hAnsi="Times New Roman" w:cs="Times New Roman"/>
                  <w:sz w:val="24"/>
                  <w:szCs w:val="24"/>
                </w:rPr>
              </w:rPrChange>
            </w:rPr>
            <w:delText>, do đó</w:delText>
          </w:r>
        </w:del>
        <w:r w:rsidRPr="00957567">
          <w:rPr>
            <w:rFonts w:ascii="Times New Roman" w:hAnsi="Times New Roman" w:cs="Times New Roman"/>
            <w:sz w:val="28"/>
            <w:szCs w:val="28"/>
            <w:rPrChange w:id="162" w:author="Phạm Anh Đại" w:date="2016-11-16T08:54:00Z">
              <w:rPr>
                <w:rFonts w:ascii="Times New Roman" w:hAnsi="Times New Roman" w:cs="Times New Roman"/>
                <w:sz w:val="24"/>
                <w:szCs w:val="24"/>
              </w:rPr>
            </w:rPrChange>
          </w:rPr>
          <w:t xml:space="preserve"> </w:t>
        </w:r>
      </w:ins>
      <w:ins w:id="163" w:author="Phạm Anh Đại" w:date="2016-11-16T08:54:00Z">
        <w:r w:rsidR="00957567" w:rsidRPr="00957567">
          <w:rPr>
            <w:rFonts w:ascii="Times New Roman" w:hAnsi="Times New Roman" w:cs="Times New Roman"/>
            <w:sz w:val="28"/>
            <w:szCs w:val="28"/>
            <w:rPrChange w:id="164" w:author="Phạm Anh Đại" w:date="2016-11-16T08:54:00Z">
              <w:rPr>
                <w:rFonts w:ascii="Times New Roman" w:hAnsi="Times New Roman" w:cs="Times New Roman"/>
                <w:sz w:val="24"/>
                <w:szCs w:val="24"/>
              </w:rPr>
            </w:rPrChange>
          </w:rPr>
          <w:t>chúng</w:t>
        </w:r>
      </w:ins>
      <w:ins w:id="165" w:author="van thang" w:date="2016-10-21T15:09:00Z">
        <w:del w:id="166" w:author="Phạm Anh Đại" w:date="2016-11-16T08:54:00Z">
          <w:r w:rsidRPr="00957567" w:rsidDel="00957567">
            <w:rPr>
              <w:rFonts w:ascii="Times New Roman" w:hAnsi="Times New Roman" w:cs="Times New Roman"/>
              <w:sz w:val="28"/>
              <w:szCs w:val="28"/>
              <w:rPrChange w:id="167" w:author="Phạm Anh Đại" w:date="2016-11-16T08:54:00Z">
                <w:rPr>
                  <w:rFonts w:ascii="Times New Roman" w:hAnsi="Times New Roman" w:cs="Times New Roman"/>
                  <w:sz w:val="24"/>
                  <w:szCs w:val="24"/>
                </w:rPr>
              </w:rPrChange>
            </w:rPr>
            <w:delText>những</w:delText>
          </w:r>
        </w:del>
        <w:r w:rsidRPr="00957567">
          <w:rPr>
            <w:rFonts w:ascii="Times New Roman" w:hAnsi="Times New Roman" w:cs="Times New Roman"/>
            <w:sz w:val="28"/>
            <w:szCs w:val="28"/>
            <w:rPrChange w:id="168" w:author="Phạm Anh Đại" w:date="2016-11-16T08:54:00Z">
              <w:rPr>
                <w:rFonts w:ascii="Times New Roman" w:hAnsi="Times New Roman" w:cs="Times New Roman"/>
                <w:sz w:val="24"/>
                <w:szCs w:val="24"/>
              </w:rPr>
            </w:rPrChange>
          </w:rPr>
          <w:t xml:space="preserve"> không còn có thể </w:t>
        </w:r>
      </w:ins>
      <w:ins w:id="169" w:author="Phạm Anh Đại" w:date="2016-11-16T08:54:00Z">
        <w:r w:rsidR="00957567" w:rsidRPr="00957567">
          <w:rPr>
            <w:rFonts w:ascii="Times New Roman" w:hAnsi="Times New Roman" w:cs="Times New Roman"/>
            <w:sz w:val="28"/>
            <w:szCs w:val="28"/>
            <w:rPrChange w:id="170" w:author="Phạm Anh Đại" w:date="2016-11-16T08:54:00Z">
              <w:rPr>
                <w:rFonts w:ascii="Times New Roman" w:hAnsi="Times New Roman" w:cs="Times New Roman"/>
                <w:sz w:val="24"/>
                <w:szCs w:val="24"/>
              </w:rPr>
            </w:rPrChange>
          </w:rPr>
          <w:t>gây ra</w:t>
        </w:r>
      </w:ins>
      <w:ins w:id="171" w:author="van thang" w:date="2016-10-21T15:09:00Z">
        <w:del w:id="172" w:author="Phạm Anh Đại" w:date="2016-11-16T08:54:00Z">
          <w:r w:rsidRPr="00957567" w:rsidDel="00957567">
            <w:rPr>
              <w:rFonts w:ascii="Times New Roman" w:hAnsi="Times New Roman" w:cs="Times New Roman"/>
              <w:sz w:val="28"/>
              <w:szCs w:val="28"/>
              <w:rPrChange w:id="173" w:author="Phạm Anh Đại" w:date="2016-11-16T08:54:00Z">
                <w:rPr>
                  <w:rFonts w:ascii="Times New Roman" w:hAnsi="Times New Roman" w:cs="Times New Roman"/>
                  <w:sz w:val="24"/>
                  <w:szCs w:val="24"/>
                </w:rPr>
              </w:rPrChange>
            </w:rPr>
            <w:delText>dẫn đến</w:delText>
          </w:r>
        </w:del>
        <w:r w:rsidRPr="00957567">
          <w:rPr>
            <w:rFonts w:ascii="Times New Roman" w:hAnsi="Times New Roman" w:cs="Times New Roman"/>
            <w:sz w:val="28"/>
            <w:szCs w:val="28"/>
            <w:rPrChange w:id="174" w:author="Phạm Anh Đại" w:date="2016-11-16T08:54:00Z">
              <w:rPr>
                <w:rFonts w:ascii="Times New Roman" w:hAnsi="Times New Roman" w:cs="Times New Roman"/>
                <w:sz w:val="24"/>
                <w:szCs w:val="24"/>
              </w:rPr>
            </w:rPrChange>
          </w:rPr>
          <w:t xml:space="preserve"> các vấn đề. Chúng</w:t>
        </w:r>
        <w:del w:id="175" w:author="Biển Phan Y" w:date="2016-11-22T23:04:00Z">
          <w:r w:rsidRPr="00957567" w:rsidDel="00E146FF">
            <w:rPr>
              <w:rFonts w:ascii="Times New Roman" w:hAnsi="Times New Roman" w:cs="Times New Roman"/>
              <w:sz w:val="28"/>
              <w:szCs w:val="28"/>
              <w:rPrChange w:id="176" w:author="Phạm Anh Đại" w:date="2016-11-16T08:54:00Z">
                <w:rPr>
                  <w:rFonts w:ascii="Times New Roman" w:hAnsi="Times New Roman" w:cs="Times New Roman"/>
                  <w:sz w:val="24"/>
                  <w:szCs w:val="24"/>
                </w:rPr>
              </w:rPrChange>
            </w:rPr>
            <w:delText xml:space="preserve"> tôi</w:delText>
          </w:r>
        </w:del>
      </w:ins>
      <w:ins w:id="177" w:author="Biển Phan Y" w:date="2016-11-22T23:04:00Z">
        <w:r w:rsidR="00E146FF">
          <w:rPr>
            <w:rFonts w:ascii="Times New Roman" w:hAnsi="Times New Roman" w:cs="Times New Roman"/>
            <w:sz w:val="28"/>
            <w:szCs w:val="28"/>
          </w:rPr>
          <w:t xml:space="preserve"> ta</w:t>
        </w:r>
      </w:ins>
      <w:ins w:id="178" w:author="van thang" w:date="2016-10-21T15:09:00Z">
        <w:r w:rsidRPr="00957567">
          <w:rPr>
            <w:rFonts w:ascii="Times New Roman" w:hAnsi="Times New Roman" w:cs="Times New Roman"/>
            <w:sz w:val="28"/>
            <w:szCs w:val="28"/>
            <w:rPrChange w:id="179" w:author="Phạm Anh Đại" w:date="2016-11-16T08:54:00Z">
              <w:rPr>
                <w:rFonts w:ascii="Times New Roman" w:hAnsi="Times New Roman" w:cs="Times New Roman"/>
                <w:sz w:val="24"/>
                <w:szCs w:val="24"/>
              </w:rPr>
            </w:rPrChange>
          </w:rPr>
          <w:t xml:space="preserve"> thiết kế </w:t>
        </w:r>
        <w:del w:id="180" w:author="Phat Tran" w:date="2016-10-28T14:54:00Z">
          <w:r w:rsidRPr="00957567" w:rsidDel="006A6949">
            <w:rPr>
              <w:rFonts w:ascii="Times New Roman" w:hAnsi="Times New Roman" w:cs="Times New Roman"/>
              <w:sz w:val="28"/>
              <w:szCs w:val="28"/>
              <w:rPrChange w:id="181" w:author="Phạm Anh Đại" w:date="2016-11-16T08:54:00Z">
                <w:rPr>
                  <w:rFonts w:ascii="Times New Roman" w:hAnsi="Times New Roman" w:cs="Times New Roman"/>
                  <w:sz w:val="24"/>
                  <w:szCs w:val="24"/>
                </w:rPr>
              </w:rPrChange>
            </w:rPr>
            <w:delText>thiết</w:delText>
          </w:r>
        </w:del>
        <w:del w:id="182" w:author="Phạm Anh Đại" w:date="2016-11-16T08:54:00Z">
          <w:r w:rsidRPr="00957567" w:rsidDel="00957567">
            <w:rPr>
              <w:rFonts w:ascii="Times New Roman" w:hAnsi="Times New Roman" w:cs="Times New Roman"/>
              <w:sz w:val="28"/>
              <w:szCs w:val="28"/>
              <w:rPrChange w:id="183" w:author="Phạm Anh Đại" w:date="2016-11-16T08:54:00Z">
                <w:rPr>
                  <w:rFonts w:ascii="Times New Roman" w:hAnsi="Times New Roman" w:cs="Times New Roman"/>
                  <w:sz w:val="24"/>
                  <w:szCs w:val="24"/>
                </w:rPr>
              </w:rPrChange>
            </w:rPr>
            <w:delText xml:space="preserve"> </w:delText>
          </w:r>
        </w:del>
      </w:ins>
      <w:ins w:id="184" w:author="Phạm Anh Đại" w:date="2016-11-16T08:55:00Z">
        <w:r w:rsidR="00957567">
          <w:rPr>
            <w:rFonts w:ascii="Times New Roman" w:hAnsi="Times New Roman" w:cs="Times New Roman"/>
            <w:sz w:val="28"/>
            <w:szCs w:val="28"/>
          </w:rPr>
          <w:t>thiết bị</w:t>
        </w:r>
      </w:ins>
      <w:ins w:id="185" w:author="van thang" w:date="2016-10-21T15:09:00Z">
        <w:del w:id="186" w:author="Phạm Anh Đại" w:date="2016-11-16T08:55:00Z">
          <w:r w:rsidRPr="00957567" w:rsidDel="00957567">
            <w:rPr>
              <w:rFonts w:ascii="Times New Roman" w:hAnsi="Times New Roman" w:cs="Times New Roman"/>
              <w:sz w:val="28"/>
              <w:szCs w:val="28"/>
              <w:rPrChange w:id="187" w:author="Phạm Anh Đại" w:date="2016-11-16T08:54:00Z">
                <w:rPr>
                  <w:rFonts w:ascii="Times New Roman" w:hAnsi="Times New Roman" w:cs="Times New Roman"/>
                  <w:sz w:val="24"/>
                  <w:szCs w:val="24"/>
                </w:rPr>
              </w:rPrChange>
            </w:rPr>
            <w:delText>công cụ</w:delText>
          </w:r>
        </w:del>
        <w:r w:rsidRPr="00957567">
          <w:rPr>
            <w:rFonts w:ascii="Times New Roman" w:hAnsi="Times New Roman" w:cs="Times New Roman"/>
            <w:sz w:val="28"/>
            <w:szCs w:val="28"/>
            <w:rPrChange w:id="188" w:author="Phạm Anh Đại" w:date="2016-11-16T08:54:00Z">
              <w:rPr>
                <w:rFonts w:ascii="Times New Roman" w:hAnsi="Times New Roman" w:cs="Times New Roman"/>
                <w:sz w:val="24"/>
                <w:szCs w:val="24"/>
              </w:rPr>
            </w:rPrChange>
          </w:rPr>
          <w:t xml:space="preserve"> mà</w:t>
        </w:r>
        <w:del w:id="189" w:author="Phạm Anh Đại" w:date="2016-11-16T08:54:00Z">
          <w:r w:rsidRPr="00957567" w:rsidDel="00957567">
            <w:rPr>
              <w:rFonts w:ascii="Times New Roman" w:hAnsi="Times New Roman" w:cs="Times New Roman"/>
              <w:sz w:val="28"/>
              <w:szCs w:val="28"/>
              <w:rPrChange w:id="190"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191" w:author="Phạm Anh Đại" w:date="2016-11-16T08:54:00Z">
              <w:rPr>
                <w:rFonts w:ascii="Times New Roman" w:hAnsi="Times New Roman" w:cs="Times New Roman"/>
                <w:sz w:val="24"/>
                <w:szCs w:val="24"/>
              </w:rPr>
            </w:rPrChange>
          </w:rPr>
          <w:t xml:space="preserve"> đòi hỏi mọi người phải hoàn toàn tỉnh táo và</w:t>
        </w:r>
        <w:del w:id="192" w:author="Biển Phan Y" w:date="2016-11-22T23:05:00Z">
          <w:r w:rsidRPr="00957567" w:rsidDel="00E146FF">
            <w:rPr>
              <w:rFonts w:ascii="Times New Roman" w:hAnsi="Times New Roman" w:cs="Times New Roman"/>
              <w:sz w:val="28"/>
              <w:szCs w:val="28"/>
              <w:rPrChange w:id="193" w:author="Phạm Anh Đại" w:date="2016-11-16T08:54:00Z">
                <w:rPr>
                  <w:rFonts w:ascii="Times New Roman" w:hAnsi="Times New Roman" w:cs="Times New Roman"/>
                  <w:sz w:val="24"/>
                  <w:szCs w:val="24"/>
                </w:rPr>
              </w:rPrChange>
            </w:rPr>
            <w:delText xml:space="preserve"> chu đáo</w:delText>
          </w:r>
        </w:del>
        <w:del w:id="194" w:author="Phạm Anh Đại" w:date="2016-11-16T08:55:00Z">
          <w:r w:rsidRPr="00957567" w:rsidDel="00957567">
            <w:rPr>
              <w:rFonts w:ascii="Times New Roman" w:hAnsi="Times New Roman" w:cs="Times New Roman"/>
              <w:sz w:val="28"/>
              <w:szCs w:val="28"/>
              <w:rPrChange w:id="195" w:author="Phạm Anh Đại" w:date="2016-11-16T08:54:00Z">
                <w:rPr>
                  <w:rFonts w:ascii="Times New Roman" w:hAnsi="Times New Roman" w:cs="Times New Roman"/>
                  <w:sz w:val="24"/>
                  <w:szCs w:val="24"/>
                </w:rPr>
              </w:rPrChange>
            </w:rPr>
            <w:delText xml:space="preserve"> </w:delText>
          </w:r>
        </w:del>
      </w:ins>
      <w:ins w:id="196" w:author="Biển Phan Y" w:date="2016-11-22T23:05:00Z">
        <w:r w:rsidR="00E146FF">
          <w:rPr>
            <w:rFonts w:ascii="Times New Roman" w:hAnsi="Times New Roman" w:cs="Times New Roman"/>
            <w:sz w:val="28"/>
            <w:szCs w:val="28"/>
          </w:rPr>
          <w:t xml:space="preserve"> chú ý</w:t>
        </w:r>
      </w:ins>
      <w:ins w:id="197" w:author="van thang" w:date="2016-10-21T15:09:00Z">
        <w:del w:id="198" w:author="Phat Tran" w:date="2016-10-28T14:54:00Z">
          <w:r w:rsidRPr="00957567" w:rsidDel="006A6949">
            <w:rPr>
              <w:rFonts w:ascii="Times New Roman" w:hAnsi="Times New Roman" w:cs="Times New Roman"/>
              <w:sz w:val="28"/>
              <w:szCs w:val="28"/>
              <w:rPrChange w:id="199" w:author="Phạm Anh Đại" w:date="2016-11-16T08:54:00Z">
                <w:rPr>
                  <w:rFonts w:ascii="Times New Roman" w:hAnsi="Times New Roman" w:cs="Times New Roman"/>
                  <w:sz w:val="24"/>
                  <w:szCs w:val="24"/>
                </w:rPr>
              </w:rPrChange>
            </w:rPr>
            <w:delText>cho</w:delText>
          </w:r>
        </w:del>
      </w:ins>
      <w:ins w:id="200" w:author="Phat Tran" w:date="2016-10-28T14:54:00Z">
        <w:r w:rsidR="006A6949" w:rsidRPr="00957567">
          <w:rPr>
            <w:rFonts w:ascii="Times New Roman" w:hAnsi="Times New Roman" w:cs="Times New Roman"/>
            <w:sz w:val="28"/>
            <w:szCs w:val="28"/>
            <w:rPrChange w:id="201" w:author="Phạm Anh Đại" w:date="2016-11-16T08:54:00Z">
              <w:rPr>
                <w:rFonts w:ascii="Times New Roman" w:hAnsi="Times New Roman" w:cs="Times New Roman"/>
                <w:sz w:val="24"/>
                <w:szCs w:val="24"/>
              </w:rPr>
            </w:rPrChange>
          </w:rPr>
          <w:t xml:space="preserve"> hàng</w:t>
        </w:r>
      </w:ins>
      <w:ins w:id="202" w:author="van thang" w:date="2016-10-21T15:09:00Z">
        <w:r w:rsidRPr="00957567">
          <w:rPr>
            <w:rFonts w:ascii="Times New Roman" w:hAnsi="Times New Roman" w:cs="Times New Roman"/>
            <w:sz w:val="28"/>
            <w:szCs w:val="28"/>
            <w:rPrChange w:id="203" w:author="Phạm Anh Đại" w:date="2016-11-16T08:54:00Z">
              <w:rPr>
                <w:rFonts w:ascii="Times New Roman" w:hAnsi="Times New Roman" w:cs="Times New Roman"/>
                <w:sz w:val="24"/>
                <w:szCs w:val="24"/>
              </w:rPr>
            </w:rPrChange>
          </w:rPr>
          <w:t xml:space="preserve"> giờ, hoặc </w:t>
        </w:r>
      </w:ins>
      <w:ins w:id="204" w:author="Phạm Anh Đại" w:date="2016-11-16T08:57:00Z">
        <w:r w:rsidR="00957567">
          <w:rPr>
            <w:rFonts w:ascii="Times New Roman" w:hAnsi="Times New Roman" w:cs="Times New Roman"/>
            <w:sz w:val="28"/>
            <w:szCs w:val="28"/>
          </w:rPr>
          <w:t>phải</w:t>
        </w:r>
      </w:ins>
      <w:ins w:id="205" w:author="van thang" w:date="2016-10-21T15:09:00Z">
        <w:del w:id="206" w:author="Phạm Anh Đại" w:date="2016-11-16T08:57:00Z">
          <w:r w:rsidRPr="00957567" w:rsidDel="00957567">
            <w:rPr>
              <w:rFonts w:ascii="Times New Roman" w:hAnsi="Times New Roman" w:cs="Times New Roman"/>
              <w:sz w:val="28"/>
              <w:szCs w:val="28"/>
              <w:rPrChange w:id="207" w:author="Phạm Anh Đại" w:date="2016-11-16T08:54:00Z">
                <w:rPr>
                  <w:rFonts w:ascii="Times New Roman" w:hAnsi="Times New Roman" w:cs="Times New Roman"/>
                  <w:sz w:val="24"/>
                  <w:szCs w:val="24"/>
                </w:rPr>
              </w:rPrChange>
            </w:rPr>
            <w:delText>để</w:delText>
          </w:r>
        </w:del>
        <w:r w:rsidRPr="00957567">
          <w:rPr>
            <w:rFonts w:ascii="Times New Roman" w:hAnsi="Times New Roman" w:cs="Times New Roman"/>
            <w:sz w:val="28"/>
            <w:szCs w:val="28"/>
            <w:rPrChange w:id="208" w:author="Phạm Anh Đại" w:date="2016-11-16T08:54:00Z">
              <w:rPr>
                <w:rFonts w:ascii="Times New Roman" w:hAnsi="Times New Roman" w:cs="Times New Roman"/>
                <w:sz w:val="24"/>
                <w:szCs w:val="24"/>
              </w:rPr>
            </w:rPrChange>
          </w:rPr>
          <w:t xml:space="preserve"> nhớ </w:t>
        </w:r>
      </w:ins>
      <w:ins w:id="209" w:author="Phat Tran" w:date="2016-10-28T14:55:00Z">
        <w:del w:id="210" w:author="Phạm Anh Đại" w:date="2016-11-16T08:57:00Z">
          <w:r w:rsidR="006A6949" w:rsidRPr="00957567" w:rsidDel="00957567">
            <w:rPr>
              <w:rFonts w:ascii="Times New Roman" w:hAnsi="Times New Roman" w:cs="Times New Roman"/>
              <w:sz w:val="28"/>
              <w:szCs w:val="28"/>
              <w:rPrChange w:id="211" w:author="Phạm Anh Đại" w:date="2016-11-16T08:54:00Z">
                <w:rPr>
                  <w:rFonts w:ascii="Times New Roman" w:hAnsi="Times New Roman" w:cs="Times New Roman"/>
                  <w:sz w:val="24"/>
                  <w:szCs w:val="24"/>
                </w:rPr>
              </w:rPrChange>
            </w:rPr>
            <w:delText xml:space="preserve">thời xưa </w:delText>
          </w:r>
        </w:del>
      </w:ins>
      <w:ins w:id="212" w:author="van thang" w:date="2016-10-21T15:09:00Z">
        <w:del w:id="213" w:author="Phat Tran" w:date="2016-10-28T14:54:00Z">
          <w:r w:rsidRPr="00957567" w:rsidDel="006A6949">
            <w:rPr>
              <w:rFonts w:ascii="Times New Roman" w:hAnsi="Times New Roman" w:cs="Times New Roman"/>
              <w:sz w:val="28"/>
              <w:szCs w:val="28"/>
              <w:rPrChange w:id="214" w:author="Phạm Anh Đại" w:date="2016-11-16T08:54:00Z">
                <w:rPr>
                  <w:rFonts w:ascii="Times New Roman" w:hAnsi="Times New Roman" w:cs="Times New Roman"/>
                  <w:sz w:val="24"/>
                  <w:szCs w:val="24"/>
                </w:rPr>
              </w:rPrChange>
            </w:rPr>
            <w:delText>cổ,</w:delText>
          </w:r>
        </w:del>
        <w:del w:id="215" w:author="Phạm Anh Đại" w:date="2016-11-16T08:57:00Z">
          <w:r w:rsidRPr="00957567" w:rsidDel="00957567">
            <w:rPr>
              <w:rFonts w:ascii="Times New Roman" w:hAnsi="Times New Roman" w:cs="Times New Roman"/>
              <w:sz w:val="28"/>
              <w:szCs w:val="28"/>
              <w:rPrChange w:id="216" w:author="Phạm Anh Đại" w:date="2016-11-16T08:54:00Z">
                <w:rPr>
                  <w:rFonts w:ascii="Times New Roman" w:hAnsi="Times New Roman" w:cs="Times New Roman"/>
                  <w:sz w:val="24"/>
                  <w:szCs w:val="24"/>
                </w:rPr>
              </w:rPrChange>
            </w:rPr>
            <w:delText xml:space="preserve"> </w:delText>
          </w:r>
        </w:del>
      </w:ins>
      <w:ins w:id="217" w:author="Phat Tran" w:date="2016-10-28T14:55:00Z">
        <w:r w:rsidR="006A6949" w:rsidRPr="00957567">
          <w:rPr>
            <w:rFonts w:ascii="Times New Roman" w:hAnsi="Times New Roman" w:cs="Times New Roman"/>
            <w:sz w:val="28"/>
            <w:szCs w:val="28"/>
            <w:rPrChange w:id="218" w:author="Phạm Anh Đại" w:date="2016-11-16T08:54:00Z">
              <w:rPr>
                <w:rFonts w:ascii="Times New Roman" w:hAnsi="Times New Roman" w:cs="Times New Roman"/>
                <w:sz w:val="24"/>
                <w:szCs w:val="24"/>
              </w:rPr>
            </w:rPrChange>
          </w:rPr>
          <w:t>thủ tục</w:t>
        </w:r>
      </w:ins>
      <w:ins w:id="219" w:author="Phạm Anh Đại" w:date="2016-11-16T08:57:00Z">
        <w:del w:id="220" w:author="Biển Phan Y" w:date="2016-11-22T23:07:00Z">
          <w:r w:rsidR="00957567" w:rsidDel="00E146FF">
            <w:rPr>
              <w:rFonts w:ascii="Times New Roman" w:hAnsi="Times New Roman" w:cs="Times New Roman"/>
              <w:sz w:val="28"/>
              <w:szCs w:val="28"/>
            </w:rPr>
            <w:delText xml:space="preserve"> xưa</w:delText>
          </w:r>
        </w:del>
      </w:ins>
      <w:ins w:id="221" w:author="Biển Phan Y" w:date="2016-11-22T23:07:00Z">
        <w:r w:rsidR="00E146FF">
          <w:rPr>
            <w:rFonts w:ascii="Times New Roman" w:hAnsi="Times New Roman" w:cs="Times New Roman"/>
            <w:sz w:val="28"/>
            <w:szCs w:val="28"/>
          </w:rPr>
          <w:t xml:space="preserve"> cũ</w:t>
        </w:r>
      </w:ins>
      <w:ins w:id="222" w:author="Phạm Anh Đại" w:date="2016-11-16T08:57:00Z">
        <w:r w:rsidR="00957567">
          <w:rPr>
            <w:rFonts w:ascii="Times New Roman" w:hAnsi="Times New Roman" w:cs="Times New Roman"/>
            <w:sz w:val="28"/>
            <w:szCs w:val="28"/>
          </w:rPr>
          <w:t>,</w:t>
        </w:r>
      </w:ins>
      <w:ins w:id="223" w:author="Phat Tran" w:date="2016-10-28T14:55:00Z">
        <w:r w:rsidR="006A6949" w:rsidRPr="00957567">
          <w:rPr>
            <w:rFonts w:ascii="Times New Roman" w:hAnsi="Times New Roman" w:cs="Times New Roman"/>
            <w:sz w:val="28"/>
            <w:szCs w:val="28"/>
            <w:rPrChange w:id="224" w:author="Phạm Anh Đại" w:date="2016-11-16T08:54:00Z">
              <w:rPr>
                <w:rFonts w:ascii="Times New Roman" w:hAnsi="Times New Roman" w:cs="Times New Roman"/>
                <w:sz w:val="24"/>
                <w:szCs w:val="24"/>
              </w:rPr>
            </w:rPrChange>
          </w:rPr>
          <w:t xml:space="preserve"> khó hiểu </w:t>
        </w:r>
      </w:ins>
      <w:ins w:id="225" w:author="van thang" w:date="2016-10-21T15:09:00Z">
        <w:del w:id="226" w:author="Phat Tran" w:date="2016-10-28T14:55:00Z">
          <w:r w:rsidRPr="00957567" w:rsidDel="006A6949">
            <w:rPr>
              <w:rFonts w:ascii="Times New Roman" w:hAnsi="Times New Roman" w:cs="Times New Roman"/>
              <w:sz w:val="28"/>
              <w:szCs w:val="28"/>
              <w:rPrChange w:id="227" w:author="Phạm Anh Đại" w:date="2016-11-16T08:54:00Z">
                <w:rPr>
                  <w:rFonts w:ascii="Times New Roman" w:hAnsi="Times New Roman" w:cs="Times New Roman"/>
                  <w:sz w:val="24"/>
                  <w:szCs w:val="24"/>
                </w:rPr>
              </w:rPrChange>
            </w:rPr>
            <w:delText xml:space="preserve">khó hiểu thủ tục </w:delText>
          </w:r>
        </w:del>
        <w:r w:rsidRPr="00957567">
          <w:rPr>
            <w:rFonts w:ascii="Times New Roman" w:hAnsi="Times New Roman" w:cs="Times New Roman"/>
            <w:sz w:val="28"/>
            <w:szCs w:val="28"/>
            <w:rPrChange w:id="228" w:author="Phạm Anh Đại" w:date="2016-11-16T08:54:00Z">
              <w:rPr>
                <w:rFonts w:ascii="Times New Roman" w:hAnsi="Times New Roman" w:cs="Times New Roman"/>
                <w:sz w:val="24"/>
                <w:szCs w:val="24"/>
              </w:rPr>
            </w:rPrChange>
          </w:rPr>
          <w:t xml:space="preserve">ngay cả khi họ </w:t>
        </w:r>
      </w:ins>
      <w:ins w:id="229" w:author="Phạm Anh Đại" w:date="2016-11-16T08:57:00Z">
        <w:r w:rsidR="00957567">
          <w:rPr>
            <w:rFonts w:ascii="Times New Roman" w:hAnsi="Times New Roman" w:cs="Times New Roman"/>
            <w:sz w:val="28"/>
            <w:szCs w:val="28"/>
          </w:rPr>
          <w:t>chẳng</w:t>
        </w:r>
      </w:ins>
      <w:ins w:id="230" w:author="van thang" w:date="2016-10-21T15:09:00Z">
        <w:del w:id="231" w:author="Phạm Anh Đại" w:date="2016-11-16T08:57:00Z">
          <w:r w:rsidRPr="00957567" w:rsidDel="00957567">
            <w:rPr>
              <w:rFonts w:ascii="Times New Roman" w:hAnsi="Times New Roman" w:cs="Times New Roman"/>
              <w:sz w:val="28"/>
              <w:szCs w:val="28"/>
              <w:rPrChange w:id="232" w:author="Phạm Anh Đại" w:date="2016-11-16T08:54:00Z">
                <w:rPr>
                  <w:rFonts w:ascii="Times New Roman" w:hAnsi="Times New Roman" w:cs="Times New Roman"/>
                  <w:sz w:val="24"/>
                  <w:szCs w:val="24"/>
                </w:rPr>
              </w:rPrChange>
            </w:rPr>
            <w:delText>chỉ được</w:delText>
          </w:r>
        </w:del>
        <w:r w:rsidRPr="00957567">
          <w:rPr>
            <w:rFonts w:ascii="Times New Roman" w:hAnsi="Times New Roman" w:cs="Times New Roman"/>
            <w:sz w:val="28"/>
            <w:szCs w:val="28"/>
            <w:rPrChange w:id="233" w:author="Phạm Anh Đại" w:date="2016-11-16T08:54:00Z">
              <w:rPr>
                <w:rFonts w:ascii="Times New Roman" w:hAnsi="Times New Roman" w:cs="Times New Roman"/>
                <w:sz w:val="24"/>
                <w:szCs w:val="24"/>
              </w:rPr>
            </w:rPrChange>
          </w:rPr>
          <w:t xml:space="preserve"> sử dụng thường xuyên, đôi khi chỉ một lần trong đời. </w:t>
        </w:r>
      </w:ins>
      <w:ins w:id="234" w:author="Phạm Anh Đại" w:date="2016-11-16T08:57:00Z">
        <w:r w:rsidR="00957567">
          <w:rPr>
            <w:rFonts w:ascii="Times New Roman" w:hAnsi="Times New Roman" w:cs="Times New Roman"/>
            <w:sz w:val="28"/>
            <w:szCs w:val="28"/>
          </w:rPr>
          <w:t>C</w:t>
        </w:r>
      </w:ins>
      <w:ins w:id="235" w:author="van thang" w:date="2016-10-21T15:09:00Z">
        <w:del w:id="236" w:author="Phạm Anh Đại" w:date="2016-11-16T08:57:00Z">
          <w:r w:rsidRPr="00957567" w:rsidDel="00957567">
            <w:rPr>
              <w:rFonts w:ascii="Times New Roman" w:hAnsi="Times New Roman" w:cs="Times New Roman"/>
              <w:sz w:val="28"/>
              <w:szCs w:val="28"/>
              <w:rPrChange w:id="237" w:author="Phạm Anh Đại" w:date="2016-11-16T08:54:00Z">
                <w:rPr>
                  <w:rFonts w:ascii="Times New Roman" w:hAnsi="Times New Roman" w:cs="Times New Roman"/>
                  <w:sz w:val="24"/>
                  <w:szCs w:val="24"/>
                </w:rPr>
              </w:rPrChange>
            </w:rPr>
            <w:delText>c</w:delText>
          </w:r>
        </w:del>
        <w:r w:rsidRPr="00957567">
          <w:rPr>
            <w:rFonts w:ascii="Times New Roman" w:hAnsi="Times New Roman" w:cs="Times New Roman"/>
            <w:sz w:val="28"/>
            <w:szCs w:val="28"/>
            <w:rPrChange w:id="238" w:author="Phạm Anh Đại" w:date="2016-11-16T08:54:00Z">
              <w:rPr>
                <w:rFonts w:ascii="Times New Roman" w:hAnsi="Times New Roman" w:cs="Times New Roman"/>
                <w:sz w:val="24"/>
                <w:szCs w:val="24"/>
              </w:rPr>
            </w:rPrChange>
          </w:rPr>
          <w:t xml:space="preserve">húng tôi đặt con người trong môi trường nhàm chán không có gì để làm </w:t>
        </w:r>
        <w:del w:id="239" w:author="Biển Phan Y" w:date="2016-11-22T23:09:00Z">
          <w:r w:rsidRPr="00957567" w:rsidDel="00E146FF">
            <w:rPr>
              <w:rFonts w:ascii="Times New Roman" w:hAnsi="Times New Roman" w:cs="Times New Roman"/>
              <w:sz w:val="28"/>
              <w:szCs w:val="28"/>
              <w:rPrChange w:id="240" w:author="Phạm Anh Đại" w:date="2016-11-16T08:54:00Z">
                <w:rPr>
                  <w:rFonts w:ascii="Times New Roman" w:hAnsi="Times New Roman" w:cs="Times New Roman"/>
                  <w:sz w:val="24"/>
                  <w:szCs w:val="24"/>
                </w:rPr>
              </w:rPrChange>
            </w:rPr>
            <w:delText>cho</w:delText>
          </w:r>
        </w:del>
        <w:del w:id="241" w:author="Biển Phan Y" w:date="2016-11-22T23:08:00Z">
          <w:r w:rsidRPr="00957567" w:rsidDel="00E146FF">
            <w:rPr>
              <w:rFonts w:ascii="Times New Roman" w:hAnsi="Times New Roman" w:cs="Times New Roman"/>
              <w:sz w:val="28"/>
              <w:szCs w:val="28"/>
              <w:rPrChange w:id="242" w:author="Phạm Anh Đại" w:date="2016-11-16T08:54:00Z">
                <w:rPr>
                  <w:rFonts w:ascii="Times New Roman" w:hAnsi="Times New Roman" w:cs="Times New Roman"/>
                  <w:sz w:val="24"/>
                  <w:szCs w:val="24"/>
                </w:rPr>
              </w:rPrChange>
            </w:rPr>
            <w:delText xml:space="preserve"> ngày</w:delText>
          </w:r>
        </w:del>
      </w:ins>
      <w:ins w:id="243" w:author="Biển Phan Y" w:date="2016-11-22T23:09:00Z">
        <w:r w:rsidR="00E146FF">
          <w:rPr>
            <w:rFonts w:ascii="Times New Roman" w:hAnsi="Times New Roman" w:cs="Times New Roman"/>
            <w:sz w:val="28"/>
            <w:szCs w:val="28"/>
          </w:rPr>
          <w:t xml:space="preserve"> tới những</w:t>
        </w:r>
      </w:ins>
      <w:ins w:id="244" w:author="van thang" w:date="2016-10-21T15:09:00Z">
        <w:r w:rsidRPr="00957567">
          <w:rPr>
            <w:rFonts w:ascii="Times New Roman" w:hAnsi="Times New Roman" w:cs="Times New Roman"/>
            <w:sz w:val="28"/>
            <w:szCs w:val="28"/>
            <w:rPrChange w:id="245" w:author="Phạm Anh Đại" w:date="2016-11-16T08:54:00Z">
              <w:rPr>
                <w:rFonts w:ascii="Times New Roman" w:hAnsi="Times New Roman" w:cs="Times New Roman"/>
                <w:sz w:val="24"/>
                <w:szCs w:val="24"/>
              </w:rPr>
            </w:rPrChange>
          </w:rPr>
          <w:t xml:space="preserve"> giờ </w:t>
        </w:r>
      </w:ins>
      <w:ins w:id="246" w:author="Biển Phan Y" w:date="2016-11-22T23:09:00Z">
        <w:r w:rsidR="00E146FF">
          <w:rPr>
            <w:rFonts w:ascii="Times New Roman" w:hAnsi="Times New Roman" w:cs="Times New Roman"/>
            <w:sz w:val="28"/>
            <w:szCs w:val="28"/>
          </w:rPr>
          <w:t xml:space="preserve">phút </w:t>
        </w:r>
      </w:ins>
      <w:ins w:id="247" w:author="van thang" w:date="2016-10-21T15:09:00Z">
        <w:r w:rsidRPr="00957567">
          <w:rPr>
            <w:rFonts w:ascii="Times New Roman" w:hAnsi="Times New Roman" w:cs="Times New Roman"/>
            <w:sz w:val="28"/>
            <w:szCs w:val="28"/>
            <w:rPrChange w:id="248" w:author="Phạm Anh Đại" w:date="2016-11-16T08:54:00Z">
              <w:rPr>
                <w:rFonts w:ascii="Times New Roman" w:hAnsi="Times New Roman" w:cs="Times New Roman"/>
                <w:sz w:val="24"/>
                <w:szCs w:val="24"/>
              </w:rPr>
            </w:rPrChange>
          </w:rPr>
          <w:t>cuối</w:t>
        </w:r>
        <w:del w:id="249" w:author="Biển Phan Y" w:date="2016-11-22T23:09:00Z">
          <w:r w:rsidRPr="00957567" w:rsidDel="00E146FF">
            <w:rPr>
              <w:rFonts w:ascii="Times New Roman" w:hAnsi="Times New Roman" w:cs="Times New Roman"/>
              <w:sz w:val="28"/>
              <w:szCs w:val="28"/>
              <w:rPrChange w:id="250" w:author="Phạm Anh Đại" w:date="2016-11-16T08:54:00Z">
                <w:rPr>
                  <w:rFonts w:ascii="Times New Roman" w:hAnsi="Times New Roman" w:cs="Times New Roman"/>
                  <w:sz w:val="24"/>
                  <w:szCs w:val="24"/>
                </w:rPr>
              </w:rPrChange>
            </w:rPr>
            <w:delText xml:space="preserve"> cùng</w:delText>
          </w:r>
        </w:del>
        <w:r w:rsidRPr="00957567">
          <w:rPr>
            <w:rFonts w:ascii="Times New Roman" w:hAnsi="Times New Roman" w:cs="Times New Roman"/>
            <w:sz w:val="28"/>
            <w:szCs w:val="28"/>
            <w:rPrChange w:id="251" w:author="Phạm Anh Đại" w:date="2016-11-16T08:54:00Z">
              <w:rPr>
                <w:rFonts w:ascii="Times New Roman" w:hAnsi="Times New Roman" w:cs="Times New Roman"/>
                <w:sz w:val="24"/>
                <w:szCs w:val="24"/>
              </w:rPr>
            </w:rPrChange>
          </w:rPr>
          <w:t>, cho đến khi đột nhiên họ phải đáp ứng một cách nhanh chóng và chính xác. Hoặc là chúng</w:t>
        </w:r>
        <w:del w:id="252" w:author="Biển Phan Y" w:date="2016-11-22T23:09:00Z">
          <w:r w:rsidRPr="00957567" w:rsidDel="00E146FF">
            <w:rPr>
              <w:rFonts w:ascii="Times New Roman" w:hAnsi="Times New Roman" w:cs="Times New Roman"/>
              <w:sz w:val="28"/>
              <w:szCs w:val="28"/>
              <w:rPrChange w:id="253" w:author="Phạm Anh Đại" w:date="2016-11-16T08:54:00Z">
                <w:rPr>
                  <w:rFonts w:ascii="Times New Roman" w:hAnsi="Times New Roman" w:cs="Times New Roman"/>
                  <w:sz w:val="24"/>
                  <w:szCs w:val="24"/>
                </w:rPr>
              </w:rPrChange>
            </w:rPr>
            <w:delText xml:space="preserve"> tôi</w:delText>
          </w:r>
        </w:del>
      </w:ins>
      <w:ins w:id="254" w:author="Biển Phan Y" w:date="2016-11-22T23:09:00Z">
        <w:r w:rsidR="00E146FF">
          <w:rPr>
            <w:rFonts w:ascii="Times New Roman" w:hAnsi="Times New Roman" w:cs="Times New Roman"/>
            <w:sz w:val="28"/>
            <w:szCs w:val="28"/>
          </w:rPr>
          <w:t xml:space="preserve"> ta</w:t>
        </w:r>
      </w:ins>
      <w:ins w:id="255" w:author="van thang" w:date="2016-10-21T15:09:00Z">
        <w:r w:rsidRPr="00957567">
          <w:rPr>
            <w:rFonts w:ascii="Times New Roman" w:hAnsi="Times New Roman" w:cs="Times New Roman"/>
            <w:sz w:val="28"/>
            <w:szCs w:val="28"/>
            <w:rPrChange w:id="256" w:author="Phạm Anh Đại" w:date="2016-11-16T08:54:00Z">
              <w:rPr>
                <w:rFonts w:ascii="Times New Roman" w:hAnsi="Times New Roman" w:cs="Times New Roman"/>
                <w:sz w:val="24"/>
                <w:szCs w:val="24"/>
              </w:rPr>
            </w:rPrChange>
          </w:rPr>
          <w:t xml:space="preserve"> đưa </w:t>
        </w:r>
        <w:del w:id="257" w:author="Phạm Anh Đại" w:date="2016-11-16T08:58:00Z">
          <w:r w:rsidRPr="00957567" w:rsidDel="00FC5BFD">
            <w:rPr>
              <w:rFonts w:ascii="Times New Roman" w:hAnsi="Times New Roman" w:cs="Times New Roman"/>
              <w:sz w:val="28"/>
              <w:szCs w:val="28"/>
              <w:rPrChange w:id="258" w:author="Phạm Anh Đại" w:date="2016-11-16T08:54:00Z">
                <w:rPr>
                  <w:rFonts w:ascii="Times New Roman" w:hAnsi="Times New Roman" w:cs="Times New Roman"/>
                  <w:sz w:val="24"/>
                  <w:szCs w:val="24"/>
                </w:rPr>
              </w:rPrChange>
            </w:rPr>
            <w:delText>chúng</w:delText>
          </w:r>
        </w:del>
      </w:ins>
      <w:ins w:id="259" w:author="Phạm Anh Đại" w:date="2016-11-16T08:58:00Z">
        <w:r w:rsidR="00FC5BFD">
          <w:rPr>
            <w:rFonts w:ascii="Times New Roman" w:hAnsi="Times New Roman" w:cs="Times New Roman"/>
            <w:sz w:val="28"/>
            <w:szCs w:val="28"/>
          </w:rPr>
          <w:t>họ</w:t>
        </w:r>
      </w:ins>
      <w:ins w:id="260" w:author="van thang" w:date="2016-10-21T15:09:00Z">
        <w:r w:rsidRPr="00957567">
          <w:rPr>
            <w:rFonts w:ascii="Times New Roman" w:hAnsi="Times New Roman" w:cs="Times New Roman"/>
            <w:sz w:val="28"/>
            <w:szCs w:val="28"/>
            <w:rPrChange w:id="261" w:author="Phạm Anh Đại" w:date="2016-11-16T08:54:00Z">
              <w:rPr>
                <w:rFonts w:ascii="Times New Roman" w:hAnsi="Times New Roman" w:cs="Times New Roman"/>
                <w:sz w:val="24"/>
                <w:szCs w:val="24"/>
              </w:rPr>
            </w:rPrChange>
          </w:rPr>
          <w:t xml:space="preserve"> v</w:t>
        </w:r>
      </w:ins>
      <w:ins w:id="262" w:author="Phạm Anh Đại" w:date="2016-11-16T09:09:00Z">
        <w:r w:rsidR="00172534">
          <w:rPr>
            <w:rFonts w:ascii="Times New Roman" w:hAnsi="Times New Roman" w:cs="Times New Roman"/>
            <w:sz w:val="28"/>
            <w:szCs w:val="28"/>
          </w:rPr>
          <w:t>ào</w:t>
        </w:r>
      </w:ins>
      <w:ins w:id="263" w:author="van thang" w:date="2016-10-21T15:09:00Z">
        <w:del w:id="264" w:author="Phạm Anh Đại" w:date="2016-11-16T09:09:00Z">
          <w:r w:rsidRPr="00957567" w:rsidDel="00172534">
            <w:rPr>
              <w:rFonts w:ascii="Times New Roman" w:hAnsi="Times New Roman" w:cs="Times New Roman"/>
              <w:sz w:val="28"/>
              <w:szCs w:val="28"/>
              <w:rPrChange w:id="265" w:author="Phạm Anh Đại" w:date="2016-11-16T08:54:00Z">
                <w:rPr>
                  <w:rFonts w:ascii="Times New Roman" w:hAnsi="Times New Roman" w:cs="Times New Roman"/>
                  <w:sz w:val="24"/>
                  <w:szCs w:val="24"/>
                </w:rPr>
              </w:rPrChange>
            </w:rPr>
            <w:delText>ề</w:delText>
          </w:r>
        </w:del>
        <w:r w:rsidRPr="00957567">
          <w:rPr>
            <w:rFonts w:ascii="Times New Roman" w:hAnsi="Times New Roman" w:cs="Times New Roman"/>
            <w:sz w:val="28"/>
            <w:szCs w:val="28"/>
            <w:rPrChange w:id="266" w:author="Phạm Anh Đại" w:date="2016-11-16T08:54:00Z">
              <w:rPr>
                <w:rFonts w:ascii="Times New Roman" w:hAnsi="Times New Roman" w:cs="Times New Roman"/>
                <w:sz w:val="24"/>
                <w:szCs w:val="24"/>
              </w:rPr>
            </w:rPrChange>
          </w:rPr>
          <w:t xml:space="preserve"> môi trường phức tạp,</w:t>
        </w:r>
      </w:ins>
      <w:ins w:id="267" w:author="Phạm Anh Đại" w:date="2016-11-16T09:09:00Z">
        <w:r w:rsidR="00172534">
          <w:rPr>
            <w:rFonts w:ascii="Times New Roman" w:hAnsi="Times New Roman" w:cs="Times New Roman"/>
            <w:sz w:val="28"/>
            <w:szCs w:val="28"/>
          </w:rPr>
          <w:t xml:space="preserve"> </w:t>
        </w:r>
      </w:ins>
      <w:ins w:id="268" w:author="van thang" w:date="2016-10-21T15:09:00Z">
        <w:del w:id="269" w:author="Phạm Anh Đại" w:date="2016-11-16T09:09:00Z">
          <w:r w:rsidRPr="00957567" w:rsidDel="00172534">
            <w:rPr>
              <w:rFonts w:ascii="Times New Roman" w:hAnsi="Times New Roman" w:cs="Times New Roman"/>
              <w:sz w:val="28"/>
              <w:szCs w:val="28"/>
              <w:rPrChange w:id="270" w:author="Phạm Anh Đại" w:date="2016-11-16T08:54:00Z">
                <w:rPr>
                  <w:rFonts w:ascii="Times New Roman" w:hAnsi="Times New Roman" w:cs="Times New Roman"/>
                  <w:sz w:val="24"/>
                  <w:szCs w:val="24"/>
                </w:rPr>
              </w:rPrChange>
            </w:rPr>
            <w:delText>-</w:delText>
          </w:r>
        </w:del>
        <w:r w:rsidRPr="00957567">
          <w:rPr>
            <w:rFonts w:ascii="Times New Roman" w:hAnsi="Times New Roman" w:cs="Times New Roman"/>
            <w:sz w:val="28"/>
            <w:szCs w:val="28"/>
            <w:rPrChange w:id="271" w:author="Phạm Anh Đại" w:date="2016-11-16T08:54:00Z">
              <w:rPr>
                <w:rFonts w:ascii="Times New Roman" w:hAnsi="Times New Roman" w:cs="Times New Roman"/>
                <w:sz w:val="24"/>
                <w:szCs w:val="24"/>
              </w:rPr>
            </w:rPrChange>
          </w:rPr>
          <w:t xml:space="preserve">khối lượng công việc cao, nơi họ liên tục bị gián đoạn trong khi phải làm nhiều nhiệm vụ </w:t>
        </w:r>
      </w:ins>
      <w:ins w:id="272" w:author="Phạm Anh Đại" w:date="2016-11-16T09:09:00Z">
        <w:r w:rsidR="00172534">
          <w:rPr>
            <w:rFonts w:ascii="Times New Roman" w:hAnsi="Times New Roman" w:cs="Times New Roman"/>
            <w:sz w:val="28"/>
            <w:szCs w:val="28"/>
          </w:rPr>
          <w:t>cùng lúc</w:t>
        </w:r>
      </w:ins>
      <w:ins w:id="273" w:author="van thang" w:date="2016-10-21T15:09:00Z">
        <w:del w:id="274" w:author="Phạm Anh Đại" w:date="2016-11-16T09:09:00Z">
          <w:r w:rsidRPr="00957567" w:rsidDel="00172534">
            <w:rPr>
              <w:rFonts w:ascii="Times New Roman" w:hAnsi="Times New Roman" w:cs="Times New Roman"/>
              <w:sz w:val="28"/>
              <w:szCs w:val="28"/>
              <w:rPrChange w:id="275" w:author="Phạm Anh Đại" w:date="2016-11-16T08:54:00Z">
                <w:rPr>
                  <w:rFonts w:ascii="Times New Roman" w:hAnsi="Times New Roman" w:cs="Times New Roman"/>
                  <w:sz w:val="24"/>
                  <w:szCs w:val="24"/>
                </w:rPr>
              </w:rPrChange>
            </w:rPr>
            <w:delText>đồng thời</w:delText>
          </w:r>
        </w:del>
        <w:r w:rsidRPr="00957567">
          <w:rPr>
            <w:rFonts w:ascii="Times New Roman" w:hAnsi="Times New Roman" w:cs="Times New Roman"/>
            <w:sz w:val="28"/>
            <w:szCs w:val="28"/>
            <w:rPrChange w:id="276" w:author="Phạm Anh Đại" w:date="2016-11-16T08:54:00Z">
              <w:rPr>
                <w:rFonts w:ascii="Times New Roman" w:hAnsi="Times New Roman" w:cs="Times New Roman"/>
                <w:sz w:val="24"/>
                <w:szCs w:val="24"/>
              </w:rPr>
            </w:rPrChange>
          </w:rPr>
          <w:t>. Sau đó, chúng</w:t>
        </w:r>
        <w:del w:id="277" w:author="Biển Phan Y" w:date="2016-11-22T23:10:00Z">
          <w:r w:rsidRPr="00957567" w:rsidDel="00E146FF">
            <w:rPr>
              <w:rFonts w:ascii="Times New Roman" w:hAnsi="Times New Roman" w:cs="Times New Roman"/>
              <w:sz w:val="28"/>
              <w:szCs w:val="28"/>
              <w:rPrChange w:id="278" w:author="Phạm Anh Đại" w:date="2016-11-16T08:54:00Z">
                <w:rPr>
                  <w:rFonts w:ascii="Times New Roman" w:hAnsi="Times New Roman" w:cs="Times New Roman"/>
                  <w:sz w:val="24"/>
                  <w:szCs w:val="24"/>
                </w:rPr>
              </w:rPrChange>
            </w:rPr>
            <w:delText xml:space="preserve"> tô</w:delText>
          </w:r>
        </w:del>
        <w:del w:id="279" w:author="Biển Phan Y" w:date="2016-11-22T23:09:00Z">
          <w:r w:rsidRPr="00957567" w:rsidDel="00E146FF">
            <w:rPr>
              <w:rFonts w:ascii="Times New Roman" w:hAnsi="Times New Roman" w:cs="Times New Roman"/>
              <w:sz w:val="28"/>
              <w:szCs w:val="28"/>
              <w:rPrChange w:id="280" w:author="Phạm Anh Đại" w:date="2016-11-16T08:54:00Z">
                <w:rPr>
                  <w:rFonts w:ascii="Times New Roman" w:hAnsi="Times New Roman" w:cs="Times New Roman"/>
                  <w:sz w:val="24"/>
                  <w:szCs w:val="24"/>
                </w:rPr>
              </w:rPrChange>
            </w:rPr>
            <w:delText>i</w:delText>
          </w:r>
        </w:del>
      </w:ins>
      <w:ins w:id="281" w:author="Biển Phan Y" w:date="2016-11-22T23:10:00Z">
        <w:r w:rsidR="00E146FF">
          <w:rPr>
            <w:rFonts w:ascii="Times New Roman" w:hAnsi="Times New Roman" w:cs="Times New Roman"/>
            <w:sz w:val="28"/>
            <w:szCs w:val="28"/>
          </w:rPr>
          <w:t xml:space="preserve"> ta hãy</w:t>
        </w:r>
      </w:ins>
      <w:ins w:id="282" w:author="van thang" w:date="2016-10-21T15:09:00Z">
        <w:r w:rsidRPr="00957567">
          <w:rPr>
            <w:rFonts w:ascii="Times New Roman" w:hAnsi="Times New Roman" w:cs="Times New Roman"/>
            <w:sz w:val="28"/>
            <w:szCs w:val="28"/>
            <w:rPrChange w:id="283" w:author="Phạm Anh Đại" w:date="2016-11-16T08:54:00Z">
              <w:rPr>
                <w:rFonts w:ascii="Times New Roman" w:hAnsi="Times New Roman" w:cs="Times New Roman"/>
                <w:sz w:val="24"/>
                <w:szCs w:val="24"/>
              </w:rPr>
            </w:rPrChange>
          </w:rPr>
          <w:t xml:space="preserve"> tự hỏi tại sao</w:t>
        </w:r>
        <w:del w:id="284" w:author="Biển Phan Y" w:date="2016-11-22T23:10:00Z">
          <w:r w:rsidRPr="00957567" w:rsidDel="0084203F">
            <w:rPr>
              <w:rFonts w:ascii="Times New Roman" w:hAnsi="Times New Roman" w:cs="Times New Roman"/>
              <w:sz w:val="28"/>
              <w:szCs w:val="28"/>
              <w:rPrChange w:id="285" w:author="Phạm Anh Đại" w:date="2016-11-16T08:54:00Z">
                <w:rPr>
                  <w:rFonts w:ascii="Times New Roman" w:hAnsi="Times New Roman" w:cs="Times New Roman"/>
                  <w:sz w:val="24"/>
                  <w:szCs w:val="24"/>
                </w:rPr>
              </w:rPrChange>
            </w:rPr>
            <w:delText xml:space="preserve"> có sự</w:delText>
          </w:r>
        </w:del>
      </w:ins>
      <w:ins w:id="286" w:author="Biển Phan Y" w:date="2016-11-22T23:10:00Z">
        <w:r w:rsidR="0084203F">
          <w:rPr>
            <w:rFonts w:ascii="Times New Roman" w:hAnsi="Times New Roman" w:cs="Times New Roman"/>
            <w:sz w:val="28"/>
            <w:szCs w:val="28"/>
          </w:rPr>
          <w:t xml:space="preserve"> lại xảy ra</w:t>
        </w:r>
      </w:ins>
      <w:ins w:id="287" w:author="van thang" w:date="2016-10-21T15:09:00Z">
        <w:r w:rsidRPr="00957567">
          <w:rPr>
            <w:rFonts w:ascii="Times New Roman" w:hAnsi="Times New Roman" w:cs="Times New Roman"/>
            <w:sz w:val="28"/>
            <w:szCs w:val="28"/>
            <w:rPrChange w:id="288" w:author="Phạm Anh Đại" w:date="2016-11-16T08:54:00Z">
              <w:rPr>
                <w:rFonts w:ascii="Times New Roman" w:hAnsi="Times New Roman" w:cs="Times New Roman"/>
                <w:sz w:val="24"/>
                <w:szCs w:val="24"/>
              </w:rPr>
            </w:rPrChange>
          </w:rPr>
          <w:t xml:space="preserve"> thất bại.</w:t>
        </w:r>
      </w:ins>
    </w:p>
    <w:p w14:paraId="3E96B1CD" w14:textId="52FA8DFE" w:rsidR="00FA02FA" w:rsidRPr="00957567" w:rsidRDefault="00FA02FA">
      <w:pPr>
        <w:jc w:val="both"/>
        <w:rPr>
          <w:ins w:id="289" w:author="van thang" w:date="2016-10-21T15:09:00Z"/>
          <w:rFonts w:ascii="Times New Roman" w:hAnsi="Times New Roman" w:cs="Times New Roman"/>
          <w:sz w:val="28"/>
          <w:szCs w:val="28"/>
          <w:rPrChange w:id="290" w:author="Phạm Anh Đại" w:date="2016-11-16T08:54:00Z">
            <w:rPr>
              <w:ins w:id="291" w:author="van thang" w:date="2016-10-21T15:09:00Z"/>
              <w:rFonts w:ascii="Times New Roman" w:hAnsi="Times New Roman" w:cs="Times New Roman"/>
              <w:sz w:val="24"/>
              <w:szCs w:val="24"/>
            </w:rPr>
          </w:rPrChange>
        </w:rPr>
        <w:pPrChange w:id="292" w:author="Biển Phan Y" w:date="2016-11-22T22:50:00Z">
          <w:pPr/>
        </w:pPrChange>
      </w:pPr>
      <w:ins w:id="293" w:author="van thang" w:date="2016-10-21T15:09:00Z">
        <w:r w:rsidRPr="00957567">
          <w:rPr>
            <w:rFonts w:ascii="Times New Roman" w:hAnsi="Times New Roman" w:cs="Times New Roman"/>
            <w:sz w:val="28"/>
            <w:szCs w:val="28"/>
            <w:rPrChange w:id="294" w:author="Phạm Anh Đại" w:date="2016-11-16T08:54:00Z">
              <w:rPr>
                <w:rFonts w:ascii="Times New Roman" w:hAnsi="Times New Roman" w:cs="Times New Roman"/>
                <w:sz w:val="24"/>
                <w:szCs w:val="24"/>
              </w:rPr>
            </w:rPrChange>
          </w:rPr>
          <w:t xml:space="preserve">Thậm chí tệ hơn là khi nói chuyện với các nhà thiết kế và quản trị của các hệ thống này, họ thừa nhận rằng họ cũng đã </w:t>
        </w:r>
      </w:ins>
      <w:ins w:id="295" w:author="Phạm Anh Đại" w:date="2016-11-16T09:36:00Z">
        <w:r w:rsidR="001A48FE">
          <w:rPr>
            <w:rFonts w:ascii="Times New Roman" w:hAnsi="Times New Roman" w:cs="Times New Roman"/>
            <w:sz w:val="28"/>
            <w:szCs w:val="28"/>
          </w:rPr>
          <w:t>ngủ gục</w:t>
        </w:r>
      </w:ins>
      <w:ins w:id="296" w:author="van thang" w:date="2016-10-21T15:09:00Z">
        <w:del w:id="297" w:author="Phạm Anh Đại" w:date="2016-11-16T09:36:00Z">
          <w:r w:rsidRPr="00957567" w:rsidDel="001A48FE">
            <w:rPr>
              <w:rFonts w:ascii="Times New Roman" w:hAnsi="Times New Roman" w:cs="Times New Roman"/>
              <w:sz w:val="28"/>
              <w:szCs w:val="28"/>
              <w:rPrChange w:id="298" w:author="Phạm Anh Đại" w:date="2016-11-16T08:54:00Z">
                <w:rPr>
                  <w:rFonts w:ascii="Times New Roman" w:hAnsi="Times New Roman" w:cs="Times New Roman"/>
                  <w:sz w:val="24"/>
                  <w:szCs w:val="24"/>
                </w:rPr>
              </w:rPrChange>
            </w:rPr>
            <w:delText xml:space="preserve">gật đầu </w:delText>
          </w:r>
        </w:del>
        <w:del w:id="299" w:author="Phat Tran" w:date="2016-10-28T14:56:00Z">
          <w:r w:rsidRPr="00957567" w:rsidDel="006A6949">
            <w:rPr>
              <w:rFonts w:ascii="Times New Roman" w:hAnsi="Times New Roman" w:cs="Times New Roman"/>
              <w:sz w:val="28"/>
              <w:szCs w:val="28"/>
              <w:rPrChange w:id="300" w:author="Phạm Anh Đại" w:date="2016-11-16T08:54:00Z">
                <w:rPr>
                  <w:rFonts w:ascii="Times New Roman" w:hAnsi="Times New Roman" w:cs="Times New Roman"/>
                  <w:sz w:val="24"/>
                  <w:szCs w:val="24"/>
                </w:rPr>
              </w:rPrChange>
            </w:rPr>
            <w:delText>ra</w:delText>
          </w:r>
        </w:del>
        <w:r w:rsidRPr="00957567">
          <w:rPr>
            <w:rFonts w:ascii="Times New Roman" w:hAnsi="Times New Roman" w:cs="Times New Roman"/>
            <w:sz w:val="28"/>
            <w:szCs w:val="28"/>
            <w:rPrChange w:id="301" w:author="Phạm Anh Đại" w:date="2016-11-16T08:54:00Z">
              <w:rPr>
                <w:rFonts w:ascii="Times New Roman" w:hAnsi="Times New Roman" w:cs="Times New Roman"/>
                <w:sz w:val="24"/>
                <w:szCs w:val="24"/>
              </w:rPr>
            </w:rPrChange>
          </w:rPr>
          <w:t xml:space="preserve"> trong khi</w:t>
        </w:r>
      </w:ins>
      <w:ins w:id="302" w:author="Phạm Anh Đại" w:date="2016-11-16T09:36:00Z">
        <w:r w:rsidR="001A48FE">
          <w:rPr>
            <w:rFonts w:ascii="Times New Roman" w:hAnsi="Times New Roman" w:cs="Times New Roman"/>
            <w:sz w:val="28"/>
            <w:szCs w:val="28"/>
          </w:rPr>
          <w:t xml:space="preserve"> được</w:t>
        </w:r>
      </w:ins>
      <w:ins w:id="303" w:author="van thang" w:date="2016-10-21T15:09:00Z">
        <w:r w:rsidRPr="00957567">
          <w:rPr>
            <w:rFonts w:ascii="Times New Roman" w:hAnsi="Times New Roman" w:cs="Times New Roman"/>
            <w:sz w:val="28"/>
            <w:szCs w:val="28"/>
            <w:rPrChange w:id="304" w:author="Phạm Anh Đại" w:date="2016-11-16T08:54:00Z">
              <w:rPr>
                <w:rFonts w:ascii="Times New Roman" w:hAnsi="Times New Roman" w:cs="Times New Roman"/>
                <w:sz w:val="24"/>
                <w:szCs w:val="24"/>
              </w:rPr>
            </w:rPrChange>
          </w:rPr>
          <w:t xml:space="preserve"> cho là </w:t>
        </w:r>
      </w:ins>
      <w:ins w:id="305" w:author="Phạm Anh Đại" w:date="2016-11-16T09:36:00Z">
        <w:r w:rsidR="001A48FE">
          <w:rPr>
            <w:rFonts w:ascii="Times New Roman" w:hAnsi="Times New Roman" w:cs="Times New Roman"/>
            <w:sz w:val="28"/>
            <w:szCs w:val="28"/>
          </w:rPr>
          <w:t xml:space="preserve">đang </w:t>
        </w:r>
      </w:ins>
      <w:ins w:id="306" w:author="van thang" w:date="2016-10-21T15:09:00Z">
        <w:r w:rsidRPr="00957567">
          <w:rPr>
            <w:rFonts w:ascii="Times New Roman" w:hAnsi="Times New Roman" w:cs="Times New Roman"/>
            <w:sz w:val="28"/>
            <w:szCs w:val="28"/>
            <w:rPrChange w:id="307" w:author="Phạm Anh Đại" w:date="2016-11-16T08:54:00Z">
              <w:rPr>
                <w:rFonts w:ascii="Times New Roman" w:hAnsi="Times New Roman" w:cs="Times New Roman"/>
                <w:sz w:val="24"/>
                <w:szCs w:val="24"/>
              </w:rPr>
            </w:rPrChange>
          </w:rPr>
          <w:t xml:space="preserve">làm việc. Một số thậm chí còn thừa nhận ngủ </w:t>
        </w:r>
      </w:ins>
      <w:ins w:id="308" w:author="Phat Tran" w:date="2016-10-28T14:56:00Z">
        <w:r w:rsidR="006A6949" w:rsidRPr="00957567">
          <w:rPr>
            <w:rFonts w:ascii="Times New Roman" w:hAnsi="Times New Roman" w:cs="Times New Roman"/>
            <w:sz w:val="28"/>
            <w:szCs w:val="28"/>
            <w:rPrChange w:id="309" w:author="Phạm Anh Đại" w:date="2016-11-16T08:54:00Z">
              <w:rPr>
                <w:rFonts w:ascii="Times New Roman" w:hAnsi="Times New Roman" w:cs="Times New Roman"/>
                <w:sz w:val="24"/>
                <w:szCs w:val="24"/>
              </w:rPr>
            </w:rPrChange>
          </w:rPr>
          <w:t xml:space="preserve">gật </w:t>
        </w:r>
      </w:ins>
      <w:ins w:id="310" w:author="van thang" w:date="2016-10-21T15:09:00Z">
        <w:del w:id="311" w:author="Phat Tran" w:date="2016-10-28T14:56:00Z">
          <w:r w:rsidRPr="00957567" w:rsidDel="006A6949">
            <w:rPr>
              <w:rFonts w:ascii="Times New Roman" w:hAnsi="Times New Roman" w:cs="Times New Roman"/>
              <w:sz w:val="28"/>
              <w:szCs w:val="28"/>
              <w:rPrChange w:id="312" w:author="Phạm Anh Đại" w:date="2016-11-16T08:54:00Z">
                <w:rPr>
                  <w:rFonts w:ascii="Times New Roman" w:hAnsi="Times New Roman" w:cs="Times New Roman"/>
                  <w:sz w:val="24"/>
                  <w:szCs w:val="24"/>
                </w:rPr>
              </w:rPrChange>
            </w:rPr>
            <w:delText xml:space="preserve">cho ngay lập tức </w:delText>
          </w:r>
        </w:del>
        <w:r w:rsidRPr="00957567">
          <w:rPr>
            <w:rFonts w:ascii="Times New Roman" w:hAnsi="Times New Roman" w:cs="Times New Roman"/>
            <w:sz w:val="28"/>
            <w:szCs w:val="28"/>
            <w:rPrChange w:id="313" w:author="Phạm Anh Đại" w:date="2016-11-16T08:54:00Z">
              <w:rPr>
                <w:rFonts w:ascii="Times New Roman" w:hAnsi="Times New Roman" w:cs="Times New Roman"/>
                <w:sz w:val="24"/>
                <w:szCs w:val="24"/>
              </w:rPr>
            </w:rPrChange>
          </w:rPr>
          <w:t>trong khi lái xe. Họ thừa nhận mở / tắt bếp sai công tắc trong nhà của họ, và</w:t>
        </w:r>
      </w:ins>
      <w:ins w:id="314" w:author="Phạm Anh Đại" w:date="2016-11-16T09:36:00Z">
        <w:r w:rsidR="001A48FE">
          <w:rPr>
            <w:rFonts w:ascii="Times New Roman" w:hAnsi="Times New Roman" w:cs="Times New Roman"/>
            <w:sz w:val="28"/>
            <w:szCs w:val="28"/>
          </w:rPr>
          <w:t xml:space="preserve"> </w:t>
        </w:r>
      </w:ins>
      <w:ins w:id="315" w:author="van thang" w:date="2016-10-21T15:09:00Z">
        <w:del w:id="316" w:author="Phat Tran" w:date="2016-10-28T14:56:00Z">
          <w:r w:rsidRPr="00957567" w:rsidDel="006A6949">
            <w:rPr>
              <w:rFonts w:ascii="Times New Roman" w:hAnsi="Times New Roman" w:cs="Times New Roman"/>
              <w:sz w:val="28"/>
              <w:szCs w:val="28"/>
              <w:rPrChange w:id="317" w:author="Phạm Anh Đại" w:date="2016-11-16T08:54:00Z">
                <w:rPr>
                  <w:rFonts w:ascii="Times New Roman" w:hAnsi="Times New Roman" w:cs="Times New Roman"/>
                  <w:sz w:val="24"/>
                  <w:szCs w:val="24"/>
                </w:rPr>
              </w:rPrChange>
            </w:rPr>
            <w:delText xml:space="preserve"> </w:delText>
          </w:r>
        </w:del>
      </w:ins>
      <w:ins w:id="318" w:author="Phat Tran" w:date="2016-10-28T14:56:00Z">
        <w:r w:rsidR="006A6949" w:rsidRPr="00957567">
          <w:rPr>
            <w:rFonts w:ascii="Times New Roman" w:hAnsi="Times New Roman" w:cs="Times New Roman"/>
            <w:sz w:val="28"/>
            <w:szCs w:val="28"/>
            <w:rPrChange w:id="319" w:author="Phạm Anh Đại" w:date="2016-11-16T08:54:00Z">
              <w:rPr>
                <w:rFonts w:ascii="Times New Roman" w:hAnsi="Times New Roman" w:cs="Times New Roman"/>
                <w:sz w:val="24"/>
                <w:szCs w:val="24"/>
              </w:rPr>
            </w:rPrChange>
          </w:rPr>
          <w:t xml:space="preserve">những lỗi nhỏ khác nhưng là lỗi có ý nghĩa </w:t>
        </w:r>
      </w:ins>
      <w:ins w:id="320" w:author="van thang" w:date="2016-10-21T15:09:00Z">
        <w:del w:id="321" w:author="Phat Tran" w:date="2016-10-28T14:56:00Z">
          <w:r w:rsidRPr="00957567" w:rsidDel="006A6949">
            <w:rPr>
              <w:rFonts w:ascii="Times New Roman" w:hAnsi="Times New Roman" w:cs="Times New Roman"/>
              <w:sz w:val="28"/>
              <w:szCs w:val="28"/>
              <w:rPrChange w:id="322" w:author="Phạm Anh Đại" w:date="2016-11-16T08:54:00Z">
                <w:rPr>
                  <w:rFonts w:ascii="Times New Roman" w:hAnsi="Times New Roman" w:cs="Times New Roman"/>
                  <w:sz w:val="24"/>
                  <w:szCs w:val="24"/>
                </w:rPr>
              </w:rPrChange>
            </w:rPr>
            <w:delText>để nhỏ khác nhưng có ý nghĩa lỗi</w:delText>
          </w:r>
        </w:del>
        <w:r w:rsidRPr="00957567">
          <w:rPr>
            <w:rFonts w:ascii="Times New Roman" w:hAnsi="Times New Roman" w:cs="Times New Roman"/>
            <w:sz w:val="28"/>
            <w:szCs w:val="28"/>
            <w:rPrChange w:id="323" w:author="Phạm Anh Đại" w:date="2016-11-16T08:54:00Z">
              <w:rPr>
                <w:rFonts w:ascii="Times New Roman" w:hAnsi="Times New Roman" w:cs="Times New Roman"/>
                <w:sz w:val="24"/>
                <w:szCs w:val="24"/>
              </w:rPr>
            </w:rPrChange>
          </w:rPr>
          <w:t xml:space="preserve">. Tuy nhiên, khi nhân viên của họ làm </w:t>
        </w:r>
        <w:del w:id="324" w:author="Phat Tran" w:date="2016-10-28T14:56:00Z">
          <w:r w:rsidRPr="00957567" w:rsidDel="006A6949">
            <w:rPr>
              <w:rFonts w:ascii="Times New Roman" w:hAnsi="Times New Roman" w:cs="Times New Roman"/>
              <w:sz w:val="28"/>
              <w:szCs w:val="28"/>
              <w:rPrChange w:id="325" w:author="Phạm Anh Đại" w:date="2016-11-16T08:54:00Z">
                <w:rPr>
                  <w:rFonts w:ascii="Times New Roman" w:hAnsi="Times New Roman" w:cs="Times New Roman"/>
                  <w:sz w:val="24"/>
                  <w:szCs w:val="24"/>
                </w:rPr>
              </w:rPrChange>
            </w:rPr>
            <w:delText xml:space="preserve">được </w:delText>
          </w:r>
        </w:del>
      </w:ins>
      <w:ins w:id="326" w:author="Phat Tran" w:date="2016-10-28T14:57:00Z">
        <w:r w:rsidR="006A6949" w:rsidRPr="00957567">
          <w:rPr>
            <w:rFonts w:ascii="Times New Roman" w:hAnsi="Times New Roman" w:cs="Times New Roman"/>
            <w:sz w:val="28"/>
            <w:szCs w:val="28"/>
            <w:rPrChange w:id="327" w:author="Phạm Anh Đại" w:date="2016-11-16T08:54:00Z">
              <w:rPr>
                <w:rFonts w:ascii="Times New Roman" w:hAnsi="Times New Roman" w:cs="Times New Roman"/>
                <w:sz w:val="24"/>
                <w:szCs w:val="24"/>
              </w:rPr>
            </w:rPrChange>
          </w:rPr>
          <w:t xml:space="preserve"> </w:t>
        </w:r>
      </w:ins>
      <w:ins w:id="328" w:author="van thang" w:date="2016-10-21T15:09:00Z">
        <w:r w:rsidRPr="00957567">
          <w:rPr>
            <w:rFonts w:ascii="Times New Roman" w:hAnsi="Times New Roman" w:cs="Times New Roman"/>
            <w:sz w:val="28"/>
            <w:szCs w:val="28"/>
            <w:rPrChange w:id="329" w:author="Phạm Anh Đại" w:date="2016-11-16T08:54:00Z">
              <w:rPr>
                <w:rFonts w:ascii="Times New Roman" w:hAnsi="Times New Roman" w:cs="Times New Roman"/>
                <w:sz w:val="24"/>
                <w:szCs w:val="24"/>
              </w:rPr>
            </w:rPrChange>
          </w:rPr>
          <w:t xml:space="preserve">điều này, họ đổ lỗi cho </w:t>
        </w:r>
      </w:ins>
      <w:ins w:id="330" w:author="Phat Tran" w:date="2016-10-28T14:57:00Z">
        <w:r w:rsidR="006A6949" w:rsidRPr="00957567">
          <w:rPr>
            <w:rFonts w:ascii="Times New Roman" w:hAnsi="Times New Roman" w:cs="Times New Roman"/>
            <w:sz w:val="28"/>
            <w:szCs w:val="28"/>
            <w:rPrChange w:id="331" w:author="Phạm Anh Đại" w:date="2016-11-16T08:54:00Z">
              <w:rPr>
                <w:rFonts w:ascii="Times New Roman" w:hAnsi="Times New Roman" w:cs="Times New Roman"/>
                <w:sz w:val="24"/>
                <w:szCs w:val="24"/>
              </w:rPr>
            </w:rPrChange>
          </w:rPr>
          <w:t xml:space="preserve">chúng là </w:t>
        </w:r>
      </w:ins>
      <w:ins w:id="332" w:author="van thang" w:date="2016-10-21T15:09:00Z">
        <w:del w:id="333" w:author="Phat Tran" w:date="2016-10-28T14:57:00Z">
          <w:r w:rsidRPr="00957567" w:rsidDel="006A6949">
            <w:rPr>
              <w:rFonts w:ascii="Times New Roman" w:hAnsi="Times New Roman" w:cs="Times New Roman"/>
              <w:sz w:val="28"/>
              <w:szCs w:val="28"/>
              <w:rPrChange w:id="334"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335" w:author="Phạm Anh Đại" w:date="2016-11-16T08:54:00Z">
              <w:rPr>
                <w:rFonts w:ascii="Times New Roman" w:hAnsi="Times New Roman" w:cs="Times New Roman"/>
                <w:sz w:val="24"/>
                <w:szCs w:val="24"/>
              </w:rPr>
            </w:rPrChange>
          </w:rPr>
          <w:t xml:space="preserve"> "Lỗi của con người." Và khi </w:t>
        </w:r>
        <w:r w:rsidRPr="00957567">
          <w:rPr>
            <w:rFonts w:ascii="Times New Roman" w:hAnsi="Times New Roman" w:cs="Times New Roman"/>
            <w:sz w:val="28"/>
            <w:szCs w:val="28"/>
            <w:rPrChange w:id="336" w:author="Phạm Anh Đại" w:date="2016-11-16T08:54:00Z">
              <w:rPr>
                <w:rFonts w:ascii="Times New Roman" w:hAnsi="Times New Roman" w:cs="Times New Roman"/>
                <w:sz w:val="24"/>
                <w:szCs w:val="24"/>
              </w:rPr>
            </w:rPrChange>
          </w:rPr>
          <w:lastRenderedPageBreak/>
          <w:t>nhân viên hoặc khách hàng</w:t>
        </w:r>
      </w:ins>
      <w:ins w:id="337" w:author="Phat Tran" w:date="2016-10-28T14:57:00Z">
        <w:r w:rsidR="006A6949" w:rsidRPr="00957567">
          <w:rPr>
            <w:rFonts w:ascii="Times New Roman" w:hAnsi="Times New Roman" w:cs="Times New Roman"/>
            <w:sz w:val="28"/>
            <w:szCs w:val="28"/>
            <w:rPrChange w:id="338" w:author="Phạm Anh Đại" w:date="2016-11-16T08:54:00Z">
              <w:rPr>
                <w:rFonts w:ascii="Times New Roman" w:hAnsi="Times New Roman" w:cs="Times New Roman"/>
                <w:sz w:val="24"/>
                <w:szCs w:val="24"/>
              </w:rPr>
            </w:rPrChange>
          </w:rPr>
          <w:t xml:space="preserve"> mắc vấn đề tương tự </w:t>
        </w:r>
      </w:ins>
      <w:ins w:id="339" w:author="van thang" w:date="2016-10-21T15:09:00Z">
        <w:del w:id="340" w:author="Phat Tran" w:date="2016-10-28T14:57:00Z">
          <w:r w:rsidRPr="00957567" w:rsidDel="006A6949">
            <w:rPr>
              <w:rFonts w:ascii="Times New Roman" w:hAnsi="Times New Roman" w:cs="Times New Roman"/>
              <w:sz w:val="28"/>
              <w:szCs w:val="28"/>
              <w:rPrChange w:id="341" w:author="Phạm Anh Đại" w:date="2016-11-16T08:54:00Z">
                <w:rPr>
                  <w:rFonts w:ascii="Times New Roman" w:hAnsi="Times New Roman" w:cs="Times New Roman"/>
                  <w:sz w:val="24"/>
                  <w:szCs w:val="24"/>
                </w:rPr>
              </w:rPrChange>
            </w:rPr>
            <w:delText xml:space="preserve"> đã tương tự vấn đề</w:delText>
          </w:r>
        </w:del>
        <w:r w:rsidRPr="00957567">
          <w:rPr>
            <w:rFonts w:ascii="Times New Roman" w:hAnsi="Times New Roman" w:cs="Times New Roman"/>
            <w:sz w:val="28"/>
            <w:szCs w:val="28"/>
            <w:rPrChange w:id="342" w:author="Phạm Anh Đại" w:date="2016-11-16T08:54:00Z">
              <w:rPr>
                <w:rFonts w:ascii="Times New Roman" w:hAnsi="Times New Roman" w:cs="Times New Roman"/>
                <w:sz w:val="24"/>
                <w:szCs w:val="24"/>
              </w:rPr>
            </w:rPrChange>
          </w:rPr>
          <w:t xml:space="preserve">, họ được cho là </w:t>
        </w:r>
      </w:ins>
      <w:ins w:id="343" w:author="Phat Tran" w:date="2016-10-28T14:57:00Z">
        <w:r w:rsidR="006A6949" w:rsidRPr="00957567">
          <w:rPr>
            <w:rFonts w:ascii="Times New Roman" w:hAnsi="Times New Roman" w:cs="Times New Roman"/>
            <w:sz w:val="28"/>
            <w:szCs w:val="28"/>
            <w:rPrChange w:id="344" w:author="Phạm Anh Đại" w:date="2016-11-16T08:54:00Z">
              <w:rPr>
                <w:rFonts w:ascii="Times New Roman" w:hAnsi="Times New Roman" w:cs="Times New Roman"/>
                <w:sz w:val="24"/>
                <w:szCs w:val="24"/>
              </w:rPr>
            </w:rPrChange>
          </w:rPr>
          <w:t xml:space="preserve">do </w:t>
        </w:r>
      </w:ins>
      <w:ins w:id="345" w:author="van thang" w:date="2016-10-21T15:09:00Z">
        <w:del w:id="346" w:author="Phat Tran" w:date="2016-10-28T14:57:00Z">
          <w:r w:rsidRPr="00957567" w:rsidDel="006A6949">
            <w:rPr>
              <w:rFonts w:ascii="Times New Roman" w:hAnsi="Times New Roman" w:cs="Times New Roman"/>
              <w:sz w:val="28"/>
              <w:szCs w:val="28"/>
              <w:rPrChange w:id="347" w:author="Phạm Anh Đại" w:date="2016-11-16T08:54:00Z">
                <w:rPr>
                  <w:rFonts w:ascii="Times New Roman" w:hAnsi="Times New Roman" w:cs="Times New Roman"/>
                  <w:sz w:val="24"/>
                  <w:szCs w:val="24"/>
                </w:rPr>
              </w:rPrChange>
            </w:rPr>
            <w:delText xml:space="preserve">nguyên nhân </w:delText>
          </w:r>
        </w:del>
        <w:r w:rsidRPr="00957567">
          <w:rPr>
            <w:rFonts w:ascii="Times New Roman" w:hAnsi="Times New Roman" w:cs="Times New Roman"/>
            <w:sz w:val="28"/>
            <w:szCs w:val="28"/>
            <w:rPrChange w:id="348" w:author="Phạm Anh Đại" w:date="2016-11-16T08:54:00Z">
              <w:rPr>
                <w:rFonts w:ascii="Times New Roman" w:hAnsi="Times New Roman" w:cs="Times New Roman"/>
                <w:sz w:val="24"/>
                <w:szCs w:val="24"/>
              </w:rPr>
            </w:rPrChange>
          </w:rPr>
          <w:t>không tuân theo các hướng dẫn đúng cách, hoặc vì không hoàn toàn tỉnh táo và</w:t>
        </w:r>
        <w:del w:id="349" w:author="Biển Phan Y" w:date="2016-11-22T23:11:00Z">
          <w:r w:rsidRPr="00957567" w:rsidDel="0084203F">
            <w:rPr>
              <w:rFonts w:ascii="Times New Roman" w:hAnsi="Times New Roman" w:cs="Times New Roman"/>
              <w:sz w:val="28"/>
              <w:szCs w:val="28"/>
              <w:rPrChange w:id="350" w:author="Phạm Anh Đại" w:date="2016-11-16T08:54:00Z">
                <w:rPr>
                  <w:rFonts w:ascii="Times New Roman" w:hAnsi="Times New Roman" w:cs="Times New Roman"/>
                  <w:sz w:val="24"/>
                  <w:szCs w:val="24"/>
                </w:rPr>
              </w:rPrChange>
            </w:rPr>
            <w:delText xml:space="preserve"> chu đáo</w:delText>
          </w:r>
        </w:del>
      </w:ins>
      <w:ins w:id="351" w:author="Biển Phan Y" w:date="2016-11-22T23:11:00Z">
        <w:r w:rsidR="0084203F">
          <w:rPr>
            <w:rFonts w:ascii="Times New Roman" w:hAnsi="Times New Roman" w:cs="Times New Roman"/>
            <w:sz w:val="28"/>
            <w:szCs w:val="28"/>
          </w:rPr>
          <w:t xml:space="preserve"> chú ý.</w:t>
        </w:r>
      </w:ins>
    </w:p>
    <w:p w14:paraId="362FCC48" w14:textId="77777777" w:rsidR="00FA02FA" w:rsidRPr="00957567" w:rsidRDefault="00FA02FA">
      <w:pPr>
        <w:jc w:val="both"/>
        <w:rPr>
          <w:ins w:id="352" w:author="van thang" w:date="2016-10-21T15:09:00Z"/>
          <w:rFonts w:ascii="Times New Roman" w:hAnsi="Times New Roman" w:cs="Times New Roman"/>
          <w:sz w:val="28"/>
          <w:szCs w:val="28"/>
          <w:rPrChange w:id="353" w:author="Phạm Anh Đại" w:date="2016-11-16T08:54:00Z">
            <w:rPr>
              <w:ins w:id="354" w:author="van thang" w:date="2016-10-21T15:09:00Z"/>
              <w:rFonts w:ascii="Times New Roman" w:hAnsi="Times New Roman" w:cs="Times New Roman"/>
              <w:sz w:val="24"/>
              <w:szCs w:val="24"/>
            </w:rPr>
          </w:rPrChange>
        </w:rPr>
        <w:pPrChange w:id="355" w:author="Biển Phan Y" w:date="2016-11-22T22:50:00Z">
          <w:pPr/>
        </w:pPrChange>
      </w:pPr>
    </w:p>
    <w:p w14:paraId="62BCB295" w14:textId="77777777" w:rsidR="00FA02FA" w:rsidRPr="00957567" w:rsidRDefault="00FA02FA">
      <w:pPr>
        <w:jc w:val="both"/>
        <w:rPr>
          <w:ins w:id="356" w:author="van thang" w:date="2016-10-21T15:09:00Z"/>
          <w:rFonts w:ascii="Times New Roman" w:hAnsi="Times New Roman" w:cs="Times New Roman"/>
          <w:b/>
          <w:sz w:val="28"/>
          <w:szCs w:val="28"/>
          <w:rPrChange w:id="357" w:author="Phạm Anh Đại" w:date="2016-11-16T08:54:00Z">
            <w:rPr>
              <w:ins w:id="358" w:author="van thang" w:date="2016-10-21T15:09:00Z"/>
              <w:rFonts w:ascii="Times New Roman" w:hAnsi="Times New Roman" w:cs="Times New Roman"/>
              <w:b/>
              <w:sz w:val="24"/>
              <w:szCs w:val="24"/>
            </w:rPr>
          </w:rPrChange>
        </w:rPr>
        <w:pPrChange w:id="359" w:author="Biển Phan Y" w:date="2016-11-22T22:50:00Z">
          <w:pPr/>
        </w:pPrChange>
      </w:pPr>
      <w:ins w:id="360" w:author="van thang" w:date="2016-10-21T15:09:00Z">
        <w:r w:rsidRPr="00957567">
          <w:rPr>
            <w:rFonts w:ascii="Times New Roman" w:hAnsi="Times New Roman" w:cs="Times New Roman"/>
            <w:b/>
            <w:sz w:val="28"/>
            <w:szCs w:val="28"/>
            <w:rPrChange w:id="361" w:author="Phạm Anh Đại" w:date="2016-11-16T08:54:00Z">
              <w:rPr>
                <w:rFonts w:ascii="Times New Roman" w:hAnsi="Times New Roman" w:cs="Times New Roman"/>
                <w:b/>
                <w:sz w:val="24"/>
                <w:szCs w:val="24"/>
              </w:rPr>
            </w:rPrChange>
          </w:rPr>
          <w:t>Hiểu tại sao lại có lỗi</w:t>
        </w:r>
      </w:ins>
    </w:p>
    <w:p w14:paraId="7C1BE274" w14:textId="2A2878E7" w:rsidR="00FA02FA" w:rsidRPr="00957567" w:rsidRDefault="00FA02FA">
      <w:pPr>
        <w:jc w:val="both"/>
        <w:rPr>
          <w:ins w:id="362" w:author="van thang" w:date="2016-10-21T15:09:00Z"/>
          <w:rFonts w:ascii="Times New Roman" w:hAnsi="Times New Roman" w:cs="Times New Roman"/>
          <w:sz w:val="28"/>
          <w:szCs w:val="28"/>
          <w:rPrChange w:id="363" w:author="Phạm Anh Đại" w:date="2016-11-16T08:54:00Z">
            <w:rPr>
              <w:ins w:id="364" w:author="van thang" w:date="2016-10-21T15:09:00Z"/>
              <w:rFonts w:ascii="Times New Roman" w:hAnsi="Times New Roman" w:cs="Times New Roman"/>
              <w:sz w:val="24"/>
              <w:szCs w:val="24"/>
            </w:rPr>
          </w:rPrChange>
        </w:rPr>
        <w:pPrChange w:id="365" w:author="Biển Phan Y" w:date="2016-11-22T22:50:00Z">
          <w:pPr/>
        </w:pPrChange>
      </w:pPr>
      <w:ins w:id="366" w:author="van thang" w:date="2016-10-21T15:09:00Z">
        <w:r w:rsidRPr="00957567">
          <w:rPr>
            <w:rFonts w:ascii="Times New Roman" w:hAnsi="Times New Roman" w:cs="Times New Roman"/>
            <w:sz w:val="28"/>
            <w:szCs w:val="28"/>
            <w:rPrChange w:id="367" w:author="Phạm Anh Đại" w:date="2016-11-16T08:54:00Z">
              <w:rPr>
                <w:rFonts w:ascii="Times New Roman" w:hAnsi="Times New Roman" w:cs="Times New Roman"/>
                <w:sz w:val="24"/>
                <w:szCs w:val="24"/>
              </w:rPr>
            </w:rPrChange>
          </w:rPr>
          <w:t xml:space="preserve">Lỗi xảy ra vì nhiều lý do. Phổ biến nhất là trong bản chất </w:t>
        </w:r>
      </w:ins>
      <w:ins w:id="368" w:author="Phạm Anh Đại" w:date="2016-11-16T09:45:00Z">
        <w:r w:rsidR="009753EB">
          <w:rPr>
            <w:rFonts w:ascii="Times New Roman" w:hAnsi="Times New Roman" w:cs="Times New Roman"/>
            <w:sz w:val="28"/>
            <w:szCs w:val="28"/>
          </w:rPr>
          <w:t>của</w:t>
        </w:r>
      </w:ins>
      <w:ins w:id="369" w:author="van thang" w:date="2016-10-21T15:09:00Z">
        <w:del w:id="370" w:author="Phạm Anh Đại" w:date="2016-11-16T09:45:00Z">
          <w:r w:rsidRPr="00957567" w:rsidDel="009753EB">
            <w:rPr>
              <w:rFonts w:ascii="Times New Roman" w:hAnsi="Times New Roman" w:cs="Times New Roman"/>
              <w:sz w:val="28"/>
              <w:szCs w:val="28"/>
              <w:rPrChange w:id="371" w:author="Phạm Anh Đại" w:date="2016-11-16T08:54:00Z">
                <w:rPr>
                  <w:rFonts w:ascii="Times New Roman" w:hAnsi="Times New Roman" w:cs="Times New Roman"/>
                  <w:sz w:val="24"/>
                  <w:szCs w:val="24"/>
                </w:rPr>
              </w:rPrChange>
            </w:rPr>
            <w:delText>trong</w:delText>
          </w:r>
        </w:del>
        <w:r w:rsidRPr="00957567">
          <w:rPr>
            <w:rFonts w:ascii="Times New Roman" w:hAnsi="Times New Roman" w:cs="Times New Roman"/>
            <w:sz w:val="28"/>
            <w:szCs w:val="28"/>
            <w:rPrChange w:id="372" w:author="Phạm Anh Đại" w:date="2016-11-16T08:54:00Z">
              <w:rPr>
                <w:rFonts w:ascii="Times New Roman" w:hAnsi="Times New Roman" w:cs="Times New Roman"/>
                <w:sz w:val="24"/>
                <w:szCs w:val="24"/>
              </w:rPr>
            </w:rPrChange>
          </w:rPr>
          <w:t xml:space="preserve"> những nhiệm vụ và </w:t>
        </w:r>
      </w:ins>
      <w:ins w:id="373" w:author="Phat Tran" w:date="2016-10-28T14:58:00Z">
        <w:r w:rsidR="006A6949" w:rsidRPr="00957567">
          <w:rPr>
            <w:rFonts w:ascii="Times New Roman" w:hAnsi="Times New Roman" w:cs="Times New Roman"/>
            <w:sz w:val="28"/>
            <w:szCs w:val="28"/>
            <w:rPrChange w:id="374" w:author="Phạm Anh Đại" w:date="2016-11-16T08:54:00Z">
              <w:rPr>
                <w:rFonts w:ascii="Times New Roman" w:hAnsi="Times New Roman" w:cs="Times New Roman"/>
                <w:sz w:val="24"/>
                <w:szCs w:val="24"/>
              </w:rPr>
            </w:rPrChange>
          </w:rPr>
          <w:t xml:space="preserve">quy trình </w:t>
        </w:r>
      </w:ins>
      <w:ins w:id="375" w:author="van thang" w:date="2016-10-21T15:09:00Z">
        <w:del w:id="376" w:author="Phat Tran" w:date="2016-10-28T14:58:00Z">
          <w:r w:rsidRPr="00957567" w:rsidDel="006A6949">
            <w:rPr>
              <w:rFonts w:ascii="Times New Roman" w:hAnsi="Times New Roman" w:cs="Times New Roman"/>
              <w:sz w:val="28"/>
              <w:szCs w:val="28"/>
              <w:rPrChange w:id="377" w:author="Phạm Anh Đại" w:date="2016-11-16T08:54:00Z">
                <w:rPr>
                  <w:rFonts w:ascii="Times New Roman" w:hAnsi="Times New Roman" w:cs="Times New Roman"/>
                  <w:sz w:val="24"/>
                  <w:szCs w:val="24"/>
                </w:rPr>
              </w:rPrChange>
            </w:rPr>
            <w:delText xml:space="preserve">thủ tục </w:delText>
          </w:r>
        </w:del>
        <w:r w:rsidRPr="00957567">
          <w:rPr>
            <w:rFonts w:ascii="Times New Roman" w:hAnsi="Times New Roman" w:cs="Times New Roman"/>
            <w:sz w:val="28"/>
            <w:szCs w:val="28"/>
            <w:rPrChange w:id="378" w:author="Phạm Anh Đại" w:date="2016-11-16T08:54:00Z">
              <w:rPr>
                <w:rFonts w:ascii="Times New Roman" w:hAnsi="Times New Roman" w:cs="Times New Roman"/>
                <w:sz w:val="24"/>
                <w:szCs w:val="24"/>
              </w:rPr>
            </w:rPrChange>
          </w:rPr>
          <w:t xml:space="preserve">yêu cầu mọi người </w:t>
        </w:r>
      </w:ins>
      <w:ins w:id="379" w:author="Phat Tran" w:date="2016-10-28T14:58:00Z">
        <w:r w:rsidR="006A6949" w:rsidRPr="00957567">
          <w:rPr>
            <w:rFonts w:ascii="Times New Roman" w:hAnsi="Times New Roman" w:cs="Times New Roman"/>
            <w:sz w:val="28"/>
            <w:szCs w:val="28"/>
            <w:rPrChange w:id="380" w:author="Phạm Anh Đại" w:date="2016-11-16T08:54:00Z">
              <w:rPr>
                <w:rFonts w:ascii="Times New Roman" w:hAnsi="Times New Roman" w:cs="Times New Roman"/>
                <w:sz w:val="24"/>
                <w:szCs w:val="24"/>
              </w:rPr>
            </w:rPrChange>
          </w:rPr>
          <w:t xml:space="preserve">xử lý theo cách không tự nhiên </w:t>
        </w:r>
      </w:ins>
      <w:ins w:id="381" w:author="van thang" w:date="2016-10-21T15:09:00Z">
        <w:del w:id="382" w:author="Phat Tran" w:date="2016-10-28T14:58:00Z">
          <w:r w:rsidRPr="00957567" w:rsidDel="006A6949">
            <w:rPr>
              <w:rFonts w:ascii="Times New Roman" w:hAnsi="Times New Roman" w:cs="Times New Roman"/>
              <w:sz w:val="28"/>
              <w:szCs w:val="28"/>
              <w:rPrChange w:id="383" w:author="Phạm Anh Đại" w:date="2016-11-16T08:54:00Z">
                <w:rPr>
                  <w:rFonts w:ascii="Times New Roman" w:hAnsi="Times New Roman" w:cs="Times New Roman"/>
                  <w:sz w:val="24"/>
                  <w:szCs w:val="24"/>
                </w:rPr>
              </w:rPrChange>
            </w:rPr>
            <w:delText>cư xử tự nhiên cách</w:delText>
          </w:r>
        </w:del>
      </w:ins>
      <w:ins w:id="384" w:author="Phat Tran" w:date="2016-10-28T14:58:00Z">
        <w:r w:rsidR="006A6949" w:rsidRPr="00957567">
          <w:rPr>
            <w:rFonts w:ascii="Times New Roman" w:hAnsi="Times New Roman" w:cs="Times New Roman"/>
            <w:sz w:val="28"/>
            <w:szCs w:val="28"/>
            <w:rPrChange w:id="385" w:author="Phạm Anh Đại" w:date="2016-11-16T08:54:00Z">
              <w:rPr>
                <w:rFonts w:ascii="Times New Roman" w:hAnsi="Times New Roman" w:cs="Times New Roman"/>
                <w:sz w:val="24"/>
                <w:szCs w:val="24"/>
              </w:rPr>
            </w:rPrChange>
          </w:rPr>
          <w:t xml:space="preserve"> </w:t>
        </w:r>
      </w:ins>
      <w:ins w:id="386" w:author="van thang" w:date="2016-10-21T15:09:00Z">
        <w:r w:rsidRPr="00957567">
          <w:rPr>
            <w:rFonts w:ascii="Times New Roman" w:hAnsi="Times New Roman" w:cs="Times New Roman"/>
            <w:sz w:val="28"/>
            <w:szCs w:val="28"/>
            <w:rPrChange w:id="387" w:author="Phạm Anh Đại" w:date="2016-11-16T08:54:00Z">
              <w:rPr>
                <w:rFonts w:ascii="Times New Roman" w:hAnsi="Times New Roman" w:cs="Times New Roman"/>
                <w:sz w:val="24"/>
                <w:szCs w:val="24"/>
              </w:rPr>
            </w:rPrChange>
          </w:rPr>
          <w:t>-</w:t>
        </w:r>
      </w:ins>
      <w:ins w:id="388" w:author="Phat Tran" w:date="2016-10-28T14:58:00Z">
        <w:r w:rsidR="006A6949" w:rsidRPr="00957567">
          <w:rPr>
            <w:rFonts w:ascii="Times New Roman" w:hAnsi="Times New Roman" w:cs="Times New Roman"/>
            <w:sz w:val="28"/>
            <w:szCs w:val="28"/>
            <w:rPrChange w:id="389" w:author="Phạm Anh Đại" w:date="2016-11-16T08:54:00Z">
              <w:rPr>
                <w:rFonts w:ascii="Times New Roman" w:hAnsi="Times New Roman" w:cs="Times New Roman"/>
                <w:sz w:val="24"/>
                <w:szCs w:val="24"/>
              </w:rPr>
            </w:rPrChange>
          </w:rPr>
          <w:t xml:space="preserve"> cảnh báo </w:t>
        </w:r>
      </w:ins>
      <w:ins w:id="390" w:author="van thang" w:date="2016-10-21T15:09:00Z">
        <w:del w:id="391" w:author="Phat Tran" w:date="2016-10-28T14:58:00Z">
          <w:r w:rsidRPr="00957567" w:rsidDel="006A6949">
            <w:rPr>
              <w:rFonts w:ascii="Times New Roman" w:hAnsi="Times New Roman" w:cs="Times New Roman"/>
              <w:sz w:val="28"/>
              <w:szCs w:val="28"/>
              <w:rPrChange w:id="392" w:author="Phạm Anh Đại" w:date="2016-11-16T08:54:00Z">
                <w:rPr>
                  <w:rFonts w:ascii="Times New Roman" w:hAnsi="Times New Roman" w:cs="Times New Roman"/>
                  <w:sz w:val="24"/>
                  <w:szCs w:val="24"/>
                </w:rPr>
              </w:rPrChange>
            </w:rPr>
            <w:delText>ở báo</w:delText>
          </w:r>
        </w:del>
        <w:r w:rsidRPr="00957567">
          <w:rPr>
            <w:rFonts w:ascii="Times New Roman" w:hAnsi="Times New Roman" w:cs="Times New Roman"/>
            <w:sz w:val="28"/>
            <w:szCs w:val="28"/>
            <w:rPrChange w:id="393" w:author="Phạm Anh Đại" w:date="2016-11-16T08:54:00Z">
              <w:rPr>
                <w:rFonts w:ascii="Times New Roman" w:hAnsi="Times New Roman" w:cs="Times New Roman"/>
                <w:sz w:val="24"/>
                <w:szCs w:val="24"/>
              </w:rPr>
            </w:rPrChange>
          </w:rPr>
          <w:t xml:space="preserve"> hàng giờ tại một thời điểm, cung cấp chính xác, thông số kỹ thuật điều khiển chính xác, tất cả trong khi đa nhiệm, làm nhiều việc cùng một lúc, và bị nhiều hoạt động can thiệp. Sự gián đoạn là một lý do phổ biến cho các lỗi, không </w:t>
        </w:r>
      </w:ins>
      <w:ins w:id="394" w:author="Phat Tran" w:date="2016-10-28T14:59:00Z">
        <w:r w:rsidR="006A6949" w:rsidRPr="00957567">
          <w:rPr>
            <w:rFonts w:ascii="Times New Roman" w:hAnsi="Times New Roman" w:cs="Times New Roman"/>
            <w:sz w:val="28"/>
            <w:szCs w:val="28"/>
            <w:rPrChange w:id="395" w:author="Phạm Anh Đại" w:date="2016-11-16T08:54:00Z">
              <w:rPr>
                <w:rFonts w:ascii="Times New Roman" w:hAnsi="Times New Roman" w:cs="Times New Roman"/>
                <w:sz w:val="24"/>
                <w:szCs w:val="24"/>
              </w:rPr>
            </w:rPrChange>
          </w:rPr>
          <w:t xml:space="preserve">được hỗ trợ </w:t>
        </w:r>
      </w:ins>
      <w:ins w:id="396" w:author="van thang" w:date="2016-10-21T15:09:00Z">
        <w:del w:id="397" w:author="Phat Tran" w:date="2016-10-28T14:59:00Z">
          <w:r w:rsidRPr="00957567" w:rsidDel="006A6949">
            <w:rPr>
              <w:rFonts w:ascii="Times New Roman" w:hAnsi="Times New Roman" w:cs="Times New Roman"/>
              <w:sz w:val="28"/>
              <w:szCs w:val="28"/>
              <w:rPrChange w:id="398" w:author="Phạm Anh Đại" w:date="2016-11-16T08:54:00Z">
                <w:rPr>
                  <w:rFonts w:ascii="Times New Roman" w:hAnsi="Times New Roman" w:cs="Times New Roman"/>
                  <w:sz w:val="24"/>
                  <w:szCs w:val="24"/>
                </w:rPr>
              </w:rPrChange>
            </w:rPr>
            <w:delText xml:space="preserve">giúp </w:delText>
          </w:r>
        </w:del>
      </w:ins>
      <w:ins w:id="399" w:author="Phat Tran" w:date="2016-10-28T14:59:00Z">
        <w:r w:rsidR="006A6949" w:rsidRPr="00957567">
          <w:rPr>
            <w:rFonts w:ascii="Times New Roman" w:hAnsi="Times New Roman" w:cs="Times New Roman"/>
            <w:sz w:val="28"/>
            <w:szCs w:val="28"/>
            <w:rPrChange w:id="400" w:author="Phạm Anh Đại" w:date="2016-11-16T08:54:00Z">
              <w:rPr>
                <w:rFonts w:ascii="Times New Roman" w:hAnsi="Times New Roman" w:cs="Times New Roman"/>
                <w:sz w:val="24"/>
                <w:szCs w:val="24"/>
              </w:rPr>
            </w:rPrChange>
          </w:rPr>
          <w:t xml:space="preserve"> </w:t>
        </w:r>
      </w:ins>
      <w:ins w:id="401" w:author="van thang" w:date="2016-10-21T15:09:00Z">
        <w:r w:rsidRPr="00957567">
          <w:rPr>
            <w:rFonts w:ascii="Times New Roman" w:hAnsi="Times New Roman" w:cs="Times New Roman"/>
            <w:sz w:val="28"/>
            <w:szCs w:val="28"/>
            <w:rPrChange w:id="402" w:author="Phạm Anh Đại" w:date="2016-11-16T08:54:00Z">
              <w:rPr>
                <w:rFonts w:ascii="Times New Roman" w:hAnsi="Times New Roman" w:cs="Times New Roman"/>
                <w:sz w:val="24"/>
                <w:szCs w:val="24"/>
              </w:rPr>
            </w:rPrChange>
          </w:rPr>
          <w:t xml:space="preserve">bởi thiết kế và </w:t>
        </w:r>
      </w:ins>
      <w:ins w:id="403" w:author="Phat Tran" w:date="2016-10-28T14:59:00Z">
        <w:r w:rsidR="006A6949" w:rsidRPr="00957567">
          <w:rPr>
            <w:rFonts w:ascii="Times New Roman" w:hAnsi="Times New Roman" w:cs="Times New Roman"/>
            <w:sz w:val="28"/>
            <w:szCs w:val="28"/>
            <w:rPrChange w:id="404" w:author="Phạm Anh Đại" w:date="2016-11-16T08:54:00Z">
              <w:rPr>
                <w:rFonts w:ascii="Times New Roman" w:hAnsi="Times New Roman" w:cs="Times New Roman"/>
                <w:sz w:val="24"/>
                <w:szCs w:val="24"/>
              </w:rPr>
            </w:rPrChange>
          </w:rPr>
          <w:t xml:space="preserve">quy trình </w:t>
        </w:r>
      </w:ins>
      <w:ins w:id="405" w:author="van thang" w:date="2016-10-21T15:09:00Z">
        <w:del w:id="406" w:author="Phat Tran" w:date="2016-10-28T14:59:00Z">
          <w:r w:rsidRPr="00957567" w:rsidDel="006A6949">
            <w:rPr>
              <w:rFonts w:ascii="Times New Roman" w:hAnsi="Times New Roman" w:cs="Times New Roman"/>
              <w:sz w:val="28"/>
              <w:szCs w:val="28"/>
              <w:rPrChange w:id="407" w:author="Phạm Anh Đại" w:date="2016-11-16T08:54:00Z">
                <w:rPr>
                  <w:rFonts w:ascii="Times New Roman" w:hAnsi="Times New Roman" w:cs="Times New Roman"/>
                  <w:sz w:val="24"/>
                  <w:szCs w:val="24"/>
                </w:rPr>
              </w:rPrChange>
            </w:rPr>
            <w:delText xml:space="preserve">thủ tục </w:delText>
          </w:r>
        </w:del>
        <w:del w:id="408" w:author="Biển Phan Y" w:date="2016-11-22T23:13:00Z">
          <w:r w:rsidRPr="00957567" w:rsidDel="00C637EF">
            <w:rPr>
              <w:rFonts w:ascii="Times New Roman" w:hAnsi="Times New Roman" w:cs="Times New Roman"/>
              <w:sz w:val="28"/>
              <w:szCs w:val="28"/>
              <w:rPrChange w:id="409" w:author="Phạm Anh Đại" w:date="2016-11-16T08:54:00Z">
                <w:rPr>
                  <w:rFonts w:ascii="Times New Roman" w:hAnsi="Times New Roman" w:cs="Times New Roman"/>
                  <w:sz w:val="24"/>
                  <w:szCs w:val="24"/>
                </w:rPr>
              </w:rPrChange>
            </w:rPr>
            <w:delText>mà</w:delText>
          </w:r>
        </w:del>
        <w:r w:rsidRPr="00957567">
          <w:rPr>
            <w:rFonts w:ascii="Times New Roman" w:hAnsi="Times New Roman" w:cs="Times New Roman"/>
            <w:sz w:val="28"/>
            <w:szCs w:val="28"/>
            <w:rPrChange w:id="410" w:author="Phạm Anh Đại" w:date="2016-11-16T08:54:00Z">
              <w:rPr>
                <w:rFonts w:ascii="Times New Roman" w:hAnsi="Times New Roman" w:cs="Times New Roman"/>
                <w:sz w:val="24"/>
                <w:szCs w:val="24"/>
              </w:rPr>
            </w:rPrChange>
          </w:rPr>
          <w:t xml:space="preserve"> giả định đầy đủ,</w:t>
        </w:r>
      </w:ins>
      <w:ins w:id="411" w:author="Phạm Anh Đại" w:date="2016-11-16T09:47:00Z">
        <w:r w:rsidR="009753EB">
          <w:rPr>
            <w:rFonts w:ascii="Times New Roman" w:hAnsi="Times New Roman" w:cs="Times New Roman"/>
            <w:sz w:val="28"/>
            <w:szCs w:val="28"/>
          </w:rPr>
          <w:t xml:space="preserve"> chưa</w:t>
        </w:r>
      </w:ins>
      <w:ins w:id="412" w:author="van thang" w:date="2016-10-21T15:09:00Z">
        <w:r w:rsidRPr="00957567">
          <w:rPr>
            <w:rFonts w:ascii="Times New Roman" w:hAnsi="Times New Roman" w:cs="Times New Roman"/>
            <w:sz w:val="28"/>
            <w:szCs w:val="28"/>
            <w:rPrChange w:id="413" w:author="Phạm Anh Đại" w:date="2016-11-16T08:54:00Z">
              <w:rPr>
                <w:rFonts w:ascii="Times New Roman" w:hAnsi="Times New Roman" w:cs="Times New Roman"/>
                <w:sz w:val="24"/>
                <w:szCs w:val="24"/>
              </w:rPr>
            </w:rPrChange>
          </w:rPr>
          <w:t xml:space="preserve"> dành </w:t>
        </w:r>
      </w:ins>
      <w:ins w:id="414" w:author="Phạm Anh Đại" w:date="2016-11-16T09:47:00Z">
        <w:r w:rsidR="009753EB">
          <w:rPr>
            <w:rFonts w:ascii="Times New Roman" w:hAnsi="Times New Roman" w:cs="Times New Roman"/>
            <w:sz w:val="28"/>
            <w:szCs w:val="28"/>
          </w:rPr>
          <w:t xml:space="preserve">đủ </w:t>
        </w:r>
      </w:ins>
      <w:ins w:id="415" w:author="van thang" w:date="2016-10-21T15:09:00Z">
        <w:r w:rsidRPr="00957567">
          <w:rPr>
            <w:rFonts w:ascii="Times New Roman" w:hAnsi="Times New Roman" w:cs="Times New Roman"/>
            <w:sz w:val="28"/>
            <w:szCs w:val="28"/>
            <w:rPrChange w:id="416" w:author="Phạm Anh Đại" w:date="2016-11-16T08:54:00Z">
              <w:rPr>
                <w:rFonts w:ascii="Times New Roman" w:hAnsi="Times New Roman" w:cs="Times New Roman"/>
                <w:sz w:val="24"/>
                <w:szCs w:val="24"/>
              </w:rPr>
            </w:rPrChange>
          </w:rPr>
          <w:t>sự quan tâm</w:t>
        </w:r>
      </w:ins>
      <w:ins w:id="417" w:author="Phạm Anh Đại" w:date="2016-11-16T09:47:00Z">
        <w:r w:rsidR="009753EB">
          <w:rPr>
            <w:rFonts w:ascii="Times New Roman" w:hAnsi="Times New Roman" w:cs="Times New Roman"/>
            <w:sz w:val="28"/>
            <w:szCs w:val="28"/>
          </w:rPr>
          <w:t xml:space="preserve"> nên</w:t>
        </w:r>
      </w:ins>
      <w:ins w:id="418" w:author="van thang" w:date="2016-10-21T15:09:00Z">
        <w:del w:id="419" w:author="Phạm Anh Đại" w:date="2016-11-16T09:47:00Z">
          <w:r w:rsidRPr="00957567" w:rsidDel="009753EB">
            <w:rPr>
              <w:rFonts w:ascii="Times New Roman" w:hAnsi="Times New Roman" w:cs="Times New Roman"/>
              <w:sz w:val="28"/>
              <w:szCs w:val="28"/>
              <w:rPrChange w:id="420" w:author="Phạm Anh Đại" w:date="2016-11-16T08:54:00Z">
                <w:rPr>
                  <w:rFonts w:ascii="Times New Roman" w:hAnsi="Times New Roman" w:cs="Times New Roman"/>
                  <w:sz w:val="24"/>
                  <w:szCs w:val="24"/>
                </w:rPr>
              </w:rPrChange>
            </w:rPr>
            <w:delText xml:space="preserve"> chưa mà</w:delText>
          </w:r>
        </w:del>
        <w:r w:rsidRPr="00957567">
          <w:rPr>
            <w:rFonts w:ascii="Times New Roman" w:hAnsi="Times New Roman" w:cs="Times New Roman"/>
            <w:sz w:val="28"/>
            <w:szCs w:val="28"/>
            <w:rPrChange w:id="421" w:author="Phạm Anh Đại" w:date="2016-11-16T08:54:00Z">
              <w:rPr>
                <w:rFonts w:ascii="Times New Roman" w:hAnsi="Times New Roman" w:cs="Times New Roman"/>
                <w:sz w:val="24"/>
                <w:szCs w:val="24"/>
              </w:rPr>
            </w:rPrChange>
          </w:rPr>
          <w:t xml:space="preserve"> không làm cho nó dễ dàng để tiếp tục hoạt động sau khi bị gián đoạn. Và cuối cùng, có lẽ là thủ phạm tồi tệ nhất của tất cả, </w:t>
        </w:r>
      </w:ins>
      <w:ins w:id="422" w:author="Phat Tran" w:date="2016-10-28T15:00:00Z">
        <w:r w:rsidR="006A6949" w:rsidRPr="00957567">
          <w:rPr>
            <w:rFonts w:ascii="Times New Roman" w:hAnsi="Times New Roman" w:cs="Times New Roman"/>
            <w:sz w:val="28"/>
            <w:szCs w:val="28"/>
            <w:rPrChange w:id="423" w:author="Phạm Anh Đại" w:date="2016-11-16T08:54:00Z">
              <w:rPr>
                <w:rFonts w:ascii="Times New Roman" w:hAnsi="Times New Roman" w:cs="Times New Roman"/>
                <w:sz w:val="24"/>
                <w:szCs w:val="24"/>
              </w:rPr>
            </w:rPrChange>
          </w:rPr>
          <w:t xml:space="preserve">đó </w:t>
        </w:r>
      </w:ins>
      <w:ins w:id="424" w:author="van thang" w:date="2016-10-21T15:09:00Z">
        <w:r w:rsidRPr="00957567">
          <w:rPr>
            <w:rFonts w:ascii="Times New Roman" w:hAnsi="Times New Roman" w:cs="Times New Roman"/>
            <w:sz w:val="28"/>
            <w:szCs w:val="28"/>
            <w:rPrChange w:id="425" w:author="Phạm Anh Đại" w:date="2016-11-16T08:54:00Z">
              <w:rPr>
                <w:rFonts w:ascii="Times New Roman" w:hAnsi="Times New Roman" w:cs="Times New Roman"/>
                <w:sz w:val="24"/>
                <w:szCs w:val="24"/>
              </w:rPr>
            </w:rPrChange>
          </w:rPr>
          <w:t xml:space="preserve">là thái độ của người dùng </w:t>
        </w:r>
      </w:ins>
      <w:ins w:id="426" w:author="Phat Tran" w:date="2016-10-28T15:00:00Z">
        <w:r w:rsidR="006A6949" w:rsidRPr="00957567">
          <w:rPr>
            <w:rFonts w:ascii="Times New Roman" w:hAnsi="Times New Roman" w:cs="Times New Roman"/>
            <w:sz w:val="28"/>
            <w:szCs w:val="28"/>
            <w:rPrChange w:id="427" w:author="Phạm Anh Đại" w:date="2016-11-16T08:54:00Z">
              <w:rPr>
                <w:rFonts w:ascii="Times New Roman" w:hAnsi="Times New Roman" w:cs="Times New Roman"/>
                <w:sz w:val="24"/>
                <w:szCs w:val="24"/>
              </w:rPr>
            </w:rPrChange>
          </w:rPr>
          <w:t>v</w:t>
        </w:r>
      </w:ins>
      <w:ins w:id="428" w:author="Biển Phan Y" w:date="2016-11-22T23:13:00Z">
        <w:r w:rsidR="00C637EF">
          <w:rPr>
            <w:rFonts w:ascii="Times New Roman" w:hAnsi="Times New Roman" w:cs="Times New Roman"/>
            <w:sz w:val="28"/>
            <w:szCs w:val="28"/>
          </w:rPr>
          <w:t>ề</w:t>
        </w:r>
      </w:ins>
      <w:ins w:id="429" w:author="Phat Tran" w:date="2016-10-28T15:00:00Z">
        <w:del w:id="430" w:author="Biển Phan Y" w:date="2016-11-22T23:13:00Z">
          <w:r w:rsidR="006A6949" w:rsidRPr="00957567" w:rsidDel="00C637EF">
            <w:rPr>
              <w:rFonts w:ascii="Times New Roman" w:hAnsi="Times New Roman" w:cs="Times New Roman"/>
              <w:sz w:val="28"/>
              <w:szCs w:val="28"/>
              <w:rPrChange w:id="431" w:author="Phạm Anh Đại" w:date="2016-11-16T08:54:00Z">
                <w:rPr>
                  <w:rFonts w:ascii="Times New Roman" w:hAnsi="Times New Roman" w:cs="Times New Roman"/>
                  <w:sz w:val="24"/>
                  <w:szCs w:val="24"/>
                </w:rPr>
              </w:rPrChange>
            </w:rPr>
            <w:delText>ê</w:delText>
          </w:r>
        </w:del>
        <w:r w:rsidR="006A6949" w:rsidRPr="00957567">
          <w:rPr>
            <w:rFonts w:ascii="Times New Roman" w:hAnsi="Times New Roman" w:cs="Times New Roman"/>
            <w:sz w:val="28"/>
            <w:szCs w:val="28"/>
            <w:rPrChange w:id="432" w:author="Phạm Anh Đại" w:date="2016-11-16T08:54:00Z">
              <w:rPr>
                <w:rFonts w:ascii="Times New Roman" w:hAnsi="Times New Roman" w:cs="Times New Roman"/>
                <w:sz w:val="24"/>
                <w:szCs w:val="24"/>
              </w:rPr>
            </w:rPrChange>
          </w:rPr>
          <w:t xml:space="preserve"> </w:t>
        </w:r>
      </w:ins>
      <w:ins w:id="433" w:author="van thang" w:date="2016-10-21T15:09:00Z">
        <w:del w:id="434" w:author="Phat Tran" w:date="2016-10-28T15:00:00Z">
          <w:r w:rsidRPr="00957567" w:rsidDel="006A6949">
            <w:rPr>
              <w:rFonts w:ascii="Times New Roman" w:hAnsi="Times New Roman" w:cs="Times New Roman"/>
              <w:sz w:val="28"/>
              <w:szCs w:val="28"/>
              <w:rPrChange w:id="435" w:author="Phạm Anh Đại" w:date="2016-11-16T08:54:00Z">
                <w:rPr>
                  <w:rFonts w:ascii="Times New Roman" w:hAnsi="Times New Roman" w:cs="Times New Roman"/>
                  <w:sz w:val="24"/>
                  <w:szCs w:val="24"/>
                </w:rPr>
              </w:rPrChange>
            </w:rPr>
            <w:delText xml:space="preserve">hướng </w:delText>
          </w:r>
        </w:del>
        <w:r w:rsidRPr="00957567">
          <w:rPr>
            <w:rFonts w:ascii="Times New Roman" w:hAnsi="Times New Roman" w:cs="Times New Roman"/>
            <w:sz w:val="28"/>
            <w:szCs w:val="28"/>
            <w:rPrChange w:id="436" w:author="Phạm Anh Đại" w:date="2016-11-16T08:54:00Z">
              <w:rPr>
                <w:rFonts w:ascii="Times New Roman" w:hAnsi="Times New Roman" w:cs="Times New Roman"/>
                <w:sz w:val="24"/>
                <w:szCs w:val="24"/>
              </w:rPr>
            </w:rPrChange>
          </w:rPr>
          <w:t>lỗi.</w:t>
        </w:r>
      </w:ins>
    </w:p>
    <w:p w14:paraId="54CB84A9" w14:textId="6DB2FE99" w:rsidR="00FA02FA" w:rsidRPr="00957567" w:rsidRDefault="00FA02FA">
      <w:pPr>
        <w:jc w:val="both"/>
        <w:rPr>
          <w:ins w:id="437" w:author="van thang" w:date="2016-10-21T15:09:00Z"/>
          <w:rFonts w:ascii="Times New Roman" w:hAnsi="Times New Roman" w:cs="Times New Roman"/>
          <w:sz w:val="28"/>
          <w:szCs w:val="28"/>
          <w:rPrChange w:id="438" w:author="Phạm Anh Đại" w:date="2016-11-16T08:54:00Z">
            <w:rPr>
              <w:ins w:id="439" w:author="van thang" w:date="2016-10-21T15:09:00Z"/>
              <w:rFonts w:ascii="Times New Roman" w:hAnsi="Times New Roman" w:cs="Times New Roman"/>
              <w:sz w:val="24"/>
              <w:szCs w:val="24"/>
            </w:rPr>
          </w:rPrChange>
        </w:rPr>
        <w:pPrChange w:id="440" w:author="Biển Phan Y" w:date="2016-11-22T22:50:00Z">
          <w:pPr/>
        </w:pPrChange>
      </w:pPr>
      <w:ins w:id="441" w:author="van thang" w:date="2016-10-21T15:09:00Z">
        <w:r w:rsidRPr="00957567">
          <w:rPr>
            <w:rFonts w:ascii="Times New Roman" w:hAnsi="Times New Roman" w:cs="Times New Roman"/>
            <w:sz w:val="28"/>
            <w:szCs w:val="28"/>
            <w:rPrChange w:id="442" w:author="Phạm Anh Đại" w:date="2016-11-16T08:54:00Z">
              <w:rPr>
                <w:rFonts w:ascii="Times New Roman" w:hAnsi="Times New Roman" w:cs="Times New Roman"/>
                <w:sz w:val="24"/>
                <w:szCs w:val="24"/>
              </w:rPr>
            </w:rPrChange>
          </w:rPr>
          <w:t>Khi một lỗi gây ra tổn thất tài chính, hay tệ hơn, dẫn đến chấn thương hay cái chết, một ủy ban đặc biệt được triệu tập để điều tra nguyên nhân và, hầu như không có thất bại, người phạm tội được tìm thấy. Bước tiếp theo là để đổ lỗi và trừng phạt họ</w:t>
        </w:r>
        <w:del w:id="443" w:author="Biển Phan Y" w:date="2016-11-22T23:15:00Z">
          <w:r w:rsidRPr="00957567" w:rsidDel="00C637EF">
            <w:rPr>
              <w:rFonts w:ascii="Times New Roman" w:hAnsi="Times New Roman" w:cs="Times New Roman"/>
              <w:sz w:val="28"/>
              <w:szCs w:val="28"/>
              <w:rPrChange w:id="444" w:author="Phạm Anh Đại" w:date="2016-11-16T08:54:00Z">
                <w:rPr>
                  <w:rFonts w:ascii="Times New Roman" w:hAnsi="Times New Roman" w:cs="Times New Roman"/>
                  <w:sz w:val="24"/>
                  <w:szCs w:val="24"/>
                </w:rPr>
              </w:rPrChange>
            </w:rPr>
            <w:delText xml:space="preserve"> với</w:delText>
          </w:r>
        </w:del>
      </w:ins>
      <w:ins w:id="445" w:author="Biển Phan Y" w:date="2016-11-22T23:15:00Z">
        <w:r w:rsidR="00C637EF">
          <w:rPr>
            <w:rFonts w:ascii="Times New Roman" w:hAnsi="Times New Roman" w:cs="Times New Roman"/>
            <w:sz w:val="28"/>
            <w:szCs w:val="28"/>
          </w:rPr>
          <w:t xml:space="preserve"> bằng cách</w:t>
        </w:r>
      </w:ins>
      <w:ins w:id="446" w:author="van thang" w:date="2016-10-21T15:09:00Z">
        <w:r w:rsidRPr="00957567">
          <w:rPr>
            <w:rFonts w:ascii="Times New Roman" w:hAnsi="Times New Roman" w:cs="Times New Roman"/>
            <w:sz w:val="28"/>
            <w:szCs w:val="28"/>
            <w:rPrChange w:id="447" w:author="Phạm Anh Đại" w:date="2016-11-16T08:54:00Z">
              <w:rPr>
                <w:rFonts w:ascii="Times New Roman" w:hAnsi="Times New Roman" w:cs="Times New Roman"/>
                <w:sz w:val="24"/>
                <w:szCs w:val="24"/>
              </w:rPr>
            </w:rPrChange>
          </w:rPr>
          <w:t xml:space="preserve"> phạt tiền,</w:t>
        </w:r>
        <w:del w:id="448" w:author="Biển Phan Y" w:date="2016-11-22T23:16:00Z">
          <w:r w:rsidRPr="00957567" w:rsidDel="00C637EF">
            <w:rPr>
              <w:rFonts w:ascii="Times New Roman" w:hAnsi="Times New Roman" w:cs="Times New Roman"/>
              <w:sz w:val="28"/>
              <w:szCs w:val="28"/>
              <w:rPrChange w:id="449" w:author="Phạm Anh Đại" w:date="2016-11-16T08:54:00Z">
                <w:rPr>
                  <w:rFonts w:ascii="Times New Roman" w:hAnsi="Times New Roman" w:cs="Times New Roman"/>
                  <w:sz w:val="24"/>
                  <w:szCs w:val="24"/>
                </w:rPr>
              </w:rPrChange>
            </w:rPr>
            <w:delText xml:space="preserve"> hoặc bằng cách</w:delText>
          </w:r>
        </w:del>
        <w:r w:rsidRPr="00957567">
          <w:rPr>
            <w:rFonts w:ascii="Times New Roman" w:hAnsi="Times New Roman" w:cs="Times New Roman"/>
            <w:sz w:val="28"/>
            <w:szCs w:val="28"/>
            <w:rPrChange w:id="450" w:author="Phạm Anh Đại" w:date="2016-11-16T08:54:00Z">
              <w:rPr>
                <w:rFonts w:ascii="Times New Roman" w:hAnsi="Times New Roman" w:cs="Times New Roman"/>
                <w:sz w:val="24"/>
                <w:szCs w:val="24"/>
              </w:rPr>
            </w:rPrChange>
          </w:rPr>
          <w:t xml:space="preserve"> bắn hay bỏ tù họ. Đôi khi một hình phạt ít được công bố: làm các bên có tội đi qua</w:t>
        </w:r>
      </w:ins>
      <w:ins w:id="451" w:author="Phat Tran" w:date="2016-10-28T15:00:00Z">
        <w:r w:rsidR="006A6949" w:rsidRPr="00957567">
          <w:rPr>
            <w:rFonts w:ascii="Times New Roman" w:hAnsi="Times New Roman" w:cs="Times New Roman"/>
            <w:sz w:val="28"/>
            <w:szCs w:val="28"/>
            <w:rPrChange w:id="452" w:author="Phạm Anh Đại" w:date="2016-11-16T08:54:00Z">
              <w:rPr>
                <w:rFonts w:ascii="Times New Roman" w:hAnsi="Times New Roman" w:cs="Times New Roman"/>
                <w:sz w:val="24"/>
                <w:szCs w:val="24"/>
              </w:rPr>
            </w:rPrChange>
          </w:rPr>
          <w:t xml:space="preserve"> nhiều quá trình đào tạo hơn</w:t>
        </w:r>
      </w:ins>
      <w:ins w:id="453" w:author="van thang" w:date="2016-10-21T15:09:00Z">
        <w:del w:id="454" w:author="Phat Tran" w:date="2016-10-28T15:00:00Z">
          <w:r w:rsidRPr="00957567" w:rsidDel="006A6949">
            <w:rPr>
              <w:rFonts w:ascii="Times New Roman" w:hAnsi="Times New Roman" w:cs="Times New Roman"/>
              <w:sz w:val="28"/>
              <w:szCs w:val="28"/>
              <w:rPrChange w:id="455" w:author="Phạm Anh Đại" w:date="2016-11-16T08:54:00Z">
                <w:rPr>
                  <w:rFonts w:ascii="Times New Roman" w:hAnsi="Times New Roman" w:cs="Times New Roman"/>
                  <w:sz w:val="24"/>
                  <w:szCs w:val="24"/>
                </w:rPr>
              </w:rPrChange>
            </w:rPr>
            <w:delText xml:space="preserve"> đào tạo hơn</w:delText>
          </w:r>
        </w:del>
        <w:r w:rsidRPr="00957567">
          <w:rPr>
            <w:rFonts w:ascii="Times New Roman" w:hAnsi="Times New Roman" w:cs="Times New Roman"/>
            <w:sz w:val="28"/>
            <w:szCs w:val="28"/>
            <w:rPrChange w:id="456" w:author="Phạm Anh Đại" w:date="2016-11-16T08:54:00Z">
              <w:rPr>
                <w:rFonts w:ascii="Times New Roman" w:hAnsi="Times New Roman" w:cs="Times New Roman"/>
                <w:sz w:val="24"/>
                <w:szCs w:val="24"/>
              </w:rPr>
            </w:rPrChange>
          </w:rPr>
          <w:t xml:space="preserve">. </w:t>
        </w:r>
      </w:ins>
      <w:ins w:id="457" w:author="Phat Tran" w:date="2016-10-28T15:00:00Z">
        <w:r w:rsidR="006A6949" w:rsidRPr="00957567">
          <w:rPr>
            <w:rFonts w:ascii="Times New Roman" w:hAnsi="Times New Roman" w:cs="Times New Roman"/>
            <w:sz w:val="28"/>
            <w:szCs w:val="28"/>
            <w:rPrChange w:id="458" w:author="Phạm Anh Đại" w:date="2016-11-16T08:54:00Z">
              <w:rPr>
                <w:rFonts w:ascii="Times New Roman" w:hAnsi="Times New Roman" w:cs="Times New Roman"/>
                <w:sz w:val="24"/>
                <w:szCs w:val="24"/>
              </w:rPr>
            </w:rPrChange>
          </w:rPr>
          <w:t xml:space="preserve">Kết tội </w:t>
        </w:r>
      </w:ins>
      <w:ins w:id="459" w:author="van thang" w:date="2016-10-21T15:09:00Z">
        <w:del w:id="460" w:author="Phat Tran" w:date="2016-10-28T15:00:00Z">
          <w:r w:rsidRPr="00957567" w:rsidDel="006A6949">
            <w:rPr>
              <w:rFonts w:ascii="Times New Roman" w:hAnsi="Times New Roman" w:cs="Times New Roman"/>
              <w:sz w:val="28"/>
              <w:szCs w:val="28"/>
              <w:rPrChange w:id="461" w:author="Phạm Anh Đại" w:date="2016-11-16T08:54:00Z">
                <w:rPr>
                  <w:rFonts w:ascii="Times New Roman" w:hAnsi="Times New Roman" w:cs="Times New Roman"/>
                  <w:sz w:val="24"/>
                  <w:szCs w:val="24"/>
                </w:rPr>
              </w:rPrChange>
            </w:rPr>
            <w:delText xml:space="preserve">Đổ lỗi </w:delText>
          </w:r>
        </w:del>
        <w:r w:rsidRPr="00957567">
          <w:rPr>
            <w:rFonts w:ascii="Times New Roman" w:hAnsi="Times New Roman" w:cs="Times New Roman"/>
            <w:sz w:val="28"/>
            <w:szCs w:val="28"/>
            <w:rPrChange w:id="462" w:author="Phạm Anh Đại" w:date="2016-11-16T08:54:00Z">
              <w:rPr>
                <w:rFonts w:ascii="Times New Roman" w:hAnsi="Times New Roman" w:cs="Times New Roman"/>
                <w:sz w:val="24"/>
                <w:szCs w:val="24"/>
              </w:rPr>
            </w:rPrChange>
          </w:rPr>
          <w:t xml:space="preserve">và trừng phạt; </w:t>
        </w:r>
      </w:ins>
      <w:ins w:id="463" w:author="Phat Tran" w:date="2016-10-28T15:01:00Z">
        <w:r w:rsidR="006A6949" w:rsidRPr="00957567">
          <w:rPr>
            <w:rFonts w:ascii="Times New Roman" w:hAnsi="Times New Roman" w:cs="Times New Roman"/>
            <w:sz w:val="28"/>
            <w:szCs w:val="28"/>
            <w:rPrChange w:id="464" w:author="Phạm Anh Đại" w:date="2016-11-16T08:54:00Z">
              <w:rPr>
                <w:rFonts w:ascii="Times New Roman" w:hAnsi="Times New Roman" w:cs="Times New Roman"/>
                <w:sz w:val="24"/>
                <w:szCs w:val="24"/>
              </w:rPr>
            </w:rPrChange>
          </w:rPr>
          <w:t xml:space="preserve">kết tội </w:t>
        </w:r>
      </w:ins>
      <w:ins w:id="465" w:author="van thang" w:date="2016-10-21T15:09:00Z">
        <w:del w:id="466" w:author="Phat Tran" w:date="2016-10-28T15:01:00Z">
          <w:r w:rsidRPr="00957567" w:rsidDel="006A6949">
            <w:rPr>
              <w:rFonts w:ascii="Times New Roman" w:hAnsi="Times New Roman" w:cs="Times New Roman"/>
              <w:sz w:val="28"/>
              <w:szCs w:val="28"/>
              <w:rPrChange w:id="467" w:author="Phạm Anh Đại" w:date="2016-11-16T08:54:00Z">
                <w:rPr>
                  <w:rFonts w:ascii="Times New Roman" w:hAnsi="Times New Roman" w:cs="Times New Roman"/>
                  <w:sz w:val="24"/>
                  <w:szCs w:val="24"/>
                </w:rPr>
              </w:rPrChange>
            </w:rPr>
            <w:delText xml:space="preserve">đổ lỗi </w:delText>
          </w:r>
        </w:del>
        <w:r w:rsidRPr="00957567">
          <w:rPr>
            <w:rFonts w:ascii="Times New Roman" w:hAnsi="Times New Roman" w:cs="Times New Roman"/>
            <w:sz w:val="28"/>
            <w:szCs w:val="28"/>
            <w:rPrChange w:id="468" w:author="Phạm Anh Đại" w:date="2016-11-16T08:54:00Z">
              <w:rPr>
                <w:rFonts w:ascii="Times New Roman" w:hAnsi="Times New Roman" w:cs="Times New Roman"/>
                <w:sz w:val="24"/>
                <w:szCs w:val="24"/>
              </w:rPr>
            </w:rPrChange>
          </w:rPr>
          <w:t>và đào tạo. Các điều tra và kết quả</w:t>
        </w:r>
        <w:del w:id="469" w:author="Phạm Anh Đại" w:date="2016-11-16T10:06:00Z">
          <w:r w:rsidRPr="00957567" w:rsidDel="00660764">
            <w:rPr>
              <w:rFonts w:ascii="Times New Roman" w:hAnsi="Times New Roman" w:cs="Times New Roman"/>
              <w:sz w:val="28"/>
              <w:szCs w:val="28"/>
              <w:rPrChange w:id="470"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471" w:author="Phạm Anh Đại" w:date="2016-11-16T08:54:00Z">
              <w:rPr>
                <w:rFonts w:ascii="Times New Roman" w:hAnsi="Times New Roman" w:cs="Times New Roman"/>
                <w:sz w:val="24"/>
                <w:szCs w:val="24"/>
              </w:rPr>
            </w:rPrChange>
          </w:rPr>
          <w:t xml:space="preserve"> hình phạt</w:t>
        </w:r>
      </w:ins>
      <w:ins w:id="472" w:author="Phạm Anh Đại" w:date="2016-11-16T10:06:00Z">
        <w:r w:rsidR="00660764">
          <w:rPr>
            <w:rFonts w:ascii="Times New Roman" w:hAnsi="Times New Roman" w:cs="Times New Roman"/>
            <w:sz w:val="28"/>
            <w:szCs w:val="28"/>
          </w:rPr>
          <w:t xml:space="preserve"> thì</w:t>
        </w:r>
      </w:ins>
      <w:ins w:id="473" w:author="van thang" w:date="2016-10-21T15:09:00Z">
        <w:del w:id="474" w:author="Phạm Anh Đại" w:date="2016-11-16T10:06:00Z">
          <w:r w:rsidRPr="00957567" w:rsidDel="00660764">
            <w:rPr>
              <w:rFonts w:ascii="Times New Roman" w:hAnsi="Times New Roman" w:cs="Times New Roman"/>
              <w:sz w:val="28"/>
              <w:szCs w:val="28"/>
              <w:rPrChange w:id="475" w:author="Phạm Anh Đại" w:date="2016-11-16T08:54:00Z">
                <w:rPr>
                  <w:rFonts w:ascii="Times New Roman" w:hAnsi="Times New Roman" w:cs="Times New Roman"/>
                  <w:sz w:val="24"/>
                  <w:szCs w:val="24"/>
                </w:rPr>
              </w:rPrChange>
            </w:rPr>
            <w:delText xml:space="preserve"> cảm</w:delText>
          </w:r>
        </w:del>
      </w:ins>
      <w:ins w:id="476" w:author="Phat Tran" w:date="2016-10-28T15:01:00Z">
        <w:del w:id="477" w:author="Phạm Anh Đại" w:date="2016-11-16T10:06:00Z">
          <w:r w:rsidR="006A6949" w:rsidRPr="00957567" w:rsidDel="00660764">
            <w:rPr>
              <w:rFonts w:ascii="Times New Roman" w:hAnsi="Times New Roman" w:cs="Times New Roman"/>
              <w:sz w:val="28"/>
              <w:szCs w:val="28"/>
              <w:rPrChange w:id="478" w:author="Phạm Anh Đại" w:date="2016-11-16T08:54:00Z">
                <w:rPr>
                  <w:rFonts w:ascii="Times New Roman" w:hAnsi="Times New Roman" w:cs="Times New Roman"/>
                  <w:sz w:val="24"/>
                  <w:szCs w:val="24"/>
                </w:rPr>
              </w:rPrChange>
            </w:rPr>
            <w:delText xml:space="preserve"> thấy</w:delText>
          </w:r>
        </w:del>
      </w:ins>
      <w:ins w:id="479" w:author="van thang" w:date="2016-10-21T15:09:00Z">
        <w:r w:rsidRPr="00957567">
          <w:rPr>
            <w:rFonts w:ascii="Times New Roman" w:hAnsi="Times New Roman" w:cs="Times New Roman"/>
            <w:sz w:val="28"/>
            <w:szCs w:val="28"/>
            <w:rPrChange w:id="480" w:author="Phạm Anh Đại" w:date="2016-11-16T08:54:00Z">
              <w:rPr>
                <w:rFonts w:ascii="Times New Roman" w:hAnsi="Times New Roman" w:cs="Times New Roman"/>
                <w:sz w:val="24"/>
                <w:szCs w:val="24"/>
              </w:rPr>
            </w:rPrChange>
          </w:rPr>
          <w:t xml:space="preserve"> tốt: "Chúng tôi đã bắt được thủ phạm." Nhưng nó không </w:t>
        </w:r>
      </w:ins>
      <w:ins w:id="481" w:author="Phat Tran" w:date="2016-10-28T15:01:00Z">
        <w:r w:rsidR="006A6949" w:rsidRPr="00957567">
          <w:rPr>
            <w:rFonts w:ascii="Times New Roman" w:hAnsi="Times New Roman" w:cs="Times New Roman"/>
            <w:sz w:val="28"/>
            <w:szCs w:val="28"/>
            <w:rPrChange w:id="482" w:author="Phạm Anh Đại" w:date="2016-11-16T08:54:00Z">
              <w:rPr>
                <w:rFonts w:ascii="Times New Roman" w:hAnsi="Times New Roman" w:cs="Times New Roman"/>
                <w:sz w:val="24"/>
                <w:szCs w:val="24"/>
              </w:rPr>
            </w:rPrChange>
          </w:rPr>
          <w:t xml:space="preserve">xử lý </w:t>
        </w:r>
      </w:ins>
      <w:ins w:id="483" w:author="van thang" w:date="2016-10-21T15:09:00Z">
        <w:del w:id="484" w:author="Phat Tran" w:date="2016-10-28T15:01:00Z">
          <w:r w:rsidRPr="00957567" w:rsidDel="006A6949">
            <w:rPr>
              <w:rFonts w:ascii="Times New Roman" w:hAnsi="Times New Roman" w:cs="Times New Roman"/>
              <w:sz w:val="28"/>
              <w:szCs w:val="28"/>
              <w:rPrChange w:id="485" w:author="Phạm Anh Đại" w:date="2016-11-16T08:54:00Z">
                <w:rPr>
                  <w:rFonts w:ascii="Times New Roman" w:hAnsi="Times New Roman" w:cs="Times New Roman"/>
                  <w:sz w:val="24"/>
                  <w:szCs w:val="24"/>
                </w:rPr>
              </w:rPrChange>
            </w:rPr>
            <w:delText xml:space="preserve">chữa </w:delText>
          </w:r>
        </w:del>
        <w:r w:rsidRPr="00957567">
          <w:rPr>
            <w:rFonts w:ascii="Times New Roman" w:hAnsi="Times New Roman" w:cs="Times New Roman"/>
            <w:sz w:val="28"/>
            <w:szCs w:val="28"/>
            <w:rPrChange w:id="486" w:author="Phạm Anh Đại" w:date="2016-11-16T08:54:00Z">
              <w:rPr>
                <w:rFonts w:ascii="Times New Roman" w:hAnsi="Times New Roman" w:cs="Times New Roman"/>
                <w:sz w:val="24"/>
                <w:szCs w:val="24"/>
              </w:rPr>
            </w:rPrChange>
          </w:rPr>
          <w:t xml:space="preserve">được vấn đề: các lỗi tương tự sẽ xảy ra </w:t>
        </w:r>
      </w:ins>
      <w:ins w:id="487" w:author="Phat Tran" w:date="2016-10-28T15:01:00Z">
        <w:r w:rsidR="006A6949" w:rsidRPr="00957567">
          <w:rPr>
            <w:rFonts w:ascii="Times New Roman" w:hAnsi="Times New Roman" w:cs="Times New Roman"/>
            <w:sz w:val="28"/>
            <w:szCs w:val="28"/>
            <w:rPrChange w:id="488" w:author="Phạm Anh Đại" w:date="2016-11-16T08:54:00Z">
              <w:rPr>
                <w:rFonts w:ascii="Times New Roman" w:hAnsi="Times New Roman" w:cs="Times New Roman"/>
                <w:sz w:val="24"/>
                <w:szCs w:val="24"/>
              </w:rPr>
            </w:rPrChange>
          </w:rPr>
          <w:t xml:space="preserve">nhiều </w:t>
        </w:r>
      </w:ins>
      <w:ins w:id="489" w:author="van thang" w:date="2016-10-21T15:09:00Z">
        <w:del w:id="490" w:author="Phat Tran" w:date="2016-10-28T15:01:00Z">
          <w:r w:rsidRPr="00957567" w:rsidDel="006A6949">
            <w:rPr>
              <w:rFonts w:ascii="Times New Roman" w:hAnsi="Times New Roman" w:cs="Times New Roman"/>
              <w:sz w:val="28"/>
              <w:szCs w:val="28"/>
              <w:rPrChange w:id="491" w:author="Phạm Anh Đại" w:date="2016-11-16T08:54:00Z">
                <w:rPr>
                  <w:rFonts w:ascii="Times New Roman" w:hAnsi="Times New Roman" w:cs="Times New Roman"/>
                  <w:sz w:val="24"/>
                  <w:szCs w:val="24"/>
                </w:rPr>
              </w:rPrChange>
            </w:rPr>
            <w:delText>hơn</w:delText>
          </w:r>
        </w:del>
        <w:r w:rsidRPr="00957567">
          <w:rPr>
            <w:rFonts w:ascii="Times New Roman" w:hAnsi="Times New Roman" w:cs="Times New Roman"/>
            <w:sz w:val="28"/>
            <w:szCs w:val="28"/>
            <w:rPrChange w:id="492" w:author="Phạm Anh Đại" w:date="2016-11-16T08:54:00Z">
              <w:rPr>
                <w:rFonts w:ascii="Times New Roman" w:hAnsi="Times New Roman" w:cs="Times New Roman"/>
                <w:sz w:val="24"/>
                <w:szCs w:val="24"/>
              </w:rPr>
            </w:rPrChange>
          </w:rPr>
          <w:t xml:space="preserve"> và </w:t>
        </w:r>
      </w:ins>
      <w:ins w:id="493" w:author="Phat Tran" w:date="2016-10-28T15:01:00Z">
        <w:r w:rsidR="006A6949" w:rsidRPr="00957567">
          <w:rPr>
            <w:rFonts w:ascii="Times New Roman" w:hAnsi="Times New Roman" w:cs="Times New Roman"/>
            <w:sz w:val="28"/>
            <w:szCs w:val="28"/>
            <w:rPrChange w:id="494" w:author="Phạm Anh Đại" w:date="2016-11-16T08:54:00Z">
              <w:rPr>
                <w:rFonts w:ascii="Times New Roman" w:hAnsi="Times New Roman" w:cs="Times New Roman"/>
                <w:sz w:val="24"/>
                <w:szCs w:val="24"/>
              </w:rPr>
            </w:rPrChange>
          </w:rPr>
          <w:t xml:space="preserve">nhiều hơn </w:t>
        </w:r>
      </w:ins>
      <w:ins w:id="495" w:author="van thang" w:date="2016-10-21T15:09:00Z">
        <w:del w:id="496" w:author="Phat Tran" w:date="2016-10-28T15:01:00Z">
          <w:r w:rsidRPr="00957567" w:rsidDel="006A6949">
            <w:rPr>
              <w:rFonts w:ascii="Times New Roman" w:hAnsi="Times New Roman" w:cs="Times New Roman"/>
              <w:sz w:val="28"/>
              <w:szCs w:val="28"/>
              <w:rPrChange w:id="497" w:author="Phạm Anh Đại" w:date="2016-11-16T08:54:00Z">
                <w:rPr>
                  <w:rFonts w:ascii="Times New Roman" w:hAnsi="Times New Roman" w:cs="Times New Roman"/>
                  <w:sz w:val="24"/>
                  <w:szCs w:val="24"/>
                </w:rPr>
              </w:rPrChange>
            </w:rPr>
            <w:delText>hơn</w:delText>
          </w:r>
        </w:del>
        <w:r w:rsidRPr="00957567">
          <w:rPr>
            <w:rFonts w:ascii="Times New Roman" w:hAnsi="Times New Roman" w:cs="Times New Roman"/>
            <w:sz w:val="28"/>
            <w:szCs w:val="28"/>
            <w:rPrChange w:id="498" w:author="Phạm Anh Đại" w:date="2016-11-16T08:54:00Z">
              <w:rPr>
                <w:rFonts w:ascii="Times New Roman" w:hAnsi="Times New Roman" w:cs="Times New Roman"/>
                <w:sz w:val="24"/>
                <w:szCs w:val="24"/>
              </w:rPr>
            </w:rPrChange>
          </w:rPr>
          <w:t xml:space="preserve"> nữa. Thay vào đó, khi một lỗi xảy ra, chúng ta nên xác định lý do tại sao, sau đó thiết kế lại các sản phẩm hoặc các </w:t>
        </w:r>
      </w:ins>
      <w:ins w:id="499" w:author="Phat Tran" w:date="2016-10-28T15:02:00Z">
        <w:r w:rsidR="006A6949" w:rsidRPr="00957567">
          <w:rPr>
            <w:rFonts w:ascii="Times New Roman" w:hAnsi="Times New Roman" w:cs="Times New Roman"/>
            <w:sz w:val="28"/>
            <w:szCs w:val="28"/>
            <w:rPrChange w:id="500" w:author="Phạm Anh Đại" w:date="2016-11-16T08:54:00Z">
              <w:rPr>
                <w:rFonts w:ascii="Times New Roman" w:hAnsi="Times New Roman" w:cs="Times New Roman"/>
                <w:sz w:val="24"/>
                <w:szCs w:val="24"/>
              </w:rPr>
            </w:rPrChange>
          </w:rPr>
          <w:t xml:space="preserve">quy trình </w:t>
        </w:r>
      </w:ins>
      <w:ins w:id="501" w:author="van thang" w:date="2016-10-21T15:09:00Z">
        <w:del w:id="502" w:author="Phat Tran" w:date="2016-10-28T15:02:00Z">
          <w:r w:rsidRPr="00957567" w:rsidDel="006A6949">
            <w:rPr>
              <w:rFonts w:ascii="Times New Roman" w:hAnsi="Times New Roman" w:cs="Times New Roman"/>
              <w:sz w:val="28"/>
              <w:szCs w:val="28"/>
              <w:rPrChange w:id="503" w:author="Phạm Anh Đại" w:date="2016-11-16T08:54:00Z">
                <w:rPr>
                  <w:rFonts w:ascii="Times New Roman" w:hAnsi="Times New Roman" w:cs="Times New Roman"/>
                  <w:sz w:val="24"/>
                  <w:szCs w:val="24"/>
                </w:rPr>
              </w:rPrChange>
            </w:rPr>
            <w:delText xml:space="preserve">thủ tục </w:delText>
          </w:r>
        </w:del>
        <w:del w:id="504" w:author="Phạm Anh Đại" w:date="2016-11-16T10:07:00Z">
          <w:r w:rsidRPr="00957567" w:rsidDel="00660764">
            <w:rPr>
              <w:rFonts w:ascii="Times New Roman" w:hAnsi="Times New Roman" w:cs="Times New Roman"/>
              <w:sz w:val="28"/>
              <w:szCs w:val="28"/>
              <w:rPrChange w:id="505" w:author="Phạm Anh Đại" w:date="2016-11-16T08:54:00Z">
                <w:rPr>
                  <w:rFonts w:ascii="Times New Roman" w:hAnsi="Times New Roman" w:cs="Times New Roman"/>
                  <w:sz w:val="24"/>
                  <w:szCs w:val="24"/>
                </w:rPr>
              </w:rPrChange>
            </w:rPr>
            <w:delText xml:space="preserve">được </w:delText>
          </w:r>
        </w:del>
        <w:r w:rsidRPr="00957567">
          <w:rPr>
            <w:rFonts w:ascii="Times New Roman" w:hAnsi="Times New Roman" w:cs="Times New Roman"/>
            <w:sz w:val="28"/>
            <w:szCs w:val="28"/>
            <w:rPrChange w:id="506" w:author="Phạm Anh Đại" w:date="2016-11-16T08:54:00Z">
              <w:rPr>
                <w:rFonts w:ascii="Times New Roman" w:hAnsi="Times New Roman" w:cs="Times New Roman"/>
                <w:sz w:val="24"/>
                <w:szCs w:val="24"/>
              </w:rPr>
            </w:rPrChange>
          </w:rPr>
          <w:t xml:space="preserve">theo sau để nó sẽ không bao giờ xảy ra lần </w:t>
        </w:r>
      </w:ins>
      <w:ins w:id="507" w:author="Phat Tran" w:date="2016-10-28T15:02:00Z">
        <w:r w:rsidR="006A6949" w:rsidRPr="00957567">
          <w:rPr>
            <w:rFonts w:ascii="Times New Roman" w:hAnsi="Times New Roman" w:cs="Times New Roman"/>
            <w:sz w:val="28"/>
            <w:szCs w:val="28"/>
            <w:rPrChange w:id="508" w:author="Phạm Anh Đại" w:date="2016-11-16T08:54:00Z">
              <w:rPr>
                <w:rFonts w:ascii="Times New Roman" w:hAnsi="Times New Roman" w:cs="Times New Roman"/>
                <w:sz w:val="24"/>
                <w:szCs w:val="24"/>
              </w:rPr>
            </w:rPrChange>
          </w:rPr>
          <w:t xml:space="preserve">nào thêm </w:t>
        </w:r>
      </w:ins>
      <w:ins w:id="509" w:author="van thang" w:date="2016-10-21T15:09:00Z">
        <w:r w:rsidRPr="00957567">
          <w:rPr>
            <w:rFonts w:ascii="Times New Roman" w:hAnsi="Times New Roman" w:cs="Times New Roman"/>
            <w:sz w:val="28"/>
            <w:szCs w:val="28"/>
            <w:rPrChange w:id="510" w:author="Phạm Anh Đại" w:date="2016-11-16T08:54:00Z">
              <w:rPr>
                <w:rFonts w:ascii="Times New Roman" w:hAnsi="Times New Roman" w:cs="Times New Roman"/>
                <w:sz w:val="24"/>
                <w:szCs w:val="24"/>
              </w:rPr>
            </w:rPrChange>
          </w:rPr>
          <w:t xml:space="preserve">nữa hoặc, nếu có, </w:t>
        </w:r>
        <w:del w:id="511" w:author="Phat Tran" w:date="2016-10-28T15:02:00Z">
          <w:r w:rsidRPr="00957567" w:rsidDel="006A6949">
            <w:rPr>
              <w:rFonts w:ascii="Times New Roman" w:hAnsi="Times New Roman" w:cs="Times New Roman"/>
              <w:sz w:val="28"/>
              <w:szCs w:val="28"/>
              <w:rPrChange w:id="512" w:author="Phạm Anh Đại" w:date="2016-11-16T08:54:00Z">
                <w:rPr>
                  <w:rFonts w:ascii="Times New Roman" w:hAnsi="Times New Roman" w:cs="Times New Roman"/>
                  <w:sz w:val="24"/>
                  <w:szCs w:val="24"/>
                </w:rPr>
              </w:rPrChange>
            </w:rPr>
            <w:delText xml:space="preserve">do đó </w:delText>
          </w:r>
        </w:del>
        <w:r w:rsidRPr="00957567">
          <w:rPr>
            <w:rFonts w:ascii="Times New Roman" w:hAnsi="Times New Roman" w:cs="Times New Roman"/>
            <w:sz w:val="28"/>
            <w:szCs w:val="28"/>
            <w:rPrChange w:id="513" w:author="Phạm Anh Đại" w:date="2016-11-16T08:54:00Z">
              <w:rPr>
                <w:rFonts w:ascii="Times New Roman" w:hAnsi="Times New Roman" w:cs="Times New Roman"/>
                <w:sz w:val="24"/>
                <w:szCs w:val="24"/>
              </w:rPr>
            </w:rPrChange>
          </w:rPr>
          <w:t>nó sẽ có tác động tối thiểu</w:t>
        </w:r>
      </w:ins>
      <w:ins w:id="514" w:author="Phạm Anh Đại" w:date="2016-11-16T10:14:00Z">
        <w:r w:rsidR="00914BC3">
          <w:rPr>
            <w:rFonts w:ascii="Times New Roman" w:hAnsi="Times New Roman" w:cs="Times New Roman"/>
            <w:sz w:val="28"/>
            <w:szCs w:val="28"/>
          </w:rPr>
          <w:t>.</w:t>
        </w:r>
      </w:ins>
    </w:p>
    <w:p w14:paraId="1EAD1F70" w14:textId="77777777" w:rsidR="00FA02FA" w:rsidRPr="00957567" w:rsidRDefault="00FA02FA">
      <w:pPr>
        <w:jc w:val="both"/>
        <w:rPr>
          <w:ins w:id="515" w:author="van thang" w:date="2016-10-21T15:09:00Z"/>
          <w:rFonts w:ascii="Times New Roman" w:hAnsi="Times New Roman" w:cs="Times New Roman"/>
          <w:b/>
          <w:sz w:val="28"/>
          <w:szCs w:val="28"/>
          <w:rPrChange w:id="516" w:author="Phạm Anh Đại" w:date="2016-11-16T08:54:00Z">
            <w:rPr>
              <w:ins w:id="517" w:author="van thang" w:date="2016-10-21T15:09:00Z"/>
              <w:rFonts w:ascii="Times New Roman" w:hAnsi="Times New Roman" w:cs="Times New Roman"/>
              <w:b/>
              <w:sz w:val="24"/>
              <w:szCs w:val="24"/>
            </w:rPr>
          </w:rPrChange>
        </w:rPr>
        <w:pPrChange w:id="518" w:author="Biển Phan Y" w:date="2016-11-22T22:50:00Z">
          <w:pPr/>
        </w:pPrChange>
      </w:pPr>
      <w:ins w:id="519" w:author="van thang" w:date="2016-10-21T15:09:00Z">
        <w:r w:rsidRPr="00957567">
          <w:rPr>
            <w:rFonts w:ascii="Times New Roman" w:hAnsi="Times New Roman" w:cs="Times New Roman"/>
            <w:b/>
            <w:sz w:val="28"/>
            <w:szCs w:val="28"/>
            <w:rPrChange w:id="520" w:author="Phạm Anh Đại" w:date="2016-11-16T08:54:00Z">
              <w:rPr>
                <w:rFonts w:ascii="Times New Roman" w:hAnsi="Times New Roman" w:cs="Times New Roman"/>
                <w:b/>
                <w:sz w:val="24"/>
                <w:szCs w:val="24"/>
              </w:rPr>
            </w:rPrChange>
          </w:rPr>
          <w:t>Phân tích gốc rễ của nguyên nhân</w:t>
        </w:r>
      </w:ins>
    </w:p>
    <w:p w14:paraId="729BCF92" w14:textId="796D95A6" w:rsidR="00FA02FA" w:rsidRPr="00957567" w:rsidRDefault="00FA02FA">
      <w:pPr>
        <w:jc w:val="both"/>
        <w:rPr>
          <w:ins w:id="521" w:author="van thang" w:date="2016-10-21T15:09:00Z"/>
          <w:rFonts w:ascii="Times New Roman" w:hAnsi="Times New Roman" w:cs="Times New Roman"/>
          <w:sz w:val="28"/>
          <w:szCs w:val="28"/>
          <w:rPrChange w:id="522" w:author="Phạm Anh Đại" w:date="2016-11-16T08:54:00Z">
            <w:rPr>
              <w:ins w:id="523" w:author="van thang" w:date="2016-10-21T15:09:00Z"/>
              <w:rFonts w:ascii="Times New Roman" w:hAnsi="Times New Roman" w:cs="Times New Roman"/>
              <w:sz w:val="24"/>
              <w:szCs w:val="24"/>
            </w:rPr>
          </w:rPrChange>
        </w:rPr>
        <w:pPrChange w:id="524" w:author="Biển Phan Y" w:date="2016-11-22T22:50:00Z">
          <w:pPr/>
        </w:pPrChange>
      </w:pPr>
      <w:ins w:id="525" w:author="van thang" w:date="2016-10-21T15:09:00Z">
        <w:r w:rsidRPr="00957567">
          <w:rPr>
            <w:rFonts w:ascii="Times New Roman" w:hAnsi="Times New Roman" w:cs="Times New Roman"/>
            <w:sz w:val="28"/>
            <w:szCs w:val="28"/>
            <w:rPrChange w:id="526" w:author="Phạm Anh Đại" w:date="2016-11-16T08:54:00Z">
              <w:rPr>
                <w:rFonts w:ascii="Times New Roman" w:hAnsi="Times New Roman" w:cs="Times New Roman"/>
                <w:sz w:val="24"/>
                <w:szCs w:val="24"/>
              </w:rPr>
            </w:rPrChange>
          </w:rPr>
          <w:t>Phân tích nguyên nhân gốc rễ là tên của trò chơi: điều tra vụ tai nạn cho đến khi</w:t>
        </w:r>
      </w:ins>
      <w:ins w:id="527" w:author="Biển Phan Y" w:date="2016-11-23T21:36:00Z">
        <w:r w:rsidR="00D61704">
          <w:rPr>
            <w:rFonts w:ascii="Times New Roman" w:hAnsi="Times New Roman" w:cs="Times New Roman"/>
            <w:sz w:val="28"/>
            <w:szCs w:val="28"/>
          </w:rPr>
          <w:t xml:space="preserve"> tìm thấy</w:t>
        </w:r>
      </w:ins>
      <w:ins w:id="528" w:author="van thang" w:date="2016-10-21T15:09:00Z">
        <w:r w:rsidRPr="00957567">
          <w:rPr>
            <w:rFonts w:ascii="Times New Roman" w:hAnsi="Times New Roman" w:cs="Times New Roman"/>
            <w:sz w:val="28"/>
            <w:szCs w:val="28"/>
            <w:rPrChange w:id="529" w:author="Phạm Anh Đại" w:date="2016-11-16T08:54:00Z">
              <w:rPr>
                <w:rFonts w:ascii="Times New Roman" w:hAnsi="Times New Roman" w:cs="Times New Roman"/>
                <w:sz w:val="24"/>
                <w:szCs w:val="24"/>
              </w:rPr>
            </w:rPrChange>
          </w:rPr>
          <w:t xml:space="preserve"> </w:t>
        </w:r>
      </w:ins>
      <w:ins w:id="530" w:author="Phạm Anh Đại" w:date="2016-11-16T10:15:00Z">
        <w:r w:rsidR="009F234F" w:rsidRPr="00D75C36">
          <w:rPr>
            <w:rFonts w:ascii="Times New Roman" w:hAnsi="Times New Roman" w:cs="Times New Roman"/>
            <w:sz w:val="28"/>
            <w:szCs w:val="28"/>
          </w:rPr>
          <w:t xml:space="preserve">nguyên nhân </w:t>
        </w:r>
      </w:ins>
      <w:ins w:id="531" w:author="van thang" w:date="2016-10-21T15:09:00Z">
        <w:r w:rsidRPr="00957567">
          <w:rPr>
            <w:rFonts w:ascii="Times New Roman" w:hAnsi="Times New Roman" w:cs="Times New Roman"/>
            <w:sz w:val="28"/>
            <w:szCs w:val="28"/>
            <w:rPrChange w:id="532" w:author="Phạm Anh Đại" w:date="2016-11-16T08:54:00Z">
              <w:rPr>
                <w:rFonts w:ascii="Times New Roman" w:hAnsi="Times New Roman" w:cs="Times New Roman"/>
                <w:sz w:val="24"/>
                <w:szCs w:val="24"/>
              </w:rPr>
            </w:rPrChange>
          </w:rPr>
          <w:t>duy nhất,</w:t>
        </w:r>
      </w:ins>
      <w:ins w:id="533" w:author="Phat Tran" w:date="2016-10-28T15:02:00Z">
        <w:r w:rsidR="006A6949" w:rsidRPr="00957567">
          <w:rPr>
            <w:rFonts w:ascii="Times New Roman" w:hAnsi="Times New Roman" w:cs="Times New Roman"/>
            <w:sz w:val="28"/>
            <w:szCs w:val="28"/>
            <w:rPrChange w:id="534" w:author="Phạm Anh Đại" w:date="2016-11-16T08:54:00Z">
              <w:rPr>
                <w:rFonts w:ascii="Times New Roman" w:hAnsi="Times New Roman" w:cs="Times New Roman"/>
                <w:sz w:val="24"/>
                <w:szCs w:val="24"/>
              </w:rPr>
            </w:rPrChange>
          </w:rPr>
          <w:t xml:space="preserve"> </w:t>
        </w:r>
        <w:del w:id="535" w:author="Phạm Anh Đại" w:date="2016-11-16T10:15:00Z">
          <w:r w:rsidR="006A6949" w:rsidRPr="00957567" w:rsidDel="009F234F">
            <w:rPr>
              <w:rFonts w:ascii="Times New Roman" w:hAnsi="Times New Roman" w:cs="Times New Roman"/>
              <w:sz w:val="28"/>
              <w:szCs w:val="28"/>
              <w:rPrChange w:id="536" w:author="Phạm Anh Đại" w:date="2016-11-16T08:54:00Z">
                <w:rPr>
                  <w:rFonts w:ascii="Times New Roman" w:hAnsi="Times New Roman" w:cs="Times New Roman"/>
                  <w:sz w:val="24"/>
                  <w:szCs w:val="24"/>
                </w:rPr>
              </w:rPrChange>
            </w:rPr>
            <w:delText xml:space="preserve">nguyên nhân </w:delText>
          </w:r>
        </w:del>
        <w:del w:id="537" w:author="Biển Phan Y" w:date="2016-11-23T21:37:00Z">
          <w:r w:rsidR="006A6949" w:rsidRPr="00957567" w:rsidDel="00D61704">
            <w:rPr>
              <w:rFonts w:ascii="Times New Roman" w:hAnsi="Times New Roman" w:cs="Times New Roman"/>
              <w:sz w:val="28"/>
              <w:szCs w:val="28"/>
              <w:rPrChange w:id="538" w:author="Phạm Anh Đại" w:date="2016-11-16T08:54:00Z">
                <w:rPr>
                  <w:rFonts w:ascii="Times New Roman" w:hAnsi="Times New Roman" w:cs="Times New Roman"/>
                  <w:sz w:val="24"/>
                  <w:szCs w:val="24"/>
                </w:rPr>
              </w:rPrChange>
            </w:rPr>
            <w:delText>cơ bản</w:delText>
          </w:r>
        </w:del>
      </w:ins>
      <w:ins w:id="539" w:author="van thang" w:date="2016-10-21T15:09:00Z">
        <w:del w:id="540" w:author="Biển Phan Y" w:date="2016-11-23T21:37:00Z">
          <w:r w:rsidRPr="00957567" w:rsidDel="00D61704">
            <w:rPr>
              <w:rFonts w:ascii="Times New Roman" w:hAnsi="Times New Roman" w:cs="Times New Roman"/>
              <w:sz w:val="28"/>
              <w:szCs w:val="28"/>
              <w:rPrChange w:id="541" w:author="Phạm Anh Đại" w:date="2016-11-16T08:54:00Z">
                <w:rPr>
                  <w:rFonts w:ascii="Times New Roman" w:hAnsi="Times New Roman" w:cs="Times New Roman"/>
                  <w:sz w:val="24"/>
                  <w:szCs w:val="24"/>
                </w:rPr>
              </w:rPrChange>
            </w:rPr>
            <w:delText xml:space="preserve"> </w:delText>
          </w:r>
        </w:del>
        <w:del w:id="542" w:author="Phat Tran" w:date="2016-10-28T15:02:00Z">
          <w:r w:rsidRPr="00957567" w:rsidDel="006A6949">
            <w:rPr>
              <w:rFonts w:ascii="Times New Roman" w:hAnsi="Times New Roman" w:cs="Times New Roman"/>
              <w:sz w:val="28"/>
              <w:szCs w:val="28"/>
              <w:rPrChange w:id="543" w:author="Phạm Anh Đại" w:date="2016-11-16T08:54:00Z">
                <w:rPr>
                  <w:rFonts w:ascii="Times New Roman" w:hAnsi="Times New Roman" w:cs="Times New Roman"/>
                  <w:sz w:val="24"/>
                  <w:szCs w:val="24"/>
                </w:rPr>
              </w:rPrChange>
            </w:rPr>
            <w:delText>cơ bản nguyên nhân</w:delText>
          </w:r>
        </w:del>
        <w:del w:id="544" w:author="Biển Phan Y" w:date="2016-11-23T21:37:00Z">
          <w:r w:rsidRPr="00957567" w:rsidDel="00D61704">
            <w:rPr>
              <w:rFonts w:ascii="Times New Roman" w:hAnsi="Times New Roman" w:cs="Times New Roman"/>
              <w:sz w:val="28"/>
              <w:szCs w:val="28"/>
              <w:rPrChange w:id="545" w:author="Phạm Anh Đại" w:date="2016-11-16T08:54:00Z">
                <w:rPr>
                  <w:rFonts w:ascii="Times New Roman" w:hAnsi="Times New Roman" w:cs="Times New Roman"/>
                  <w:sz w:val="24"/>
                  <w:szCs w:val="24"/>
                </w:rPr>
              </w:rPrChange>
            </w:rPr>
            <w:delText xml:space="preserve"> được tìm thấy</w:delText>
          </w:r>
        </w:del>
        <w:r w:rsidRPr="00957567">
          <w:rPr>
            <w:rFonts w:ascii="Times New Roman" w:hAnsi="Times New Roman" w:cs="Times New Roman"/>
            <w:sz w:val="28"/>
            <w:szCs w:val="28"/>
            <w:rPrChange w:id="546" w:author="Phạm Anh Đại" w:date="2016-11-16T08:54:00Z">
              <w:rPr>
                <w:rFonts w:ascii="Times New Roman" w:hAnsi="Times New Roman" w:cs="Times New Roman"/>
                <w:sz w:val="24"/>
                <w:szCs w:val="24"/>
              </w:rPr>
            </w:rPrChange>
          </w:rPr>
          <w:t xml:space="preserve">. Điều này phải có nghĩa là khi </w:t>
        </w:r>
      </w:ins>
      <w:ins w:id="547" w:author="Phat Tran" w:date="2016-10-28T15:03:00Z">
        <w:r w:rsidR="006A6949" w:rsidRPr="00957567">
          <w:rPr>
            <w:rFonts w:ascii="Times New Roman" w:hAnsi="Times New Roman" w:cs="Times New Roman"/>
            <w:sz w:val="28"/>
            <w:szCs w:val="28"/>
            <w:rPrChange w:id="548" w:author="Phạm Anh Đại" w:date="2016-11-16T08:54:00Z">
              <w:rPr>
                <w:rFonts w:ascii="Times New Roman" w:hAnsi="Times New Roman" w:cs="Times New Roman"/>
                <w:sz w:val="24"/>
                <w:szCs w:val="24"/>
              </w:rPr>
            </w:rPrChange>
          </w:rPr>
          <w:t xml:space="preserve">con người </w:t>
        </w:r>
      </w:ins>
      <w:ins w:id="549" w:author="van thang" w:date="2016-10-21T15:09:00Z">
        <w:del w:id="550" w:author="Phat Tran" w:date="2016-10-28T15:03:00Z">
          <w:r w:rsidRPr="00957567" w:rsidDel="006A6949">
            <w:rPr>
              <w:rFonts w:ascii="Times New Roman" w:hAnsi="Times New Roman" w:cs="Times New Roman"/>
              <w:sz w:val="28"/>
              <w:szCs w:val="28"/>
              <w:rPrChange w:id="551" w:author="Phạm Anh Đại" w:date="2016-11-16T08:54:00Z">
                <w:rPr>
                  <w:rFonts w:ascii="Times New Roman" w:hAnsi="Times New Roman" w:cs="Times New Roman"/>
                  <w:sz w:val="24"/>
                  <w:szCs w:val="24"/>
                </w:rPr>
              </w:rPrChange>
            </w:rPr>
            <w:delText>người dân</w:delText>
          </w:r>
        </w:del>
        <w:r w:rsidRPr="00957567">
          <w:rPr>
            <w:rFonts w:ascii="Times New Roman" w:hAnsi="Times New Roman" w:cs="Times New Roman"/>
            <w:sz w:val="28"/>
            <w:szCs w:val="28"/>
            <w:rPrChange w:id="552" w:author="Phạm Anh Đại" w:date="2016-11-16T08:54:00Z">
              <w:rPr>
                <w:rFonts w:ascii="Times New Roman" w:hAnsi="Times New Roman" w:cs="Times New Roman"/>
                <w:sz w:val="24"/>
                <w:szCs w:val="24"/>
              </w:rPr>
            </w:rPrChange>
          </w:rPr>
          <w:t xml:space="preserve"> đã thực sự tạo ra các quyết định</w:t>
        </w:r>
      </w:ins>
      <w:ins w:id="553" w:author="Phat Tran" w:date="2016-10-28T15:18:00Z">
        <w:r w:rsidR="0082462F" w:rsidRPr="00957567">
          <w:rPr>
            <w:rFonts w:ascii="Times New Roman" w:hAnsi="Times New Roman" w:cs="Times New Roman"/>
            <w:sz w:val="28"/>
            <w:szCs w:val="28"/>
            <w:rPrChange w:id="554" w:author="Phạm Anh Đại" w:date="2016-11-16T08:54:00Z">
              <w:rPr>
                <w:rFonts w:ascii="Times New Roman" w:hAnsi="Times New Roman" w:cs="Times New Roman"/>
                <w:sz w:val="24"/>
                <w:szCs w:val="24"/>
              </w:rPr>
            </w:rPrChange>
          </w:rPr>
          <w:t xml:space="preserve"> hoặc hành động sai lầm, </w:t>
        </w:r>
      </w:ins>
      <w:ins w:id="555" w:author="van thang" w:date="2016-10-21T15:09:00Z">
        <w:del w:id="556" w:author="Phat Tran" w:date="2016-10-28T15:18:00Z">
          <w:r w:rsidRPr="00957567" w:rsidDel="0082462F">
            <w:rPr>
              <w:rFonts w:ascii="Times New Roman" w:hAnsi="Times New Roman" w:cs="Times New Roman"/>
              <w:sz w:val="28"/>
              <w:szCs w:val="28"/>
              <w:rPrChange w:id="557" w:author="Phạm Anh Đại" w:date="2016-11-16T08:54:00Z">
                <w:rPr>
                  <w:rFonts w:ascii="Times New Roman" w:hAnsi="Times New Roman" w:cs="Times New Roman"/>
                  <w:sz w:val="24"/>
                  <w:szCs w:val="24"/>
                </w:rPr>
              </w:rPrChange>
            </w:rPr>
            <w:delText xml:space="preserve"> sai lầm hoặc hành động</w:delText>
          </w:r>
        </w:del>
        <w:del w:id="558" w:author="Biển Phan Y" w:date="2016-11-23T21:37:00Z">
          <w:r w:rsidRPr="00957567" w:rsidDel="00A06599">
            <w:rPr>
              <w:rFonts w:ascii="Times New Roman" w:hAnsi="Times New Roman" w:cs="Times New Roman"/>
              <w:sz w:val="28"/>
              <w:szCs w:val="28"/>
              <w:rPrChange w:id="559"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560" w:author="Phạm Anh Đại" w:date="2016-11-16T08:54:00Z">
              <w:rPr>
                <w:rFonts w:ascii="Times New Roman" w:hAnsi="Times New Roman" w:cs="Times New Roman"/>
                <w:sz w:val="24"/>
                <w:szCs w:val="24"/>
              </w:rPr>
            </w:rPrChange>
          </w:rPr>
          <w:t xml:space="preserve">chúng ta nên xác định những gì làm cho </w:t>
        </w:r>
      </w:ins>
      <w:ins w:id="561" w:author="Phat Tran" w:date="2016-10-28T15:18:00Z">
        <w:r w:rsidR="0082462F" w:rsidRPr="00957567">
          <w:rPr>
            <w:rFonts w:ascii="Times New Roman" w:hAnsi="Times New Roman" w:cs="Times New Roman"/>
            <w:sz w:val="28"/>
            <w:szCs w:val="28"/>
            <w:rPrChange w:id="562" w:author="Phạm Anh Đại" w:date="2016-11-16T08:54:00Z">
              <w:rPr>
                <w:rFonts w:ascii="Times New Roman" w:hAnsi="Times New Roman" w:cs="Times New Roman"/>
                <w:sz w:val="24"/>
                <w:szCs w:val="24"/>
              </w:rPr>
            </w:rPrChange>
          </w:rPr>
          <w:t xml:space="preserve">chúng </w:t>
        </w:r>
      </w:ins>
      <w:ins w:id="563" w:author="van thang" w:date="2016-10-21T15:09:00Z">
        <w:del w:id="564" w:author="Phat Tran" w:date="2016-10-28T15:18:00Z">
          <w:r w:rsidRPr="00957567" w:rsidDel="0082462F">
            <w:rPr>
              <w:rFonts w:ascii="Times New Roman" w:hAnsi="Times New Roman" w:cs="Times New Roman"/>
              <w:sz w:val="28"/>
              <w:szCs w:val="28"/>
              <w:rPrChange w:id="565"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566" w:author="Phạm Anh Đại" w:date="2016-11-16T08:54:00Z">
              <w:rPr>
                <w:rFonts w:ascii="Times New Roman" w:hAnsi="Times New Roman" w:cs="Times New Roman"/>
                <w:sz w:val="24"/>
                <w:szCs w:val="24"/>
              </w:rPr>
            </w:rPrChange>
          </w:rPr>
          <w:t xml:space="preserve"> sai </w:t>
        </w:r>
        <w:del w:id="567" w:author="Phat Tran" w:date="2016-10-28T15:18:00Z">
          <w:r w:rsidRPr="00957567" w:rsidDel="0082462F">
            <w:rPr>
              <w:rFonts w:ascii="Times New Roman" w:hAnsi="Times New Roman" w:cs="Times New Roman"/>
              <w:sz w:val="28"/>
              <w:szCs w:val="28"/>
              <w:rPrChange w:id="568" w:author="Phạm Anh Đại" w:date="2016-11-16T08:54:00Z">
                <w:rPr>
                  <w:rFonts w:ascii="Times New Roman" w:hAnsi="Times New Roman" w:cs="Times New Roman"/>
                  <w:sz w:val="24"/>
                  <w:szCs w:val="24"/>
                </w:rPr>
              </w:rPrChange>
            </w:rPr>
            <w:delText>lầm</w:delText>
          </w:r>
        </w:del>
        <w:r w:rsidRPr="00957567">
          <w:rPr>
            <w:rFonts w:ascii="Times New Roman" w:hAnsi="Times New Roman" w:cs="Times New Roman"/>
            <w:sz w:val="28"/>
            <w:szCs w:val="28"/>
            <w:rPrChange w:id="569" w:author="Phạm Anh Đại" w:date="2016-11-16T08:54:00Z">
              <w:rPr>
                <w:rFonts w:ascii="Times New Roman" w:hAnsi="Times New Roman" w:cs="Times New Roman"/>
                <w:sz w:val="24"/>
                <w:szCs w:val="24"/>
              </w:rPr>
            </w:rPrChange>
          </w:rPr>
          <w:t xml:space="preserve">. Đây là những gì phân tích nguyên nhân gốc rễ nên được </w:t>
        </w:r>
      </w:ins>
      <w:ins w:id="570" w:author="Phạm Anh Đại" w:date="2016-11-16T10:16:00Z">
        <w:r w:rsidR="009F234F">
          <w:rPr>
            <w:rFonts w:ascii="Times New Roman" w:hAnsi="Times New Roman" w:cs="Times New Roman"/>
            <w:sz w:val="28"/>
            <w:szCs w:val="28"/>
          </w:rPr>
          <w:t>làm</w:t>
        </w:r>
      </w:ins>
      <w:ins w:id="571" w:author="van thang" w:date="2016-10-21T15:09:00Z">
        <w:del w:id="572" w:author="Phạm Anh Đại" w:date="2016-11-16T10:16:00Z">
          <w:r w:rsidRPr="00957567" w:rsidDel="009F234F">
            <w:rPr>
              <w:rFonts w:ascii="Times New Roman" w:hAnsi="Times New Roman" w:cs="Times New Roman"/>
              <w:sz w:val="28"/>
              <w:szCs w:val="28"/>
              <w:rPrChange w:id="573" w:author="Phạm Anh Đại" w:date="2016-11-16T08:54:00Z">
                <w:rPr>
                  <w:rFonts w:ascii="Times New Roman" w:hAnsi="Times New Roman" w:cs="Times New Roman"/>
                  <w:sz w:val="24"/>
                  <w:szCs w:val="24"/>
                </w:rPr>
              </w:rPrChange>
            </w:rPr>
            <w:delText>về</w:delText>
          </w:r>
        </w:del>
        <w:r w:rsidRPr="00957567">
          <w:rPr>
            <w:rFonts w:ascii="Times New Roman" w:hAnsi="Times New Roman" w:cs="Times New Roman"/>
            <w:sz w:val="28"/>
            <w:szCs w:val="28"/>
            <w:rPrChange w:id="574" w:author="Phạm Anh Đại" w:date="2016-11-16T08:54:00Z">
              <w:rPr>
                <w:rFonts w:ascii="Times New Roman" w:hAnsi="Times New Roman" w:cs="Times New Roman"/>
                <w:sz w:val="24"/>
                <w:szCs w:val="24"/>
              </w:rPr>
            </w:rPrChange>
          </w:rPr>
          <w:t xml:space="preserve">. Than ôi, tất cả các quá </w:t>
        </w:r>
        <w:del w:id="575" w:author="Phạm Anh Đại" w:date="2016-11-16T10:17:00Z">
          <w:r w:rsidRPr="00957567" w:rsidDel="009F234F">
            <w:rPr>
              <w:rFonts w:ascii="Times New Roman" w:hAnsi="Times New Roman" w:cs="Times New Roman"/>
              <w:sz w:val="28"/>
              <w:szCs w:val="28"/>
              <w:rPrChange w:id="576" w:author="Phạm Anh Đại" w:date="2016-11-16T08:54:00Z">
                <w:rPr>
                  <w:rFonts w:ascii="Times New Roman" w:hAnsi="Times New Roman" w:cs="Times New Roman"/>
                  <w:sz w:val="24"/>
                  <w:szCs w:val="24"/>
                </w:rPr>
              </w:rPrChange>
            </w:rPr>
            <w:delText xml:space="preserve">thường xuyên nó dừng lại </w:delText>
          </w:r>
        </w:del>
      </w:ins>
      <w:ins w:id="577" w:author="Phạm Anh Đại" w:date="2016-11-16T10:17:00Z">
        <w:r w:rsidR="009F234F">
          <w:rPr>
            <w:rFonts w:ascii="Times New Roman" w:hAnsi="Times New Roman" w:cs="Times New Roman"/>
            <w:sz w:val="28"/>
            <w:szCs w:val="28"/>
          </w:rPr>
          <w:t xml:space="preserve">trình thường dừng lại một </w:t>
        </w:r>
      </w:ins>
      <w:ins w:id="578" w:author="van thang" w:date="2016-10-21T15:09:00Z">
        <w:r w:rsidRPr="00957567">
          <w:rPr>
            <w:rFonts w:ascii="Times New Roman" w:hAnsi="Times New Roman" w:cs="Times New Roman"/>
            <w:sz w:val="28"/>
            <w:szCs w:val="28"/>
            <w:rPrChange w:id="579" w:author="Phạm Anh Đại" w:date="2016-11-16T08:54:00Z">
              <w:rPr>
                <w:rFonts w:ascii="Times New Roman" w:hAnsi="Times New Roman" w:cs="Times New Roman"/>
                <w:sz w:val="24"/>
                <w:szCs w:val="24"/>
              </w:rPr>
            </w:rPrChange>
          </w:rPr>
          <w:t>khi</w:t>
        </w:r>
      </w:ins>
      <w:ins w:id="580" w:author="Phạm Anh Đại" w:date="2016-11-16T10:17:00Z">
        <w:r w:rsidR="009F234F">
          <w:rPr>
            <w:rFonts w:ascii="Times New Roman" w:hAnsi="Times New Roman" w:cs="Times New Roman"/>
            <w:sz w:val="28"/>
            <w:szCs w:val="28"/>
          </w:rPr>
          <w:t xml:space="preserve"> có một </w:t>
        </w:r>
      </w:ins>
      <w:ins w:id="581" w:author="van thang" w:date="2016-10-21T15:09:00Z">
        <w:del w:id="582" w:author="Phạm Anh Đại" w:date="2016-11-16T10:17:00Z">
          <w:r w:rsidRPr="00957567" w:rsidDel="009F234F">
            <w:rPr>
              <w:rFonts w:ascii="Times New Roman" w:hAnsi="Times New Roman" w:cs="Times New Roman"/>
              <w:sz w:val="28"/>
              <w:szCs w:val="28"/>
              <w:rPrChange w:id="583" w:author="Phạm Anh Đại" w:date="2016-11-16T08:54:00Z">
                <w:rPr>
                  <w:rFonts w:ascii="Times New Roman" w:hAnsi="Times New Roman" w:cs="Times New Roman"/>
                  <w:sz w:val="24"/>
                  <w:szCs w:val="24"/>
                </w:rPr>
              </w:rPrChange>
            </w:rPr>
            <w:delText xml:space="preserve"> một </w:delText>
          </w:r>
        </w:del>
        <w:r w:rsidRPr="00957567">
          <w:rPr>
            <w:rFonts w:ascii="Times New Roman" w:hAnsi="Times New Roman" w:cs="Times New Roman"/>
            <w:sz w:val="28"/>
            <w:szCs w:val="28"/>
            <w:rPrChange w:id="584" w:author="Phạm Anh Đại" w:date="2016-11-16T08:54:00Z">
              <w:rPr>
                <w:rFonts w:ascii="Times New Roman" w:hAnsi="Times New Roman" w:cs="Times New Roman"/>
                <w:sz w:val="24"/>
                <w:szCs w:val="24"/>
              </w:rPr>
            </w:rPrChange>
          </w:rPr>
          <w:t>người được tìm thấy đã hành động không thích hợp</w:t>
        </w:r>
      </w:ins>
    </w:p>
    <w:p w14:paraId="5E77039B" w14:textId="67F0EEBD" w:rsidR="00FA02FA" w:rsidRPr="00957567" w:rsidRDefault="00FA02FA">
      <w:pPr>
        <w:jc w:val="both"/>
        <w:rPr>
          <w:ins w:id="585" w:author="van thang" w:date="2016-10-21T15:09:00Z"/>
          <w:rFonts w:ascii="Times New Roman" w:hAnsi="Times New Roman" w:cs="Times New Roman"/>
          <w:sz w:val="28"/>
          <w:szCs w:val="28"/>
          <w:rPrChange w:id="586" w:author="Phạm Anh Đại" w:date="2016-11-16T08:54:00Z">
            <w:rPr>
              <w:ins w:id="587" w:author="van thang" w:date="2016-10-21T15:09:00Z"/>
              <w:rFonts w:ascii="Times New Roman" w:hAnsi="Times New Roman" w:cs="Times New Roman"/>
              <w:sz w:val="24"/>
              <w:szCs w:val="24"/>
            </w:rPr>
          </w:rPrChange>
        </w:rPr>
        <w:pPrChange w:id="588" w:author="Biển Phan Y" w:date="2016-11-22T22:50:00Z">
          <w:pPr/>
        </w:pPrChange>
      </w:pPr>
      <w:ins w:id="589" w:author="van thang" w:date="2016-10-21T15:09:00Z">
        <w:r w:rsidRPr="00957567">
          <w:rPr>
            <w:rFonts w:ascii="Times New Roman" w:hAnsi="Times New Roman" w:cs="Times New Roman"/>
            <w:sz w:val="28"/>
            <w:szCs w:val="28"/>
            <w:rPrChange w:id="590" w:author="Phạm Anh Đại" w:date="2016-11-16T08:54:00Z">
              <w:rPr>
                <w:rFonts w:ascii="Times New Roman" w:hAnsi="Times New Roman" w:cs="Times New Roman"/>
                <w:sz w:val="24"/>
                <w:szCs w:val="24"/>
              </w:rPr>
            </w:rPrChange>
          </w:rPr>
          <w:lastRenderedPageBreak/>
          <w:t>Việc cố gắng để tìm ra nguyên nhân của một vụ tai nạn có vẻ tốt nhưng nó là thiếu sót vì hai lý do. Thứ nhất, hầu hết các vụ tai nạn không có một</w:t>
        </w:r>
        <w:del w:id="591" w:author="Phạm Anh Đại" w:date="2016-11-16T10:17:00Z">
          <w:r w:rsidRPr="00957567" w:rsidDel="009F234F">
            <w:rPr>
              <w:rFonts w:ascii="Times New Roman" w:hAnsi="Times New Roman" w:cs="Times New Roman"/>
              <w:sz w:val="28"/>
              <w:szCs w:val="28"/>
              <w:rPrChange w:id="592" w:author="Phạm Anh Đại" w:date="2016-11-16T08:54:00Z">
                <w:rPr>
                  <w:rFonts w:ascii="Times New Roman" w:hAnsi="Times New Roman" w:cs="Times New Roman"/>
                  <w:sz w:val="24"/>
                  <w:szCs w:val="24"/>
                </w:rPr>
              </w:rPrChange>
            </w:rPr>
            <w:delText xml:space="preserve"> đơn</w:delText>
          </w:r>
        </w:del>
      </w:ins>
      <w:ins w:id="593" w:author="Phat Tran" w:date="2016-10-28T15:19:00Z">
        <w:r w:rsidR="0082462F" w:rsidRPr="00957567">
          <w:rPr>
            <w:rFonts w:ascii="Times New Roman" w:hAnsi="Times New Roman" w:cs="Times New Roman"/>
            <w:sz w:val="28"/>
            <w:szCs w:val="28"/>
            <w:rPrChange w:id="594" w:author="Phạm Anh Đại" w:date="2016-11-16T08:54:00Z">
              <w:rPr>
                <w:rFonts w:ascii="Times New Roman" w:hAnsi="Times New Roman" w:cs="Times New Roman"/>
                <w:sz w:val="24"/>
                <w:szCs w:val="24"/>
              </w:rPr>
            </w:rPrChange>
          </w:rPr>
          <w:t xml:space="preserve"> nguyên nhân</w:t>
        </w:r>
      </w:ins>
      <w:ins w:id="595" w:author="Phạm Anh Đại" w:date="2016-11-16T10:17:00Z">
        <w:r w:rsidR="009F234F">
          <w:rPr>
            <w:rFonts w:ascii="Times New Roman" w:hAnsi="Times New Roman" w:cs="Times New Roman"/>
            <w:sz w:val="28"/>
            <w:szCs w:val="28"/>
          </w:rPr>
          <w:t xml:space="preserve"> duy nhất</w:t>
        </w:r>
      </w:ins>
      <w:ins w:id="596" w:author="van thang" w:date="2016-10-21T15:09:00Z">
        <w:del w:id="597" w:author="Phat Tran" w:date="2016-10-28T15:19:00Z">
          <w:r w:rsidRPr="00957567" w:rsidDel="0082462F">
            <w:rPr>
              <w:rFonts w:ascii="Times New Roman" w:hAnsi="Times New Roman" w:cs="Times New Roman"/>
              <w:sz w:val="28"/>
              <w:szCs w:val="28"/>
              <w:rPrChange w:id="598" w:author="Phạm Anh Đại" w:date="2016-11-16T08:54:00Z">
                <w:rPr>
                  <w:rFonts w:ascii="Times New Roman" w:hAnsi="Times New Roman" w:cs="Times New Roman"/>
                  <w:sz w:val="24"/>
                  <w:szCs w:val="24"/>
                </w:rPr>
              </w:rPrChange>
            </w:rPr>
            <w:delText xml:space="preserve"> gây ra</w:delText>
          </w:r>
        </w:del>
        <w:r w:rsidRPr="00957567">
          <w:rPr>
            <w:rFonts w:ascii="Times New Roman" w:hAnsi="Times New Roman" w:cs="Times New Roman"/>
            <w:sz w:val="28"/>
            <w:szCs w:val="28"/>
            <w:rPrChange w:id="599" w:author="Phạm Anh Đại" w:date="2016-11-16T08:54:00Z">
              <w:rPr>
                <w:rFonts w:ascii="Times New Roman" w:hAnsi="Times New Roman" w:cs="Times New Roman"/>
                <w:sz w:val="24"/>
                <w:szCs w:val="24"/>
              </w:rPr>
            </w:rPrChange>
          </w:rPr>
          <w:t xml:space="preserve">: </w:t>
        </w:r>
      </w:ins>
      <w:ins w:id="600" w:author="Phat Tran" w:date="2016-10-28T15:19:00Z">
        <w:r w:rsidR="0082462F" w:rsidRPr="00957567">
          <w:rPr>
            <w:rFonts w:ascii="Times New Roman" w:hAnsi="Times New Roman" w:cs="Times New Roman"/>
            <w:sz w:val="28"/>
            <w:szCs w:val="28"/>
            <w:rPrChange w:id="601" w:author="Phạm Anh Đại" w:date="2016-11-16T08:54:00Z">
              <w:rPr>
                <w:rFonts w:ascii="Times New Roman" w:hAnsi="Times New Roman" w:cs="Times New Roman"/>
                <w:sz w:val="24"/>
                <w:szCs w:val="24"/>
              </w:rPr>
            </w:rPrChange>
          </w:rPr>
          <w:t xml:space="preserve">mà </w:t>
        </w:r>
      </w:ins>
      <w:ins w:id="602" w:author="van thang" w:date="2016-10-21T15:09:00Z">
        <w:del w:id="603" w:author="Phat Tran" w:date="2016-10-28T15:19:00Z">
          <w:r w:rsidRPr="00957567" w:rsidDel="0082462F">
            <w:rPr>
              <w:rFonts w:ascii="Times New Roman" w:hAnsi="Times New Roman" w:cs="Times New Roman"/>
              <w:sz w:val="28"/>
              <w:szCs w:val="28"/>
              <w:rPrChange w:id="604" w:author="Phạm Anh Đại" w:date="2016-11-16T08:54:00Z">
                <w:rPr>
                  <w:rFonts w:ascii="Times New Roman" w:hAnsi="Times New Roman" w:cs="Times New Roman"/>
                  <w:sz w:val="24"/>
                  <w:szCs w:val="24"/>
                </w:rPr>
              </w:rPrChange>
            </w:rPr>
            <w:delText>đó là</w:delText>
          </w:r>
        </w:del>
        <w:r w:rsidRPr="00957567">
          <w:rPr>
            <w:rFonts w:ascii="Times New Roman" w:hAnsi="Times New Roman" w:cs="Times New Roman"/>
            <w:sz w:val="28"/>
            <w:szCs w:val="28"/>
            <w:rPrChange w:id="605" w:author="Phạm Anh Đại" w:date="2016-11-16T08:54:00Z">
              <w:rPr>
                <w:rFonts w:ascii="Times New Roman" w:hAnsi="Times New Roman" w:cs="Times New Roman"/>
                <w:sz w:val="24"/>
                <w:szCs w:val="24"/>
              </w:rPr>
            </w:rPrChange>
          </w:rPr>
          <w:t xml:space="preserve"> thường </w:t>
        </w:r>
      </w:ins>
      <w:ins w:id="606" w:author="Phat Tran" w:date="2016-10-28T15:19:00Z">
        <w:r w:rsidR="0082462F" w:rsidRPr="00957567">
          <w:rPr>
            <w:rFonts w:ascii="Times New Roman" w:hAnsi="Times New Roman" w:cs="Times New Roman"/>
            <w:sz w:val="28"/>
            <w:szCs w:val="28"/>
            <w:rPrChange w:id="607" w:author="Phạm Anh Đại" w:date="2016-11-16T08:54:00Z">
              <w:rPr>
                <w:rFonts w:ascii="Times New Roman" w:hAnsi="Times New Roman" w:cs="Times New Roman"/>
                <w:sz w:val="24"/>
                <w:szCs w:val="24"/>
              </w:rPr>
            </w:rPrChange>
          </w:rPr>
          <w:t xml:space="preserve">là </w:t>
        </w:r>
      </w:ins>
      <w:ins w:id="608" w:author="van thang" w:date="2016-10-21T15:09:00Z">
        <w:r w:rsidRPr="00957567">
          <w:rPr>
            <w:rFonts w:ascii="Times New Roman" w:hAnsi="Times New Roman" w:cs="Times New Roman"/>
            <w:sz w:val="28"/>
            <w:szCs w:val="28"/>
            <w:rPrChange w:id="609" w:author="Phạm Anh Đại" w:date="2016-11-16T08:54:00Z">
              <w:rPr>
                <w:rFonts w:ascii="Times New Roman" w:hAnsi="Times New Roman" w:cs="Times New Roman"/>
                <w:sz w:val="24"/>
                <w:szCs w:val="24"/>
              </w:rPr>
            </w:rPrChange>
          </w:rPr>
          <w:t>nhiều điều đã xảy ra, nhiều sự kiện</w:t>
        </w:r>
        <w:del w:id="610" w:author="Phạm Anh Đại" w:date="2016-11-16T10:18:00Z">
          <w:r w:rsidRPr="00957567" w:rsidDel="009F234F">
            <w:rPr>
              <w:rFonts w:ascii="Times New Roman" w:hAnsi="Times New Roman" w:cs="Times New Roman"/>
              <w:sz w:val="28"/>
              <w:szCs w:val="28"/>
              <w:rPrChange w:id="611" w:author="Phạm Anh Đại" w:date="2016-11-16T08:54:00Z">
                <w:rPr>
                  <w:rFonts w:ascii="Times New Roman" w:hAnsi="Times New Roman" w:cs="Times New Roman"/>
                  <w:sz w:val="24"/>
                  <w:szCs w:val="24"/>
                </w:rPr>
              </w:rPrChange>
            </w:rPr>
            <w:delText xml:space="preserve"> đó</w:delText>
          </w:r>
        </w:del>
      </w:ins>
      <w:ins w:id="612" w:author="Phạm Anh Đại" w:date="2016-11-16T10:18:00Z">
        <w:r w:rsidR="009F234F">
          <w:rPr>
            <w:rFonts w:ascii="Times New Roman" w:hAnsi="Times New Roman" w:cs="Times New Roman"/>
            <w:sz w:val="28"/>
            <w:szCs w:val="28"/>
          </w:rPr>
          <w:t xml:space="preserve"> mà</w:t>
        </w:r>
      </w:ins>
      <w:ins w:id="613" w:author="van thang" w:date="2016-10-21T15:09:00Z">
        <w:del w:id="614" w:author="Phạm Anh Đại" w:date="2016-11-16T10:18:00Z">
          <w:r w:rsidRPr="00957567" w:rsidDel="009F234F">
            <w:rPr>
              <w:rFonts w:ascii="Times New Roman" w:hAnsi="Times New Roman" w:cs="Times New Roman"/>
              <w:sz w:val="28"/>
              <w:szCs w:val="28"/>
              <w:rPrChange w:id="615" w:author="Phạm Anh Đại" w:date="2016-11-16T08:54:00Z">
                <w:rPr>
                  <w:rFonts w:ascii="Times New Roman" w:hAnsi="Times New Roman" w:cs="Times New Roman"/>
                  <w:sz w:val="24"/>
                  <w:szCs w:val="24"/>
                </w:rPr>
              </w:rPrChange>
            </w:rPr>
            <w:delText>,</w:delText>
          </w:r>
        </w:del>
        <w:r w:rsidRPr="00957567">
          <w:rPr>
            <w:rFonts w:ascii="Times New Roman" w:hAnsi="Times New Roman" w:cs="Times New Roman"/>
            <w:sz w:val="28"/>
            <w:szCs w:val="28"/>
            <w:rPrChange w:id="616" w:author="Phạm Anh Đại" w:date="2016-11-16T08:54:00Z">
              <w:rPr>
                <w:rFonts w:ascii="Times New Roman" w:hAnsi="Times New Roman" w:cs="Times New Roman"/>
                <w:sz w:val="24"/>
                <w:szCs w:val="24"/>
              </w:rPr>
            </w:rPrChange>
          </w:rPr>
          <w:t xml:space="preserve"> đã có một trong số </w:t>
        </w:r>
      </w:ins>
      <w:ins w:id="617" w:author="Phat Tran" w:date="2016-10-28T15:21:00Z">
        <w:r w:rsidR="0082462F" w:rsidRPr="00957567">
          <w:rPr>
            <w:rFonts w:ascii="Times New Roman" w:hAnsi="Times New Roman" w:cs="Times New Roman"/>
            <w:sz w:val="28"/>
            <w:szCs w:val="28"/>
            <w:rPrChange w:id="618" w:author="Phạm Anh Đại" w:date="2016-11-16T08:54:00Z">
              <w:rPr>
                <w:rFonts w:ascii="Times New Roman" w:hAnsi="Times New Roman" w:cs="Times New Roman"/>
                <w:sz w:val="24"/>
                <w:szCs w:val="24"/>
              </w:rPr>
            </w:rPrChange>
          </w:rPr>
          <w:t xml:space="preserve">chúng </w:t>
        </w:r>
      </w:ins>
      <w:ins w:id="619" w:author="van thang" w:date="2016-10-21T15:09:00Z">
        <w:del w:id="620" w:author="Phat Tran" w:date="2016-10-28T15:20:00Z">
          <w:r w:rsidRPr="00957567" w:rsidDel="0082462F">
            <w:rPr>
              <w:rFonts w:ascii="Times New Roman" w:hAnsi="Times New Roman" w:cs="Times New Roman"/>
              <w:sz w:val="28"/>
              <w:szCs w:val="28"/>
              <w:rPrChange w:id="621"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622" w:author="Phạm Anh Đại" w:date="2016-11-16T08:54:00Z">
              <w:rPr>
                <w:rFonts w:ascii="Times New Roman" w:hAnsi="Times New Roman" w:cs="Times New Roman"/>
                <w:sz w:val="24"/>
                <w:szCs w:val="24"/>
              </w:rPr>
            </w:rPrChange>
          </w:rPr>
          <w:t xml:space="preserve"> không xảy ra, đã ngăn cản tai nạn. Đây là những gì James </w:t>
        </w:r>
      </w:ins>
      <w:ins w:id="623" w:author="Phat Tran" w:date="2016-10-28T15:21:00Z">
        <w:r w:rsidR="0082462F" w:rsidRPr="00957567">
          <w:rPr>
            <w:rFonts w:ascii="Times New Roman" w:hAnsi="Times New Roman" w:cs="Times New Roman"/>
            <w:sz w:val="28"/>
            <w:szCs w:val="28"/>
            <w:rPrChange w:id="624" w:author="Phạm Anh Đại" w:date="2016-11-16T08:54:00Z">
              <w:rPr>
                <w:rFonts w:ascii="Times New Roman" w:hAnsi="Times New Roman" w:cs="Times New Roman"/>
                <w:sz w:val="24"/>
                <w:szCs w:val="24"/>
              </w:rPr>
            </w:rPrChange>
          </w:rPr>
          <w:t xml:space="preserve">Reason </w:t>
        </w:r>
      </w:ins>
      <w:ins w:id="625" w:author="van thang" w:date="2016-10-21T15:09:00Z">
        <w:del w:id="626" w:author="Phat Tran" w:date="2016-10-28T15:21:00Z">
          <w:r w:rsidRPr="00957567" w:rsidDel="0082462F">
            <w:rPr>
              <w:rFonts w:ascii="Times New Roman" w:hAnsi="Times New Roman" w:cs="Times New Roman"/>
              <w:sz w:val="28"/>
              <w:szCs w:val="28"/>
              <w:rPrChange w:id="627" w:author="Phạm Anh Đại" w:date="2016-11-16T08:54:00Z">
                <w:rPr>
                  <w:rFonts w:ascii="Times New Roman" w:hAnsi="Times New Roman" w:cs="Times New Roman"/>
                  <w:sz w:val="24"/>
                  <w:szCs w:val="24"/>
                </w:rPr>
              </w:rPrChange>
            </w:rPr>
            <w:delText>Lý do</w:delText>
          </w:r>
        </w:del>
        <w:r w:rsidRPr="00957567">
          <w:rPr>
            <w:rFonts w:ascii="Times New Roman" w:hAnsi="Times New Roman" w:cs="Times New Roman"/>
            <w:sz w:val="28"/>
            <w:szCs w:val="28"/>
            <w:rPrChange w:id="628" w:author="Phạm Anh Đại" w:date="2016-11-16T08:54:00Z">
              <w:rPr>
                <w:rFonts w:ascii="Times New Roman" w:hAnsi="Times New Roman" w:cs="Times New Roman"/>
                <w:sz w:val="24"/>
                <w:szCs w:val="24"/>
              </w:rPr>
            </w:rPrChange>
          </w:rPr>
          <w:t xml:space="preserve">, các lưu ý của </w:t>
        </w:r>
      </w:ins>
      <w:ins w:id="629" w:author="Phat Tran" w:date="2016-10-28T15:21:00Z">
        <w:r w:rsidR="0082462F" w:rsidRPr="00957567">
          <w:rPr>
            <w:rFonts w:ascii="Times New Roman" w:hAnsi="Times New Roman" w:cs="Times New Roman"/>
            <w:sz w:val="28"/>
            <w:szCs w:val="28"/>
            <w:rPrChange w:id="630" w:author="Phạm Anh Đại" w:date="2016-11-16T08:54:00Z">
              <w:rPr>
                <w:rFonts w:ascii="Times New Roman" w:hAnsi="Times New Roman" w:cs="Times New Roman"/>
                <w:sz w:val="24"/>
                <w:szCs w:val="24"/>
              </w:rPr>
            </w:rPrChange>
          </w:rPr>
          <w:t xml:space="preserve">các nhà thẩm quyền người Anh </w:t>
        </w:r>
      </w:ins>
      <w:ins w:id="631" w:author="van thang" w:date="2016-10-21T15:09:00Z">
        <w:del w:id="632" w:author="Phat Tran" w:date="2016-10-28T15:21:00Z">
          <w:r w:rsidRPr="00957567" w:rsidDel="0082462F">
            <w:rPr>
              <w:rFonts w:ascii="Times New Roman" w:hAnsi="Times New Roman" w:cs="Times New Roman"/>
              <w:sz w:val="28"/>
              <w:szCs w:val="28"/>
              <w:rPrChange w:id="633" w:author="Phạm Anh Đại" w:date="2016-11-16T08:54:00Z">
                <w:rPr>
                  <w:rFonts w:ascii="Times New Roman" w:hAnsi="Times New Roman" w:cs="Times New Roman"/>
                  <w:sz w:val="24"/>
                  <w:szCs w:val="24"/>
                </w:rPr>
              </w:rPrChange>
            </w:rPr>
            <w:delText xml:space="preserve">Anh thẩm quyền </w:delText>
          </w:r>
        </w:del>
        <w:r w:rsidRPr="00957567">
          <w:rPr>
            <w:rFonts w:ascii="Times New Roman" w:hAnsi="Times New Roman" w:cs="Times New Roman"/>
            <w:sz w:val="28"/>
            <w:szCs w:val="28"/>
            <w:rPrChange w:id="634" w:author="Phạm Anh Đại" w:date="2016-11-16T08:54:00Z">
              <w:rPr>
                <w:rFonts w:ascii="Times New Roman" w:hAnsi="Times New Roman" w:cs="Times New Roman"/>
                <w:sz w:val="24"/>
                <w:szCs w:val="24"/>
              </w:rPr>
            </w:rPrChange>
          </w:rPr>
          <w:t>về lỗi của con người, đã được gọi là "</w:t>
        </w:r>
        <w:del w:id="635" w:author="Phat Tran" w:date="2016-10-28T15:21:00Z">
          <w:r w:rsidRPr="00957567" w:rsidDel="0082462F">
            <w:rPr>
              <w:rFonts w:ascii="Times New Roman" w:hAnsi="Times New Roman" w:cs="Times New Roman"/>
              <w:sz w:val="28"/>
              <w:szCs w:val="28"/>
              <w:rPrChange w:id="636" w:author="Phạm Anh Đại" w:date="2016-11-16T08:54:00Z">
                <w:rPr>
                  <w:rFonts w:ascii="Times New Roman" w:hAnsi="Times New Roman" w:cs="Times New Roman"/>
                  <w:sz w:val="24"/>
                  <w:szCs w:val="24"/>
                </w:rPr>
              </w:rPrChange>
            </w:rPr>
            <w:delText xml:space="preserve">Swiss cheese của tai nạn </w:delText>
          </w:r>
        </w:del>
      </w:ins>
      <w:ins w:id="637" w:author="Phat Tran" w:date="2016-10-28T15:21:00Z">
        <w:r w:rsidR="0082462F" w:rsidRPr="00957567">
          <w:rPr>
            <w:rFonts w:ascii="Times New Roman" w:hAnsi="Times New Roman" w:cs="Times New Roman"/>
            <w:sz w:val="28"/>
            <w:szCs w:val="28"/>
            <w:rPrChange w:id="638" w:author="Phạm Anh Đại" w:date="2016-11-16T08:54:00Z">
              <w:rPr>
                <w:rFonts w:ascii="Times New Roman" w:hAnsi="Times New Roman" w:cs="Times New Roman"/>
                <w:sz w:val="24"/>
                <w:szCs w:val="24"/>
              </w:rPr>
            </w:rPrChange>
          </w:rPr>
          <w:t>Tai nạn của mô hình bánh pho-mát Thụy Sĩ</w:t>
        </w:r>
      </w:ins>
      <w:ins w:id="639" w:author="van thang" w:date="2016-10-21T15:09:00Z">
        <w:r w:rsidRPr="00957567">
          <w:rPr>
            <w:rFonts w:ascii="Times New Roman" w:hAnsi="Times New Roman" w:cs="Times New Roman"/>
            <w:sz w:val="28"/>
            <w:szCs w:val="28"/>
            <w:rPrChange w:id="640" w:author="Phạm Anh Đại" w:date="2016-11-16T08:54:00Z">
              <w:rPr>
                <w:rFonts w:ascii="Times New Roman" w:hAnsi="Times New Roman" w:cs="Times New Roman"/>
                <w:sz w:val="24"/>
                <w:szCs w:val="24"/>
              </w:rPr>
            </w:rPrChange>
          </w:rPr>
          <w:t xml:space="preserve">"(thể hiện trong hình 5.3 của chương này trên trang 208, và thảo luận chi tiết hơn </w:t>
        </w:r>
        <w:del w:id="641" w:author="Phat Tran" w:date="2016-10-28T15:22:00Z">
          <w:r w:rsidRPr="00957567" w:rsidDel="0082462F">
            <w:rPr>
              <w:rFonts w:ascii="Times New Roman" w:hAnsi="Times New Roman" w:cs="Times New Roman"/>
              <w:sz w:val="28"/>
              <w:szCs w:val="28"/>
              <w:rPrChange w:id="642" w:author="Phạm Anh Đại" w:date="2016-11-16T08:54:00Z">
                <w:rPr>
                  <w:rFonts w:ascii="Times New Roman" w:hAnsi="Times New Roman" w:cs="Times New Roman"/>
                  <w:sz w:val="24"/>
                  <w:szCs w:val="24"/>
                </w:rPr>
              </w:rPrChange>
            </w:rPr>
            <w:delText>có</w:delText>
          </w:r>
        </w:del>
        <w:r w:rsidRPr="00957567">
          <w:rPr>
            <w:rFonts w:ascii="Times New Roman" w:hAnsi="Times New Roman" w:cs="Times New Roman"/>
            <w:sz w:val="28"/>
            <w:szCs w:val="28"/>
            <w:rPrChange w:id="643" w:author="Phạm Anh Đại" w:date="2016-11-16T08:54:00Z">
              <w:rPr>
                <w:rFonts w:ascii="Times New Roman" w:hAnsi="Times New Roman" w:cs="Times New Roman"/>
                <w:sz w:val="24"/>
                <w:szCs w:val="24"/>
              </w:rPr>
            </w:rPrChange>
          </w:rPr>
          <w:t>)</w:t>
        </w:r>
      </w:ins>
    </w:p>
    <w:p w14:paraId="16D23CFC" w14:textId="05686434" w:rsidR="00FA02FA" w:rsidRPr="00957567" w:rsidRDefault="00FA02FA">
      <w:pPr>
        <w:jc w:val="both"/>
        <w:rPr>
          <w:ins w:id="644" w:author="van thang" w:date="2016-10-21T15:09:00Z"/>
          <w:rFonts w:ascii="Times New Roman" w:hAnsi="Times New Roman" w:cs="Times New Roman"/>
          <w:sz w:val="28"/>
          <w:szCs w:val="28"/>
          <w:rPrChange w:id="645" w:author="Phạm Anh Đại" w:date="2016-11-16T08:54:00Z">
            <w:rPr>
              <w:ins w:id="646" w:author="van thang" w:date="2016-10-21T15:09:00Z"/>
              <w:rFonts w:ascii="Times New Roman" w:hAnsi="Times New Roman" w:cs="Times New Roman"/>
              <w:sz w:val="24"/>
              <w:szCs w:val="24"/>
            </w:rPr>
          </w:rPrChange>
        </w:rPr>
        <w:pPrChange w:id="647" w:author="Biển Phan Y" w:date="2016-11-22T22:50:00Z">
          <w:pPr/>
        </w:pPrChange>
      </w:pPr>
      <w:ins w:id="648" w:author="van thang" w:date="2016-10-21T15:09:00Z">
        <w:r w:rsidRPr="00957567">
          <w:rPr>
            <w:rFonts w:ascii="Times New Roman" w:hAnsi="Times New Roman" w:cs="Times New Roman"/>
            <w:sz w:val="28"/>
            <w:szCs w:val="28"/>
            <w:rPrChange w:id="649" w:author="Phạm Anh Đại" w:date="2016-11-16T08:54:00Z">
              <w:rPr>
                <w:rFonts w:ascii="Times New Roman" w:hAnsi="Times New Roman" w:cs="Times New Roman"/>
                <w:sz w:val="24"/>
                <w:szCs w:val="24"/>
              </w:rPr>
            </w:rPrChange>
          </w:rPr>
          <w:t>Thứ hai, tại sao việc phân tích nguyên nhân gốc rễ dừng lại ngay sau khi một</w:t>
        </w:r>
      </w:ins>
      <w:ins w:id="650" w:author="Phat Tran" w:date="2016-10-28T15:27:00Z">
        <w:r w:rsidR="007450EA" w:rsidRPr="00957567">
          <w:rPr>
            <w:rFonts w:ascii="Times New Roman" w:hAnsi="Times New Roman" w:cs="Times New Roman"/>
            <w:sz w:val="28"/>
            <w:szCs w:val="28"/>
            <w:rPrChange w:id="651" w:author="Phạm Anh Đại" w:date="2016-11-16T08:54:00Z">
              <w:rPr>
                <w:rFonts w:ascii="Times New Roman" w:hAnsi="Times New Roman" w:cs="Times New Roman"/>
                <w:sz w:val="24"/>
                <w:szCs w:val="24"/>
              </w:rPr>
            </w:rPrChange>
          </w:rPr>
          <w:t xml:space="preserve"> lỗi của</w:t>
        </w:r>
      </w:ins>
      <w:ins w:id="652" w:author="van thang" w:date="2016-10-21T15:09:00Z">
        <w:r w:rsidRPr="00957567">
          <w:rPr>
            <w:rFonts w:ascii="Times New Roman" w:hAnsi="Times New Roman" w:cs="Times New Roman"/>
            <w:sz w:val="28"/>
            <w:szCs w:val="28"/>
            <w:rPrChange w:id="653" w:author="Phạm Anh Đại" w:date="2016-11-16T08:54:00Z">
              <w:rPr>
                <w:rFonts w:ascii="Times New Roman" w:hAnsi="Times New Roman" w:cs="Times New Roman"/>
                <w:sz w:val="24"/>
                <w:szCs w:val="24"/>
              </w:rPr>
            </w:rPrChange>
          </w:rPr>
          <w:t xml:space="preserve"> con người </w:t>
        </w:r>
        <w:del w:id="654" w:author="Phạm Anh Đại" w:date="2016-11-16T10:18:00Z">
          <w:r w:rsidRPr="00957567" w:rsidDel="009F234F">
            <w:rPr>
              <w:rFonts w:ascii="Times New Roman" w:hAnsi="Times New Roman" w:cs="Times New Roman"/>
              <w:sz w:val="28"/>
              <w:szCs w:val="28"/>
              <w:rPrChange w:id="655" w:author="Phạm Anh Đại" w:date="2016-11-16T08:54:00Z">
                <w:rPr>
                  <w:rFonts w:ascii="Times New Roman" w:hAnsi="Times New Roman" w:cs="Times New Roman"/>
                  <w:sz w:val="24"/>
                  <w:szCs w:val="24"/>
                </w:rPr>
              </w:rPrChange>
            </w:rPr>
            <w:delText>l</w:delText>
          </w:r>
        </w:del>
        <w:del w:id="656" w:author="Phat Tran" w:date="2016-10-28T15:27:00Z">
          <w:r w:rsidRPr="00957567" w:rsidDel="007450EA">
            <w:rPr>
              <w:rFonts w:ascii="Times New Roman" w:hAnsi="Times New Roman" w:cs="Times New Roman"/>
              <w:sz w:val="28"/>
              <w:szCs w:val="28"/>
              <w:rPrChange w:id="657" w:author="Phạm Anh Đại" w:date="2016-11-16T08:54:00Z">
                <w:rPr>
                  <w:rFonts w:ascii="Times New Roman" w:hAnsi="Times New Roman" w:cs="Times New Roman"/>
                  <w:sz w:val="24"/>
                  <w:szCs w:val="24"/>
                </w:rPr>
              </w:rPrChange>
            </w:rPr>
            <w:delText>ỗi</w:delText>
          </w:r>
        </w:del>
        <w:del w:id="658" w:author="Phạm Anh Đại" w:date="2016-11-16T10:18:00Z">
          <w:r w:rsidRPr="00957567" w:rsidDel="009F234F">
            <w:rPr>
              <w:rFonts w:ascii="Times New Roman" w:hAnsi="Times New Roman" w:cs="Times New Roman"/>
              <w:sz w:val="28"/>
              <w:szCs w:val="28"/>
              <w:rPrChange w:id="659"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660" w:author="Phạm Anh Đại" w:date="2016-11-16T08:54:00Z">
              <w:rPr>
                <w:rFonts w:ascii="Times New Roman" w:hAnsi="Times New Roman" w:cs="Times New Roman"/>
                <w:sz w:val="24"/>
                <w:szCs w:val="24"/>
              </w:rPr>
            </w:rPrChange>
          </w:rPr>
          <w:t xml:space="preserve">được tìm thấy? Nếu một </w:t>
        </w:r>
      </w:ins>
      <w:ins w:id="661" w:author="Biển Phan Y" w:date="2016-11-23T21:40:00Z">
        <w:r w:rsidR="00F22569">
          <w:rPr>
            <w:rFonts w:ascii="Times New Roman" w:hAnsi="Times New Roman" w:cs="Times New Roman"/>
            <w:sz w:val="28"/>
            <w:szCs w:val="28"/>
          </w:rPr>
          <w:t xml:space="preserve">bộ </w:t>
        </w:r>
      </w:ins>
      <w:ins w:id="662" w:author="van thang" w:date="2016-10-21T15:09:00Z">
        <w:r w:rsidRPr="00957567">
          <w:rPr>
            <w:rFonts w:ascii="Times New Roman" w:hAnsi="Times New Roman" w:cs="Times New Roman"/>
            <w:sz w:val="28"/>
            <w:szCs w:val="28"/>
            <w:rPrChange w:id="663" w:author="Phạm Anh Đại" w:date="2016-11-16T08:54:00Z">
              <w:rPr>
                <w:rFonts w:ascii="Times New Roman" w:hAnsi="Times New Roman" w:cs="Times New Roman"/>
                <w:sz w:val="24"/>
                <w:szCs w:val="24"/>
              </w:rPr>
            </w:rPrChange>
          </w:rPr>
          <w:t xml:space="preserve">máy ngừng hoạt động, chúng </w:t>
        </w:r>
      </w:ins>
      <w:ins w:id="664" w:author="Phat Tran" w:date="2016-10-28T15:28:00Z">
        <w:r w:rsidR="007450EA" w:rsidRPr="00957567">
          <w:rPr>
            <w:rFonts w:ascii="Times New Roman" w:hAnsi="Times New Roman" w:cs="Times New Roman"/>
            <w:sz w:val="28"/>
            <w:szCs w:val="28"/>
            <w:rPrChange w:id="665" w:author="Phạm Anh Đại" w:date="2016-11-16T08:54:00Z">
              <w:rPr>
                <w:rFonts w:ascii="Times New Roman" w:hAnsi="Times New Roman" w:cs="Times New Roman"/>
                <w:sz w:val="24"/>
                <w:szCs w:val="24"/>
              </w:rPr>
            </w:rPrChange>
          </w:rPr>
          <w:t xml:space="preserve">ta </w:t>
        </w:r>
      </w:ins>
      <w:ins w:id="666" w:author="van thang" w:date="2016-10-21T15:09:00Z">
        <w:del w:id="667" w:author="Phat Tran" w:date="2016-10-28T15:28:00Z">
          <w:r w:rsidRPr="00957567" w:rsidDel="007450EA">
            <w:rPr>
              <w:rFonts w:ascii="Times New Roman" w:hAnsi="Times New Roman" w:cs="Times New Roman"/>
              <w:sz w:val="28"/>
              <w:szCs w:val="28"/>
              <w:rPrChange w:id="668"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669" w:author="Phạm Anh Đại" w:date="2016-11-16T08:54:00Z">
              <w:rPr>
                <w:rFonts w:ascii="Times New Roman" w:hAnsi="Times New Roman" w:cs="Times New Roman"/>
                <w:sz w:val="24"/>
                <w:szCs w:val="24"/>
              </w:rPr>
            </w:rPrChange>
          </w:rPr>
          <w:t xml:space="preserve"> không ngừng phân tích khi chúng ta khám phá</w:t>
        </w:r>
        <w:del w:id="670" w:author="Biển Phan Y" w:date="2016-11-23T21:40:00Z">
          <w:r w:rsidRPr="00957567" w:rsidDel="00F22569">
            <w:rPr>
              <w:rFonts w:ascii="Times New Roman" w:hAnsi="Times New Roman" w:cs="Times New Roman"/>
              <w:sz w:val="28"/>
              <w:szCs w:val="28"/>
              <w:rPrChange w:id="671" w:author="Phạm Anh Đại" w:date="2016-11-16T08:54:00Z">
                <w:rPr>
                  <w:rFonts w:ascii="Times New Roman" w:hAnsi="Times New Roman" w:cs="Times New Roman"/>
                  <w:sz w:val="24"/>
                  <w:szCs w:val="24"/>
                </w:rPr>
              </w:rPrChange>
            </w:rPr>
            <w:delText xml:space="preserve"> một</w:delText>
          </w:r>
        </w:del>
      </w:ins>
      <w:ins w:id="672" w:author="Biển Phan Y" w:date="2016-11-23T21:40:00Z">
        <w:r w:rsidR="00F22569">
          <w:rPr>
            <w:rFonts w:ascii="Times New Roman" w:hAnsi="Times New Roman" w:cs="Times New Roman"/>
            <w:sz w:val="28"/>
            <w:szCs w:val="28"/>
          </w:rPr>
          <w:t xml:space="preserve"> ra</w:t>
        </w:r>
      </w:ins>
      <w:ins w:id="673" w:author="van thang" w:date="2016-10-21T15:09:00Z">
        <w:r w:rsidRPr="00957567">
          <w:rPr>
            <w:rFonts w:ascii="Times New Roman" w:hAnsi="Times New Roman" w:cs="Times New Roman"/>
            <w:sz w:val="28"/>
            <w:szCs w:val="28"/>
            <w:rPrChange w:id="674" w:author="Phạm Anh Đại" w:date="2016-11-16T08:54:00Z">
              <w:rPr>
                <w:rFonts w:ascii="Times New Roman" w:hAnsi="Times New Roman" w:cs="Times New Roman"/>
                <w:sz w:val="24"/>
                <w:szCs w:val="24"/>
              </w:rPr>
            </w:rPrChange>
          </w:rPr>
          <w:t xml:space="preserve"> phần bị hỏng. Thay vào đó, chúng </w:t>
        </w:r>
      </w:ins>
      <w:ins w:id="675" w:author="Phat Tran" w:date="2016-10-28T15:30:00Z">
        <w:r w:rsidR="007450EA" w:rsidRPr="00957567">
          <w:rPr>
            <w:rFonts w:ascii="Times New Roman" w:hAnsi="Times New Roman" w:cs="Times New Roman"/>
            <w:sz w:val="28"/>
            <w:szCs w:val="28"/>
            <w:rPrChange w:id="676" w:author="Phạm Anh Đại" w:date="2016-11-16T08:54:00Z">
              <w:rPr>
                <w:rFonts w:ascii="Times New Roman" w:hAnsi="Times New Roman" w:cs="Times New Roman"/>
                <w:sz w:val="24"/>
                <w:szCs w:val="24"/>
              </w:rPr>
            </w:rPrChange>
          </w:rPr>
          <w:t xml:space="preserve">ta </w:t>
        </w:r>
      </w:ins>
      <w:ins w:id="677" w:author="van thang" w:date="2016-10-21T15:09:00Z">
        <w:del w:id="678" w:author="Phat Tran" w:date="2016-10-28T15:30:00Z">
          <w:r w:rsidRPr="00957567" w:rsidDel="007450EA">
            <w:rPr>
              <w:rFonts w:ascii="Times New Roman" w:hAnsi="Times New Roman" w:cs="Times New Roman"/>
              <w:sz w:val="28"/>
              <w:szCs w:val="28"/>
              <w:rPrChange w:id="679"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680" w:author="Phạm Anh Đại" w:date="2016-11-16T08:54:00Z">
              <w:rPr>
                <w:rFonts w:ascii="Times New Roman" w:hAnsi="Times New Roman" w:cs="Times New Roman"/>
                <w:sz w:val="24"/>
                <w:szCs w:val="24"/>
              </w:rPr>
            </w:rPrChange>
          </w:rPr>
          <w:t xml:space="preserve"> hỏi: "Tại sao </w:t>
        </w:r>
      </w:ins>
      <w:ins w:id="681" w:author="Phạm Anh Đại" w:date="2016-11-16T10:19:00Z">
        <w:r w:rsidR="009F234F">
          <w:rPr>
            <w:rFonts w:ascii="Times New Roman" w:hAnsi="Times New Roman" w:cs="Times New Roman"/>
            <w:sz w:val="28"/>
            <w:szCs w:val="28"/>
          </w:rPr>
          <w:t>phần này hỏng</w:t>
        </w:r>
      </w:ins>
      <w:ins w:id="682" w:author="van thang" w:date="2016-10-21T15:09:00Z">
        <w:del w:id="683" w:author="Phạm Anh Đại" w:date="2016-11-16T10:18:00Z">
          <w:r w:rsidRPr="00957567" w:rsidDel="009F234F">
            <w:rPr>
              <w:rFonts w:ascii="Times New Roman" w:hAnsi="Times New Roman" w:cs="Times New Roman"/>
              <w:sz w:val="28"/>
              <w:szCs w:val="28"/>
              <w:rPrChange w:id="684" w:author="Phạm Anh Đại" w:date="2016-11-16T08:54:00Z">
                <w:rPr>
                  <w:rFonts w:ascii="Times New Roman" w:hAnsi="Times New Roman" w:cs="Times New Roman"/>
                  <w:sz w:val="24"/>
                  <w:szCs w:val="24"/>
                </w:rPr>
              </w:rPrChange>
            </w:rPr>
            <w:delText xml:space="preserve">đã </w:delText>
          </w:r>
        </w:del>
      </w:ins>
      <w:ins w:id="685" w:author="Phat Tran" w:date="2016-10-28T15:30:00Z">
        <w:del w:id="686" w:author="Phạm Anh Đại" w:date="2016-11-16T10:18:00Z">
          <w:r w:rsidR="007450EA" w:rsidRPr="00957567" w:rsidDel="009F234F">
            <w:rPr>
              <w:rFonts w:ascii="Times New Roman" w:hAnsi="Times New Roman" w:cs="Times New Roman"/>
              <w:sz w:val="28"/>
              <w:szCs w:val="28"/>
              <w:rPrChange w:id="687" w:author="Phạm Anh Đại" w:date="2016-11-16T08:54:00Z">
                <w:rPr>
                  <w:rFonts w:ascii="Times New Roman" w:hAnsi="Times New Roman" w:cs="Times New Roman"/>
                  <w:sz w:val="24"/>
                  <w:szCs w:val="24"/>
                </w:rPr>
              </w:rPrChange>
            </w:rPr>
            <w:delText xml:space="preserve">làm một </w:delText>
          </w:r>
        </w:del>
      </w:ins>
      <w:ins w:id="688" w:author="van thang" w:date="2016-10-21T15:09:00Z">
        <w:del w:id="689" w:author="Phạm Anh Đại" w:date="2016-11-16T10:18:00Z">
          <w:r w:rsidRPr="00957567" w:rsidDel="009F234F">
            <w:rPr>
              <w:rFonts w:ascii="Times New Roman" w:hAnsi="Times New Roman" w:cs="Times New Roman"/>
              <w:sz w:val="28"/>
              <w:szCs w:val="28"/>
              <w:rPrChange w:id="690" w:author="Phạm Anh Đại" w:date="2016-11-16T08:54:00Z">
                <w:rPr>
                  <w:rFonts w:ascii="Times New Roman" w:hAnsi="Times New Roman" w:cs="Times New Roman"/>
                  <w:sz w:val="24"/>
                  <w:szCs w:val="24"/>
                </w:rPr>
              </w:rPrChange>
            </w:rPr>
            <w:delText>phần phá vỡ</w:delText>
          </w:r>
        </w:del>
        <w:r w:rsidRPr="00957567">
          <w:rPr>
            <w:rFonts w:ascii="Times New Roman" w:hAnsi="Times New Roman" w:cs="Times New Roman"/>
            <w:sz w:val="28"/>
            <w:szCs w:val="28"/>
            <w:rPrChange w:id="691" w:author="Phạm Anh Đại" w:date="2016-11-16T08:54:00Z">
              <w:rPr>
                <w:rFonts w:ascii="Times New Roman" w:hAnsi="Times New Roman" w:cs="Times New Roman"/>
                <w:sz w:val="24"/>
                <w:szCs w:val="24"/>
              </w:rPr>
            </w:rPrChange>
          </w:rPr>
          <w:t xml:space="preserve">? Đó có phải là một phần </w:t>
        </w:r>
        <w:del w:id="692" w:author="Phat Tran" w:date="2016-10-28T15:30:00Z">
          <w:r w:rsidRPr="00957567" w:rsidDel="007450EA">
            <w:rPr>
              <w:rFonts w:ascii="Times New Roman" w:hAnsi="Times New Roman" w:cs="Times New Roman"/>
              <w:sz w:val="28"/>
              <w:szCs w:val="28"/>
              <w:rPrChange w:id="693" w:author="Phạm Anh Đại" w:date="2016-11-16T08:54:00Z">
                <w:rPr>
                  <w:rFonts w:ascii="Times New Roman" w:hAnsi="Times New Roman" w:cs="Times New Roman"/>
                  <w:sz w:val="24"/>
                  <w:szCs w:val="24"/>
                </w:rPr>
              </w:rPrChange>
            </w:rPr>
            <w:delText>không</w:delText>
          </w:r>
        </w:del>
      </w:ins>
      <w:ins w:id="694" w:author="Phạm Anh Đại" w:date="2016-11-16T10:19:00Z">
        <w:r w:rsidR="009F234F">
          <w:rPr>
            <w:rFonts w:ascii="Times New Roman" w:hAnsi="Times New Roman" w:cs="Times New Roman"/>
            <w:sz w:val="28"/>
            <w:szCs w:val="28"/>
          </w:rPr>
          <w:t>yếu kém</w:t>
        </w:r>
      </w:ins>
      <w:ins w:id="695" w:author="van thang" w:date="2016-10-21T15:09:00Z">
        <w:del w:id="696" w:author="Phạm Anh Đại" w:date="2016-11-16T10:19:00Z">
          <w:r w:rsidRPr="00957567" w:rsidDel="009F234F">
            <w:rPr>
              <w:rFonts w:ascii="Times New Roman" w:hAnsi="Times New Roman" w:cs="Times New Roman"/>
              <w:sz w:val="28"/>
              <w:szCs w:val="28"/>
              <w:rPrChange w:id="697" w:author="Phạm Anh Đại" w:date="2016-11-16T08:54:00Z">
                <w:rPr>
                  <w:rFonts w:ascii="Times New Roman" w:hAnsi="Times New Roman" w:cs="Times New Roman"/>
                  <w:sz w:val="24"/>
                  <w:szCs w:val="24"/>
                </w:rPr>
              </w:rPrChange>
            </w:rPr>
            <w:delText xml:space="preserve"> thua kém</w:delText>
          </w:r>
        </w:del>
        <w:r w:rsidRPr="00957567">
          <w:rPr>
            <w:rFonts w:ascii="Times New Roman" w:hAnsi="Times New Roman" w:cs="Times New Roman"/>
            <w:sz w:val="28"/>
            <w:szCs w:val="28"/>
            <w:rPrChange w:id="698" w:author="Phạm Anh Đại" w:date="2016-11-16T08:54:00Z">
              <w:rPr>
                <w:rFonts w:ascii="Times New Roman" w:hAnsi="Times New Roman" w:cs="Times New Roman"/>
                <w:sz w:val="24"/>
                <w:szCs w:val="24"/>
              </w:rPr>
            </w:rPrChange>
          </w:rPr>
          <w:t xml:space="preserve">? Là những yêu cầu kỹ thuật quá thấp? </w:t>
        </w:r>
        <w:del w:id="699" w:author="Phạm Anh Đại" w:date="2016-11-16T10:20:00Z">
          <w:r w:rsidRPr="00957567" w:rsidDel="009F234F">
            <w:rPr>
              <w:rFonts w:ascii="Times New Roman" w:hAnsi="Times New Roman" w:cs="Times New Roman"/>
              <w:sz w:val="28"/>
              <w:szCs w:val="28"/>
              <w:rPrChange w:id="700" w:author="Phạm Anh Đại" w:date="2016-11-16T08:54:00Z">
                <w:rPr>
                  <w:rFonts w:ascii="Times New Roman" w:hAnsi="Times New Roman" w:cs="Times New Roman"/>
                  <w:sz w:val="24"/>
                  <w:szCs w:val="24"/>
                </w:rPr>
              </w:rPrChange>
            </w:rPr>
            <w:delText>Đã làm một cái gì đó áp dụng quá cao một tải về phần</w:delText>
          </w:r>
        </w:del>
      </w:ins>
      <w:ins w:id="701" w:author="Phat Tran" w:date="2016-10-28T15:31:00Z">
        <w:del w:id="702" w:author="Phạm Anh Đại" w:date="2016-11-16T10:20:00Z">
          <w:r w:rsidR="007450EA" w:rsidRPr="00957567" w:rsidDel="009F234F">
            <w:rPr>
              <w:rFonts w:ascii="Times New Roman" w:hAnsi="Times New Roman" w:cs="Times New Roman"/>
              <w:sz w:val="28"/>
              <w:szCs w:val="28"/>
              <w:rPrChange w:id="703" w:author="Phạm Anh Đại" w:date="2016-11-16T08:54:00Z">
                <w:rPr>
                  <w:rFonts w:ascii="Times New Roman" w:hAnsi="Times New Roman" w:cs="Times New Roman"/>
                  <w:sz w:val="24"/>
                  <w:szCs w:val="24"/>
                </w:rPr>
              </w:rPrChange>
            </w:rPr>
            <w:delText xml:space="preserve"> gánh nặng</w:delText>
          </w:r>
        </w:del>
      </w:ins>
      <w:ins w:id="704" w:author="Phạm Anh Đại" w:date="2016-11-16T10:20:00Z">
        <w:r w:rsidR="009F234F">
          <w:rPr>
            <w:rFonts w:ascii="Times New Roman" w:hAnsi="Times New Roman" w:cs="Times New Roman"/>
            <w:sz w:val="28"/>
            <w:szCs w:val="28"/>
          </w:rPr>
          <w:t>Một cái gì đó đã</w:t>
        </w:r>
      </w:ins>
      <w:ins w:id="705" w:author="Phạm Anh Đại" w:date="2016-11-16T10:21:00Z">
        <w:r w:rsidR="009F234F">
          <w:rPr>
            <w:rFonts w:ascii="Times New Roman" w:hAnsi="Times New Roman" w:cs="Times New Roman"/>
            <w:sz w:val="28"/>
            <w:szCs w:val="28"/>
          </w:rPr>
          <w:t xml:space="preserve"> yêu cầu quá tải ở phần này</w:t>
        </w:r>
      </w:ins>
      <w:ins w:id="706" w:author="van thang" w:date="2016-10-21T15:09:00Z">
        <w:r w:rsidRPr="00957567">
          <w:rPr>
            <w:rFonts w:ascii="Times New Roman" w:hAnsi="Times New Roman" w:cs="Times New Roman"/>
            <w:sz w:val="28"/>
            <w:szCs w:val="28"/>
            <w:rPrChange w:id="707" w:author="Phạm Anh Đại" w:date="2016-11-16T08:54:00Z">
              <w:rPr>
                <w:rFonts w:ascii="Times New Roman" w:hAnsi="Times New Roman" w:cs="Times New Roman"/>
                <w:sz w:val="24"/>
                <w:szCs w:val="24"/>
              </w:rPr>
            </w:rPrChange>
          </w:rPr>
          <w:t>? "Chúng tôi tiếp tục đặt câu hỏi cho đến khi chúng</w:t>
        </w:r>
      </w:ins>
      <w:ins w:id="708" w:author="Phạm Anh Đại" w:date="2016-11-16T10:26:00Z">
        <w:r w:rsidR="00923687">
          <w:rPr>
            <w:rFonts w:ascii="Times New Roman" w:hAnsi="Times New Roman" w:cs="Times New Roman"/>
            <w:sz w:val="28"/>
            <w:szCs w:val="28"/>
          </w:rPr>
          <w:t xml:space="preserve"> tôi</w:t>
        </w:r>
      </w:ins>
      <w:ins w:id="709" w:author="van thang" w:date="2016-10-21T15:09:00Z">
        <w:r w:rsidRPr="00957567">
          <w:rPr>
            <w:rFonts w:ascii="Times New Roman" w:hAnsi="Times New Roman" w:cs="Times New Roman"/>
            <w:sz w:val="28"/>
            <w:szCs w:val="28"/>
            <w:rPrChange w:id="710" w:author="Phạm Anh Đại" w:date="2016-11-16T08:54:00Z">
              <w:rPr>
                <w:rFonts w:ascii="Times New Roman" w:hAnsi="Times New Roman" w:cs="Times New Roman"/>
                <w:sz w:val="24"/>
                <w:szCs w:val="24"/>
              </w:rPr>
            </w:rPrChange>
          </w:rPr>
          <w:t xml:space="preserve"> được thỏa mãn</w:t>
        </w:r>
        <w:del w:id="711" w:author="Biển Phan Y" w:date="2016-11-23T21:41:00Z">
          <w:r w:rsidRPr="00957567" w:rsidDel="00F22569">
            <w:rPr>
              <w:rFonts w:ascii="Times New Roman" w:hAnsi="Times New Roman" w:cs="Times New Roman"/>
              <w:sz w:val="28"/>
              <w:szCs w:val="28"/>
              <w:rPrChange w:id="712" w:author="Phạm Anh Đại" w:date="2016-11-16T08:54:00Z">
                <w:rPr>
                  <w:rFonts w:ascii="Times New Roman" w:hAnsi="Times New Roman" w:cs="Times New Roman"/>
                  <w:sz w:val="24"/>
                  <w:szCs w:val="24"/>
                </w:rPr>
              </w:rPrChange>
            </w:rPr>
            <w:delText xml:space="preserve"> mà</w:delText>
          </w:r>
        </w:del>
      </w:ins>
      <w:ins w:id="713" w:author="Biển Phan Y" w:date="2016-11-23T21:41:00Z">
        <w:r w:rsidR="00F22569">
          <w:rPr>
            <w:rFonts w:ascii="Times New Roman" w:hAnsi="Times New Roman" w:cs="Times New Roman"/>
            <w:sz w:val="28"/>
            <w:szCs w:val="28"/>
          </w:rPr>
          <w:t xml:space="preserve"> và</w:t>
        </w:r>
      </w:ins>
      <w:ins w:id="714" w:author="van thang" w:date="2016-10-21T15:09:00Z">
        <w:r w:rsidRPr="00957567">
          <w:rPr>
            <w:rFonts w:ascii="Times New Roman" w:hAnsi="Times New Roman" w:cs="Times New Roman"/>
            <w:sz w:val="28"/>
            <w:szCs w:val="28"/>
            <w:rPrChange w:id="715" w:author="Phạm Anh Đại" w:date="2016-11-16T08:54:00Z">
              <w:rPr>
                <w:rFonts w:ascii="Times New Roman" w:hAnsi="Times New Roman" w:cs="Times New Roman"/>
                <w:sz w:val="24"/>
                <w:szCs w:val="24"/>
              </w:rPr>
            </w:rPrChange>
          </w:rPr>
          <w:t xml:space="preserve"> chúng t</w:t>
        </w:r>
      </w:ins>
      <w:ins w:id="716" w:author="Phạm Anh Đại" w:date="2016-11-16T10:26:00Z">
        <w:r w:rsidR="00923687">
          <w:rPr>
            <w:rFonts w:ascii="Times New Roman" w:hAnsi="Times New Roman" w:cs="Times New Roman"/>
            <w:sz w:val="28"/>
            <w:szCs w:val="28"/>
          </w:rPr>
          <w:t>ôi</w:t>
        </w:r>
      </w:ins>
      <w:ins w:id="717" w:author="van thang" w:date="2016-10-21T15:09:00Z">
        <w:del w:id="718" w:author="Phạm Anh Đại" w:date="2016-11-16T10:26:00Z">
          <w:r w:rsidRPr="00957567" w:rsidDel="00923687">
            <w:rPr>
              <w:rFonts w:ascii="Times New Roman" w:hAnsi="Times New Roman" w:cs="Times New Roman"/>
              <w:sz w:val="28"/>
              <w:szCs w:val="28"/>
              <w:rPrChange w:id="719" w:author="Phạm Anh Đại" w:date="2016-11-16T08:54:00Z">
                <w:rPr>
                  <w:rFonts w:ascii="Times New Roman" w:hAnsi="Times New Roman" w:cs="Times New Roman"/>
                  <w:sz w:val="24"/>
                  <w:szCs w:val="24"/>
                </w:rPr>
              </w:rPrChange>
            </w:rPr>
            <w:delText>a</w:delText>
          </w:r>
        </w:del>
        <w:r w:rsidRPr="00957567">
          <w:rPr>
            <w:rFonts w:ascii="Times New Roman" w:hAnsi="Times New Roman" w:cs="Times New Roman"/>
            <w:sz w:val="28"/>
            <w:szCs w:val="28"/>
            <w:rPrChange w:id="720" w:author="Phạm Anh Đại" w:date="2016-11-16T08:54:00Z">
              <w:rPr>
                <w:rFonts w:ascii="Times New Roman" w:hAnsi="Times New Roman" w:cs="Times New Roman"/>
                <w:sz w:val="24"/>
                <w:szCs w:val="24"/>
              </w:rPr>
            </w:rPrChange>
          </w:rPr>
          <w:t xml:space="preserve"> hiểu được lý do cho sự thất bại: sau đó chúng tôi đặt ra </w:t>
        </w:r>
      </w:ins>
      <w:ins w:id="721" w:author="Phạm Anh Đại" w:date="2016-11-16T10:28:00Z">
        <w:r w:rsidR="00923687">
          <w:rPr>
            <w:rFonts w:ascii="Times New Roman" w:hAnsi="Times New Roman" w:cs="Times New Roman"/>
            <w:sz w:val="28"/>
            <w:szCs w:val="28"/>
          </w:rPr>
          <w:t xml:space="preserve">biện pháp </w:t>
        </w:r>
      </w:ins>
      <w:ins w:id="722" w:author="van thang" w:date="2016-10-21T15:09:00Z">
        <w:r w:rsidRPr="00957567">
          <w:rPr>
            <w:rFonts w:ascii="Times New Roman" w:hAnsi="Times New Roman" w:cs="Times New Roman"/>
            <w:sz w:val="28"/>
            <w:szCs w:val="28"/>
            <w:rPrChange w:id="723" w:author="Phạm Anh Đại" w:date="2016-11-16T08:54:00Z">
              <w:rPr>
                <w:rFonts w:ascii="Times New Roman" w:hAnsi="Times New Roman" w:cs="Times New Roman"/>
                <w:sz w:val="24"/>
                <w:szCs w:val="24"/>
              </w:rPr>
            </w:rPrChange>
          </w:rPr>
          <w:t xml:space="preserve">để khắc phục chúng. Chúng ta nên làm điều tương tự khi chúng ta tìm thấy lỗi của con người: Chúng ta nên khám phá những gì đã dẫn đến lỗi. Khi phân tích nguyên nhân gốc rễ phát hiện ra một lỗi của con người trong các dây chuyền, công việc của </w:t>
        </w:r>
      </w:ins>
      <w:ins w:id="724" w:author="Phạm Anh Đại" w:date="2016-11-16T10:29:00Z">
        <w:r w:rsidR="00923687">
          <w:rPr>
            <w:rFonts w:ascii="Times New Roman" w:hAnsi="Times New Roman" w:cs="Times New Roman"/>
            <w:sz w:val="28"/>
            <w:szCs w:val="28"/>
          </w:rPr>
          <w:t>nó chỉ</w:t>
        </w:r>
      </w:ins>
      <w:ins w:id="725" w:author="van thang" w:date="2016-10-21T15:09:00Z">
        <w:del w:id="726" w:author="Phạm Anh Đại" w:date="2016-11-16T10:29:00Z">
          <w:r w:rsidRPr="00957567" w:rsidDel="00923687">
            <w:rPr>
              <w:rFonts w:ascii="Times New Roman" w:hAnsi="Times New Roman" w:cs="Times New Roman"/>
              <w:sz w:val="28"/>
              <w:szCs w:val="28"/>
              <w:rPrChange w:id="727" w:author="Phạm Anh Đại" w:date="2016-11-16T08:54:00Z">
                <w:rPr>
                  <w:rFonts w:ascii="Times New Roman" w:hAnsi="Times New Roman" w:cs="Times New Roman"/>
                  <w:sz w:val="24"/>
                  <w:szCs w:val="24"/>
                </w:rPr>
              </w:rPrChange>
            </w:rPr>
            <w:delText>mình</w:delText>
          </w:r>
        </w:del>
        <w:r w:rsidRPr="00957567">
          <w:rPr>
            <w:rFonts w:ascii="Times New Roman" w:hAnsi="Times New Roman" w:cs="Times New Roman"/>
            <w:sz w:val="28"/>
            <w:szCs w:val="28"/>
            <w:rPrChange w:id="728" w:author="Phạm Anh Đại" w:date="2016-11-16T08:54:00Z">
              <w:rPr>
                <w:rFonts w:ascii="Times New Roman" w:hAnsi="Times New Roman" w:cs="Times New Roman"/>
                <w:sz w:val="24"/>
                <w:szCs w:val="24"/>
              </w:rPr>
            </w:rPrChange>
          </w:rPr>
          <w:t xml:space="preserve"> vừa mới bắt đầu: bây giờ chúng tôi áp dụng các phân tích để hiểu lý do tại sao xảy ra lỗi, và những gì có thể được thực hiện để ngăn chặn nó.</w:t>
        </w:r>
      </w:ins>
    </w:p>
    <w:p w14:paraId="1A7A43B3" w14:textId="10D8CFF9" w:rsidR="00FA02FA" w:rsidRPr="00957567" w:rsidRDefault="00FA02FA">
      <w:pPr>
        <w:jc w:val="both"/>
        <w:rPr>
          <w:ins w:id="729" w:author="van thang" w:date="2016-10-21T15:09:00Z"/>
          <w:rFonts w:ascii="Times New Roman" w:hAnsi="Times New Roman" w:cs="Times New Roman"/>
          <w:sz w:val="28"/>
          <w:szCs w:val="28"/>
          <w:rPrChange w:id="730" w:author="Phạm Anh Đại" w:date="2016-11-16T08:54:00Z">
            <w:rPr>
              <w:ins w:id="731" w:author="van thang" w:date="2016-10-21T15:09:00Z"/>
              <w:rFonts w:ascii="Times New Roman" w:hAnsi="Times New Roman" w:cs="Times New Roman"/>
              <w:sz w:val="24"/>
              <w:szCs w:val="24"/>
            </w:rPr>
          </w:rPrChange>
        </w:rPr>
        <w:pPrChange w:id="732" w:author="Biển Phan Y" w:date="2016-11-22T22:50:00Z">
          <w:pPr/>
        </w:pPrChange>
      </w:pPr>
      <w:ins w:id="733" w:author="van thang" w:date="2016-10-21T15:09:00Z">
        <w:r w:rsidRPr="00957567">
          <w:rPr>
            <w:rFonts w:ascii="Times New Roman" w:hAnsi="Times New Roman" w:cs="Times New Roman"/>
            <w:sz w:val="28"/>
            <w:szCs w:val="28"/>
            <w:rPrChange w:id="734" w:author="Phạm Anh Đại" w:date="2016-11-16T08:54:00Z">
              <w:rPr>
                <w:rFonts w:ascii="Times New Roman" w:hAnsi="Times New Roman" w:cs="Times New Roman"/>
                <w:sz w:val="24"/>
                <w:szCs w:val="24"/>
              </w:rPr>
            </w:rPrChange>
          </w:rPr>
          <w:t xml:space="preserve">Một trong những máy bay phức tạp nhất trên thế giới là máy bay F22 của không quân Mỹ. Tuy nhiên, nó đã </w:t>
        </w:r>
      </w:ins>
      <w:ins w:id="735" w:author="Phat Tran" w:date="2016-10-28T15:31:00Z">
        <w:r w:rsidR="007450EA" w:rsidRPr="00957567">
          <w:rPr>
            <w:rFonts w:ascii="Times New Roman" w:hAnsi="Times New Roman" w:cs="Times New Roman"/>
            <w:sz w:val="28"/>
            <w:szCs w:val="28"/>
            <w:rPrChange w:id="736" w:author="Phạm Anh Đại" w:date="2016-11-16T08:54:00Z">
              <w:rPr>
                <w:rFonts w:ascii="Times New Roman" w:hAnsi="Times New Roman" w:cs="Times New Roman"/>
                <w:sz w:val="24"/>
                <w:szCs w:val="24"/>
              </w:rPr>
            </w:rPrChange>
          </w:rPr>
          <w:t xml:space="preserve">gặp rắc rối </w:t>
        </w:r>
      </w:ins>
      <w:ins w:id="737" w:author="van thang" w:date="2016-10-21T15:09:00Z">
        <w:del w:id="738" w:author="Phat Tran" w:date="2016-10-28T15:31:00Z">
          <w:r w:rsidRPr="00957567" w:rsidDel="007450EA">
            <w:rPr>
              <w:rFonts w:ascii="Times New Roman" w:hAnsi="Times New Roman" w:cs="Times New Roman"/>
              <w:sz w:val="28"/>
              <w:szCs w:val="28"/>
              <w:rPrChange w:id="739" w:author="Phạm Anh Đại" w:date="2016-11-16T08:54:00Z">
                <w:rPr>
                  <w:rFonts w:ascii="Times New Roman" w:hAnsi="Times New Roman" w:cs="Times New Roman"/>
                  <w:sz w:val="24"/>
                  <w:szCs w:val="24"/>
                </w:rPr>
              </w:rPrChange>
            </w:rPr>
            <w:delText xml:space="preserve">được tham gia </w:delText>
          </w:r>
        </w:del>
        <w:del w:id="740" w:author="Biển Phan Y" w:date="2016-11-23T21:41:00Z">
          <w:r w:rsidRPr="00957567" w:rsidDel="00F22569">
            <w:rPr>
              <w:rFonts w:ascii="Times New Roman" w:hAnsi="Times New Roman" w:cs="Times New Roman"/>
              <w:sz w:val="28"/>
              <w:szCs w:val="28"/>
              <w:rPrChange w:id="741" w:author="Phạm Anh Đại" w:date="2016-11-16T08:54:00Z">
                <w:rPr>
                  <w:rFonts w:ascii="Times New Roman" w:hAnsi="Times New Roman" w:cs="Times New Roman"/>
                  <w:sz w:val="24"/>
                  <w:szCs w:val="24"/>
                </w:rPr>
              </w:rPrChange>
            </w:rPr>
            <w:delText>vào</w:delText>
          </w:r>
        </w:del>
        <w:r w:rsidRPr="00957567">
          <w:rPr>
            <w:rFonts w:ascii="Times New Roman" w:hAnsi="Times New Roman" w:cs="Times New Roman"/>
            <w:sz w:val="28"/>
            <w:szCs w:val="28"/>
            <w:rPrChange w:id="742" w:author="Phạm Anh Đại" w:date="2016-11-16T08:54:00Z">
              <w:rPr>
                <w:rFonts w:ascii="Times New Roman" w:hAnsi="Times New Roman" w:cs="Times New Roman"/>
                <w:sz w:val="24"/>
                <w:szCs w:val="24"/>
              </w:rPr>
            </w:rPrChange>
          </w:rPr>
          <w:t xml:space="preserve"> </w:t>
        </w:r>
      </w:ins>
      <w:ins w:id="743" w:author="Biển Phan Y" w:date="2016-11-23T21:41:00Z">
        <w:r w:rsidR="00F22569">
          <w:rPr>
            <w:rFonts w:ascii="Times New Roman" w:hAnsi="Times New Roman" w:cs="Times New Roman"/>
            <w:sz w:val="28"/>
            <w:szCs w:val="28"/>
          </w:rPr>
          <w:t xml:space="preserve">trong </w:t>
        </w:r>
      </w:ins>
      <w:ins w:id="744" w:author="van thang" w:date="2016-10-21T15:09:00Z">
        <w:r w:rsidRPr="00957567">
          <w:rPr>
            <w:rFonts w:ascii="Times New Roman" w:hAnsi="Times New Roman" w:cs="Times New Roman"/>
            <w:sz w:val="28"/>
            <w:szCs w:val="28"/>
            <w:rPrChange w:id="745" w:author="Phạm Anh Đại" w:date="2016-11-16T08:54:00Z">
              <w:rPr>
                <w:rFonts w:ascii="Times New Roman" w:hAnsi="Times New Roman" w:cs="Times New Roman"/>
                <w:sz w:val="24"/>
                <w:szCs w:val="24"/>
              </w:rPr>
            </w:rPrChange>
          </w:rPr>
          <w:t xml:space="preserve">một số tai nạn, và các phi công đã phàn nàn rằng họ bị suy giảm oxy. Năm 2010, một vụ tai nạn phá hủy một chiếc F-22 và giết người phi công. </w:t>
        </w:r>
        <w:del w:id="746" w:author="Phat Tran" w:date="2016-10-28T15:32:00Z">
          <w:r w:rsidRPr="00957567" w:rsidDel="007450EA">
            <w:rPr>
              <w:rFonts w:ascii="Times New Roman" w:hAnsi="Times New Roman" w:cs="Times New Roman"/>
              <w:sz w:val="28"/>
              <w:szCs w:val="28"/>
              <w:rPrChange w:id="747" w:author="Phạm Anh Đại" w:date="2016-11-16T08:54:00Z">
                <w:rPr>
                  <w:rFonts w:ascii="Times New Roman" w:hAnsi="Times New Roman" w:cs="Times New Roman"/>
                  <w:sz w:val="24"/>
                  <w:szCs w:val="24"/>
                </w:rPr>
              </w:rPrChange>
            </w:rPr>
            <w:delText>Không quân ban điều tra</w:delText>
          </w:r>
        </w:del>
      </w:ins>
      <w:ins w:id="748" w:author="Phat Tran" w:date="2016-10-28T15:32:00Z">
        <w:r w:rsidR="007450EA" w:rsidRPr="00957567">
          <w:rPr>
            <w:rFonts w:ascii="Times New Roman" w:hAnsi="Times New Roman" w:cs="Times New Roman"/>
            <w:sz w:val="28"/>
            <w:szCs w:val="28"/>
            <w:rPrChange w:id="749" w:author="Phạm Anh Đại" w:date="2016-11-16T08:54:00Z">
              <w:rPr>
                <w:rFonts w:ascii="Times New Roman" w:hAnsi="Times New Roman" w:cs="Times New Roman"/>
                <w:sz w:val="24"/>
                <w:szCs w:val="24"/>
              </w:rPr>
            </w:rPrChange>
          </w:rPr>
          <w:t xml:space="preserve"> Ban điều tra Không quân</w:t>
        </w:r>
      </w:ins>
      <w:ins w:id="750" w:author="van thang" w:date="2016-10-21T15:09:00Z">
        <w:r w:rsidRPr="00957567">
          <w:rPr>
            <w:rFonts w:ascii="Times New Roman" w:hAnsi="Times New Roman" w:cs="Times New Roman"/>
            <w:sz w:val="28"/>
            <w:szCs w:val="28"/>
            <w:rPrChange w:id="751" w:author="Phạm Anh Đại" w:date="2016-11-16T08:54:00Z">
              <w:rPr>
                <w:rFonts w:ascii="Times New Roman" w:hAnsi="Times New Roman" w:cs="Times New Roman"/>
                <w:sz w:val="24"/>
                <w:szCs w:val="24"/>
              </w:rPr>
            </w:rPrChange>
          </w:rPr>
          <w:t xml:space="preserve"> nghiên cứu vụ việc và hai năm sau, vào năm 2012, phát hành một báo cáo đổ lỗi cho tai nạn trên</w:t>
        </w:r>
      </w:ins>
      <w:ins w:id="752" w:author="Phat Tran" w:date="2016-10-28T15:32:00Z">
        <w:r w:rsidR="007450EA" w:rsidRPr="00957567">
          <w:rPr>
            <w:rFonts w:ascii="Times New Roman" w:hAnsi="Times New Roman" w:cs="Times New Roman"/>
            <w:sz w:val="28"/>
            <w:szCs w:val="28"/>
            <w:rPrChange w:id="753" w:author="Phạm Anh Đại" w:date="2016-11-16T08:54:00Z">
              <w:rPr>
                <w:rFonts w:ascii="Times New Roman" w:hAnsi="Times New Roman" w:cs="Times New Roman"/>
                <w:sz w:val="24"/>
                <w:szCs w:val="24"/>
              </w:rPr>
            </w:rPrChange>
          </w:rPr>
          <w:t xml:space="preserve"> là</w:t>
        </w:r>
      </w:ins>
      <w:ins w:id="754" w:author="van thang" w:date="2016-10-21T15:09:00Z">
        <w:r w:rsidRPr="00957567">
          <w:rPr>
            <w:rFonts w:ascii="Times New Roman" w:hAnsi="Times New Roman" w:cs="Times New Roman"/>
            <w:sz w:val="28"/>
            <w:szCs w:val="28"/>
            <w:rPrChange w:id="755" w:author="Phạm Anh Đại" w:date="2016-11-16T08:54:00Z">
              <w:rPr>
                <w:rFonts w:ascii="Times New Roman" w:hAnsi="Times New Roman" w:cs="Times New Roman"/>
                <w:sz w:val="24"/>
                <w:szCs w:val="24"/>
              </w:rPr>
            </w:rPrChange>
          </w:rPr>
          <w:t xml:space="preserve"> lỗi của phi công: "</w:t>
        </w:r>
      </w:ins>
      <w:ins w:id="756" w:author="Phạm Anh Đại" w:date="2016-11-16T10:31:00Z">
        <w:r w:rsidR="00923687">
          <w:rPr>
            <w:rFonts w:ascii="Times New Roman" w:hAnsi="Times New Roman" w:cs="Times New Roman"/>
            <w:sz w:val="28"/>
            <w:szCs w:val="28"/>
          </w:rPr>
          <w:t>không</w:t>
        </w:r>
      </w:ins>
      <w:ins w:id="757" w:author="van thang" w:date="2016-10-21T15:09:00Z">
        <w:del w:id="758" w:author="Phạm Anh Đại" w:date="2016-11-16T10:31:00Z">
          <w:r w:rsidRPr="00957567" w:rsidDel="00923687">
            <w:rPr>
              <w:rFonts w:ascii="Times New Roman" w:hAnsi="Times New Roman" w:cs="Times New Roman"/>
              <w:sz w:val="28"/>
              <w:szCs w:val="28"/>
              <w:rPrChange w:id="759" w:author="Phạm Anh Đại" w:date="2016-11-16T08:54:00Z">
                <w:rPr>
                  <w:rFonts w:ascii="Times New Roman" w:hAnsi="Times New Roman" w:cs="Times New Roman"/>
                  <w:sz w:val="24"/>
                  <w:szCs w:val="24"/>
                </w:rPr>
              </w:rPrChange>
            </w:rPr>
            <w:delText>thất bại để</w:delText>
          </w:r>
        </w:del>
        <w:r w:rsidRPr="00957567">
          <w:rPr>
            <w:rFonts w:ascii="Times New Roman" w:hAnsi="Times New Roman" w:cs="Times New Roman"/>
            <w:sz w:val="28"/>
            <w:szCs w:val="28"/>
            <w:rPrChange w:id="760" w:author="Phạm Anh Đại" w:date="2016-11-16T08:54:00Z">
              <w:rPr>
                <w:rFonts w:ascii="Times New Roman" w:hAnsi="Times New Roman" w:cs="Times New Roman"/>
                <w:sz w:val="24"/>
                <w:szCs w:val="24"/>
              </w:rPr>
            </w:rPrChange>
          </w:rPr>
          <w:t xml:space="preserve"> nhận ra và</w:t>
        </w:r>
        <w:del w:id="761" w:author="Biển Phan Y" w:date="2016-11-23T21:43:00Z">
          <w:r w:rsidRPr="00957567" w:rsidDel="00AE24B5">
            <w:rPr>
              <w:rFonts w:ascii="Times New Roman" w:hAnsi="Times New Roman" w:cs="Times New Roman"/>
              <w:sz w:val="28"/>
              <w:szCs w:val="28"/>
              <w:rPrChange w:id="762" w:author="Phạm Anh Đại" w:date="2016-11-16T08:54:00Z">
                <w:rPr>
                  <w:rFonts w:ascii="Times New Roman" w:hAnsi="Times New Roman" w:cs="Times New Roman"/>
                  <w:sz w:val="24"/>
                  <w:szCs w:val="24"/>
                </w:rPr>
              </w:rPrChange>
            </w:rPr>
            <w:delText xml:space="preserve"> bắt đầu một cách</w:delText>
          </w:r>
        </w:del>
        <w:r w:rsidRPr="00957567">
          <w:rPr>
            <w:rFonts w:ascii="Times New Roman" w:hAnsi="Times New Roman" w:cs="Times New Roman"/>
            <w:sz w:val="28"/>
            <w:szCs w:val="28"/>
            <w:rPrChange w:id="763" w:author="Phạm Anh Đại" w:date="2016-11-16T08:54:00Z">
              <w:rPr>
                <w:rFonts w:ascii="Times New Roman" w:hAnsi="Times New Roman" w:cs="Times New Roman"/>
                <w:sz w:val="24"/>
                <w:szCs w:val="24"/>
              </w:rPr>
            </w:rPrChange>
          </w:rPr>
          <w:t xml:space="preserve"> kịp thời </w:t>
        </w:r>
        <w:del w:id="764" w:author="Phạm Anh Đại" w:date="2016-11-16T10:31:00Z">
          <w:r w:rsidRPr="00957567" w:rsidDel="00923687">
            <w:rPr>
              <w:rFonts w:ascii="Times New Roman" w:hAnsi="Times New Roman" w:cs="Times New Roman"/>
              <w:sz w:val="28"/>
              <w:szCs w:val="28"/>
              <w:rPrChange w:id="765" w:author="Phạm Anh Đại" w:date="2016-11-16T08:54:00Z">
                <w:rPr>
                  <w:rFonts w:ascii="Times New Roman" w:hAnsi="Times New Roman" w:cs="Times New Roman"/>
                  <w:sz w:val="24"/>
                  <w:szCs w:val="24"/>
                </w:rPr>
              </w:rPrChange>
            </w:rPr>
            <w:delText>phục hồi lặn</w:delText>
          </w:r>
        </w:del>
      </w:ins>
      <w:ins w:id="766" w:author="Phat Tran" w:date="2016-10-28T15:33:00Z">
        <w:del w:id="767" w:author="Phạm Anh Đại" w:date="2016-11-16T10:31:00Z">
          <w:r w:rsidR="007450EA" w:rsidRPr="00957567" w:rsidDel="00923687">
            <w:rPr>
              <w:rFonts w:ascii="Times New Roman" w:hAnsi="Times New Roman" w:cs="Times New Roman"/>
              <w:sz w:val="28"/>
              <w:szCs w:val="28"/>
              <w:rPrChange w:id="768" w:author="Phạm Anh Đại" w:date="2016-11-16T08:54:00Z">
                <w:rPr>
                  <w:rFonts w:ascii="Times New Roman" w:hAnsi="Times New Roman" w:cs="Times New Roman"/>
                  <w:sz w:val="24"/>
                  <w:szCs w:val="24"/>
                </w:rPr>
              </w:rPrChange>
            </w:rPr>
            <w:delText xml:space="preserve"> xuống dốc</w:delText>
          </w:r>
        </w:del>
      </w:ins>
      <w:ins w:id="769" w:author="Phạm Anh Đại" w:date="2016-11-16T10:31:00Z">
        <w:r w:rsidR="00923687">
          <w:rPr>
            <w:rFonts w:ascii="Times New Roman" w:hAnsi="Times New Roman" w:cs="Times New Roman"/>
            <w:sz w:val="28"/>
            <w:szCs w:val="28"/>
          </w:rPr>
          <w:t>phục hồi độ cao</w:t>
        </w:r>
      </w:ins>
      <w:ins w:id="770" w:author="van thang" w:date="2016-10-21T15:09:00Z">
        <w:r w:rsidRPr="00957567">
          <w:rPr>
            <w:rFonts w:ascii="Times New Roman" w:hAnsi="Times New Roman" w:cs="Times New Roman"/>
            <w:sz w:val="28"/>
            <w:szCs w:val="28"/>
            <w:rPrChange w:id="771" w:author="Phạm Anh Đại" w:date="2016-11-16T08:54:00Z">
              <w:rPr>
                <w:rFonts w:ascii="Times New Roman" w:hAnsi="Times New Roman" w:cs="Times New Roman"/>
                <w:sz w:val="24"/>
                <w:szCs w:val="24"/>
              </w:rPr>
            </w:rPrChange>
          </w:rPr>
          <w:t xml:space="preserve"> do</w:t>
        </w:r>
        <w:del w:id="772" w:author="Phạm Anh Đại" w:date="2016-11-16T10:31:00Z">
          <w:r w:rsidRPr="00957567" w:rsidDel="00923687">
            <w:rPr>
              <w:rFonts w:ascii="Times New Roman" w:hAnsi="Times New Roman" w:cs="Times New Roman"/>
              <w:sz w:val="28"/>
              <w:szCs w:val="28"/>
              <w:rPrChange w:id="773" w:author="Phạm Anh Đại" w:date="2016-11-16T08:54:00Z">
                <w:rPr>
                  <w:rFonts w:ascii="Times New Roman" w:hAnsi="Times New Roman" w:cs="Times New Roman"/>
                  <w:sz w:val="24"/>
                  <w:szCs w:val="24"/>
                </w:rPr>
              </w:rPrChange>
            </w:rPr>
            <w:delText xml:space="preserve"> </w:delText>
          </w:r>
        </w:del>
        <w:del w:id="774" w:author="Phat Tran" w:date="2016-10-28T15:33:00Z">
          <w:r w:rsidRPr="00957567" w:rsidDel="007450EA">
            <w:rPr>
              <w:rFonts w:ascii="Times New Roman" w:hAnsi="Times New Roman" w:cs="Times New Roman"/>
              <w:sz w:val="28"/>
              <w:szCs w:val="28"/>
              <w:rPrChange w:id="775" w:author="Phạm Anh Đại" w:date="2016-11-16T08:54:00Z">
                <w:rPr>
                  <w:rFonts w:ascii="Times New Roman" w:hAnsi="Times New Roman" w:cs="Times New Roman"/>
                  <w:sz w:val="24"/>
                  <w:szCs w:val="24"/>
                </w:rPr>
              </w:rPrChange>
            </w:rPr>
            <w:delText>tâm</w:delText>
          </w:r>
        </w:del>
      </w:ins>
      <w:ins w:id="776" w:author="Phat Tran" w:date="2016-10-28T15:33:00Z">
        <w:r w:rsidR="007450EA" w:rsidRPr="00957567">
          <w:rPr>
            <w:rFonts w:ascii="Times New Roman" w:hAnsi="Times New Roman" w:cs="Times New Roman"/>
            <w:sz w:val="28"/>
            <w:szCs w:val="28"/>
            <w:rPrChange w:id="777" w:author="Phạm Anh Đại" w:date="2016-11-16T08:54:00Z">
              <w:rPr>
                <w:rFonts w:ascii="Times New Roman" w:hAnsi="Times New Roman" w:cs="Times New Roman"/>
                <w:sz w:val="24"/>
                <w:szCs w:val="24"/>
              </w:rPr>
            </w:rPrChange>
          </w:rPr>
          <w:t xml:space="preserve"> sự </w:t>
        </w:r>
      </w:ins>
      <w:ins w:id="778" w:author="Phạm Anh Đại" w:date="2016-11-16T10:32:00Z">
        <w:r w:rsidR="00923687">
          <w:rPr>
            <w:rFonts w:ascii="Times New Roman" w:hAnsi="Times New Roman" w:cs="Times New Roman"/>
            <w:sz w:val="28"/>
            <w:szCs w:val="28"/>
          </w:rPr>
          <w:t>phân tâm chú ý</w:t>
        </w:r>
      </w:ins>
      <w:ins w:id="779" w:author="Phat Tran" w:date="2016-10-28T15:33:00Z">
        <w:del w:id="780" w:author="Phạm Anh Đại" w:date="2016-11-16T10:32:00Z">
          <w:r w:rsidR="007450EA" w:rsidRPr="00957567" w:rsidDel="00923687">
            <w:rPr>
              <w:rFonts w:ascii="Times New Roman" w:hAnsi="Times New Roman" w:cs="Times New Roman"/>
              <w:sz w:val="28"/>
              <w:szCs w:val="28"/>
              <w:rPrChange w:id="781" w:author="Phạm Anh Đại" w:date="2016-11-16T08:54:00Z">
                <w:rPr>
                  <w:rFonts w:ascii="Times New Roman" w:hAnsi="Times New Roman" w:cs="Times New Roman"/>
                  <w:sz w:val="24"/>
                  <w:szCs w:val="24"/>
                </w:rPr>
              </w:rPrChange>
            </w:rPr>
            <w:delText>chú ý</w:delText>
          </w:r>
        </w:del>
      </w:ins>
      <w:ins w:id="782" w:author="van thang" w:date="2016-10-21T15:09:00Z">
        <w:del w:id="783" w:author="Phạm Anh Đại" w:date="2016-11-16T10:32:00Z">
          <w:r w:rsidRPr="00957567" w:rsidDel="00923687">
            <w:rPr>
              <w:rFonts w:ascii="Times New Roman" w:hAnsi="Times New Roman" w:cs="Times New Roman"/>
              <w:sz w:val="28"/>
              <w:szCs w:val="28"/>
              <w:rPrChange w:id="784" w:author="Phạm Anh Đại" w:date="2016-11-16T08:54:00Z">
                <w:rPr>
                  <w:rFonts w:ascii="Times New Roman" w:hAnsi="Times New Roman" w:cs="Times New Roman"/>
                  <w:sz w:val="24"/>
                  <w:szCs w:val="24"/>
                </w:rPr>
              </w:rPrChange>
            </w:rPr>
            <w:delText xml:space="preserve"> phân kênh</w:delText>
          </w:r>
        </w:del>
        <w:r w:rsidRPr="00957567">
          <w:rPr>
            <w:rFonts w:ascii="Times New Roman" w:hAnsi="Times New Roman" w:cs="Times New Roman"/>
            <w:sz w:val="28"/>
            <w:szCs w:val="28"/>
            <w:rPrChange w:id="785" w:author="Phạm Anh Đại" w:date="2016-11-16T08:54:00Z">
              <w:rPr>
                <w:rFonts w:ascii="Times New Roman" w:hAnsi="Times New Roman" w:cs="Times New Roman"/>
                <w:sz w:val="24"/>
                <w:szCs w:val="24"/>
              </w:rPr>
            </w:rPrChange>
          </w:rPr>
          <w:t xml:space="preserve">, sự cố của </w:t>
        </w:r>
      </w:ins>
      <w:ins w:id="786" w:author="Phạm Anh Đại" w:date="2016-11-16T10:38:00Z">
        <w:r w:rsidR="00920890">
          <w:rPr>
            <w:rFonts w:ascii="Times New Roman" w:hAnsi="Times New Roman" w:cs="Times New Roman"/>
            <w:sz w:val="28"/>
            <w:szCs w:val="28"/>
          </w:rPr>
          <w:t>máy quét và biến dạng không gian không được công nhận</w:t>
        </w:r>
      </w:ins>
      <w:ins w:id="787" w:author="van thang" w:date="2016-10-21T15:09:00Z">
        <w:del w:id="788" w:author="Phạm Anh Đại" w:date="2016-11-16T10:38:00Z">
          <w:r w:rsidRPr="00957567" w:rsidDel="00920890">
            <w:rPr>
              <w:rFonts w:ascii="Times New Roman" w:hAnsi="Times New Roman" w:cs="Times New Roman"/>
              <w:sz w:val="28"/>
              <w:szCs w:val="28"/>
              <w:rPrChange w:id="789" w:author="Phạm Anh Đại" w:date="2016-11-16T08:54:00Z">
                <w:rPr>
                  <w:rFonts w:ascii="Times New Roman" w:hAnsi="Times New Roman" w:cs="Times New Roman"/>
                  <w:sz w:val="24"/>
                  <w:szCs w:val="24"/>
                </w:rPr>
              </w:rPrChange>
            </w:rPr>
            <w:delText>thị giác quét và biến dạng không gian không được công nhận</w:delText>
          </w:r>
        </w:del>
        <w:r w:rsidRPr="00957567">
          <w:rPr>
            <w:rFonts w:ascii="Times New Roman" w:hAnsi="Times New Roman" w:cs="Times New Roman"/>
            <w:sz w:val="28"/>
            <w:szCs w:val="28"/>
            <w:rPrChange w:id="790" w:author="Phạm Anh Đại" w:date="2016-11-16T08:54:00Z">
              <w:rPr>
                <w:rFonts w:ascii="Times New Roman" w:hAnsi="Times New Roman" w:cs="Times New Roman"/>
                <w:sz w:val="24"/>
                <w:szCs w:val="24"/>
              </w:rPr>
            </w:rPrChange>
          </w:rPr>
          <w:t>. "</w:t>
        </w:r>
      </w:ins>
    </w:p>
    <w:p w14:paraId="5F83EDB0" w14:textId="439CA14A" w:rsidR="00FA02FA" w:rsidRPr="00957567" w:rsidDel="00920890" w:rsidRDefault="00FA02FA">
      <w:pPr>
        <w:jc w:val="both"/>
        <w:rPr>
          <w:ins w:id="791" w:author="van thang" w:date="2016-10-21T15:09:00Z"/>
          <w:del w:id="792" w:author="Phạm Anh Đại" w:date="2016-11-16T10:39:00Z"/>
          <w:rFonts w:ascii="Times New Roman" w:hAnsi="Times New Roman" w:cs="Times New Roman"/>
          <w:sz w:val="28"/>
          <w:szCs w:val="28"/>
          <w:rPrChange w:id="793" w:author="Phạm Anh Đại" w:date="2016-11-16T08:54:00Z">
            <w:rPr>
              <w:ins w:id="794" w:author="van thang" w:date="2016-10-21T15:09:00Z"/>
              <w:del w:id="795" w:author="Phạm Anh Đại" w:date="2016-11-16T10:39:00Z"/>
              <w:rFonts w:ascii="Times New Roman" w:hAnsi="Times New Roman" w:cs="Times New Roman"/>
              <w:sz w:val="24"/>
              <w:szCs w:val="24"/>
            </w:rPr>
          </w:rPrChange>
        </w:rPr>
        <w:pPrChange w:id="796" w:author="Biển Phan Y" w:date="2016-11-22T22:50:00Z">
          <w:pPr/>
        </w:pPrChange>
      </w:pPr>
      <w:ins w:id="797" w:author="van thang" w:date="2016-10-21T15:09:00Z">
        <w:r w:rsidRPr="00957567">
          <w:rPr>
            <w:rFonts w:ascii="Times New Roman" w:hAnsi="Times New Roman" w:cs="Times New Roman"/>
            <w:sz w:val="28"/>
            <w:szCs w:val="28"/>
            <w:rPrChange w:id="798" w:author="Phạm Anh Đại" w:date="2016-11-16T08:54:00Z">
              <w:rPr>
                <w:rFonts w:ascii="Times New Roman" w:hAnsi="Times New Roman" w:cs="Times New Roman"/>
                <w:sz w:val="24"/>
                <w:szCs w:val="24"/>
              </w:rPr>
            </w:rPrChange>
          </w:rPr>
          <w:t xml:space="preserve">Trong năm 2013, văn phòng Tổng thanh tra của </w:t>
        </w:r>
      </w:ins>
      <w:ins w:id="799" w:author="Phat Tran" w:date="2016-10-28T15:34:00Z">
        <w:r w:rsidR="007450EA" w:rsidRPr="00957567">
          <w:rPr>
            <w:rFonts w:ascii="Times New Roman" w:hAnsi="Times New Roman" w:cs="Times New Roman"/>
            <w:sz w:val="28"/>
            <w:szCs w:val="28"/>
            <w:rPrChange w:id="800" w:author="Phạm Anh Đại" w:date="2016-11-16T08:54:00Z">
              <w:rPr>
                <w:rFonts w:ascii="Times New Roman" w:hAnsi="Times New Roman" w:cs="Times New Roman"/>
                <w:sz w:val="24"/>
                <w:szCs w:val="24"/>
              </w:rPr>
            </w:rPrChange>
          </w:rPr>
          <w:t>Bộ Quố</w:t>
        </w:r>
        <w:r w:rsidR="00E52F6C" w:rsidRPr="00957567">
          <w:rPr>
            <w:rFonts w:ascii="Times New Roman" w:hAnsi="Times New Roman" w:cs="Times New Roman"/>
            <w:sz w:val="28"/>
            <w:szCs w:val="28"/>
            <w:rPrChange w:id="801" w:author="Phạm Anh Đại" w:date="2016-11-16T08:54:00Z">
              <w:rPr>
                <w:rFonts w:ascii="Times New Roman" w:hAnsi="Times New Roman" w:cs="Times New Roman"/>
                <w:sz w:val="24"/>
                <w:szCs w:val="24"/>
              </w:rPr>
            </w:rPrChange>
          </w:rPr>
          <w:t xml:space="preserve">c </w:t>
        </w:r>
      </w:ins>
      <w:ins w:id="802" w:author="Phat Tran" w:date="2016-10-28T15:35:00Z">
        <w:r w:rsidR="00E52F6C" w:rsidRPr="00957567">
          <w:rPr>
            <w:rFonts w:ascii="Times New Roman" w:hAnsi="Times New Roman" w:cs="Times New Roman"/>
            <w:sz w:val="28"/>
            <w:szCs w:val="28"/>
            <w:rPrChange w:id="803" w:author="Phạm Anh Đại" w:date="2016-11-16T08:54:00Z">
              <w:rPr>
                <w:rFonts w:ascii="Times New Roman" w:hAnsi="Times New Roman" w:cs="Times New Roman"/>
                <w:sz w:val="24"/>
                <w:szCs w:val="24"/>
              </w:rPr>
            </w:rPrChange>
          </w:rPr>
          <w:t>P</w:t>
        </w:r>
      </w:ins>
      <w:ins w:id="804" w:author="Phat Tran" w:date="2016-10-28T15:34:00Z">
        <w:r w:rsidR="007450EA" w:rsidRPr="00957567">
          <w:rPr>
            <w:rFonts w:ascii="Times New Roman" w:hAnsi="Times New Roman" w:cs="Times New Roman"/>
            <w:sz w:val="28"/>
            <w:szCs w:val="28"/>
            <w:rPrChange w:id="805" w:author="Phạm Anh Đại" w:date="2016-11-16T08:54:00Z">
              <w:rPr>
                <w:rFonts w:ascii="Times New Roman" w:hAnsi="Times New Roman" w:cs="Times New Roman"/>
                <w:sz w:val="24"/>
                <w:szCs w:val="24"/>
              </w:rPr>
            </w:rPrChange>
          </w:rPr>
          <w:t>hòng</w:t>
        </w:r>
        <w:r w:rsidR="00E52F6C" w:rsidRPr="00957567">
          <w:rPr>
            <w:rFonts w:ascii="Times New Roman" w:hAnsi="Times New Roman" w:cs="Times New Roman"/>
            <w:sz w:val="28"/>
            <w:szCs w:val="28"/>
            <w:rPrChange w:id="806" w:author="Phạm Anh Đại" w:date="2016-11-16T08:54:00Z">
              <w:rPr>
                <w:rFonts w:ascii="Times New Roman" w:hAnsi="Times New Roman" w:cs="Times New Roman"/>
                <w:sz w:val="24"/>
                <w:szCs w:val="24"/>
              </w:rPr>
            </w:rPrChange>
          </w:rPr>
          <w:t xml:space="preserve">, Bộ Ngoại </w:t>
        </w:r>
      </w:ins>
      <w:ins w:id="807" w:author="Phat Tran" w:date="2016-10-28T15:35:00Z">
        <w:r w:rsidR="00E52F6C" w:rsidRPr="00957567">
          <w:rPr>
            <w:rFonts w:ascii="Times New Roman" w:hAnsi="Times New Roman" w:cs="Times New Roman"/>
            <w:sz w:val="28"/>
            <w:szCs w:val="28"/>
            <w:rPrChange w:id="808" w:author="Phạm Anh Đại" w:date="2016-11-16T08:54:00Z">
              <w:rPr>
                <w:rFonts w:ascii="Times New Roman" w:hAnsi="Times New Roman" w:cs="Times New Roman"/>
                <w:sz w:val="24"/>
                <w:szCs w:val="24"/>
              </w:rPr>
            </w:rPrChange>
          </w:rPr>
          <w:t>G</w:t>
        </w:r>
      </w:ins>
      <w:ins w:id="809" w:author="Phat Tran" w:date="2016-10-28T15:34:00Z">
        <w:r w:rsidR="00E52F6C" w:rsidRPr="00957567">
          <w:rPr>
            <w:rFonts w:ascii="Times New Roman" w:hAnsi="Times New Roman" w:cs="Times New Roman"/>
            <w:sz w:val="28"/>
            <w:szCs w:val="28"/>
            <w:rPrChange w:id="810" w:author="Phạm Anh Đại" w:date="2016-11-16T08:54:00Z">
              <w:rPr>
                <w:rFonts w:ascii="Times New Roman" w:hAnsi="Times New Roman" w:cs="Times New Roman"/>
                <w:sz w:val="24"/>
                <w:szCs w:val="24"/>
              </w:rPr>
            </w:rPrChange>
          </w:rPr>
          <w:t xml:space="preserve">iao Mỹ </w:t>
        </w:r>
      </w:ins>
      <w:ins w:id="811" w:author="van thang" w:date="2016-10-21T15:09:00Z">
        <w:del w:id="812" w:author="Phat Tran" w:date="2016-10-28T15:34:00Z">
          <w:r w:rsidRPr="00957567" w:rsidDel="007450EA">
            <w:rPr>
              <w:rFonts w:ascii="Times New Roman" w:hAnsi="Times New Roman" w:cs="Times New Roman"/>
              <w:sz w:val="28"/>
              <w:szCs w:val="28"/>
              <w:rPrChange w:id="813" w:author="Phạm Anh Đại" w:date="2016-11-16T08:54:00Z">
                <w:rPr>
                  <w:rFonts w:ascii="Times New Roman" w:hAnsi="Times New Roman" w:cs="Times New Roman"/>
                  <w:sz w:val="24"/>
                  <w:szCs w:val="24"/>
                </w:rPr>
              </w:rPrChange>
            </w:rPr>
            <w:delText xml:space="preserve">Bộ Quốc Mỹ phòng </w:delText>
          </w:r>
        </w:del>
        <w:r w:rsidRPr="00957567">
          <w:rPr>
            <w:rFonts w:ascii="Times New Roman" w:hAnsi="Times New Roman" w:cs="Times New Roman"/>
            <w:sz w:val="28"/>
            <w:szCs w:val="28"/>
            <w:rPrChange w:id="814" w:author="Phạm Anh Đại" w:date="2016-11-16T08:54:00Z">
              <w:rPr>
                <w:rFonts w:ascii="Times New Roman" w:hAnsi="Times New Roman" w:cs="Times New Roman"/>
                <w:sz w:val="24"/>
                <w:szCs w:val="24"/>
              </w:rPr>
            </w:rPrChange>
          </w:rPr>
          <w:t xml:space="preserve">xem xét những phát hiện của Không quân, không đồng ý với đánh giá. Theo ý kiến của tôi, lần này một phân tích nguyên nhân gốc rễ thích hợp </w:t>
        </w:r>
        <w:del w:id="815" w:author="Phat Tran" w:date="2016-10-28T15:34:00Z">
          <w:r w:rsidRPr="00957567" w:rsidDel="00E52F6C">
            <w:rPr>
              <w:rFonts w:ascii="Times New Roman" w:hAnsi="Times New Roman" w:cs="Times New Roman"/>
              <w:sz w:val="28"/>
              <w:szCs w:val="28"/>
              <w:rPrChange w:id="816" w:author="Phạm Anh Đại" w:date="2016-11-16T08:54:00Z">
                <w:rPr>
                  <w:rFonts w:ascii="Times New Roman" w:hAnsi="Times New Roman" w:cs="Times New Roman"/>
                  <w:sz w:val="24"/>
                  <w:szCs w:val="24"/>
                </w:rPr>
              </w:rPrChange>
            </w:rPr>
            <w:delText>là</w:delText>
          </w:r>
        </w:del>
      </w:ins>
      <w:ins w:id="817" w:author="Phat Tran" w:date="2016-10-28T15:34:00Z">
        <w:r w:rsidR="00E52F6C" w:rsidRPr="00957567">
          <w:rPr>
            <w:rFonts w:ascii="Times New Roman" w:hAnsi="Times New Roman" w:cs="Times New Roman"/>
            <w:sz w:val="28"/>
            <w:szCs w:val="28"/>
            <w:rPrChange w:id="818" w:author="Phạm Anh Đại" w:date="2016-11-16T08:54:00Z">
              <w:rPr>
                <w:rFonts w:ascii="Times New Roman" w:hAnsi="Times New Roman" w:cs="Times New Roman"/>
                <w:sz w:val="24"/>
                <w:szCs w:val="24"/>
              </w:rPr>
            </w:rPrChange>
          </w:rPr>
          <w:t xml:space="preserve"> đã</w:t>
        </w:r>
      </w:ins>
      <w:ins w:id="819" w:author="van thang" w:date="2016-10-21T15:09:00Z">
        <w:r w:rsidRPr="00957567">
          <w:rPr>
            <w:rFonts w:ascii="Times New Roman" w:hAnsi="Times New Roman" w:cs="Times New Roman"/>
            <w:sz w:val="28"/>
            <w:szCs w:val="28"/>
            <w:rPrChange w:id="820" w:author="Phạm Anh Đại" w:date="2016-11-16T08:54:00Z">
              <w:rPr>
                <w:rFonts w:ascii="Times New Roman" w:hAnsi="Times New Roman" w:cs="Times New Roman"/>
                <w:sz w:val="24"/>
                <w:szCs w:val="24"/>
              </w:rPr>
            </w:rPrChange>
          </w:rPr>
          <w:t xml:space="preserve"> làm xong. Tổng thanh tra hỏi "tại sao đột ngột mất sức hoặc</w:t>
        </w:r>
      </w:ins>
      <w:ins w:id="821" w:author="Phạm Anh Đại" w:date="2016-11-16T10:39:00Z">
        <w:r w:rsidR="00920890">
          <w:rPr>
            <w:rFonts w:ascii="Times New Roman" w:hAnsi="Times New Roman" w:cs="Times New Roman"/>
            <w:sz w:val="28"/>
            <w:szCs w:val="28"/>
          </w:rPr>
          <w:t xml:space="preserve"> </w:t>
        </w:r>
      </w:ins>
    </w:p>
    <w:p w14:paraId="63425399" w14:textId="6E464ED2" w:rsidR="00FA02FA" w:rsidRPr="00957567" w:rsidRDefault="00FA02FA">
      <w:pPr>
        <w:jc w:val="both"/>
        <w:rPr>
          <w:ins w:id="822" w:author="van thang" w:date="2016-10-21T15:09:00Z"/>
          <w:rFonts w:ascii="Times New Roman" w:hAnsi="Times New Roman" w:cs="Times New Roman"/>
          <w:sz w:val="28"/>
          <w:szCs w:val="28"/>
          <w:rPrChange w:id="823" w:author="Phạm Anh Đại" w:date="2016-11-16T08:54:00Z">
            <w:rPr>
              <w:ins w:id="824" w:author="van thang" w:date="2016-10-21T15:09:00Z"/>
              <w:rFonts w:ascii="Times New Roman" w:hAnsi="Times New Roman" w:cs="Times New Roman"/>
              <w:sz w:val="24"/>
              <w:szCs w:val="24"/>
            </w:rPr>
          </w:rPrChange>
        </w:rPr>
        <w:pPrChange w:id="825" w:author="Biển Phan Y" w:date="2016-11-22T22:50:00Z">
          <w:pPr/>
        </w:pPrChange>
      </w:pPr>
      <w:ins w:id="826" w:author="van thang" w:date="2016-10-21T15:09:00Z">
        <w:r w:rsidRPr="00957567">
          <w:rPr>
            <w:rFonts w:ascii="Times New Roman" w:hAnsi="Times New Roman" w:cs="Times New Roman"/>
            <w:sz w:val="28"/>
            <w:szCs w:val="28"/>
            <w:rPrChange w:id="827" w:author="Phạm Anh Đại" w:date="2016-11-16T08:54:00Z">
              <w:rPr>
                <w:rFonts w:ascii="Times New Roman" w:hAnsi="Times New Roman" w:cs="Times New Roman"/>
                <w:sz w:val="24"/>
                <w:szCs w:val="24"/>
              </w:rPr>
            </w:rPrChange>
          </w:rPr>
          <w:lastRenderedPageBreak/>
          <w:t>vô ý thức đã không được coi là một yếu tố góp phần. "</w:t>
        </w:r>
        <w:del w:id="828" w:author="Phat Tran" w:date="2016-10-28T15:34:00Z">
          <w:r w:rsidRPr="00957567" w:rsidDel="00E52F6C">
            <w:rPr>
              <w:rFonts w:ascii="Times New Roman" w:hAnsi="Times New Roman" w:cs="Times New Roman"/>
              <w:sz w:val="28"/>
              <w:szCs w:val="28"/>
              <w:rPrChange w:id="829" w:author="Phạm Anh Đại" w:date="2016-11-16T08:54:00Z">
                <w:rPr>
                  <w:rFonts w:ascii="Times New Roman" w:hAnsi="Times New Roman" w:cs="Times New Roman"/>
                  <w:sz w:val="24"/>
                  <w:szCs w:val="24"/>
                </w:rPr>
              </w:rPrChange>
            </w:rPr>
            <w:delText>The Air Force</w:delText>
          </w:r>
        </w:del>
      </w:ins>
      <w:ins w:id="830" w:author="Phat Tran" w:date="2016-10-28T15:34:00Z">
        <w:r w:rsidR="00E52F6C" w:rsidRPr="00957567">
          <w:rPr>
            <w:rFonts w:ascii="Times New Roman" w:hAnsi="Times New Roman" w:cs="Times New Roman"/>
            <w:sz w:val="28"/>
            <w:szCs w:val="28"/>
            <w:rPrChange w:id="831" w:author="Phạm Anh Đại" w:date="2016-11-16T08:54:00Z">
              <w:rPr>
                <w:rFonts w:ascii="Times New Roman" w:hAnsi="Times New Roman" w:cs="Times New Roman"/>
                <w:sz w:val="24"/>
                <w:szCs w:val="24"/>
              </w:rPr>
            </w:rPrChange>
          </w:rPr>
          <w:t>Không Quân</w:t>
        </w:r>
      </w:ins>
      <w:ins w:id="832" w:author="van thang" w:date="2016-10-21T15:09:00Z">
        <w:r w:rsidRPr="00957567">
          <w:rPr>
            <w:rFonts w:ascii="Times New Roman" w:hAnsi="Times New Roman" w:cs="Times New Roman"/>
            <w:sz w:val="28"/>
            <w:szCs w:val="28"/>
            <w:rPrChange w:id="833" w:author="Phạm Anh Đại" w:date="2016-11-16T08:54:00Z">
              <w:rPr>
                <w:rFonts w:ascii="Times New Roman" w:hAnsi="Times New Roman" w:cs="Times New Roman"/>
                <w:sz w:val="24"/>
                <w:szCs w:val="24"/>
              </w:rPr>
            </w:rPrChange>
          </w:rPr>
          <w:t xml:space="preserve">, </w:t>
        </w:r>
        <w:del w:id="834" w:author="Phat Tran" w:date="2016-10-28T15:35:00Z">
          <w:r w:rsidRPr="00957567" w:rsidDel="00E52F6C">
            <w:rPr>
              <w:rFonts w:ascii="Times New Roman" w:hAnsi="Times New Roman" w:cs="Times New Roman"/>
              <w:sz w:val="28"/>
              <w:szCs w:val="28"/>
              <w:rPrChange w:id="835" w:author="Phạm Anh Đại" w:date="2016-11-16T08:54:00Z">
                <w:rPr>
                  <w:rFonts w:ascii="Times New Roman" w:hAnsi="Times New Roman" w:cs="Times New Roman"/>
                  <w:sz w:val="24"/>
                  <w:szCs w:val="24"/>
                </w:rPr>
              </w:rPrChange>
            </w:rPr>
            <w:delText>trước sự ngạc nhiên không ai</w:delText>
          </w:r>
        </w:del>
      </w:ins>
      <w:ins w:id="836" w:author="Phat Tran" w:date="2016-10-28T15:35:00Z">
        <w:r w:rsidR="00E52F6C" w:rsidRPr="00957567">
          <w:rPr>
            <w:rFonts w:ascii="Times New Roman" w:hAnsi="Times New Roman" w:cs="Times New Roman"/>
            <w:sz w:val="28"/>
            <w:szCs w:val="28"/>
            <w:rPrChange w:id="837" w:author="Phạm Anh Đại" w:date="2016-11-16T08:54:00Z">
              <w:rPr>
                <w:rFonts w:ascii="Times New Roman" w:hAnsi="Times New Roman" w:cs="Times New Roman"/>
                <w:sz w:val="24"/>
                <w:szCs w:val="24"/>
              </w:rPr>
            </w:rPrChange>
          </w:rPr>
          <w:t xml:space="preserve"> không một ai ngạc nhiên</w:t>
        </w:r>
      </w:ins>
      <w:ins w:id="838" w:author="van thang" w:date="2016-10-21T15:09:00Z">
        <w:r w:rsidRPr="00957567">
          <w:rPr>
            <w:rFonts w:ascii="Times New Roman" w:hAnsi="Times New Roman" w:cs="Times New Roman"/>
            <w:sz w:val="28"/>
            <w:szCs w:val="28"/>
            <w:rPrChange w:id="839" w:author="Phạm Anh Đại" w:date="2016-11-16T08:54:00Z">
              <w:rPr>
                <w:rFonts w:ascii="Times New Roman" w:hAnsi="Times New Roman" w:cs="Times New Roman"/>
                <w:sz w:val="24"/>
                <w:szCs w:val="24"/>
              </w:rPr>
            </w:rPrChange>
          </w:rPr>
          <w:t xml:space="preserve">, không đồng ý với những lời chỉ trích. Họ đã cãi nhau rằng họ đã thực hiện đánh giá kỹ lưỡng và kết luận của họ "Đã được hỗ trợ bởi bằng chứng rõ ràng và thuyết phục." </w:t>
        </w:r>
      </w:ins>
      <w:ins w:id="840" w:author="Phat Tran" w:date="2016-10-28T15:36:00Z">
        <w:r w:rsidR="00E52F6C" w:rsidRPr="00957567">
          <w:rPr>
            <w:rFonts w:ascii="Times New Roman" w:hAnsi="Times New Roman" w:cs="Times New Roman"/>
            <w:sz w:val="28"/>
            <w:szCs w:val="28"/>
            <w:rPrChange w:id="841" w:author="Phạm Anh Đại" w:date="2016-11-16T08:54:00Z">
              <w:rPr>
                <w:rFonts w:ascii="Times New Roman" w:hAnsi="Times New Roman" w:cs="Times New Roman"/>
                <w:sz w:val="24"/>
                <w:szCs w:val="24"/>
              </w:rPr>
            </w:rPrChange>
          </w:rPr>
          <w:t xml:space="preserve">Lỗi duy nhất của họ </w:t>
        </w:r>
      </w:ins>
      <w:ins w:id="842" w:author="van thang" w:date="2016-10-21T15:09:00Z">
        <w:del w:id="843" w:author="Phat Tran" w:date="2016-10-28T15:36:00Z">
          <w:r w:rsidRPr="00957567" w:rsidDel="00E52F6C">
            <w:rPr>
              <w:rFonts w:ascii="Times New Roman" w:hAnsi="Times New Roman" w:cs="Times New Roman"/>
              <w:sz w:val="28"/>
              <w:szCs w:val="28"/>
              <w:rPrChange w:id="844" w:author="Phạm Anh Đại" w:date="2016-11-16T08:54:00Z">
                <w:rPr>
                  <w:rFonts w:ascii="Times New Roman" w:hAnsi="Times New Roman" w:cs="Times New Roman"/>
                  <w:sz w:val="24"/>
                  <w:szCs w:val="24"/>
                </w:rPr>
              </w:rPrChange>
            </w:rPr>
            <w:delText xml:space="preserve">Duy nhất của họ lỗi </w:delText>
          </w:r>
        </w:del>
        <w:r w:rsidRPr="00957567">
          <w:rPr>
            <w:rFonts w:ascii="Times New Roman" w:hAnsi="Times New Roman" w:cs="Times New Roman"/>
            <w:sz w:val="28"/>
            <w:szCs w:val="28"/>
            <w:rPrChange w:id="845" w:author="Phạm Anh Đại" w:date="2016-11-16T08:54:00Z">
              <w:rPr>
                <w:rFonts w:ascii="Times New Roman" w:hAnsi="Times New Roman" w:cs="Times New Roman"/>
                <w:sz w:val="24"/>
                <w:szCs w:val="24"/>
              </w:rPr>
            </w:rPrChange>
          </w:rPr>
          <w:t>là báo cáo "có thể được viết rõ ràng hơn."Nó chỉ là một chút công bằng để nhại</w:t>
        </w:r>
      </w:ins>
      <w:ins w:id="846" w:author="Phat Tran" w:date="2016-10-28T15:36:00Z">
        <w:r w:rsidR="00E52F6C" w:rsidRPr="00957567">
          <w:rPr>
            <w:rFonts w:ascii="Times New Roman" w:hAnsi="Times New Roman" w:cs="Times New Roman"/>
            <w:sz w:val="28"/>
            <w:szCs w:val="28"/>
            <w:rPrChange w:id="847" w:author="Phạm Anh Đại" w:date="2016-11-16T08:54:00Z">
              <w:rPr>
                <w:rFonts w:ascii="Times New Roman" w:hAnsi="Times New Roman" w:cs="Times New Roman"/>
                <w:sz w:val="24"/>
                <w:szCs w:val="24"/>
              </w:rPr>
            </w:rPrChange>
          </w:rPr>
          <w:t xml:space="preserve"> lại</w:t>
        </w:r>
      </w:ins>
      <w:ins w:id="848" w:author="van thang" w:date="2016-10-21T15:09:00Z">
        <w:r w:rsidRPr="00957567">
          <w:rPr>
            <w:rFonts w:ascii="Times New Roman" w:hAnsi="Times New Roman" w:cs="Times New Roman"/>
            <w:sz w:val="28"/>
            <w:szCs w:val="28"/>
            <w:rPrChange w:id="849" w:author="Phạm Anh Đại" w:date="2016-11-16T08:54:00Z">
              <w:rPr>
                <w:rFonts w:ascii="Times New Roman" w:hAnsi="Times New Roman" w:cs="Times New Roman"/>
                <w:sz w:val="24"/>
                <w:szCs w:val="24"/>
              </w:rPr>
            </w:rPrChange>
          </w:rPr>
          <w:t xml:space="preserve"> hai báo cáo này như sau:</w:t>
        </w:r>
      </w:ins>
    </w:p>
    <w:p w14:paraId="028E0C8C" w14:textId="70B2C0F2" w:rsidR="00FA02FA" w:rsidRPr="00957567" w:rsidRDefault="00E52F6C">
      <w:pPr>
        <w:jc w:val="both"/>
        <w:rPr>
          <w:ins w:id="850" w:author="van thang" w:date="2016-10-21T15:09:00Z"/>
          <w:rFonts w:ascii="Times New Roman" w:hAnsi="Times New Roman" w:cs="Times New Roman"/>
          <w:sz w:val="28"/>
          <w:szCs w:val="28"/>
          <w:rPrChange w:id="851" w:author="Phạm Anh Đại" w:date="2016-11-16T08:54:00Z">
            <w:rPr>
              <w:ins w:id="852" w:author="van thang" w:date="2016-10-21T15:09:00Z"/>
              <w:rFonts w:ascii="Times New Roman" w:hAnsi="Times New Roman" w:cs="Times New Roman"/>
              <w:sz w:val="24"/>
              <w:szCs w:val="24"/>
            </w:rPr>
          </w:rPrChange>
        </w:rPr>
        <w:pPrChange w:id="853" w:author="Biển Phan Y" w:date="2016-11-22T22:50:00Z">
          <w:pPr/>
        </w:pPrChange>
      </w:pPr>
      <w:ins w:id="854" w:author="Phat Tran" w:date="2016-10-28T15:36:00Z">
        <w:r w:rsidRPr="00957567">
          <w:rPr>
            <w:rFonts w:ascii="Times New Roman" w:hAnsi="Times New Roman" w:cs="Times New Roman"/>
            <w:sz w:val="28"/>
            <w:szCs w:val="28"/>
            <w:rPrChange w:id="855" w:author="Phạm Anh Đại" w:date="2016-11-16T08:54:00Z">
              <w:rPr>
                <w:rFonts w:ascii="Times New Roman" w:hAnsi="Times New Roman" w:cs="Times New Roman"/>
                <w:sz w:val="24"/>
                <w:szCs w:val="24"/>
              </w:rPr>
            </w:rPrChange>
          </w:rPr>
          <w:t xml:space="preserve">Không Quân  </w:t>
        </w:r>
      </w:ins>
      <w:ins w:id="856" w:author="van thang" w:date="2016-10-21T15:09:00Z">
        <w:del w:id="857" w:author="Phat Tran" w:date="2016-10-28T15:36:00Z">
          <w:r w:rsidR="00FA02FA" w:rsidRPr="00957567" w:rsidDel="00E52F6C">
            <w:rPr>
              <w:rFonts w:ascii="Times New Roman" w:hAnsi="Times New Roman" w:cs="Times New Roman"/>
              <w:sz w:val="28"/>
              <w:szCs w:val="28"/>
              <w:rPrChange w:id="858" w:author="Phạm Anh Đại" w:date="2016-11-16T08:54:00Z">
                <w:rPr>
                  <w:rFonts w:ascii="Times New Roman" w:hAnsi="Times New Roman" w:cs="Times New Roman"/>
                  <w:sz w:val="24"/>
                  <w:szCs w:val="24"/>
                </w:rPr>
              </w:rPrChange>
            </w:rPr>
            <w:delText>Air Force</w:delText>
          </w:r>
        </w:del>
        <w:r w:rsidR="00FA02FA" w:rsidRPr="00957567">
          <w:rPr>
            <w:rFonts w:ascii="Times New Roman" w:hAnsi="Times New Roman" w:cs="Times New Roman"/>
            <w:sz w:val="28"/>
            <w:szCs w:val="28"/>
            <w:rPrChange w:id="859" w:author="Phạm Anh Đại" w:date="2016-11-16T08:54:00Z">
              <w:rPr>
                <w:rFonts w:ascii="Times New Roman" w:hAnsi="Times New Roman" w:cs="Times New Roman"/>
                <w:sz w:val="24"/>
                <w:szCs w:val="24"/>
              </w:rPr>
            </w:rPrChange>
          </w:rPr>
          <w:t xml:space="preserve">: Đó là lỗi của phi công </w:t>
        </w:r>
      </w:ins>
      <w:ins w:id="860" w:author="Biển Phan Y" w:date="2016-11-23T21:45:00Z">
        <w:r w:rsidR="00AE24B5">
          <w:rPr>
            <w:rFonts w:ascii="Times New Roman" w:hAnsi="Times New Roman" w:cs="Times New Roman"/>
            <w:sz w:val="28"/>
            <w:szCs w:val="28"/>
          </w:rPr>
          <w:t xml:space="preserve">- </w:t>
        </w:r>
      </w:ins>
      <w:ins w:id="861" w:author="van thang" w:date="2016-10-21T15:09:00Z">
        <w:r w:rsidR="00FA02FA" w:rsidRPr="00957567">
          <w:rPr>
            <w:rFonts w:ascii="Times New Roman" w:hAnsi="Times New Roman" w:cs="Times New Roman"/>
            <w:sz w:val="28"/>
            <w:szCs w:val="28"/>
            <w:rPrChange w:id="862" w:author="Phạm Anh Đại" w:date="2016-11-16T08:54:00Z">
              <w:rPr>
                <w:rFonts w:ascii="Times New Roman" w:hAnsi="Times New Roman" w:cs="Times New Roman"/>
                <w:sz w:val="24"/>
                <w:szCs w:val="24"/>
              </w:rPr>
            </w:rPrChange>
          </w:rPr>
          <w:t>phi công không có hành động khắc phục.</w:t>
        </w:r>
      </w:ins>
    </w:p>
    <w:p w14:paraId="1E8402EB" w14:textId="77777777" w:rsidR="00FA02FA" w:rsidRPr="00957567" w:rsidRDefault="00FA02FA">
      <w:pPr>
        <w:jc w:val="both"/>
        <w:rPr>
          <w:ins w:id="863" w:author="van thang" w:date="2016-10-21T15:09:00Z"/>
          <w:rFonts w:ascii="Times New Roman" w:hAnsi="Times New Roman" w:cs="Times New Roman"/>
          <w:sz w:val="28"/>
          <w:szCs w:val="28"/>
          <w:rPrChange w:id="864" w:author="Phạm Anh Đại" w:date="2016-11-16T08:54:00Z">
            <w:rPr>
              <w:ins w:id="865" w:author="van thang" w:date="2016-10-21T15:09:00Z"/>
              <w:rFonts w:ascii="Times New Roman" w:hAnsi="Times New Roman" w:cs="Times New Roman"/>
              <w:sz w:val="24"/>
              <w:szCs w:val="24"/>
            </w:rPr>
          </w:rPrChange>
        </w:rPr>
        <w:pPrChange w:id="866" w:author="Biển Phan Y" w:date="2016-11-22T22:50:00Z">
          <w:pPr/>
        </w:pPrChange>
      </w:pPr>
      <w:ins w:id="867" w:author="van thang" w:date="2016-10-21T15:09:00Z">
        <w:r w:rsidRPr="00957567">
          <w:rPr>
            <w:rFonts w:ascii="Times New Roman" w:hAnsi="Times New Roman" w:cs="Times New Roman"/>
            <w:sz w:val="28"/>
            <w:szCs w:val="28"/>
            <w:rPrChange w:id="868" w:author="Phạm Anh Đại" w:date="2016-11-16T08:54:00Z">
              <w:rPr>
                <w:rFonts w:ascii="Times New Roman" w:hAnsi="Times New Roman" w:cs="Times New Roman"/>
                <w:sz w:val="24"/>
                <w:szCs w:val="24"/>
              </w:rPr>
            </w:rPrChange>
          </w:rPr>
          <w:t>Tổng Thanh tra: Đó là bởi vì các phi công có lẽ bị bất tỉnh.</w:t>
        </w:r>
      </w:ins>
    </w:p>
    <w:p w14:paraId="4970C3B8" w14:textId="1C728747" w:rsidR="00FA02FA" w:rsidRPr="00957567" w:rsidRDefault="00E52F6C">
      <w:pPr>
        <w:jc w:val="both"/>
        <w:rPr>
          <w:ins w:id="869" w:author="van thang" w:date="2016-10-21T15:09:00Z"/>
          <w:rFonts w:ascii="Times New Roman" w:hAnsi="Times New Roman" w:cs="Times New Roman"/>
          <w:sz w:val="28"/>
          <w:szCs w:val="28"/>
          <w:rPrChange w:id="870" w:author="Phạm Anh Đại" w:date="2016-11-16T08:54:00Z">
            <w:rPr>
              <w:ins w:id="871" w:author="van thang" w:date="2016-10-21T15:09:00Z"/>
              <w:rFonts w:ascii="Times New Roman" w:hAnsi="Times New Roman" w:cs="Times New Roman"/>
              <w:sz w:val="24"/>
              <w:szCs w:val="24"/>
            </w:rPr>
          </w:rPrChange>
        </w:rPr>
        <w:pPrChange w:id="872" w:author="Biển Phan Y" w:date="2016-11-22T22:50:00Z">
          <w:pPr/>
        </w:pPrChange>
      </w:pPr>
      <w:ins w:id="873" w:author="Phat Tran" w:date="2016-10-28T15:36:00Z">
        <w:r w:rsidRPr="00957567">
          <w:rPr>
            <w:rFonts w:ascii="Times New Roman" w:hAnsi="Times New Roman" w:cs="Times New Roman"/>
            <w:sz w:val="28"/>
            <w:szCs w:val="28"/>
            <w:rPrChange w:id="874" w:author="Phạm Anh Đại" w:date="2016-11-16T08:54:00Z">
              <w:rPr>
                <w:rFonts w:ascii="Times New Roman" w:hAnsi="Times New Roman" w:cs="Times New Roman"/>
                <w:sz w:val="24"/>
                <w:szCs w:val="24"/>
              </w:rPr>
            </w:rPrChange>
          </w:rPr>
          <w:t xml:space="preserve">Không Quân </w:t>
        </w:r>
      </w:ins>
      <w:ins w:id="875" w:author="van thang" w:date="2016-10-21T15:09:00Z">
        <w:del w:id="876" w:author="Phat Tran" w:date="2016-10-28T15:36:00Z">
          <w:r w:rsidR="00FA02FA" w:rsidRPr="00957567" w:rsidDel="00E52F6C">
            <w:rPr>
              <w:rFonts w:ascii="Times New Roman" w:hAnsi="Times New Roman" w:cs="Times New Roman"/>
              <w:sz w:val="28"/>
              <w:szCs w:val="28"/>
              <w:rPrChange w:id="877" w:author="Phạm Anh Đại" w:date="2016-11-16T08:54:00Z">
                <w:rPr>
                  <w:rFonts w:ascii="Times New Roman" w:hAnsi="Times New Roman" w:cs="Times New Roman"/>
                  <w:sz w:val="24"/>
                  <w:szCs w:val="24"/>
                </w:rPr>
              </w:rPrChange>
            </w:rPr>
            <w:delText>Air Force</w:delText>
          </w:r>
        </w:del>
        <w:r w:rsidR="00FA02FA" w:rsidRPr="00957567">
          <w:rPr>
            <w:rFonts w:ascii="Times New Roman" w:hAnsi="Times New Roman" w:cs="Times New Roman"/>
            <w:sz w:val="28"/>
            <w:szCs w:val="28"/>
            <w:rPrChange w:id="878" w:author="Phạm Anh Đại" w:date="2016-11-16T08:54:00Z">
              <w:rPr>
                <w:rFonts w:ascii="Times New Roman" w:hAnsi="Times New Roman" w:cs="Times New Roman"/>
                <w:sz w:val="24"/>
                <w:szCs w:val="24"/>
              </w:rPr>
            </w:rPrChange>
          </w:rPr>
          <w:t>: Vì vậy, bạn đồng ý, phi công đã không khắc phục sự cố.</w:t>
        </w:r>
      </w:ins>
    </w:p>
    <w:p w14:paraId="06114C3A" w14:textId="77777777" w:rsidR="00FA02FA" w:rsidRPr="00957567" w:rsidRDefault="00FA02FA">
      <w:pPr>
        <w:jc w:val="both"/>
        <w:rPr>
          <w:ins w:id="879" w:author="van thang" w:date="2016-10-21T15:09:00Z"/>
          <w:rFonts w:ascii="Times New Roman" w:hAnsi="Times New Roman" w:cs="Times New Roman"/>
          <w:sz w:val="28"/>
          <w:szCs w:val="28"/>
          <w:rPrChange w:id="880" w:author="Phạm Anh Đại" w:date="2016-11-16T08:54:00Z">
            <w:rPr>
              <w:ins w:id="881" w:author="van thang" w:date="2016-10-21T15:09:00Z"/>
              <w:rFonts w:ascii="Times New Roman" w:hAnsi="Times New Roman" w:cs="Times New Roman"/>
              <w:sz w:val="24"/>
              <w:szCs w:val="24"/>
            </w:rPr>
          </w:rPrChange>
        </w:rPr>
        <w:pPrChange w:id="882" w:author="Biển Phan Y" w:date="2016-11-22T22:50:00Z">
          <w:pPr/>
        </w:pPrChange>
      </w:pPr>
      <w:ins w:id="883" w:author="van thang" w:date="2016-10-21T15:09:00Z">
        <w:r w:rsidRPr="00957567">
          <w:rPr>
            <w:rFonts w:ascii="Times New Roman" w:hAnsi="Times New Roman" w:cs="Times New Roman"/>
            <w:b/>
            <w:sz w:val="28"/>
            <w:szCs w:val="28"/>
            <w:rPrChange w:id="884" w:author="Phạm Anh Đại" w:date="2016-11-16T08:54:00Z">
              <w:rPr>
                <w:rFonts w:ascii="Times New Roman" w:hAnsi="Times New Roman" w:cs="Times New Roman"/>
                <w:b/>
                <w:sz w:val="24"/>
                <w:szCs w:val="24"/>
              </w:rPr>
            </w:rPrChange>
          </w:rPr>
          <w:t>Xác định vấn đề bằng : 5 Whys (5 câu hỏi vì sao)</w:t>
        </w:r>
      </w:ins>
    </w:p>
    <w:p w14:paraId="60A61380" w14:textId="2EB15B2A" w:rsidR="00FA02FA" w:rsidRPr="00957567" w:rsidRDefault="00FA02FA">
      <w:pPr>
        <w:jc w:val="both"/>
        <w:rPr>
          <w:ins w:id="885" w:author="van thang" w:date="2016-10-21T15:09:00Z"/>
          <w:rFonts w:ascii="Times New Roman" w:hAnsi="Times New Roman" w:cs="Times New Roman"/>
          <w:sz w:val="28"/>
          <w:szCs w:val="28"/>
          <w:rPrChange w:id="886" w:author="Phạm Anh Đại" w:date="2016-11-16T08:54:00Z">
            <w:rPr>
              <w:ins w:id="887" w:author="van thang" w:date="2016-10-21T15:09:00Z"/>
              <w:rFonts w:ascii="Times New Roman" w:hAnsi="Times New Roman" w:cs="Times New Roman"/>
              <w:sz w:val="24"/>
              <w:szCs w:val="24"/>
            </w:rPr>
          </w:rPrChange>
        </w:rPr>
        <w:pPrChange w:id="888" w:author="Biển Phan Y" w:date="2016-11-22T22:50:00Z">
          <w:pPr/>
        </w:pPrChange>
      </w:pPr>
      <w:ins w:id="889" w:author="van thang" w:date="2016-10-21T15:09:00Z">
        <w:r w:rsidRPr="00957567">
          <w:rPr>
            <w:rFonts w:ascii="Times New Roman" w:hAnsi="Times New Roman" w:cs="Times New Roman"/>
            <w:sz w:val="28"/>
            <w:szCs w:val="28"/>
            <w:rPrChange w:id="890" w:author="Phạm Anh Đại" w:date="2016-11-16T08:54:00Z">
              <w:rPr>
                <w:rFonts w:ascii="Times New Roman" w:hAnsi="Times New Roman" w:cs="Times New Roman"/>
                <w:sz w:val="24"/>
                <w:szCs w:val="24"/>
              </w:rPr>
            </w:rPrChange>
          </w:rPr>
          <w:t xml:space="preserve">Phân tích nguyên nhân gốc rễ là nhằm xác định các nguyên nhân cơ bản xảy ra sự cố, không phải là nguyên nhân sâu xa. Người Nhật có </w:t>
        </w:r>
      </w:ins>
      <w:ins w:id="891" w:author="Phat Tran" w:date="2016-10-28T15:37:00Z">
        <w:r w:rsidR="00E52F6C" w:rsidRPr="00957567">
          <w:rPr>
            <w:rFonts w:ascii="Times New Roman" w:hAnsi="Times New Roman" w:cs="Times New Roman"/>
            <w:sz w:val="28"/>
            <w:szCs w:val="28"/>
            <w:rPrChange w:id="892" w:author="Phạm Anh Đại" w:date="2016-11-16T08:54:00Z">
              <w:rPr>
                <w:rFonts w:ascii="Times New Roman" w:hAnsi="Times New Roman" w:cs="Times New Roman"/>
                <w:sz w:val="24"/>
                <w:szCs w:val="24"/>
              </w:rPr>
            </w:rPrChange>
          </w:rPr>
          <w:t xml:space="preserve">theo dõi từ lâu một quy trình </w:t>
        </w:r>
      </w:ins>
      <w:ins w:id="893" w:author="van thang" w:date="2016-10-21T15:09:00Z">
        <w:del w:id="894" w:author="Phat Tran" w:date="2016-10-28T15:37:00Z">
          <w:r w:rsidRPr="00957567" w:rsidDel="00E52F6C">
            <w:rPr>
              <w:rFonts w:ascii="Times New Roman" w:hAnsi="Times New Roman" w:cs="Times New Roman"/>
              <w:sz w:val="28"/>
              <w:szCs w:val="28"/>
              <w:rPrChange w:id="895" w:author="Phạm Anh Đại" w:date="2016-11-16T08:54:00Z">
                <w:rPr>
                  <w:rFonts w:ascii="Times New Roman" w:hAnsi="Times New Roman" w:cs="Times New Roman"/>
                  <w:sz w:val="24"/>
                  <w:szCs w:val="24"/>
                </w:rPr>
              </w:rPrChange>
            </w:rPr>
            <w:delText xml:space="preserve">từ lâu theo một thủ tục </w:delText>
          </w:r>
        </w:del>
        <w:r w:rsidRPr="00957567">
          <w:rPr>
            <w:rFonts w:ascii="Times New Roman" w:hAnsi="Times New Roman" w:cs="Times New Roman"/>
            <w:sz w:val="28"/>
            <w:szCs w:val="28"/>
            <w:rPrChange w:id="896" w:author="Phạm Anh Đại" w:date="2016-11-16T08:54:00Z">
              <w:rPr>
                <w:rFonts w:ascii="Times New Roman" w:hAnsi="Times New Roman" w:cs="Times New Roman"/>
                <w:sz w:val="24"/>
                <w:szCs w:val="24"/>
              </w:rPr>
            </w:rPrChange>
          </w:rPr>
          <w:t xml:space="preserve">nhận được </w:t>
        </w:r>
      </w:ins>
      <w:ins w:id="897" w:author="Phat Tran" w:date="2016-10-28T15:37:00Z">
        <w:r w:rsidR="00E52F6C" w:rsidRPr="00957567">
          <w:rPr>
            <w:rFonts w:ascii="Times New Roman" w:hAnsi="Times New Roman" w:cs="Times New Roman"/>
            <w:sz w:val="28"/>
            <w:szCs w:val="28"/>
            <w:rPrChange w:id="898" w:author="Phạm Anh Đại" w:date="2016-11-16T08:54:00Z">
              <w:rPr>
                <w:rFonts w:ascii="Times New Roman" w:hAnsi="Times New Roman" w:cs="Times New Roman"/>
                <w:sz w:val="24"/>
                <w:szCs w:val="24"/>
              </w:rPr>
            </w:rPrChange>
          </w:rPr>
          <w:t xml:space="preserve">nguyên nhân gốc rễ </w:t>
        </w:r>
      </w:ins>
      <w:ins w:id="899" w:author="van thang" w:date="2016-10-21T15:09:00Z">
        <w:del w:id="900" w:author="Phat Tran" w:date="2016-10-28T15:37:00Z">
          <w:r w:rsidRPr="00957567" w:rsidDel="00E52F6C">
            <w:rPr>
              <w:rFonts w:ascii="Times New Roman" w:hAnsi="Times New Roman" w:cs="Times New Roman"/>
              <w:sz w:val="28"/>
              <w:szCs w:val="28"/>
              <w:rPrChange w:id="901" w:author="Phạm Anh Đại" w:date="2016-11-16T08:54:00Z">
                <w:rPr>
                  <w:rFonts w:ascii="Times New Roman" w:hAnsi="Times New Roman" w:cs="Times New Roman"/>
                  <w:sz w:val="24"/>
                  <w:szCs w:val="24"/>
                </w:rPr>
              </w:rPrChange>
            </w:rPr>
            <w:delText xml:space="preserve">ở gốc gây ra </w:delText>
          </w:r>
        </w:del>
        <w:r w:rsidRPr="00957567">
          <w:rPr>
            <w:rFonts w:ascii="Times New Roman" w:hAnsi="Times New Roman" w:cs="Times New Roman"/>
            <w:sz w:val="28"/>
            <w:szCs w:val="28"/>
            <w:rPrChange w:id="902" w:author="Phạm Anh Đại" w:date="2016-11-16T08:54:00Z">
              <w:rPr>
                <w:rFonts w:ascii="Times New Roman" w:hAnsi="Times New Roman" w:cs="Times New Roman"/>
                <w:sz w:val="24"/>
                <w:szCs w:val="24"/>
              </w:rPr>
            </w:rPrChange>
          </w:rPr>
          <w:t xml:space="preserve">mà họ gọi là "Năm câu hỏi tại sao," ban đầu được phát triển bởi Sakichi Toyoda và được sử dụng bởi Công ty Toyota Motor </w:t>
        </w:r>
      </w:ins>
      <w:ins w:id="903" w:author="Phạm Anh Đại" w:date="2016-11-16T10:52:00Z">
        <w:r w:rsidR="00423D1C">
          <w:rPr>
            <w:rFonts w:ascii="Times New Roman" w:hAnsi="Times New Roman" w:cs="Times New Roman"/>
            <w:sz w:val="28"/>
            <w:szCs w:val="28"/>
          </w:rPr>
          <w:t>như</w:t>
        </w:r>
      </w:ins>
      <w:ins w:id="904" w:author="van thang" w:date="2016-10-21T15:09:00Z">
        <w:del w:id="905" w:author="Phạm Anh Đại" w:date="2016-11-16T10:52:00Z">
          <w:r w:rsidRPr="00957567" w:rsidDel="00423D1C">
            <w:rPr>
              <w:rFonts w:ascii="Times New Roman" w:hAnsi="Times New Roman" w:cs="Times New Roman"/>
              <w:sz w:val="28"/>
              <w:szCs w:val="28"/>
              <w:rPrChange w:id="906"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907" w:author="Phạm Anh Đại" w:date="2016-11-16T08:54:00Z">
              <w:rPr>
                <w:rFonts w:ascii="Times New Roman" w:hAnsi="Times New Roman" w:cs="Times New Roman"/>
                <w:sz w:val="24"/>
                <w:szCs w:val="24"/>
              </w:rPr>
            </w:rPrChange>
          </w:rPr>
          <w:t xml:space="preserve"> một phần của </w:t>
        </w:r>
      </w:ins>
      <w:ins w:id="908" w:author="Phat Tran" w:date="2016-10-28T15:38:00Z">
        <w:r w:rsidR="00E52F6C" w:rsidRPr="00957567">
          <w:rPr>
            <w:rFonts w:ascii="Times New Roman" w:hAnsi="Times New Roman" w:cs="Times New Roman"/>
            <w:sz w:val="28"/>
            <w:szCs w:val="28"/>
            <w:rPrChange w:id="909" w:author="Phạm Anh Đại" w:date="2016-11-16T08:54:00Z">
              <w:rPr>
                <w:rFonts w:ascii="Times New Roman" w:hAnsi="Times New Roman" w:cs="Times New Roman"/>
                <w:sz w:val="24"/>
                <w:szCs w:val="24"/>
              </w:rPr>
            </w:rPrChange>
          </w:rPr>
          <w:t xml:space="preserve">Hệ thống Sản phẩm </w:t>
        </w:r>
      </w:ins>
      <w:ins w:id="910" w:author="van thang" w:date="2016-10-21T15:09:00Z">
        <w:del w:id="911" w:author="Phat Tran" w:date="2016-10-28T15:37:00Z">
          <w:r w:rsidRPr="00957567" w:rsidDel="00E52F6C">
            <w:rPr>
              <w:rFonts w:ascii="Times New Roman" w:hAnsi="Times New Roman" w:cs="Times New Roman"/>
              <w:sz w:val="28"/>
              <w:szCs w:val="28"/>
              <w:rPrChange w:id="912" w:author="Phạm Anh Đại" w:date="2016-11-16T08:54:00Z">
                <w:rPr>
                  <w:rFonts w:ascii="Times New Roman" w:hAnsi="Times New Roman" w:cs="Times New Roman"/>
                  <w:sz w:val="24"/>
                  <w:szCs w:val="24"/>
                </w:rPr>
              </w:rPrChange>
            </w:rPr>
            <w:delText xml:space="preserve">hệ thống </w:delText>
          </w:r>
        </w:del>
        <w:r w:rsidRPr="00957567">
          <w:rPr>
            <w:rFonts w:ascii="Times New Roman" w:hAnsi="Times New Roman" w:cs="Times New Roman"/>
            <w:sz w:val="28"/>
            <w:szCs w:val="28"/>
            <w:rPrChange w:id="913" w:author="Phạm Anh Đại" w:date="2016-11-16T08:54:00Z">
              <w:rPr>
                <w:rFonts w:ascii="Times New Roman" w:hAnsi="Times New Roman" w:cs="Times New Roman"/>
                <w:sz w:val="24"/>
                <w:szCs w:val="24"/>
              </w:rPr>
            </w:rPrChange>
          </w:rPr>
          <w:t xml:space="preserve">Toyota </w:t>
        </w:r>
      </w:ins>
      <w:ins w:id="914" w:author="Phat Tran" w:date="2016-10-28T15:38:00Z">
        <w:r w:rsidR="00E52F6C" w:rsidRPr="00957567">
          <w:rPr>
            <w:rFonts w:ascii="Times New Roman" w:hAnsi="Times New Roman" w:cs="Times New Roman"/>
            <w:sz w:val="28"/>
            <w:szCs w:val="28"/>
            <w:rPrChange w:id="915" w:author="Phạm Anh Đại" w:date="2016-11-16T08:54:00Z">
              <w:rPr>
                <w:rFonts w:ascii="Times New Roman" w:hAnsi="Times New Roman" w:cs="Times New Roman"/>
                <w:sz w:val="24"/>
                <w:szCs w:val="24"/>
              </w:rPr>
            </w:rPrChange>
          </w:rPr>
          <w:t xml:space="preserve">để </w:t>
        </w:r>
      </w:ins>
      <w:ins w:id="916" w:author="van thang" w:date="2016-10-21T15:09:00Z">
        <w:del w:id="917" w:author="Phat Tran" w:date="2016-10-28T15:38:00Z">
          <w:r w:rsidRPr="00957567" w:rsidDel="00E52F6C">
            <w:rPr>
              <w:rFonts w:ascii="Times New Roman" w:hAnsi="Times New Roman" w:cs="Times New Roman"/>
              <w:sz w:val="28"/>
              <w:szCs w:val="28"/>
              <w:rPrChange w:id="918" w:author="Phạm Anh Đại" w:date="2016-11-16T08:54:00Z">
                <w:rPr>
                  <w:rFonts w:ascii="Times New Roman" w:hAnsi="Times New Roman" w:cs="Times New Roman"/>
                  <w:sz w:val="24"/>
                  <w:szCs w:val="24"/>
                </w:rPr>
              </w:rPrChange>
            </w:rPr>
            <w:delText xml:space="preserve">sản xuất </w:delText>
          </w:r>
        </w:del>
        <w:r w:rsidRPr="00957567">
          <w:rPr>
            <w:rFonts w:ascii="Times New Roman" w:hAnsi="Times New Roman" w:cs="Times New Roman"/>
            <w:sz w:val="28"/>
            <w:szCs w:val="28"/>
            <w:rPrChange w:id="919" w:author="Phạm Anh Đại" w:date="2016-11-16T08:54:00Z">
              <w:rPr>
                <w:rFonts w:ascii="Times New Roman" w:hAnsi="Times New Roman" w:cs="Times New Roman"/>
                <w:sz w:val="24"/>
                <w:szCs w:val="24"/>
              </w:rPr>
            </w:rPrChange>
          </w:rPr>
          <w:t>nâng cao chất lượng. Hôm nay nó được triển khai rộng rãi. Về cơ bản, nó có nghĩa là khi tìm kiếm lý do, ngay cả sau khi bạn có tìm thấy một</w:t>
        </w:r>
      </w:ins>
      <w:ins w:id="920" w:author="Phat Tran" w:date="2016-10-28T15:38:00Z">
        <w:r w:rsidR="00E52F6C" w:rsidRPr="00957567">
          <w:rPr>
            <w:rFonts w:ascii="Times New Roman" w:hAnsi="Times New Roman" w:cs="Times New Roman"/>
            <w:sz w:val="28"/>
            <w:szCs w:val="28"/>
            <w:rPrChange w:id="921" w:author="Phạm Anh Đại" w:date="2016-11-16T08:54:00Z">
              <w:rPr>
                <w:rFonts w:ascii="Times New Roman" w:hAnsi="Times New Roman" w:cs="Times New Roman"/>
                <w:sz w:val="24"/>
                <w:szCs w:val="24"/>
              </w:rPr>
            </w:rPrChange>
          </w:rPr>
          <w:t xml:space="preserve"> lý do</w:t>
        </w:r>
      </w:ins>
      <w:ins w:id="922" w:author="van thang" w:date="2016-10-21T15:09:00Z">
        <w:r w:rsidRPr="00957567">
          <w:rPr>
            <w:rFonts w:ascii="Times New Roman" w:hAnsi="Times New Roman" w:cs="Times New Roman"/>
            <w:sz w:val="28"/>
            <w:szCs w:val="28"/>
            <w:rPrChange w:id="923" w:author="Phạm Anh Đại" w:date="2016-11-16T08:54:00Z">
              <w:rPr>
                <w:rFonts w:ascii="Times New Roman" w:hAnsi="Times New Roman" w:cs="Times New Roman"/>
                <w:sz w:val="24"/>
                <w:szCs w:val="24"/>
              </w:rPr>
            </w:rPrChange>
          </w:rPr>
          <w:t xml:space="preserve">, </w:t>
        </w:r>
        <w:del w:id="924" w:author="Phat Tran" w:date="2016-10-28T15:38:00Z">
          <w:r w:rsidRPr="00957567" w:rsidDel="00E52F6C">
            <w:rPr>
              <w:rFonts w:ascii="Times New Roman" w:hAnsi="Times New Roman" w:cs="Times New Roman"/>
              <w:sz w:val="28"/>
              <w:szCs w:val="28"/>
              <w:rPrChange w:id="925" w:author="Phạm Anh Đại" w:date="2016-11-16T08:54:00Z">
                <w:rPr>
                  <w:rFonts w:ascii="Times New Roman" w:hAnsi="Times New Roman" w:cs="Times New Roman"/>
                  <w:sz w:val="24"/>
                  <w:szCs w:val="24"/>
                </w:rPr>
              </w:rPrChange>
            </w:rPr>
            <w:delText xml:space="preserve">không </w:delText>
          </w:r>
        </w:del>
      </w:ins>
      <w:ins w:id="926" w:author="Phat Tran" w:date="2016-10-28T15:40:00Z">
        <w:r w:rsidR="00E52F6C" w:rsidRPr="00957567">
          <w:rPr>
            <w:rFonts w:ascii="Times New Roman" w:hAnsi="Times New Roman" w:cs="Times New Roman"/>
            <w:sz w:val="28"/>
            <w:szCs w:val="28"/>
            <w:rPrChange w:id="927" w:author="Phạm Anh Đại" w:date="2016-11-16T08:54:00Z">
              <w:rPr>
                <w:rFonts w:ascii="Times New Roman" w:hAnsi="Times New Roman" w:cs="Times New Roman"/>
                <w:sz w:val="24"/>
                <w:szCs w:val="24"/>
              </w:rPr>
            </w:rPrChange>
          </w:rPr>
          <w:t xml:space="preserve"> đừng </w:t>
        </w:r>
      </w:ins>
      <w:ins w:id="928" w:author="van thang" w:date="2016-10-21T15:09:00Z">
        <w:r w:rsidRPr="00957567">
          <w:rPr>
            <w:rFonts w:ascii="Times New Roman" w:hAnsi="Times New Roman" w:cs="Times New Roman"/>
            <w:sz w:val="28"/>
            <w:szCs w:val="28"/>
            <w:rPrChange w:id="929" w:author="Phạm Anh Đại" w:date="2016-11-16T08:54:00Z">
              <w:rPr>
                <w:rFonts w:ascii="Times New Roman" w:hAnsi="Times New Roman" w:cs="Times New Roman"/>
                <w:sz w:val="24"/>
                <w:szCs w:val="24"/>
              </w:rPr>
            </w:rPrChange>
          </w:rPr>
          <w:t xml:space="preserve">dừng lại: </w:t>
        </w:r>
      </w:ins>
      <w:ins w:id="930" w:author="Biển Phan Y" w:date="2016-11-23T21:46:00Z">
        <w:r w:rsidR="00AE24B5">
          <w:rPr>
            <w:rFonts w:ascii="Times New Roman" w:hAnsi="Times New Roman" w:cs="Times New Roman"/>
            <w:sz w:val="28"/>
            <w:szCs w:val="28"/>
          </w:rPr>
          <w:t xml:space="preserve">hãy </w:t>
        </w:r>
      </w:ins>
      <w:ins w:id="931" w:author="van thang" w:date="2016-10-21T15:09:00Z">
        <w:r w:rsidRPr="00957567">
          <w:rPr>
            <w:rFonts w:ascii="Times New Roman" w:hAnsi="Times New Roman" w:cs="Times New Roman"/>
            <w:sz w:val="28"/>
            <w:szCs w:val="28"/>
            <w:rPrChange w:id="932" w:author="Phạm Anh Đại" w:date="2016-11-16T08:54:00Z">
              <w:rPr>
                <w:rFonts w:ascii="Times New Roman" w:hAnsi="Times New Roman" w:cs="Times New Roman"/>
                <w:sz w:val="24"/>
                <w:szCs w:val="24"/>
              </w:rPr>
            </w:rPrChange>
          </w:rPr>
          <w:t>hỏi tại sao</w:t>
        </w:r>
        <w:del w:id="933" w:author="Biển Phan Y" w:date="2016-11-23T21:46:00Z">
          <w:r w:rsidRPr="00957567" w:rsidDel="00AE24B5">
            <w:rPr>
              <w:rFonts w:ascii="Times New Roman" w:hAnsi="Times New Roman" w:cs="Times New Roman"/>
              <w:sz w:val="28"/>
              <w:szCs w:val="28"/>
              <w:rPrChange w:id="934" w:author="Phạm Anh Đại" w:date="2016-11-16T08:54:00Z">
                <w:rPr>
                  <w:rFonts w:ascii="Times New Roman" w:hAnsi="Times New Roman" w:cs="Times New Roman"/>
                  <w:sz w:val="24"/>
                  <w:szCs w:val="24"/>
                </w:rPr>
              </w:rPrChange>
            </w:rPr>
            <w:delText xml:space="preserve"> đó là</w:delText>
          </w:r>
        </w:del>
        <w:r w:rsidRPr="00957567">
          <w:rPr>
            <w:rFonts w:ascii="Times New Roman" w:hAnsi="Times New Roman" w:cs="Times New Roman"/>
            <w:sz w:val="28"/>
            <w:szCs w:val="28"/>
            <w:rPrChange w:id="935" w:author="Phạm Anh Đại" w:date="2016-11-16T08:54:00Z">
              <w:rPr>
                <w:rFonts w:ascii="Times New Roman" w:hAnsi="Times New Roman" w:cs="Times New Roman"/>
                <w:sz w:val="24"/>
                <w:szCs w:val="24"/>
              </w:rPr>
            </w:rPrChange>
          </w:rPr>
          <w:t xml:space="preserve"> trường hợp</w:t>
        </w:r>
      </w:ins>
      <w:ins w:id="936" w:author="Biển Phan Y" w:date="2016-11-23T21:46:00Z">
        <w:r w:rsidR="00AE24B5">
          <w:rPr>
            <w:rFonts w:ascii="Times New Roman" w:hAnsi="Times New Roman" w:cs="Times New Roman"/>
            <w:sz w:val="28"/>
            <w:szCs w:val="28"/>
          </w:rPr>
          <w:t xml:space="preserve"> đó lại xảy ra</w:t>
        </w:r>
      </w:ins>
      <w:ins w:id="937" w:author="van thang" w:date="2016-10-21T15:09:00Z">
        <w:r w:rsidRPr="00957567">
          <w:rPr>
            <w:rFonts w:ascii="Times New Roman" w:hAnsi="Times New Roman" w:cs="Times New Roman"/>
            <w:sz w:val="28"/>
            <w:szCs w:val="28"/>
            <w:rPrChange w:id="938" w:author="Phạm Anh Đại" w:date="2016-11-16T08:54:00Z">
              <w:rPr>
                <w:rFonts w:ascii="Times New Roman" w:hAnsi="Times New Roman" w:cs="Times New Roman"/>
                <w:sz w:val="24"/>
                <w:szCs w:val="24"/>
              </w:rPr>
            </w:rPrChange>
          </w:rPr>
          <w:t xml:space="preserve">. Và sau đó </w:t>
        </w:r>
        <w:del w:id="939" w:author="Phat Tran" w:date="2016-10-28T15:39:00Z">
          <w:r w:rsidRPr="00957567" w:rsidDel="00E52F6C">
            <w:rPr>
              <w:rFonts w:ascii="Times New Roman" w:hAnsi="Times New Roman" w:cs="Times New Roman"/>
              <w:sz w:val="28"/>
              <w:szCs w:val="28"/>
              <w:rPrChange w:id="940" w:author="Phạm Anh Đại" w:date="2016-11-16T08:54:00Z">
                <w:rPr>
                  <w:rFonts w:ascii="Times New Roman" w:hAnsi="Times New Roman" w:cs="Times New Roman"/>
                  <w:sz w:val="24"/>
                  <w:szCs w:val="24"/>
                </w:rPr>
              </w:rPrChange>
            </w:rPr>
            <w:delText>yêu cầu</w:delText>
          </w:r>
        </w:del>
      </w:ins>
      <w:ins w:id="941" w:author="Phat Tran" w:date="2016-10-28T15:39:00Z">
        <w:r w:rsidR="00E52F6C" w:rsidRPr="00957567">
          <w:rPr>
            <w:rFonts w:ascii="Times New Roman" w:hAnsi="Times New Roman" w:cs="Times New Roman"/>
            <w:sz w:val="28"/>
            <w:szCs w:val="28"/>
            <w:rPrChange w:id="942" w:author="Phạm Anh Đại" w:date="2016-11-16T08:54:00Z">
              <w:rPr>
                <w:rFonts w:ascii="Times New Roman" w:hAnsi="Times New Roman" w:cs="Times New Roman"/>
                <w:sz w:val="24"/>
                <w:szCs w:val="24"/>
              </w:rPr>
            </w:rPrChange>
          </w:rPr>
          <w:t xml:space="preserve"> hỏi</w:t>
        </w:r>
      </w:ins>
      <w:ins w:id="943" w:author="van thang" w:date="2016-10-21T15:09:00Z">
        <w:r w:rsidRPr="00957567">
          <w:rPr>
            <w:rFonts w:ascii="Times New Roman" w:hAnsi="Times New Roman" w:cs="Times New Roman"/>
            <w:sz w:val="28"/>
            <w:szCs w:val="28"/>
            <w:rPrChange w:id="944" w:author="Phạm Anh Đại" w:date="2016-11-16T08:54:00Z">
              <w:rPr>
                <w:rFonts w:ascii="Times New Roman" w:hAnsi="Times New Roman" w:cs="Times New Roman"/>
                <w:sz w:val="24"/>
                <w:szCs w:val="24"/>
              </w:rPr>
            </w:rPrChange>
          </w:rPr>
          <w:t xml:space="preserve"> tại sao một lần nữa. Tiếp tục </w:t>
        </w:r>
        <w:del w:id="945" w:author="Phat Tran" w:date="2016-10-28T15:39:00Z">
          <w:r w:rsidRPr="00957567" w:rsidDel="00E52F6C">
            <w:rPr>
              <w:rFonts w:ascii="Times New Roman" w:hAnsi="Times New Roman" w:cs="Times New Roman"/>
              <w:sz w:val="28"/>
              <w:szCs w:val="28"/>
              <w:rPrChange w:id="946" w:author="Phạm Anh Đại" w:date="2016-11-16T08:54:00Z">
                <w:rPr>
                  <w:rFonts w:ascii="Times New Roman" w:hAnsi="Times New Roman" w:cs="Times New Roman"/>
                  <w:sz w:val="24"/>
                  <w:szCs w:val="24"/>
                </w:rPr>
              </w:rPrChange>
            </w:rPr>
            <w:delText>yêu cầu</w:delText>
          </w:r>
        </w:del>
      </w:ins>
      <w:ins w:id="947" w:author="Phat Tran" w:date="2016-10-28T15:39:00Z">
        <w:r w:rsidR="00E52F6C" w:rsidRPr="00957567">
          <w:rPr>
            <w:rFonts w:ascii="Times New Roman" w:hAnsi="Times New Roman" w:cs="Times New Roman"/>
            <w:sz w:val="28"/>
            <w:szCs w:val="28"/>
            <w:rPrChange w:id="948" w:author="Phạm Anh Đại" w:date="2016-11-16T08:54:00Z">
              <w:rPr>
                <w:rFonts w:ascii="Times New Roman" w:hAnsi="Times New Roman" w:cs="Times New Roman"/>
                <w:sz w:val="24"/>
                <w:szCs w:val="24"/>
              </w:rPr>
            </w:rPrChange>
          </w:rPr>
          <w:t xml:space="preserve"> hỏi</w:t>
        </w:r>
      </w:ins>
      <w:ins w:id="949" w:author="van thang" w:date="2016-10-21T15:09:00Z">
        <w:r w:rsidRPr="00957567">
          <w:rPr>
            <w:rFonts w:ascii="Times New Roman" w:hAnsi="Times New Roman" w:cs="Times New Roman"/>
            <w:sz w:val="28"/>
            <w:szCs w:val="28"/>
            <w:rPrChange w:id="950" w:author="Phạm Anh Đại" w:date="2016-11-16T08:54:00Z">
              <w:rPr>
                <w:rFonts w:ascii="Times New Roman" w:hAnsi="Times New Roman" w:cs="Times New Roman"/>
                <w:sz w:val="24"/>
                <w:szCs w:val="24"/>
              </w:rPr>
            </w:rPrChange>
          </w:rPr>
          <w:t xml:space="preserve"> cho đến khi bạn đã phát hiện ra những </w:t>
        </w:r>
        <w:del w:id="951" w:author="Phat Tran" w:date="2016-10-28T15:40:00Z">
          <w:r w:rsidRPr="00957567" w:rsidDel="00E52F6C">
            <w:rPr>
              <w:rFonts w:ascii="Times New Roman" w:hAnsi="Times New Roman" w:cs="Times New Roman"/>
              <w:sz w:val="28"/>
              <w:szCs w:val="28"/>
              <w:rPrChange w:id="952" w:author="Phạm Anh Đại" w:date="2016-11-16T08:54:00Z">
                <w:rPr>
                  <w:rFonts w:ascii="Times New Roman" w:hAnsi="Times New Roman" w:cs="Times New Roman"/>
                  <w:sz w:val="24"/>
                  <w:szCs w:val="24"/>
                </w:rPr>
              </w:rPrChange>
            </w:rPr>
            <w:delText>sự thật cơ bản gây ra</w:delText>
          </w:r>
        </w:del>
      </w:ins>
      <w:ins w:id="953" w:author="Phat Tran" w:date="2016-10-28T15:40:00Z">
        <w:r w:rsidR="00E52F6C" w:rsidRPr="00957567">
          <w:rPr>
            <w:rFonts w:ascii="Times New Roman" w:hAnsi="Times New Roman" w:cs="Times New Roman"/>
            <w:sz w:val="28"/>
            <w:szCs w:val="28"/>
            <w:rPrChange w:id="954" w:author="Phạm Anh Đại" w:date="2016-11-16T08:54:00Z">
              <w:rPr>
                <w:rFonts w:ascii="Times New Roman" w:hAnsi="Times New Roman" w:cs="Times New Roman"/>
                <w:sz w:val="24"/>
                <w:szCs w:val="24"/>
              </w:rPr>
            </w:rPrChange>
          </w:rPr>
          <w:t xml:space="preserve"> nguyên nhân cơ bản thật sự</w:t>
        </w:r>
      </w:ins>
      <w:ins w:id="955" w:author="van thang" w:date="2016-10-21T15:09:00Z">
        <w:r w:rsidRPr="00957567">
          <w:rPr>
            <w:rFonts w:ascii="Times New Roman" w:hAnsi="Times New Roman" w:cs="Times New Roman"/>
            <w:sz w:val="28"/>
            <w:szCs w:val="28"/>
            <w:rPrChange w:id="956" w:author="Phạm Anh Đại" w:date="2016-11-16T08:54:00Z">
              <w:rPr>
                <w:rFonts w:ascii="Times New Roman" w:hAnsi="Times New Roman" w:cs="Times New Roman"/>
                <w:sz w:val="24"/>
                <w:szCs w:val="24"/>
              </w:rPr>
            </w:rPrChange>
          </w:rPr>
          <w:t>.</w:t>
        </w:r>
        <w:del w:id="957" w:author="Biển Phan Y" w:date="2016-11-23T21:48:00Z">
          <w:r w:rsidRPr="00957567" w:rsidDel="002217AA">
            <w:rPr>
              <w:rFonts w:ascii="Times New Roman" w:hAnsi="Times New Roman" w:cs="Times New Roman"/>
              <w:sz w:val="28"/>
              <w:szCs w:val="28"/>
              <w:rPrChange w:id="958" w:author="Phạm Anh Đại" w:date="2016-11-16T08:54:00Z">
                <w:rPr>
                  <w:rFonts w:ascii="Times New Roman" w:hAnsi="Times New Roman" w:cs="Times New Roman"/>
                  <w:sz w:val="24"/>
                  <w:szCs w:val="24"/>
                </w:rPr>
              </w:rPrChange>
            </w:rPr>
            <w:delText xml:space="preserve"> Phải chăng đó là chính xác </w:delText>
          </w:r>
        </w:del>
      </w:ins>
      <w:ins w:id="959" w:author="Phat Tran" w:date="2016-10-28T15:40:00Z">
        <w:del w:id="960" w:author="Biển Phan Y" w:date="2016-11-23T21:48:00Z">
          <w:r w:rsidR="00E52F6C" w:rsidRPr="00957567" w:rsidDel="002217AA">
            <w:rPr>
              <w:rFonts w:ascii="Times New Roman" w:hAnsi="Times New Roman" w:cs="Times New Roman"/>
              <w:sz w:val="28"/>
              <w:szCs w:val="28"/>
              <w:rPrChange w:id="961" w:author="Phạm Anh Đại" w:date="2016-11-16T08:54:00Z">
                <w:rPr>
                  <w:rFonts w:ascii="Times New Roman" w:hAnsi="Times New Roman" w:cs="Times New Roman"/>
                  <w:sz w:val="24"/>
                  <w:szCs w:val="24"/>
                </w:rPr>
              </w:rPrChange>
            </w:rPr>
            <w:delText>là</w:delText>
          </w:r>
        </w:del>
        <w:r w:rsidR="00E52F6C" w:rsidRPr="00957567">
          <w:rPr>
            <w:rFonts w:ascii="Times New Roman" w:hAnsi="Times New Roman" w:cs="Times New Roman"/>
            <w:sz w:val="28"/>
            <w:szCs w:val="28"/>
            <w:rPrChange w:id="962" w:author="Phạm Anh Đại" w:date="2016-11-16T08:54:00Z">
              <w:rPr>
                <w:rFonts w:ascii="Times New Roman" w:hAnsi="Times New Roman" w:cs="Times New Roman"/>
                <w:sz w:val="24"/>
                <w:szCs w:val="24"/>
              </w:rPr>
            </w:rPrChange>
          </w:rPr>
          <w:t xml:space="preserve"> </w:t>
        </w:r>
      </w:ins>
      <w:ins w:id="963" w:author="van thang" w:date="2016-10-21T15:09:00Z">
        <w:del w:id="964" w:author="Phat Tran" w:date="2016-10-28T15:40:00Z">
          <w:r w:rsidRPr="00957567" w:rsidDel="00E52F6C">
            <w:rPr>
              <w:rFonts w:ascii="Times New Roman" w:hAnsi="Times New Roman" w:cs="Times New Roman"/>
              <w:sz w:val="28"/>
              <w:szCs w:val="28"/>
              <w:rPrChange w:id="965" w:author="Phạm Anh Đại" w:date="2016-11-16T08:54:00Z">
                <w:rPr>
                  <w:rFonts w:ascii="Times New Roman" w:hAnsi="Times New Roman" w:cs="Times New Roman"/>
                  <w:sz w:val="24"/>
                  <w:szCs w:val="24"/>
                </w:rPr>
              </w:rPrChange>
            </w:rPr>
            <w:delText>những</w:delText>
          </w:r>
        </w:del>
        <w:r w:rsidRPr="00957567">
          <w:rPr>
            <w:rFonts w:ascii="Times New Roman" w:hAnsi="Times New Roman" w:cs="Times New Roman"/>
            <w:sz w:val="28"/>
            <w:szCs w:val="28"/>
            <w:rPrChange w:id="966" w:author="Phạm Anh Đại" w:date="2016-11-16T08:54:00Z">
              <w:rPr>
                <w:rFonts w:ascii="Times New Roman" w:hAnsi="Times New Roman" w:cs="Times New Roman"/>
                <w:sz w:val="24"/>
                <w:szCs w:val="24"/>
              </w:rPr>
            </w:rPrChange>
          </w:rPr>
          <w:t xml:space="preserve"> </w:t>
        </w:r>
      </w:ins>
      <w:ins w:id="967" w:author="Biển Phan Y" w:date="2016-11-23T21:48:00Z">
        <w:r w:rsidR="002217AA">
          <w:rPr>
            <w:rFonts w:ascii="Times New Roman" w:hAnsi="Times New Roman" w:cs="Times New Roman"/>
            <w:sz w:val="28"/>
            <w:szCs w:val="28"/>
          </w:rPr>
          <w:t xml:space="preserve">Có phải đã đủ </w:t>
        </w:r>
      </w:ins>
      <w:ins w:id="968" w:author="van thang" w:date="2016-10-21T15:09:00Z">
        <w:r w:rsidRPr="00957567">
          <w:rPr>
            <w:rFonts w:ascii="Times New Roman" w:hAnsi="Times New Roman" w:cs="Times New Roman"/>
            <w:sz w:val="28"/>
            <w:szCs w:val="28"/>
            <w:rPrChange w:id="969" w:author="Phạm Anh Đại" w:date="2016-11-16T08:54:00Z">
              <w:rPr>
                <w:rFonts w:ascii="Times New Roman" w:hAnsi="Times New Roman" w:cs="Times New Roman"/>
                <w:sz w:val="24"/>
                <w:szCs w:val="24"/>
              </w:rPr>
            </w:rPrChange>
          </w:rPr>
          <w:t>năm</w:t>
        </w:r>
      </w:ins>
      <w:ins w:id="970" w:author="Biển Phan Y" w:date="2016-11-23T21:48:00Z">
        <w:r w:rsidR="002217AA">
          <w:rPr>
            <w:rFonts w:ascii="Times New Roman" w:hAnsi="Times New Roman" w:cs="Times New Roman"/>
            <w:sz w:val="28"/>
            <w:szCs w:val="28"/>
          </w:rPr>
          <w:t xml:space="preserve"> câu hỏi</w:t>
        </w:r>
      </w:ins>
      <w:ins w:id="971" w:author="van thang" w:date="2016-10-21T15:09:00Z">
        <w:r w:rsidRPr="00957567">
          <w:rPr>
            <w:rFonts w:ascii="Times New Roman" w:hAnsi="Times New Roman" w:cs="Times New Roman"/>
            <w:sz w:val="28"/>
            <w:szCs w:val="28"/>
            <w:rPrChange w:id="972" w:author="Phạm Anh Đại" w:date="2016-11-16T08:54:00Z">
              <w:rPr>
                <w:rFonts w:ascii="Times New Roman" w:hAnsi="Times New Roman" w:cs="Times New Roman"/>
                <w:sz w:val="24"/>
                <w:szCs w:val="24"/>
              </w:rPr>
            </w:rPrChange>
          </w:rPr>
          <w:t xml:space="preserve">? Không, nhưng </w:t>
        </w:r>
        <w:del w:id="973" w:author="Phat Tran" w:date="2016-10-28T15:40:00Z">
          <w:r w:rsidRPr="00957567" w:rsidDel="00E52F6C">
            <w:rPr>
              <w:rFonts w:ascii="Times New Roman" w:hAnsi="Times New Roman" w:cs="Times New Roman"/>
              <w:sz w:val="28"/>
              <w:szCs w:val="28"/>
              <w:rPrChange w:id="974" w:author="Phạm Anh Đại" w:date="2016-11-16T08:54:00Z">
                <w:rPr>
                  <w:rFonts w:ascii="Times New Roman" w:hAnsi="Times New Roman" w:cs="Times New Roman"/>
                  <w:sz w:val="24"/>
                  <w:szCs w:val="24"/>
                </w:rPr>
              </w:rPrChange>
            </w:rPr>
            <w:delText>kêu</w:delText>
          </w:r>
        </w:del>
        <w:r w:rsidRPr="00957567">
          <w:rPr>
            <w:rFonts w:ascii="Times New Roman" w:hAnsi="Times New Roman" w:cs="Times New Roman"/>
            <w:sz w:val="28"/>
            <w:szCs w:val="28"/>
            <w:rPrChange w:id="975" w:author="Phạm Anh Đại" w:date="2016-11-16T08:54:00Z">
              <w:rPr>
                <w:rFonts w:ascii="Times New Roman" w:hAnsi="Times New Roman" w:cs="Times New Roman"/>
                <w:sz w:val="24"/>
                <w:szCs w:val="24"/>
              </w:rPr>
            </w:rPrChange>
          </w:rPr>
          <w:t xml:space="preserve"> gọi</w:t>
        </w:r>
        <w:del w:id="976" w:author="Biển Phan Y" w:date="2016-11-23T21:49:00Z">
          <w:r w:rsidRPr="00957567" w:rsidDel="002217AA">
            <w:rPr>
              <w:rFonts w:ascii="Times New Roman" w:hAnsi="Times New Roman" w:cs="Times New Roman"/>
              <w:sz w:val="28"/>
              <w:szCs w:val="28"/>
              <w:rPrChange w:id="977" w:author="Phạm Anh Đại" w:date="2016-11-16T08:54:00Z">
                <w:rPr>
                  <w:rFonts w:ascii="Times New Roman" w:hAnsi="Times New Roman" w:cs="Times New Roman"/>
                  <w:sz w:val="24"/>
                  <w:szCs w:val="24"/>
                </w:rPr>
              </w:rPrChange>
            </w:rPr>
            <w:delText xml:space="preserve"> các</w:delText>
          </w:r>
        </w:del>
      </w:ins>
      <w:ins w:id="978" w:author="Biển Phan Y" w:date="2016-11-23T21:49:00Z">
        <w:r w:rsidR="002217AA">
          <w:rPr>
            <w:rFonts w:ascii="Times New Roman" w:hAnsi="Times New Roman" w:cs="Times New Roman"/>
            <w:sz w:val="28"/>
            <w:szCs w:val="28"/>
          </w:rPr>
          <w:t xml:space="preserve"> là</w:t>
        </w:r>
      </w:ins>
      <w:ins w:id="979" w:author="van thang" w:date="2016-10-21T15:09:00Z">
        <w:r w:rsidRPr="00957567">
          <w:rPr>
            <w:rFonts w:ascii="Times New Roman" w:hAnsi="Times New Roman" w:cs="Times New Roman"/>
            <w:sz w:val="28"/>
            <w:szCs w:val="28"/>
            <w:rPrChange w:id="980" w:author="Phạm Anh Đại" w:date="2016-11-16T08:54:00Z">
              <w:rPr>
                <w:rFonts w:ascii="Times New Roman" w:hAnsi="Times New Roman" w:cs="Times New Roman"/>
                <w:sz w:val="24"/>
                <w:szCs w:val="24"/>
              </w:rPr>
            </w:rPrChange>
          </w:rPr>
          <w:t xml:space="preserve"> thủ tục "Năm </w:t>
        </w:r>
      </w:ins>
      <w:ins w:id="981" w:author="Phat Tran" w:date="2016-10-28T15:41:00Z">
        <w:r w:rsidR="00E52F6C" w:rsidRPr="00957567">
          <w:rPr>
            <w:rFonts w:ascii="Times New Roman" w:hAnsi="Times New Roman" w:cs="Times New Roman"/>
            <w:sz w:val="28"/>
            <w:szCs w:val="28"/>
            <w:rPrChange w:id="982" w:author="Phạm Anh Đại" w:date="2016-11-16T08:54:00Z">
              <w:rPr>
                <w:rFonts w:ascii="Times New Roman" w:hAnsi="Times New Roman" w:cs="Times New Roman"/>
                <w:sz w:val="24"/>
                <w:szCs w:val="24"/>
              </w:rPr>
            </w:rPrChange>
          </w:rPr>
          <w:t xml:space="preserve">câu hỏi Tại sao </w:t>
        </w:r>
      </w:ins>
      <w:ins w:id="983" w:author="van thang" w:date="2016-10-21T15:09:00Z">
        <w:del w:id="984" w:author="Phat Tran" w:date="2016-10-28T15:41:00Z">
          <w:r w:rsidRPr="00957567" w:rsidDel="00E52F6C">
            <w:rPr>
              <w:rFonts w:ascii="Times New Roman" w:hAnsi="Times New Roman" w:cs="Times New Roman"/>
              <w:sz w:val="28"/>
              <w:szCs w:val="28"/>
              <w:rPrChange w:id="985" w:author="Phạm Anh Đại" w:date="2016-11-16T08:54:00Z">
                <w:rPr>
                  <w:rFonts w:ascii="Times New Roman" w:hAnsi="Times New Roman" w:cs="Times New Roman"/>
                  <w:sz w:val="24"/>
                  <w:szCs w:val="24"/>
                </w:rPr>
              </w:rPrChange>
            </w:rPr>
            <w:delText>Whys</w:delText>
          </w:r>
        </w:del>
        <w:r w:rsidRPr="00957567">
          <w:rPr>
            <w:rFonts w:ascii="Times New Roman" w:hAnsi="Times New Roman" w:cs="Times New Roman"/>
            <w:sz w:val="28"/>
            <w:szCs w:val="28"/>
            <w:rPrChange w:id="986" w:author="Phạm Anh Đại" w:date="2016-11-16T08:54:00Z">
              <w:rPr>
                <w:rFonts w:ascii="Times New Roman" w:hAnsi="Times New Roman" w:cs="Times New Roman"/>
                <w:sz w:val="24"/>
                <w:szCs w:val="24"/>
              </w:rPr>
            </w:rPrChange>
          </w:rPr>
          <w:t xml:space="preserve">" </w:t>
        </w:r>
      </w:ins>
      <w:ins w:id="987" w:author="Biển Phan Y" w:date="2016-11-23T21:49:00Z">
        <w:r w:rsidR="002217AA">
          <w:rPr>
            <w:rFonts w:ascii="Times New Roman" w:hAnsi="Times New Roman" w:cs="Times New Roman"/>
            <w:sz w:val="28"/>
            <w:szCs w:val="28"/>
          </w:rPr>
          <w:t xml:space="preserve">để </w:t>
        </w:r>
      </w:ins>
      <w:ins w:id="988" w:author="van thang" w:date="2016-10-21T15:09:00Z">
        <w:r w:rsidRPr="00957567">
          <w:rPr>
            <w:rFonts w:ascii="Times New Roman" w:hAnsi="Times New Roman" w:cs="Times New Roman"/>
            <w:sz w:val="28"/>
            <w:szCs w:val="28"/>
            <w:rPrChange w:id="989" w:author="Phạm Anh Đại" w:date="2016-11-16T08:54:00Z">
              <w:rPr>
                <w:rFonts w:ascii="Times New Roman" w:hAnsi="Times New Roman" w:cs="Times New Roman"/>
                <w:sz w:val="24"/>
                <w:szCs w:val="24"/>
              </w:rPr>
            </w:rPrChange>
          </w:rPr>
          <w:t xml:space="preserve">nhấn mạnh sự cần thiết phải tiếp tục ngay cả sau khi một </w:t>
        </w:r>
        <w:del w:id="990" w:author="Phat Tran" w:date="2016-10-28T15:41:00Z">
          <w:r w:rsidRPr="00957567" w:rsidDel="00E52F6C">
            <w:rPr>
              <w:rFonts w:ascii="Times New Roman" w:hAnsi="Times New Roman" w:cs="Times New Roman"/>
              <w:sz w:val="28"/>
              <w:szCs w:val="28"/>
              <w:rPrChange w:id="991" w:author="Phạm Anh Đại" w:date="2016-11-16T08:54:00Z">
                <w:rPr>
                  <w:rFonts w:ascii="Times New Roman" w:hAnsi="Times New Roman" w:cs="Times New Roman"/>
                  <w:sz w:val="24"/>
                  <w:szCs w:val="24"/>
                </w:rPr>
              </w:rPrChange>
            </w:rPr>
            <w:delText xml:space="preserve">Lý do </w:delText>
          </w:r>
        </w:del>
      </w:ins>
      <w:ins w:id="992" w:author="Phat Tran" w:date="2016-10-28T15:41:00Z">
        <w:r w:rsidR="00E52F6C" w:rsidRPr="00957567">
          <w:rPr>
            <w:rFonts w:ascii="Times New Roman" w:hAnsi="Times New Roman" w:cs="Times New Roman"/>
            <w:sz w:val="28"/>
            <w:szCs w:val="28"/>
            <w:rPrChange w:id="993" w:author="Phạm Anh Đại" w:date="2016-11-16T08:54:00Z">
              <w:rPr>
                <w:rFonts w:ascii="Times New Roman" w:hAnsi="Times New Roman" w:cs="Times New Roman"/>
                <w:sz w:val="24"/>
                <w:szCs w:val="24"/>
              </w:rPr>
            </w:rPrChange>
          </w:rPr>
          <w:t xml:space="preserve"> lý do </w:t>
        </w:r>
      </w:ins>
      <w:ins w:id="994" w:author="van thang" w:date="2016-10-21T15:09:00Z">
        <w:r w:rsidRPr="00957567">
          <w:rPr>
            <w:rFonts w:ascii="Times New Roman" w:hAnsi="Times New Roman" w:cs="Times New Roman"/>
            <w:sz w:val="28"/>
            <w:szCs w:val="28"/>
            <w:rPrChange w:id="995" w:author="Phạm Anh Đại" w:date="2016-11-16T08:54:00Z">
              <w:rPr>
                <w:rFonts w:ascii="Times New Roman" w:hAnsi="Times New Roman" w:cs="Times New Roman"/>
                <w:sz w:val="24"/>
                <w:szCs w:val="24"/>
              </w:rPr>
            </w:rPrChange>
          </w:rPr>
          <w:t>đã được tìm thấy. Hãy xem xét làm thế nào điều này có thể được áp dụng cho các phân tích các vụ tai nạn F-22:</w:t>
        </w:r>
      </w:ins>
    </w:p>
    <w:tbl>
      <w:tblPr>
        <w:tblStyle w:val="TableGrid"/>
        <w:tblW w:w="0" w:type="auto"/>
        <w:tblLook w:val="04A0" w:firstRow="1" w:lastRow="0" w:firstColumn="1" w:lastColumn="0" w:noHBand="0" w:noVBand="1"/>
      </w:tblPr>
      <w:tblGrid>
        <w:gridCol w:w="4675"/>
        <w:gridCol w:w="4675"/>
      </w:tblGrid>
      <w:tr w:rsidR="00FA02FA" w:rsidRPr="00957567" w14:paraId="2FA7E1A3" w14:textId="77777777" w:rsidTr="00FA02FA">
        <w:trPr>
          <w:ins w:id="996" w:author="van thang" w:date="2016-10-21T15:09:00Z"/>
        </w:trPr>
        <w:tc>
          <w:tcPr>
            <w:tcW w:w="4675" w:type="dxa"/>
            <w:tcBorders>
              <w:top w:val="single" w:sz="4" w:space="0" w:color="auto"/>
              <w:left w:val="single" w:sz="4" w:space="0" w:color="auto"/>
              <w:bottom w:val="single" w:sz="4" w:space="0" w:color="auto"/>
              <w:right w:val="single" w:sz="4" w:space="0" w:color="auto"/>
            </w:tcBorders>
            <w:hideMark/>
          </w:tcPr>
          <w:p w14:paraId="5E470BCF" w14:textId="77777777" w:rsidR="00FA02FA" w:rsidRPr="00957567" w:rsidRDefault="00FA02FA">
            <w:pPr>
              <w:spacing w:line="240" w:lineRule="auto"/>
              <w:jc w:val="both"/>
              <w:rPr>
                <w:ins w:id="997" w:author="van thang" w:date="2016-10-21T15:09:00Z"/>
                <w:rFonts w:ascii="Times New Roman" w:hAnsi="Times New Roman" w:cs="Times New Roman"/>
                <w:sz w:val="28"/>
                <w:szCs w:val="28"/>
                <w:rPrChange w:id="998" w:author="Phạm Anh Đại" w:date="2016-11-16T08:54:00Z">
                  <w:rPr>
                    <w:ins w:id="999" w:author="van thang" w:date="2016-10-21T15:09:00Z"/>
                    <w:rFonts w:ascii="Times New Roman" w:hAnsi="Times New Roman" w:cs="Times New Roman"/>
                    <w:sz w:val="24"/>
                    <w:szCs w:val="24"/>
                  </w:rPr>
                </w:rPrChange>
              </w:rPr>
              <w:pPrChange w:id="1000" w:author="Biển Phan Y" w:date="2016-11-22T22:50:00Z">
                <w:pPr>
                  <w:spacing w:line="240" w:lineRule="auto"/>
                </w:pPr>
              </w:pPrChange>
            </w:pPr>
            <w:ins w:id="1001" w:author="van thang" w:date="2016-10-21T15:09:00Z">
              <w:r w:rsidRPr="00957567">
                <w:rPr>
                  <w:rFonts w:ascii="Times New Roman" w:hAnsi="Times New Roman" w:cs="Times New Roman"/>
                  <w:sz w:val="28"/>
                  <w:szCs w:val="28"/>
                  <w:rPrChange w:id="1002" w:author="Phạm Anh Đại" w:date="2016-11-16T08:54:00Z">
                    <w:rPr>
                      <w:rFonts w:ascii="Times New Roman" w:hAnsi="Times New Roman" w:cs="Times New Roman"/>
                      <w:sz w:val="24"/>
                      <w:szCs w:val="24"/>
                    </w:rPr>
                  </w:rPrChange>
                </w:rPr>
                <w:t>Câu hỏi</w:t>
              </w:r>
            </w:ins>
          </w:p>
        </w:tc>
        <w:tc>
          <w:tcPr>
            <w:tcW w:w="4675" w:type="dxa"/>
            <w:tcBorders>
              <w:top w:val="single" w:sz="4" w:space="0" w:color="auto"/>
              <w:left w:val="single" w:sz="4" w:space="0" w:color="auto"/>
              <w:bottom w:val="single" w:sz="4" w:space="0" w:color="auto"/>
              <w:right w:val="single" w:sz="4" w:space="0" w:color="auto"/>
            </w:tcBorders>
            <w:hideMark/>
          </w:tcPr>
          <w:p w14:paraId="669CFD22" w14:textId="77777777" w:rsidR="00FA02FA" w:rsidRPr="00957567" w:rsidRDefault="00FA02FA">
            <w:pPr>
              <w:spacing w:line="240" w:lineRule="auto"/>
              <w:jc w:val="both"/>
              <w:rPr>
                <w:ins w:id="1003" w:author="van thang" w:date="2016-10-21T15:09:00Z"/>
                <w:rFonts w:ascii="Times New Roman" w:hAnsi="Times New Roman" w:cs="Times New Roman"/>
                <w:sz w:val="28"/>
                <w:szCs w:val="28"/>
                <w:rPrChange w:id="1004" w:author="Phạm Anh Đại" w:date="2016-11-16T08:54:00Z">
                  <w:rPr>
                    <w:ins w:id="1005" w:author="van thang" w:date="2016-10-21T15:09:00Z"/>
                    <w:rFonts w:ascii="Times New Roman" w:hAnsi="Times New Roman" w:cs="Times New Roman"/>
                    <w:sz w:val="24"/>
                    <w:szCs w:val="24"/>
                  </w:rPr>
                </w:rPrChange>
              </w:rPr>
              <w:pPrChange w:id="1006" w:author="Biển Phan Y" w:date="2016-11-22T22:50:00Z">
                <w:pPr>
                  <w:spacing w:line="240" w:lineRule="auto"/>
                </w:pPr>
              </w:pPrChange>
            </w:pPr>
            <w:ins w:id="1007" w:author="van thang" w:date="2016-10-21T15:09:00Z">
              <w:r w:rsidRPr="00957567">
                <w:rPr>
                  <w:rFonts w:ascii="Times New Roman" w:hAnsi="Times New Roman" w:cs="Times New Roman"/>
                  <w:sz w:val="28"/>
                  <w:szCs w:val="28"/>
                  <w:rPrChange w:id="1008" w:author="Phạm Anh Đại" w:date="2016-11-16T08:54:00Z">
                    <w:rPr>
                      <w:rFonts w:ascii="Times New Roman" w:hAnsi="Times New Roman" w:cs="Times New Roman"/>
                      <w:sz w:val="24"/>
                      <w:szCs w:val="24"/>
                    </w:rPr>
                  </w:rPrChange>
                </w:rPr>
                <w:t>Trả lời</w:t>
              </w:r>
            </w:ins>
          </w:p>
        </w:tc>
      </w:tr>
      <w:tr w:rsidR="00FA02FA" w:rsidRPr="00957567" w14:paraId="78B8BCFE" w14:textId="77777777" w:rsidTr="00FA02FA">
        <w:trPr>
          <w:ins w:id="1009" w:author="van thang" w:date="2016-10-21T15:09:00Z"/>
        </w:trPr>
        <w:tc>
          <w:tcPr>
            <w:tcW w:w="4675" w:type="dxa"/>
            <w:tcBorders>
              <w:top w:val="single" w:sz="4" w:space="0" w:color="auto"/>
              <w:left w:val="single" w:sz="4" w:space="0" w:color="auto"/>
              <w:bottom w:val="single" w:sz="4" w:space="0" w:color="auto"/>
              <w:right w:val="single" w:sz="4" w:space="0" w:color="auto"/>
            </w:tcBorders>
            <w:hideMark/>
          </w:tcPr>
          <w:p w14:paraId="5687ED59" w14:textId="77777777" w:rsidR="00FA02FA" w:rsidRPr="00957567" w:rsidRDefault="00FA02FA">
            <w:pPr>
              <w:spacing w:line="240" w:lineRule="auto"/>
              <w:jc w:val="both"/>
              <w:rPr>
                <w:ins w:id="1010" w:author="van thang" w:date="2016-10-21T15:09:00Z"/>
                <w:rFonts w:ascii="Times New Roman" w:hAnsi="Times New Roman" w:cs="Times New Roman"/>
                <w:sz w:val="28"/>
                <w:szCs w:val="28"/>
                <w:rPrChange w:id="1011" w:author="Phạm Anh Đại" w:date="2016-11-16T08:54:00Z">
                  <w:rPr>
                    <w:ins w:id="1012" w:author="van thang" w:date="2016-10-21T15:09:00Z"/>
                    <w:rFonts w:ascii="Times New Roman" w:hAnsi="Times New Roman" w:cs="Times New Roman"/>
                    <w:sz w:val="24"/>
                    <w:szCs w:val="24"/>
                  </w:rPr>
                </w:rPrChange>
              </w:rPr>
              <w:pPrChange w:id="1013" w:author="Biển Phan Y" w:date="2016-11-22T22:50:00Z">
                <w:pPr>
                  <w:spacing w:line="240" w:lineRule="auto"/>
                </w:pPr>
              </w:pPrChange>
            </w:pPr>
            <w:ins w:id="1014" w:author="van thang" w:date="2016-10-21T15:09:00Z">
              <w:r w:rsidRPr="00957567">
                <w:rPr>
                  <w:rFonts w:ascii="Times New Roman" w:hAnsi="Times New Roman" w:cs="Times New Roman"/>
                  <w:sz w:val="28"/>
                  <w:szCs w:val="28"/>
                  <w:rPrChange w:id="1015" w:author="Phạm Anh Đại" w:date="2016-11-16T08:54:00Z">
                    <w:rPr>
                      <w:rFonts w:ascii="Times New Roman" w:hAnsi="Times New Roman" w:cs="Times New Roman"/>
                      <w:sz w:val="24"/>
                      <w:szCs w:val="24"/>
                    </w:rPr>
                  </w:rPrChange>
                </w:rPr>
                <w:t>Tại sao máy bay bị rơi?</w:t>
              </w:r>
            </w:ins>
          </w:p>
        </w:tc>
        <w:tc>
          <w:tcPr>
            <w:tcW w:w="4675" w:type="dxa"/>
            <w:tcBorders>
              <w:top w:val="single" w:sz="4" w:space="0" w:color="auto"/>
              <w:left w:val="single" w:sz="4" w:space="0" w:color="auto"/>
              <w:bottom w:val="single" w:sz="4" w:space="0" w:color="auto"/>
              <w:right w:val="single" w:sz="4" w:space="0" w:color="auto"/>
            </w:tcBorders>
            <w:hideMark/>
          </w:tcPr>
          <w:p w14:paraId="37A965F2" w14:textId="77777777" w:rsidR="00FA02FA" w:rsidRPr="00957567" w:rsidRDefault="00FA02FA">
            <w:pPr>
              <w:spacing w:line="240" w:lineRule="auto"/>
              <w:jc w:val="both"/>
              <w:rPr>
                <w:ins w:id="1016" w:author="van thang" w:date="2016-10-21T15:09:00Z"/>
                <w:rFonts w:ascii="Times New Roman" w:hAnsi="Times New Roman" w:cs="Times New Roman"/>
                <w:sz w:val="28"/>
                <w:szCs w:val="28"/>
                <w:rPrChange w:id="1017" w:author="Phạm Anh Đại" w:date="2016-11-16T08:54:00Z">
                  <w:rPr>
                    <w:ins w:id="1018" w:author="van thang" w:date="2016-10-21T15:09:00Z"/>
                    <w:rFonts w:ascii="Times New Roman" w:hAnsi="Times New Roman" w:cs="Times New Roman"/>
                    <w:sz w:val="24"/>
                    <w:szCs w:val="24"/>
                  </w:rPr>
                </w:rPrChange>
              </w:rPr>
              <w:pPrChange w:id="1019" w:author="Biển Phan Y" w:date="2016-11-22T22:50:00Z">
                <w:pPr>
                  <w:spacing w:line="240" w:lineRule="auto"/>
                </w:pPr>
              </w:pPrChange>
            </w:pPr>
            <w:ins w:id="1020" w:author="van thang" w:date="2016-10-21T15:09:00Z">
              <w:r w:rsidRPr="00957567">
                <w:rPr>
                  <w:rFonts w:ascii="Times New Roman" w:hAnsi="Times New Roman" w:cs="Times New Roman"/>
                  <w:sz w:val="28"/>
                  <w:szCs w:val="28"/>
                  <w:rPrChange w:id="1021" w:author="Phạm Anh Đại" w:date="2016-11-16T08:54:00Z">
                    <w:rPr>
                      <w:rFonts w:ascii="Times New Roman" w:hAnsi="Times New Roman" w:cs="Times New Roman"/>
                      <w:sz w:val="24"/>
                      <w:szCs w:val="24"/>
                    </w:rPr>
                  </w:rPrChange>
                </w:rPr>
                <w:t>Bởi vì nó trong tình trạng không kiểm soát được.</w:t>
              </w:r>
            </w:ins>
          </w:p>
        </w:tc>
      </w:tr>
      <w:tr w:rsidR="00FA02FA" w:rsidRPr="00957567" w14:paraId="7ABFAD2E" w14:textId="77777777" w:rsidTr="00FA02FA">
        <w:trPr>
          <w:ins w:id="1022" w:author="van thang" w:date="2016-10-21T15:09:00Z"/>
        </w:trPr>
        <w:tc>
          <w:tcPr>
            <w:tcW w:w="4675" w:type="dxa"/>
            <w:tcBorders>
              <w:top w:val="single" w:sz="4" w:space="0" w:color="auto"/>
              <w:left w:val="single" w:sz="4" w:space="0" w:color="auto"/>
              <w:bottom w:val="single" w:sz="4" w:space="0" w:color="auto"/>
              <w:right w:val="single" w:sz="4" w:space="0" w:color="auto"/>
            </w:tcBorders>
            <w:hideMark/>
          </w:tcPr>
          <w:p w14:paraId="6237526F" w14:textId="77777777" w:rsidR="00FA02FA" w:rsidRPr="00957567" w:rsidRDefault="00FA02FA">
            <w:pPr>
              <w:spacing w:line="240" w:lineRule="auto"/>
              <w:jc w:val="both"/>
              <w:rPr>
                <w:ins w:id="1023" w:author="van thang" w:date="2016-10-21T15:09:00Z"/>
                <w:rFonts w:ascii="Times New Roman" w:hAnsi="Times New Roman" w:cs="Times New Roman"/>
                <w:sz w:val="28"/>
                <w:szCs w:val="28"/>
                <w:rPrChange w:id="1024" w:author="Phạm Anh Đại" w:date="2016-11-16T08:54:00Z">
                  <w:rPr>
                    <w:ins w:id="1025" w:author="van thang" w:date="2016-10-21T15:09:00Z"/>
                    <w:rFonts w:ascii="Times New Roman" w:hAnsi="Times New Roman" w:cs="Times New Roman"/>
                    <w:sz w:val="24"/>
                    <w:szCs w:val="24"/>
                  </w:rPr>
                </w:rPrChange>
              </w:rPr>
              <w:pPrChange w:id="1026" w:author="Biển Phan Y" w:date="2016-11-22T22:50:00Z">
                <w:pPr>
                  <w:spacing w:line="240" w:lineRule="auto"/>
                </w:pPr>
              </w:pPrChange>
            </w:pPr>
            <w:ins w:id="1027" w:author="van thang" w:date="2016-10-21T15:09:00Z">
              <w:r w:rsidRPr="00957567">
                <w:rPr>
                  <w:rFonts w:ascii="Times New Roman" w:hAnsi="Times New Roman" w:cs="Times New Roman"/>
                  <w:sz w:val="28"/>
                  <w:szCs w:val="28"/>
                  <w:rPrChange w:id="1028" w:author="Phạm Anh Đại" w:date="2016-11-16T08:54:00Z">
                    <w:rPr>
                      <w:rFonts w:ascii="Times New Roman" w:hAnsi="Times New Roman" w:cs="Times New Roman"/>
                      <w:sz w:val="24"/>
                      <w:szCs w:val="24"/>
                    </w:rPr>
                  </w:rPrChange>
                </w:rPr>
                <w:t>Tại sao phi công không khôi phục lại trạng thái?</w:t>
              </w:r>
            </w:ins>
          </w:p>
        </w:tc>
        <w:tc>
          <w:tcPr>
            <w:tcW w:w="4675" w:type="dxa"/>
            <w:tcBorders>
              <w:top w:val="single" w:sz="4" w:space="0" w:color="auto"/>
              <w:left w:val="single" w:sz="4" w:space="0" w:color="auto"/>
              <w:bottom w:val="single" w:sz="4" w:space="0" w:color="auto"/>
              <w:right w:val="single" w:sz="4" w:space="0" w:color="auto"/>
            </w:tcBorders>
            <w:hideMark/>
          </w:tcPr>
          <w:p w14:paraId="7F625765" w14:textId="77777777" w:rsidR="00FA02FA" w:rsidRPr="00957567" w:rsidRDefault="00FA02FA">
            <w:pPr>
              <w:spacing w:line="240" w:lineRule="auto"/>
              <w:jc w:val="both"/>
              <w:rPr>
                <w:ins w:id="1029" w:author="van thang" w:date="2016-10-21T15:09:00Z"/>
                <w:rFonts w:ascii="Times New Roman" w:hAnsi="Times New Roman" w:cs="Times New Roman"/>
                <w:sz w:val="28"/>
                <w:szCs w:val="28"/>
                <w:rPrChange w:id="1030" w:author="Phạm Anh Đại" w:date="2016-11-16T08:54:00Z">
                  <w:rPr>
                    <w:ins w:id="1031" w:author="van thang" w:date="2016-10-21T15:09:00Z"/>
                    <w:rFonts w:ascii="Times New Roman" w:hAnsi="Times New Roman" w:cs="Times New Roman"/>
                    <w:sz w:val="24"/>
                    <w:szCs w:val="24"/>
                  </w:rPr>
                </w:rPrChange>
              </w:rPr>
              <w:pPrChange w:id="1032" w:author="Biển Phan Y" w:date="2016-11-22T22:50:00Z">
                <w:pPr>
                  <w:spacing w:line="240" w:lineRule="auto"/>
                </w:pPr>
              </w:pPrChange>
            </w:pPr>
            <w:ins w:id="1033" w:author="van thang" w:date="2016-10-21T15:09:00Z">
              <w:r w:rsidRPr="00957567">
                <w:rPr>
                  <w:rFonts w:ascii="Times New Roman" w:hAnsi="Times New Roman" w:cs="Times New Roman"/>
                  <w:sz w:val="28"/>
                  <w:szCs w:val="28"/>
                  <w:rPrChange w:id="1034" w:author="Phạm Anh Đại" w:date="2016-11-16T08:54:00Z">
                    <w:rPr>
                      <w:rFonts w:ascii="Times New Roman" w:hAnsi="Times New Roman" w:cs="Times New Roman"/>
                      <w:sz w:val="24"/>
                      <w:szCs w:val="24"/>
                    </w:rPr>
                  </w:rPrChange>
                </w:rPr>
                <w:t>Bởi vì phi công không thành công trong việc khôi phục trong khoảng thời gian nhanh nhất.</w:t>
              </w:r>
            </w:ins>
          </w:p>
        </w:tc>
      </w:tr>
      <w:tr w:rsidR="00FA02FA" w:rsidRPr="00957567" w14:paraId="688EDBB9" w14:textId="77777777" w:rsidTr="00FA02FA">
        <w:trPr>
          <w:ins w:id="1035" w:author="van thang" w:date="2016-10-21T15:09:00Z"/>
        </w:trPr>
        <w:tc>
          <w:tcPr>
            <w:tcW w:w="4675" w:type="dxa"/>
            <w:tcBorders>
              <w:top w:val="single" w:sz="4" w:space="0" w:color="auto"/>
              <w:left w:val="single" w:sz="4" w:space="0" w:color="auto"/>
              <w:bottom w:val="single" w:sz="4" w:space="0" w:color="auto"/>
              <w:right w:val="single" w:sz="4" w:space="0" w:color="auto"/>
            </w:tcBorders>
            <w:hideMark/>
          </w:tcPr>
          <w:p w14:paraId="2663C8B4" w14:textId="77777777" w:rsidR="00FA02FA" w:rsidRPr="00957567" w:rsidRDefault="00FA02FA">
            <w:pPr>
              <w:spacing w:line="240" w:lineRule="auto"/>
              <w:jc w:val="both"/>
              <w:rPr>
                <w:ins w:id="1036" w:author="van thang" w:date="2016-10-21T15:09:00Z"/>
                <w:rFonts w:ascii="Times New Roman" w:hAnsi="Times New Roman" w:cs="Times New Roman"/>
                <w:sz w:val="28"/>
                <w:szCs w:val="28"/>
                <w:rPrChange w:id="1037" w:author="Phạm Anh Đại" w:date="2016-11-16T08:54:00Z">
                  <w:rPr>
                    <w:ins w:id="1038" w:author="van thang" w:date="2016-10-21T15:09:00Z"/>
                    <w:rFonts w:ascii="Times New Roman" w:hAnsi="Times New Roman" w:cs="Times New Roman"/>
                    <w:sz w:val="24"/>
                    <w:szCs w:val="24"/>
                  </w:rPr>
                </w:rPrChange>
              </w:rPr>
              <w:pPrChange w:id="1039" w:author="Biển Phan Y" w:date="2016-11-22T22:50:00Z">
                <w:pPr>
                  <w:spacing w:line="240" w:lineRule="auto"/>
                </w:pPr>
              </w:pPrChange>
            </w:pPr>
            <w:ins w:id="1040" w:author="van thang" w:date="2016-10-21T15:09:00Z">
              <w:r w:rsidRPr="00957567">
                <w:rPr>
                  <w:rFonts w:ascii="Times New Roman" w:hAnsi="Times New Roman" w:cs="Times New Roman"/>
                  <w:sz w:val="28"/>
                  <w:szCs w:val="28"/>
                  <w:rPrChange w:id="1041" w:author="Phạm Anh Đại" w:date="2016-11-16T08:54:00Z">
                    <w:rPr>
                      <w:rFonts w:ascii="Times New Roman" w:hAnsi="Times New Roman" w:cs="Times New Roman"/>
                      <w:sz w:val="24"/>
                      <w:szCs w:val="24"/>
                    </w:rPr>
                  </w:rPrChange>
                </w:rPr>
                <w:t>Tại sao lại như vậy?</w:t>
              </w:r>
            </w:ins>
          </w:p>
        </w:tc>
        <w:tc>
          <w:tcPr>
            <w:tcW w:w="4675" w:type="dxa"/>
            <w:tcBorders>
              <w:top w:val="single" w:sz="4" w:space="0" w:color="auto"/>
              <w:left w:val="single" w:sz="4" w:space="0" w:color="auto"/>
              <w:bottom w:val="single" w:sz="4" w:space="0" w:color="auto"/>
              <w:right w:val="single" w:sz="4" w:space="0" w:color="auto"/>
            </w:tcBorders>
            <w:hideMark/>
          </w:tcPr>
          <w:p w14:paraId="5D177921" w14:textId="77777777" w:rsidR="00FA02FA" w:rsidRPr="00957567" w:rsidRDefault="00FA02FA">
            <w:pPr>
              <w:spacing w:line="240" w:lineRule="auto"/>
              <w:jc w:val="both"/>
              <w:rPr>
                <w:ins w:id="1042" w:author="van thang" w:date="2016-10-21T15:09:00Z"/>
                <w:rFonts w:ascii="Times New Roman" w:hAnsi="Times New Roman" w:cs="Times New Roman"/>
                <w:sz w:val="28"/>
                <w:szCs w:val="28"/>
                <w:rPrChange w:id="1043" w:author="Phạm Anh Đại" w:date="2016-11-16T08:54:00Z">
                  <w:rPr>
                    <w:ins w:id="1044" w:author="van thang" w:date="2016-10-21T15:09:00Z"/>
                    <w:rFonts w:ascii="Times New Roman" w:hAnsi="Times New Roman" w:cs="Times New Roman"/>
                    <w:sz w:val="24"/>
                    <w:szCs w:val="24"/>
                  </w:rPr>
                </w:rPrChange>
              </w:rPr>
              <w:pPrChange w:id="1045" w:author="Biển Phan Y" w:date="2016-11-22T22:50:00Z">
                <w:pPr>
                  <w:spacing w:line="240" w:lineRule="auto"/>
                </w:pPr>
              </w:pPrChange>
            </w:pPr>
            <w:ins w:id="1046" w:author="van thang" w:date="2016-10-21T15:09:00Z">
              <w:r w:rsidRPr="00957567">
                <w:rPr>
                  <w:rFonts w:ascii="Times New Roman" w:hAnsi="Times New Roman" w:cs="Times New Roman"/>
                  <w:sz w:val="28"/>
                  <w:szCs w:val="28"/>
                  <w:rPrChange w:id="1047" w:author="Phạm Anh Đại" w:date="2016-11-16T08:54:00Z">
                    <w:rPr>
                      <w:rFonts w:ascii="Times New Roman" w:hAnsi="Times New Roman" w:cs="Times New Roman"/>
                      <w:sz w:val="24"/>
                      <w:szCs w:val="24"/>
                    </w:rPr>
                  </w:rPrChange>
                </w:rPr>
                <w:t>Bởi vì phi không có thể bất tỉnh (thiếu oxy)</w:t>
              </w:r>
            </w:ins>
          </w:p>
        </w:tc>
      </w:tr>
      <w:tr w:rsidR="00FA02FA" w:rsidRPr="00957567" w14:paraId="665D1888" w14:textId="77777777" w:rsidTr="00FA02FA">
        <w:trPr>
          <w:ins w:id="1048" w:author="van thang" w:date="2016-10-21T15:09:00Z"/>
        </w:trPr>
        <w:tc>
          <w:tcPr>
            <w:tcW w:w="4675" w:type="dxa"/>
            <w:tcBorders>
              <w:top w:val="single" w:sz="4" w:space="0" w:color="auto"/>
              <w:left w:val="single" w:sz="4" w:space="0" w:color="auto"/>
              <w:bottom w:val="single" w:sz="4" w:space="0" w:color="auto"/>
              <w:right w:val="single" w:sz="4" w:space="0" w:color="auto"/>
            </w:tcBorders>
            <w:hideMark/>
          </w:tcPr>
          <w:p w14:paraId="4B904842" w14:textId="77777777" w:rsidR="00FA02FA" w:rsidRPr="00957567" w:rsidRDefault="00FA02FA">
            <w:pPr>
              <w:spacing w:line="240" w:lineRule="auto"/>
              <w:jc w:val="both"/>
              <w:rPr>
                <w:ins w:id="1049" w:author="van thang" w:date="2016-10-21T15:09:00Z"/>
                <w:rFonts w:ascii="Times New Roman" w:hAnsi="Times New Roman" w:cs="Times New Roman"/>
                <w:sz w:val="28"/>
                <w:szCs w:val="28"/>
                <w:rPrChange w:id="1050" w:author="Phạm Anh Đại" w:date="2016-11-16T08:54:00Z">
                  <w:rPr>
                    <w:ins w:id="1051" w:author="van thang" w:date="2016-10-21T15:09:00Z"/>
                    <w:rFonts w:ascii="Times New Roman" w:hAnsi="Times New Roman" w:cs="Times New Roman"/>
                    <w:sz w:val="24"/>
                    <w:szCs w:val="24"/>
                  </w:rPr>
                </w:rPrChange>
              </w:rPr>
              <w:pPrChange w:id="1052" w:author="Biển Phan Y" w:date="2016-11-22T22:50:00Z">
                <w:pPr>
                  <w:spacing w:line="240" w:lineRule="auto"/>
                </w:pPr>
              </w:pPrChange>
            </w:pPr>
            <w:ins w:id="1053" w:author="van thang" w:date="2016-10-21T15:09:00Z">
              <w:r w:rsidRPr="00957567">
                <w:rPr>
                  <w:rFonts w:ascii="Times New Roman" w:hAnsi="Times New Roman" w:cs="Times New Roman"/>
                  <w:sz w:val="28"/>
                  <w:szCs w:val="28"/>
                  <w:rPrChange w:id="1054" w:author="Phạm Anh Đại" w:date="2016-11-16T08:54:00Z">
                    <w:rPr>
                      <w:rFonts w:ascii="Times New Roman" w:hAnsi="Times New Roman" w:cs="Times New Roman"/>
                      <w:sz w:val="24"/>
                      <w:szCs w:val="24"/>
                    </w:rPr>
                  </w:rPrChange>
                </w:rPr>
                <w:t>Tại sao lại có chuyện như vậy?</w:t>
              </w:r>
            </w:ins>
          </w:p>
        </w:tc>
        <w:tc>
          <w:tcPr>
            <w:tcW w:w="4675" w:type="dxa"/>
            <w:tcBorders>
              <w:top w:val="single" w:sz="4" w:space="0" w:color="auto"/>
              <w:left w:val="single" w:sz="4" w:space="0" w:color="auto"/>
              <w:bottom w:val="single" w:sz="4" w:space="0" w:color="auto"/>
              <w:right w:val="single" w:sz="4" w:space="0" w:color="auto"/>
            </w:tcBorders>
            <w:hideMark/>
          </w:tcPr>
          <w:p w14:paraId="7930F612" w14:textId="77777777" w:rsidR="00FA02FA" w:rsidRPr="00957567" w:rsidRDefault="00FA02FA">
            <w:pPr>
              <w:spacing w:line="240" w:lineRule="auto"/>
              <w:jc w:val="both"/>
              <w:rPr>
                <w:ins w:id="1055" w:author="van thang" w:date="2016-10-21T15:09:00Z"/>
                <w:rFonts w:ascii="Times New Roman" w:hAnsi="Times New Roman" w:cs="Times New Roman"/>
                <w:sz w:val="28"/>
                <w:szCs w:val="28"/>
                <w:rPrChange w:id="1056" w:author="Phạm Anh Đại" w:date="2016-11-16T08:54:00Z">
                  <w:rPr>
                    <w:ins w:id="1057" w:author="van thang" w:date="2016-10-21T15:09:00Z"/>
                    <w:rFonts w:ascii="Times New Roman" w:hAnsi="Times New Roman" w:cs="Times New Roman"/>
                    <w:sz w:val="24"/>
                    <w:szCs w:val="24"/>
                  </w:rPr>
                </w:rPrChange>
              </w:rPr>
              <w:pPrChange w:id="1058" w:author="Biển Phan Y" w:date="2016-11-22T22:50:00Z">
                <w:pPr>
                  <w:spacing w:line="240" w:lineRule="auto"/>
                </w:pPr>
              </w:pPrChange>
            </w:pPr>
            <w:ins w:id="1059" w:author="van thang" w:date="2016-10-21T15:09:00Z">
              <w:r w:rsidRPr="00957567">
                <w:rPr>
                  <w:rFonts w:ascii="Times New Roman" w:hAnsi="Times New Roman" w:cs="Times New Roman"/>
                  <w:sz w:val="28"/>
                  <w:szCs w:val="28"/>
                  <w:rPrChange w:id="1060" w:author="Phạm Anh Đại" w:date="2016-11-16T08:54:00Z">
                    <w:rPr>
                      <w:rFonts w:ascii="Times New Roman" w:hAnsi="Times New Roman" w:cs="Times New Roman"/>
                      <w:sz w:val="24"/>
                      <w:szCs w:val="24"/>
                    </w:rPr>
                  </w:rPrChange>
                </w:rPr>
                <w:t>Chúng tôi không biết, hãy đi tìm hiểu</w:t>
              </w:r>
            </w:ins>
          </w:p>
        </w:tc>
      </w:tr>
    </w:tbl>
    <w:p w14:paraId="1C830D53" w14:textId="77777777" w:rsidR="00FA02FA" w:rsidRPr="00957567" w:rsidRDefault="00FA02FA">
      <w:pPr>
        <w:jc w:val="both"/>
        <w:rPr>
          <w:ins w:id="1061" w:author="van thang" w:date="2016-10-21T15:09:00Z"/>
          <w:rFonts w:ascii="Times New Roman" w:hAnsi="Times New Roman" w:cs="Times New Roman"/>
          <w:sz w:val="28"/>
          <w:szCs w:val="28"/>
          <w:rPrChange w:id="1062" w:author="Phạm Anh Đại" w:date="2016-11-16T08:54:00Z">
            <w:rPr>
              <w:ins w:id="1063" w:author="van thang" w:date="2016-10-21T15:09:00Z"/>
              <w:rFonts w:ascii="Times New Roman" w:hAnsi="Times New Roman" w:cs="Times New Roman"/>
              <w:sz w:val="24"/>
              <w:szCs w:val="24"/>
            </w:rPr>
          </w:rPrChange>
        </w:rPr>
        <w:pPrChange w:id="1064" w:author="Biển Phan Y" w:date="2016-11-22T22:50:00Z">
          <w:pPr/>
        </w:pPrChange>
      </w:pPr>
    </w:p>
    <w:p w14:paraId="6AA2DC8D" w14:textId="5188E93B" w:rsidR="00FA02FA" w:rsidRPr="00957567" w:rsidRDefault="00FA02FA">
      <w:pPr>
        <w:jc w:val="both"/>
        <w:rPr>
          <w:ins w:id="1065" w:author="van thang" w:date="2016-10-21T15:09:00Z"/>
          <w:rFonts w:ascii="Times New Roman" w:hAnsi="Times New Roman" w:cs="Times New Roman"/>
          <w:sz w:val="28"/>
          <w:szCs w:val="28"/>
          <w:rPrChange w:id="1066" w:author="Phạm Anh Đại" w:date="2016-11-16T08:54:00Z">
            <w:rPr>
              <w:ins w:id="1067" w:author="van thang" w:date="2016-10-21T15:09:00Z"/>
              <w:rFonts w:ascii="Times New Roman" w:hAnsi="Times New Roman" w:cs="Times New Roman"/>
              <w:sz w:val="24"/>
              <w:szCs w:val="24"/>
            </w:rPr>
          </w:rPrChange>
        </w:rPr>
        <w:pPrChange w:id="1068" w:author="Biển Phan Y" w:date="2016-11-22T22:50:00Z">
          <w:pPr/>
        </w:pPrChange>
      </w:pPr>
      <w:ins w:id="1069" w:author="van thang" w:date="2016-10-21T15:09:00Z">
        <w:r w:rsidRPr="00957567">
          <w:rPr>
            <w:rFonts w:ascii="Times New Roman" w:hAnsi="Times New Roman" w:cs="Times New Roman"/>
            <w:sz w:val="28"/>
            <w:szCs w:val="28"/>
            <w:rPrChange w:id="1070" w:author="Phạm Anh Đại" w:date="2016-11-16T08:54:00Z">
              <w:rPr>
                <w:rFonts w:ascii="Times New Roman" w:hAnsi="Times New Roman" w:cs="Times New Roman"/>
                <w:sz w:val="24"/>
                <w:szCs w:val="24"/>
              </w:rPr>
            </w:rPrChange>
          </w:rPr>
          <w:lastRenderedPageBreak/>
          <w:t>5 câu hỏi vì sao Trong ví dụ này chỉ là một phân tích từng phần.</w:t>
        </w:r>
      </w:ins>
      <w:ins w:id="1071" w:author="Phat Tran" w:date="2016-10-28T15:42:00Z">
        <w:r w:rsidR="00E52F6C" w:rsidRPr="00957567">
          <w:rPr>
            <w:rFonts w:ascii="Times New Roman" w:hAnsi="Times New Roman" w:cs="Times New Roman"/>
            <w:sz w:val="28"/>
            <w:szCs w:val="28"/>
            <w:rPrChange w:id="1072" w:author="Phạm Anh Đại" w:date="2016-11-16T08:54:00Z">
              <w:rPr>
                <w:rFonts w:ascii="Times New Roman" w:hAnsi="Times New Roman" w:cs="Times New Roman"/>
                <w:sz w:val="24"/>
                <w:szCs w:val="24"/>
              </w:rPr>
            </w:rPrChange>
          </w:rPr>
          <w:t xml:space="preserve">Để ví dụ </w:t>
        </w:r>
      </w:ins>
      <w:ins w:id="1073" w:author="van thang" w:date="2016-10-21T15:09:00Z">
        <w:del w:id="1074" w:author="Phat Tran" w:date="2016-10-28T15:42:00Z">
          <w:r w:rsidRPr="00957567" w:rsidDel="00E52F6C">
            <w:rPr>
              <w:rFonts w:ascii="Times New Roman" w:hAnsi="Times New Roman" w:cs="Times New Roman"/>
              <w:sz w:val="28"/>
              <w:szCs w:val="28"/>
              <w:rPrChange w:id="1075" w:author="Phạm Anh Đại" w:date="2016-11-16T08:54:00Z">
                <w:rPr>
                  <w:rFonts w:ascii="Times New Roman" w:hAnsi="Times New Roman" w:cs="Times New Roman"/>
                  <w:sz w:val="24"/>
                  <w:szCs w:val="24"/>
                </w:rPr>
              </w:rPrChange>
            </w:rPr>
            <w:delText xml:space="preserve"> vì Ví dụ</w:delText>
          </w:r>
        </w:del>
        <w:r w:rsidRPr="00957567">
          <w:rPr>
            <w:rFonts w:ascii="Times New Roman" w:hAnsi="Times New Roman" w:cs="Times New Roman"/>
            <w:sz w:val="28"/>
            <w:szCs w:val="28"/>
            <w:rPrChange w:id="1076" w:author="Phạm Anh Đại" w:date="2016-11-16T08:54:00Z">
              <w:rPr>
                <w:rFonts w:ascii="Times New Roman" w:hAnsi="Times New Roman" w:cs="Times New Roman"/>
                <w:sz w:val="24"/>
                <w:szCs w:val="24"/>
              </w:rPr>
            </w:rPrChange>
          </w:rPr>
          <w:t xml:space="preserve">, chúng ta cần phải biết lý do tại sao các máy bay đã bổ nhào (báo cáo giải thích điều này, nhưng nó là quá kỹ thuật để đi vào đây; nó đủ để nói mà nó cũng cho thấy rằng </w:t>
        </w:r>
        <w:del w:id="1077" w:author="Phat Tran" w:date="2016-10-28T15:42:00Z">
          <w:r w:rsidRPr="00957567" w:rsidDel="00E52F6C">
            <w:rPr>
              <w:rFonts w:ascii="Times New Roman" w:hAnsi="Times New Roman" w:cs="Times New Roman"/>
              <w:sz w:val="28"/>
              <w:szCs w:val="28"/>
              <w:rPrChange w:id="1078" w:author="Phạm Anh Đại" w:date="2016-11-16T08:54:00Z">
                <w:rPr>
                  <w:rFonts w:ascii="Times New Roman" w:hAnsi="Times New Roman" w:cs="Times New Roman"/>
                  <w:sz w:val="24"/>
                  <w:szCs w:val="24"/>
                </w:rPr>
              </w:rPrChange>
            </w:rPr>
            <w:delText>bổ nhào</w:delText>
          </w:r>
        </w:del>
      </w:ins>
      <w:ins w:id="1079" w:author="Phat Tran" w:date="2016-10-28T15:42:00Z">
        <w:r w:rsidR="00E52F6C" w:rsidRPr="00957567">
          <w:rPr>
            <w:rFonts w:ascii="Times New Roman" w:hAnsi="Times New Roman" w:cs="Times New Roman"/>
            <w:sz w:val="28"/>
            <w:szCs w:val="28"/>
            <w:rPrChange w:id="1080" w:author="Phạm Anh Đại" w:date="2016-11-16T08:54:00Z">
              <w:rPr>
                <w:rFonts w:ascii="Times New Roman" w:hAnsi="Times New Roman" w:cs="Times New Roman"/>
                <w:sz w:val="24"/>
                <w:szCs w:val="24"/>
              </w:rPr>
            </w:rPrChange>
          </w:rPr>
          <w:t xml:space="preserve"> sự lao xuống</w:t>
        </w:r>
      </w:ins>
      <w:ins w:id="1081" w:author="van thang" w:date="2016-10-21T15:09:00Z">
        <w:r w:rsidRPr="00957567">
          <w:rPr>
            <w:rFonts w:ascii="Times New Roman" w:hAnsi="Times New Roman" w:cs="Times New Roman"/>
            <w:sz w:val="28"/>
            <w:szCs w:val="28"/>
            <w:rPrChange w:id="1082" w:author="Phạm Anh Đại" w:date="2016-11-16T08:54:00Z">
              <w:rPr>
                <w:rFonts w:ascii="Times New Roman" w:hAnsi="Times New Roman" w:cs="Times New Roman"/>
                <w:sz w:val="24"/>
                <w:szCs w:val="24"/>
              </w:rPr>
            </w:rPrChange>
          </w:rPr>
          <w:t xml:space="preserve"> đã </w:t>
        </w:r>
        <w:del w:id="1083" w:author="Phat Tran" w:date="2016-10-28T15:42:00Z">
          <w:r w:rsidRPr="00957567" w:rsidDel="00E52F6C">
            <w:rPr>
              <w:rFonts w:ascii="Times New Roman" w:hAnsi="Times New Roman" w:cs="Times New Roman"/>
              <w:sz w:val="28"/>
              <w:szCs w:val="28"/>
              <w:rPrChange w:id="1084" w:author="Phạm Anh Đại" w:date="2016-11-16T08:54:00Z">
                <w:rPr>
                  <w:rFonts w:ascii="Times New Roman" w:hAnsi="Times New Roman" w:cs="Times New Roman"/>
                  <w:sz w:val="24"/>
                  <w:szCs w:val="24"/>
                </w:rPr>
              </w:rPrChange>
            </w:rPr>
            <w:delText xml:space="preserve">được </w:delText>
          </w:r>
        </w:del>
        <w:r w:rsidRPr="00957567">
          <w:rPr>
            <w:rFonts w:ascii="Times New Roman" w:hAnsi="Times New Roman" w:cs="Times New Roman"/>
            <w:sz w:val="28"/>
            <w:szCs w:val="28"/>
            <w:rPrChange w:id="1085" w:author="Phạm Anh Đại" w:date="2016-11-16T08:54:00Z">
              <w:rPr>
                <w:rFonts w:ascii="Times New Roman" w:hAnsi="Times New Roman" w:cs="Times New Roman"/>
                <w:sz w:val="24"/>
                <w:szCs w:val="24"/>
              </w:rPr>
            </w:rPrChange>
          </w:rPr>
          <w:t xml:space="preserve">liên quan đến </w:t>
        </w:r>
        <w:del w:id="1086" w:author="Phạm Anh Đại" w:date="2016-11-16T10:53:00Z">
          <w:r w:rsidRPr="00957567" w:rsidDel="00423D1C">
            <w:rPr>
              <w:rFonts w:ascii="Times New Roman" w:hAnsi="Times New Roman" w:cs="Times New Roman"/>
              <w:sz w:val="28"/>
              <w:szCs w:val="28"/>
              <w:rPrChange w:id="1087" w:author="Phạm Anh Đại" w:date="2016-11-16T08:54:00Z">
                <w:rPr>
                  <w:rFonts w:ascii="Times New Roman" w:hAnsi="Times New Roman" w:cs="Times New Roman"/>
                  <w:sz w:val="24"/>
                  <w:szCs w:val="24"/>
                </w:rPr>
              </w:rPrChange>
            </w:rPr>
            <w:delText xml:space="preserve">một oxy có thể </w:delText>
          </w:r>
        </w:del>
      </w:ins>
      <w:ins w:id="1088" w:author="Phat Tran" w:date="2016-10-28T15:42:00Z">
        <w:del w:id="1089" w:author="Phạm Anh Đại" w:date="2016-11-16T10:53:00Z">
          <w:r w:rsidR="00E52F6C" w:rsidRPr="00957567" w:rsidDel="00423D1C">
            <w:rPr>
              <w:rFonts w:ascii="Times New Roman" w:hAnsi="Times New Roman" w:cs="Times New Roman"/>
              <w:sz w:val="28"/>
              <w:szCs w:val="28"/>
              <w:rPrChange w:id="1090" w:author="Phạm Anh Đại" w:date="2016-11-16T08:54:00Z">
                <w:rPr>
                  <w:rFonts w:ascii="Times New Roman" w:hAnsi="Times New Roman" w:cs="Times New Roman"/>
                  <w:sz w:val="24"/>
                  <w:szCs w:val="24"/>
                </w:rPr>
              </w:rPrChange>
            </w:rPr>
            <w:delText>thiếu hụt</w:delText>
          </w:r>
        </w:del>
      </w:ins>
      <w:ins w:id="1091" w:author="Phạm Anh Đại" w:date="2016-11-16T10:53:00Z">
        <w:r w:rsidR="00423D1C">
          <w:rPr>
            <w:rFonts w:ascii="Times New Roman" w:hAnsi="Times New Roman" w:cs="Times New Roman"/>
            <w:sz w:val="28"/>
            <w:szCs w:val="28"/>
          </w:rPr>
          <w:t>sự thiếu hụt oxy</w:t>
        </w:r>
      </w:ins>
      <w:ins w:id="1092" w:author="Phat Tran" w:date="2016-10-28T15:42:00Z">
        <w:del w:id="1093" w:author="Phạm Anh Đại" w:date="2016-11-16T10:53:00Z">
          <w:r w:rsidR="00E52F6C" w:rsidRPr="00957567" w:rsidDel="00423D1C">
            <w:rPr>
              <w:rFonts w:ascii="Times New Roman" w:hAnsi="Times New Roman" w:cs="Times New Roman"/>
              <w:sz w:val="28"/>
              <w:szCs w:val="28"/>
              <w:rPrChange w:id="1094" w:author="Phạm Anh Đại" w:date="2016-11-16T08:54:00Z">
                <w:rPr>
                  <w:rFonts w:ascii="Times New Roman" w:hAnsi="Times New Roman" w:cs="Times New Roman"/>
                  <w:sz w:val="24"/>
                  <w:szCs w:val="24"/>
                </w:rPr>
              </w:rPrChange>
            </w:rPr>
            <w:delText xml:space="preserve"> </w:delText>
          </w:r>
        </w:del>
      </w:ins>
      <w:ins w:id="1095" w:author="van thang" w:date="2016-10-21T15:09:00Z">
        <w:del w:id="1096" w:author="Phat Tran" w:date="2016-10-28T15:42:00Z">
          <w:r w:rsidRPr="00957567" w:rsidDel="00E52F6C">
            <w:rPr>
              <w:rFonts w:ascii="Times New Roman" w:hAnsi="Times New Roman" w:cs="Times New Roman"/>
              <w:sz w:val="28"/>
              <w:szCs w:val="28"/>
              <w:rPrChange w:id="1097" w:author="Phạm Anh Đại" w:date="2016-11-16T08:54:00Z">
                <w:rPr>
                  <w:rFonts w:ascii="Times New Roman" w:hAnsi="Times New Roman" w:cs="Times New Roman"/>
                  <w:sz w:val="24"/>
                  <w:szCs w:val="24"/>
                </w:rPr>
              </w:rPrChange>
            </w:rPr>
            <w:delText>tước</w:delText>
          </w:r>
        </w:del>
        <w:r w:rsidRPr="00957567">
          <w:rPr>
            <w:rFonts w:ascii="Times New Roman" w:hAnsi="Times New Roman" w:cs="Times New Roman"/>
            <w:sz w:val="28"/>
            <w:szCs w:val="28"/>
            <w:rPrChange w:id="1098" w:author="Phạm Anh Đại" w:date="2016-11-16T08:54:00Z">
              <w:rPr>
                <w:rFonts w:ascii="Times New Roman" w:hAnsi="Times New Roman" w:cs="Times New Roman"/>
                <w:sz w:val="24"/>
                <w:szCs w:val="24"/>
              </w:rPr>
            </w:rPrChange>
          </w:rPr>
          <w:t>).</w:t>
        </w:r>
      </w:ins>
    </w:p>
    <w:p w14:paraId="04F3FE4B" w14:textId="007DDE73" w:rsidR="00FA02FA" w:rsidRPr="00957567" w:rsidRDefault="00FA02FA">
      <w:pPr>
        <w:jc w:val="both"/>
        <w:rPr>
          <w:ins w:id="1099" w:author="van thang" w:date="2016-10-21T15:09:00Z"/>
          <w:rFonts w:ascii="Times New Roman" w:hAnsi="Times New Roman" w:cs="Times New Roman"/>
          <w:sz w:val="28"/>
          <w:szCs w:val="28"/>
          <w:rPrChange w:id="1100" w:author="Phạm Anh Đại" w:date="2016-11-16T08:54:00Z">
            <w:rPr>
              <w:ins w:id="1101" w:author="van thang" w:date="2016-10-21T15:09:00Z"/>
              <w:rFonts w:ascii="Times New Roman" w:hAnsi="Times New Roman" w:cs="Times New Roman"/>
              <w:sz w:val="24"/>
              <w:szCs w:val="24"/>
            </w:rPr>
          </w:rPrChange>
        </w:rPr>
        <w:pPrChange w:id="1102" w:author="Biển Phan Y" w:date="2016-11-22T22:50:00Z">
          <w:pPr/>
        </w:pPrChange>
      </w:pPr>
      <w:ins w:id="1103" w:author="van thang" w:date="2016-10-21T15:09:00Z">
        <w:r w:rsidRPr="00957567">
          <w:rPr>
            <w:rFonts w:ascii="Times New Roman" w:hAnsi="Times New Roman" w:cs="Times New Roman"/>
            <w:sz w:val="28"/>
            <w:szCs w:val="28"/>
            <w:rPrChange w:id="1104" w:author="Phạm Anh Đại" w:date="2016-11-16T08:54:00Z">
              <w:rPr>
                <w:rFonts w:ascii="Times New Roman" w:hAnsi="Times New Roman" w:cs="Times New Roman"/>
                <w:sz w:val="24"/>
                <w:szCs w:val="24"/>
              </w:rPr>
            </w:rPrChange>
          </w:rPr>
          <w:t>Năm câu hỏi tại sao t</w:t>
        </w:r>
      </w:ins>
      <w:ins w:id="1105" w:author="Phạm Anh Đại" w:date="2016-11-16T10:53:00Z">
        <w:r w:rsidR="00423D1C">
          <w:rPr>
            <w:rFonts w:ascii="Times New Roman" w:hAnsi="Times New Roman" w:cs="Times New Roman"/>
            <w:sz w:val="28"/>
            <w:szCs w:val="28"/>
          </w:rPr>
          <w:t>hì</w:t>
        </w:r>
      </w:ins>
      <w:ins w:id="1106" w:author="van thang" w:date="2016-10-21T15:09:00Z">
        <w:del w:id="1107" w:author="Phạm Anh Đại" w:date="2016-11-16T10:53:00Z">
          <w:r w:rsidRPr="00957567" w:rsidDel="00423D1C">
            <w:rPr>
              <w:rFonts w:ascii="Times New Roman" w:hAnsi="Times New Roman" w:cs="Times New Roman"/>
              <w:sz w:val="28"/>
              <w:szCs w:val="28"/>
              <w:rPrChange w:id="1108" w:author="Phạm Anh Đại" w:date="2016-11-16T08:54:00Z">
                <w:rPr>
                  <w:rFonts w:ascii="Times New Roman" w:hAnsi="Times New Roman" w:cs="Times New Roman"/>
                  <w:sz w:val="24"/>
                  <w:szCs w:val="24"/>
                </w:rPr>
              </w:rPrChange>
            </w:rPr>
            <w:delText>ôi</w:delText>
          </w:r>
        </w:del>
        <w:r w:rsidRPr="00957567">
          <w:rPr>
            <w:rFonts w:ascii="Times New Roman" w:hAnsi="Times New Roman" w:cs="Times New Roman"/>
            <w:sz w:val="28"/>
            <w:szCs w:val="28"/>
            <w:rPrChange w:id="1109" w:author="Phạm Anh Đại" w:date="2016-11-16T08:54:00Z">
              <w:rPr>
                <w:rFonts w:ascii="Times New Roman" w:hAnsi="Times New Roman" w:cs="Times New Roman"/>
                <w:sz w:val="24"/>
                <w:szCs w:val="24"/>
              </w:rPr>
            </w:rPrChange>
          </w:rPr>
          <w:t xml:space="preserve"> không đảm bảo thành công. Câu hỏi tại sao mơ hồ và có thể dẫn đến câu trả lời khác nhau của các nhà điều tra khác nhau. Hiện vẫn còn là một xu hướng ngừng quá sớm, có lẽ khi </w:t>
        </w:r>
        <w:del w:id="1110" w:author="Phat Tran" w:date="2016-10-28T15:43:00Z">
          <w:r w:rsidRPr="00957567" w:rsidDel="00E52F6C">
            <w:rPr>
              <w:rFonts w:ascii="Times New Roman" w:hAnsi="Times New Roman" w:cs="Times New Roman"/>
              <w:sz w:val="28"/>
              <w:szCs w:val="28"/>
              <w:rPrChange w:id="1111" w:author="Phạm Anh Đại" w:date="2016-11-16T08:54:00Z">
                <w:rPr>
                  <w:rFonts w:ascii="Times New Roman" w:hAnsi="Times New Roman" w:cs="Times New Roman"/>
                  <w:sz w:val="24"/>
                  <w:szCs w:val="24"/>
                </w:rPr>
              </w:rPrChange>
            </w:rPr>
            <w:delText xml:space="preserve">giới hạn của </w:delText>
          </w:r>
        </w:del>
        <w:r w:rsidRPr="00957567">
          <w:rPr>
            <w:rFonts w:ascii="Times New Roman" w:hAnsi="Times New Roman" w:cs="Times New Roman"/>
            <w:sz w:val="28"/>
            <w:szCs w:val="28"/>
            <w:rPrChange w:id="1112" w:author="Phạm Anh Đại" w:date="2016-11-16T08:54:00Z">
              <w:rPr>
                <w:rFonts w:ascii="Times New Roman" w:hAnsi="Times New Roman" w:cs="Times New Roman"/>
                <w:sz w:val="24"/>
                <w:szCs w:val="24"/>
              </w:rPr>
            </w:rPrChange>
          </w:rPr>
          <w:t>sự hiểu biết của điều tra viên đã đạt tới</w:t>
        </w:r>
      </w:ins>
      <w:ins w:id="1113" w:author="Phat Tran" w:date="2016-10-28T15:43:00Z">
        <w:r w:rsidR="00E52F6C" w:rsidRPr="00957567">
          <w:rPr>
            <w:rFonts w:ascii="Times New Roman" w:hAnsi="Times New Roman" w:cs="Times New Roman"/>
            <w:sz w:val="28"/>
            <w:szCs w:val="28"/>
            <w:rPrChange w:id="1114" w:author="Phạm Anh Đại" w:date="2016-11-16T08:54:00Z">
              <w:rPr>
                <w:rFonts w:ascii="Times New Roman" w:hAnsi="Times New Roman" w:cs="Times New Roman"/>
                <w:sz w:val="24"/>
                <w:szCs w:val="24"/>
              </w:rPr>
            </w:rPrChange>
          </w:rPr>
          <w:t xml:space="preserve"> giới hạn</w:t>
        </w:r>
      </w:ins>
      <w:ins w:id="1115" w:author="van thang" w:date="2016-10-21T15:09:00Z">
        <w:r w:rsidRPr="00957567">
          <w:rPr>
            <w:rFonts w:ascii="Times New Roman" w:hAnsi="Times New Roman" w:cs="Times New Roman"/>
            <w:sz w:val="28"/>
            <w:szCs w:val="28"/>
            <w:rPrChange w:id="1116" w:author="Phạm Anh Đại" w:date="2016-11-16T08:54:00Z">
              <w:rPr>
                <w:rFonts w:ascii="Times New Roman" w:hAnsi="Times New Roman" w:cs="Times New Roman"/>
                <w:sz w:val="24"/>
                <w:szCs w:val="24"/>
              </w:rPr>
            </w:rPrChange>
          </w:rPr>
          <w:t>. Nó cũng có xu hướng nhấn mạnh sự cần thiết phải tìm một nguyên nhân duy nhất cho một sự cố, trong khi hầu hết các sự kiện phức tạp có nhiều</w:t>
        </w:r>
      </w:ins>
      <w:ins w:id="1117" w:author="Phat Tran" w:date="2016-10-28T15:43:00Z">
        <w:r w:rsidR="00E52F6C" w:rsidRPr="00957567">
          <w:rPr>
            <w:rFonts w:ascii="Times New Roman" w:hAnsi="Times New Roman" w:cs="Times New Roman"/>
            <w:sz w:val="28"/>
            <w:szCs w:val="28"/>
            <w:rPrChange w:id="1118" w:author="Phạm Anh Đại" w:date="2016-11-16T08:54:00Z">
              <w:rPr>
                <w:rFonts w:ascii="Times New Roman" w:hAnsi="Times New Roman" w:cs="Times New Roman"/>
                <w:sz w:val="24"/>
                <w:szCs w:val="24"/>
              </w:rPr>
            </w:rPrChange>
          </w:rPr>
          <w:t xml:space="preserve"> xu hướng</w:t>
        </w:r>
      </w:ins>
      <w:ins w:id="1119" w:author="van thang" w:date="2016-10-21T15:09:00Z">
        <w:r w:rsidRPr="00957567">
          <w:rPr>
            <w:rFonts w:ascii="Times New Roman" w:hAnsi="Times New Roman" w:cs="Times New Roman"/>
            <w:sz w:val="28"/>
            <w:szCs w:val="28"/>
            <w:rPrChange w:id="1120" w:author="Phạm Anh Đại" w:date="2016-11-16T08:54:00Z">
              <w:rPr>
                <w:rFonts w:ascii="Times New Roman" w:hAnsi="Times New Roman" w:cs="Times New Roman"/>
                <w:sz w:val="24"/>
                <w:szCs w:val="24"/>
              </w:rPr>
            </w:rPrChange>
          </w:rPr>
          <w:t xml:space="preserve">, yếu tố nguyên nhân phức tạp.Tuy nhiên, nó là một kỹ thuật </w:t>
        </w:r>
        <w:del w:id="1121" w:author="Phat Tran" w:date="2016-10-28T15:43:00Z">
          <w:r w:rsidRPr="00957567" w:rsidDel="00E52F6C">
            <w:rPr>
              <w:rFonts w:ascii="Times New Roman" w:hAnsi="Times New Roman" w:cs="Times New Roman"/>
              <w:sz w:val="28"/>
              <w:szCs w:val="28"/>
              <w:rPrChange w:id="1122" w:author="Phạm Anh Đại" w:date="2016-11-16T08:54:00Z">
                <w:rPr>
                  <w:rFonts w:ascii="Times New Roman" w:hAnsi="Times New Roman" w:cs="Times New Roman"/>
                  <w:sz w:val="24"/>
                  <w:szCs w:val="24"/>
                </w:rPr>
              </w:rPrChange>
            </w:rPr>
            <w:delText>mạnh mẽ</w:delText>
          </w:r>
        </w:del>
      </w:ins>
      <w:ins w:id="1123" w:author="Phat Tran" w:date="2016-10-28T15:43:00Z">
        <w:r w:rsidR="00E52F6C" w:rsidRPr="00957567">
          <w:rPr>
            <w:rFonts w:ascii="Times New Roman" w:hAnsi="Times New Roman" w:cs="Times New Roman"/>
            <w:sz w:val="28"/>
            <w:szCs w:val="28"/>
            <w:rPrChange w:id="1124" w:author="Phạm Anh Đại" w:date="2016-11-16T08:54:00Z">
              <w:rPr>
                <w:rFonts w:ascii="Times New Roman" w:hAnsi="Times New Roman" w:cs="Times New Roman"/>
                <w:sz w:val="24"/>
                <w:szCs w:val="24"/>
              </w:rPr>
            </w:rPrChange>
          </w:rPr>
          <w:t xml:space="preserve"> có tác động mạnh</w:t>
        </w:r>
      </w:ins>
      <w:ins w:id="1125" w:author="van thang" w:date="2016-10-21T15:09:00Z">
        <w:r w:rsidRPr="00957567">
          <w:rPr>
            <w:rFonts w:ascii="Times New Roman" w:hAnsi="Times New Roman" w:cs="Times New Roman"/>
            <w:sz w:val="28"/>
            <w:szCs w:val="28"/>
            <w:rPrChange w:id="1126" w:author="Phạm Anh Đại" w:date="2016-11-16T08:54:00Z">
              <w:rPr>
                <w:rFonts w:ascii="Times New Roman" w:hAnsi="Times New Roman" w:cs="Times New Roman"/>
                <w:sz w:val="24"/>
                <w:szCs w:val="24"/>
              </w:rPr>
            </w:rPrChange>
          </w:rPr>
          <w:t>.</w:t>
        </w:r>
      </w:ins>
    </w:p>
    <w:p w14:paraId="47A882A4" w14:textId="65033598" w:rsidR="00FF7B39" w:rsidRDefault="00FA02FA">
      <w:pPr>
        <w:jc w:val="both"/>
        <w:rPr>
          <w:ins w:id="1127" w:author="Phạm Anh Đại" w:date="2016-11-16T11:06:00Z"/>
          <w:rFonts w:ascii="Times New Roman" w:hAnsi="Times New Roman" w:cs="Times New Roman"/>
          <w:sz w:val="28"/>
          <w:szCs w:val="28"/>
        </w:rPr>
        <w:pPrChange w:id="1128" w:author="Biển Phan Y" w:date="2016-11-22T22:50:00Z">
          <w:pPr/>
        </w:pPrChange>
      </w:pPr>
      <w:ins w:id="1129" w:author="van thang" w:date="2016-10-21T15:09:00Z">
        <w:r w:rsidRPr="00957567">
          <w:rPr>
            <w:rFonts w:ascii="Times New Roman" w:hAnsi="Times New Roman" w:cs="Times New Roman"/>
            <w:sz w:val="28"/>
            <w:szCs w:val="28"/>
            <w:rPrChange w:id="1130" w:author="Phạm Anh Đại" w:date="2016-11-16T08:54:00Z">
              <w:rPr>
                <w:rFonts w:ascii="Times New Roman" w:hAnsi="Times New Roman" w:cs="Times New Roman"/>
                <w:sz w:val="24"/>
                <w:szCs w:val="24"/>
              </w:rPr>
            </w:rPrChange>
          </w:rPr>
          <w:t xml:space="preserve">Các xu hướng ngừng tìm kiếm lý do ngay sau khi một lỗi của con người đã được tìm thấy là phổ biến. Tôi đã từng xem xét lại một số vụ tai nạn trong đó </w:t>
        </w:r>
      </w:ins>
      <w:ins w:id="1131" w:author="Phat Tran" w:date="2016-10-28T15:43:00Z">
        <w:r w:rsidR="00E52F6C" w:rsidRPr="00957567">
          <w:rPr>
            <w:rFonts w:ascii="Times New Roman" w:hAnsi="Times New Roman" w:cs="Times New Roman"/>
            <w:sz w:val="28"/>
            <w:szCs w:val="28"/>
            <w:rPrChange w:id="1132" w:author="Phạm Anh Đại" w:date="2016-11-16T08:54:00Z">
              <w:rPr>
                <w:rFonts w:ascii="Times New Roman" w:hAnsi="Times New Roman" w:cs="Times New Roman"/>
                <w:sz w:val="24"/>
                <w:szCs w:val="24"/>
              </w:rPr>
            </w:rPrChange>
          </w:rPr>
          <w:t xml:space="preserve">công nhân được đào tạo ở mức độ cao </w:t>
        </w:r>
      </w:ins>
      <w:ins w:id="1133" w:author="van thang" w:date="2016-10-21T15:09:00Z">
        <w:del w:id="1134" w:author="Phat Tran" w:date="2016-10-28T15:43:00Z">
          <w:r w:rsidRPr="00957567" w:rsidDel="00E52F6C">
            <w:rPr>
              <w:rFonts w:ascii="Times New Roman" w:hAnsi="Times New Roman" w:cs="Times New Roman"/>
              <w:sz w:val="28"/>
              <w:szCs w:val="28"/>
              <w:rPrChange w:id="1135" w:author="Phạm Anh Đại" w:date="2016-11-16T08:54:00Z">
                <w:rPr>
                  <w:rFonts w:ascii="Times New Roman" w:hAnsi="Times New Roman" w:cs="Times New Roman"/>
                  <w:sz w:val="24"/>
                  <w:szCs w:val="24"/>
                </w:rPr>
              </w:rPrChange>
            </w:rPr>
            <w:delText xml:space="preserve">cao được đào tạo công nhân </w:delText>
          </w:r>
        </w:del>
        <w:r w:rsidRPr="00957567">
          <w:rPr>
            <w:rFonts w:ascii="Times New Roman" w:hAnsi="Times New Roman" w:cs="Times New Roman"/>
            <w:sz w:val="28"/>
            <w:szCs w:val="28"/>
            <w:rPrChange w:id="1136" w:author="Phạm Anh Đại" w:date="2016-11-16T08:54:00Z">
              <w:rPr>
                <w:rFonts w:ascii="Times New Roman" w:hAnsi="Times New Roman" w:cs="Times New Roman"/>
                <w:sz w:val="24"/>
                <w:szCs w:val="24"/>
              </w:rPr>
            </w:rPrChange>
          </w:rPr>
          <w:t xml:space="preserve">tại một công ty tiện ích điện đã bị điện giật chết khi họ </w:t>
        </w:r>
        <w:del w:id="1137" w:author="Phat Tran" w:date="2016-10-28T15:44:00Z">
          <w:r w:rsidRPr="00957567" w:rsidDel="00E52F6C">
            <w:rPr>
              <w:rFonts w:ascii="Times New Roman" w:hAnsi="Times New Roman" w:cs="Times New Roman"/>
              <w:sz w:val="28"/>
              <w:szCs w:val="28"/>
              <w:rPrChange w:id="1138" w:author="Phạm Anh Đại" w:date="2016-11-16T08:54:00Z">
                <w:rPr>
                  <w:rFonts w:ascii="Times New Roman" w:hAnsi="Times New Roman" w:cs="Times New Roman"/>
                  <w:sz w:val="24"/>
                  <w:szCs w:val="24"/>
                </w:rPr>
              </w:rPrChange>
            </w:rPr>
            <w:delText>liên lạc</w:delText>
          </w:r>
        </w:del>
      </w:ins>
      <w:ins w:id="1139" w:author="Phat Tran" w:date="2016-10-28T15:44:00Z">
        <w:r w:rsidR="00E52F6C" w:rsidRPr="00957567">
          <w:rPr>
            <w:rFonts w:ascii="Times New Roman" w:hAnsi="Times New Roman" w:cs="Times New Roman"/>
            <w:sz w:val="28"/>
            <w:szCs w:val="28"/>
            <w:rPrChange w:id="1140" w:author="Phạm Anh Đại" w:date="2016-11-16T08:54:00Z">
              <w:rPr>
                <w:rFonts w:ascii="Times New Roman" w:hAnsi="Times New Roman" w:cs="Times New Roman"/>
                <w:sz w:val="24"/>
                <w:szCs w:val="24"/>
              </w:rPr>
            </w:rPrChange>
          </w:rPr>
          <w:t xml:space="preserve"> tiếp xúc</w:t>
        </w:r>
      </w:ins>
      <w:ins w:id="1141" w:author="van thang" w:date="2016-10-21T15:09:00Z">
        <w:r w:rsidRPr="00957567">
          <w:rPr>
            <w:rFonts w:ascii="Times New Roman" w:hAnsi="Times New Roman" w:cs="Times New Roman"/>
            <w:sz w:val="28"/>
            <w:szCs w:val="28"/>
            <w:rPrChange w:id="1142" w:author="Phạm Anh Đại" w:date="2016-11-16T08:54:00Z">
              <w:rPr>
                <w:rFonts w:ascii="Times New Roman" w:hAnsi="Times New Roman" w:cs="Times New Roman"/>
                <w:sz w:val="24"/>
                <w:szCs w:val="24"/>
              </w:rPr>
            </w:rPrChange>
          </w:rPr>
          <w:t xml:space="preserve"> hoặc đến quá gần các dòng điện cao thế họ đã phục vụ. Tất cả các </w:t>
        </w:r>
      </w:ins>
      <w:ins w:id="1143" w:author="Phạm Anh Đại" w:date="2016-11-16T10:56:00Z">
        <w:r w:rsidR="00423D1C">
          <w:rPr>
            <w:rFonts w:ascii="Times New Roman" w:hAnsi="Times New Roman" w:cs="Times New Roman"/>
            <w:sz w:val="28"/>
            <w:szCs w:val="28"/>
          </w:rPr>
          <w:t xml:space="preserve">ủy ban </w:t>
        </w:r>
      </w:ins>
      <w:ins w:id="1144" w:author="van thang" w:date="2016-10-21T15:09:00Z">
        <w:r w:rsidRPr="00957567">
          <w:rPr>
            <w:rFonts w:ascii="Times New Roman" w:hAnsi="Times New Roman" w:cs="Times New Roman"/>
            <w:sz w:val="28"/>
            <w:szCs w:val="28"/>
            <w:rPrChange w:id="1145" w:author="Phạm Anh Đại" w:date="2016-11-16T08:54:00Z">
              <w:rPr>
                <w:rFonts w:ascii="Times New Roman" w:hAnsi="Times New Roman" w:cs="Times New Roman"/>
                <w:sz w:val="24"/>
                <w:szCs w:val="24"/>
              </w:rPr>
            </w:rPrChange>
          </w:rPr>
          <w:t>điều tra</w:t>
        </w:r>
        <w:del w:id="1146" w:author="Phạm Anh Đại" w:date="2016-11-16T10:56:00Z">
          <w:r w:rsidRPr="00957567" w:rsidDel="00423D1C">
            <w:rPr>
              <w:rFonts w:ascii="Times New Roman" w:hAnsi="Times New Roman" w:cs="Times New Roman"/>
              <w:sz w:val="28"/>
              <w:szCs w:val="28"/>
              <w:rPrChange w:id="1147" w:author="Phạm Anh Đại" w:date="2016-11-16T08:54:00Z">
                <w:rPr>
                  <w:rFonts w:ascii="Times New Roman" w:hAnsi="Times New Roman" w:cs="Times New Roman"/>
                  <w:sz w:val="24"/>
                  <w:szCs w:val="24"/>
                </w:rPr>
              </w:rPrChange>
            </w:rPr>
            <w:delText xml:space="preserve"> ủy ban</w:delText>
          </w:r>
        </w:del>
        <w:r w:rsidRPr="00957567">
          <w:rPr>
            <w:rFonts w:ascii="Times New Roman" w:hAnsi="Times New Roman" w:cs="Times New Roman"/>
            <w:sz w:val="28"/>
            <w:szCs w:val="28"/>
            <w:rPrChange w:id="1148" w:author="Phạm Anh Đại" w:date="2016-11-16T08:54:00Z">
              <w:rPr>
                <w:rFonts w:ascii="Times New Roman" w:hAnsi="Times New Roman" w:cs="Times New Roman"/>
                <w:sz w:val="24"/>
                <w:szCs w:val="24"/>
              </w:rPr>
            </w:rPrChange>
          </w:rPr>
          <w:t xml:space="preserve"> tìm thấy các công nhân là người có lỗi, </w:t>
        </w:r>
      </w:ins>
      <w:ins w:id="1149" w:author="Phạm Anh Đại" w:date="2016-11-16T11:01:00Z">
        <w:r w:rsidR="00FF7B39" w:rsidRPr="00FF7B39">
          <w:rPr>
            <w:rFonts w:ascii="Times New Roman" w:hAnsi="Times New Roman" w:cs="Times New Roman"/>
            <w:sz w:val="28"/>
            <w:szCs w:val="28"/>
          </w:rPr>
          <w:t>một cái gì đó ngay cả những người lao động (những người đã sống sót)</w:t>
        </w:r>
      </w:ins>
      <w:ins w:id="1150" w:author="Phạm Anh Đại" w:date="2016-11-16T11:02:00Z">
        <w:r w:rsidR="00FF7B39">
          <w:rPr>
            <w:rFonts w:ascii="Times New Roman" w:hAnsi="Times New Roman" w:cs="Times New Roman"/>
            <w:sz w:val="28"/>
            <w:szCs w:val="28"/>
          </w:rPr>
          <w:t xml:space="preserve"> đã</w:t>
        </w:r>
      </w:ins>
      <w:ins w:id="1151" w:author="Phạm Anh Đại" w:date="2016-11-16T11:01:00Z">
        <w:r w:rsidR="00FF7B39" w:rsidRPr="00FF7B39">
          <w:rPr>
            <w:rFonts w:ascii="Times New Roman" w:hAnsi="Times New Roman" w:cs="Times New Roman"/>
            <w:sz w:val="28"/>
            <w:szCs w:val="28"/>
          </w:rPr>
          <w:t xml:space="preserve"> không tranh chấp</w:t>
        </w:r>
      </w:ins>
      <w:ins w:id="1152" w:author="van thang" w:date="2016-10-21T15:09:00Z">
        <w:del w:id="1153" w:author="Phạm Anh Đại" w:date="2016-11-16T11:01:00Z">
          <w:r w:rsidRPr="00957567" w:rsidDel="00FF7B39">
            <w:rPr>
              <w:rFonts w:ascii="Times New Roman" w:hAnsi="Times New Roman" w:cs="Times New Roman"/>
              <w:sz w:val="28"/>
              <w:szCs w:val="28"/>
              <w:rPrChange w:id="1154" w:author="Phạm Anh Đại" w:date="2016-11-16T08:54:00Z">
                <w:rPr>
                  <w:rFonts w:ascii="Times New Roman" w:hAnsi="Times New Roman" w:cs="Times New Roman"/>
                  <w:sz w:val="24"/>
                  <w:szCs w:val="24"/>
                </w:rPr>
              </w:rPrChange>
            </w:rPr>
            <w:delText>một cái gì đó</w:delText>
          </w:r>
        </w:del>
        <w:del w:id="1155" w:author="Phạm Anh Đại" w:date="2016-11-16T10:56:00Z">
          <w:r w:rsidRPr="00957567" w:rsidDel="00423D1C">
            <w:rPr>
              <w:rFonts w:ascii="Times New Roman" w:hAnsi="Times New Roman" w:cs="Times New Roman"/>
              <w:sz w:val="28"/>
              <w:szCs w:val="28"/>
              <w:rPrChange w:id="1156" w:author="Phạm Anh Đại" w:date="2016-11-16T08:54:00Z">
                <w:rPr>
                  <w:rFonts w:ascii="Times New Roman" w:hAnsi="Times New Roman" w:cs="Times New Roman"/>
                  <w:sz w:val="24"/>
                  <w:szCs w:val="24"/>
                </w:rPr>
              </w:rPrChange>
            </w:rPr>
            <w:delText xml:space="preserve"> thậm chí</w:delText>
          </w:r>
        </w:del>
        <w:del w:id="1157" w:author="Phạm Anh Đại" w:date="2016-11-16T11:01:00Z">
          <w:r w:rsidRPr="00957567" w:rsidDel="00FF7B39">
            <w:rPr>
              <w:rFonts w:ascii="Times New Roman" w:hAnsi="Times New Roman" w:cs="Times New Roman"/>
              <w:sz w:val="28"/>
              <w:szCs w:val="28"/>
              <w:rPrChange w:id="1158" w:author="Phạm Anh Đại" w:date="2016-11-16T08:54:00Z">
                <w:rPr>
                  <w:rFonts w:ascii="Times New Roman" w:hAnsi="Times New Roman" w:cs="Times New Roman"/>
                  <w:sz w:val="24"/>
                  <w:szCs w:val="24"/>
                </w:rPr>
              </w:rPrChange>
            </w:rPr>
            <w:delText xml:space="preserve"> người lao động (những người đã sống sót) không có tranh chấp</w:delText>
          </w:r>
        </w:del>
        <w:r w:rsidRPr="00957567">
          <w:rPr>
            <w:rFonts w:ascii="Times New Roman" w:hAnsi="Times New Roman" w:cs="Times New Roman"/>
            <w:sz w:val="28"/>
            <w:szCs w:val="28"/>
            <w:rPrChange w:id="1159" w:author="Phạm Anh Đại" w:date="2016-11-16T08:54:00Z">
              <w:rPr>
                <w:rFonts w:ascii="Times New Roman" w:hAnsi="Times New Roman" w:cs="Times New Roman"/>
                <w:sz w:val="24"/>
                <w:szCs w:val="24"/>
              </w:rPr>
            </w:rPrChange>
          </w:rPr>
          <w:t>. Nhưng khi các ủy ban đang điều tra nguyên nhân phức tạp của sự cố, tại sao họ dừng lại một khi họ tìm thấy một lỗi của con người? Tại sao</w:t>
        </w:r>
        <w:del w:id="1160" w:author="Phạm Anh Đại" w:date="2016-11-16T11:03:00Z">
          <w:r w:rsidRPr="00957567" w:rsidDel="00FF7B39">
            <w:rPr>
              <w:rFonts w:ascii="Times New Roman" w:hAnsi="Times New Roman" w:cs="Times New Roman"/>
              <w:sz w:val="28"/>
              <w:szCs w:val="28"/>
              <w:rPrChange w:id="1161" w:author="Phạm Anh Đại" w:date="2016-11-16T08:54:00Z">
                <w:rPr>
                  <w:rFonts w:ascii="Times New Roman" w:hAnsi="Times New Roman" w:cs="Times New Roman"/>
                  <w:sz w:val="24"/>
                  <w:szCs w:val="24"/>
                </w:rPr>
              </w:rPrChange>
            </w:rPr>
            <w:delText xml:space="preserve"> không</w:delText>
          </w:r>
        </w:del>
        <w:r w:rsidRPr="00957567">
          <w:rPr>
            <w:rFonts w:ascii="Times New Roman" w:hAnsi="Times New Roman" w:cs="Times New Roman"/>
            <w:sz w:val="28"/>
            <w:szCs w:val="28"/>
            <w:rPrChange w:id="1162" w:author="Phạm Anh Đại" w:date="2016-11-16T08:54:00Z">
              <w:rPr>
                <w:rFonts w:ascii="Times New Roman" w:hAnsi="Times New Roman" w:cs="Times New Roman"/>
                <w:sz w:val="24"/>
                <w:szCs w:val="24"/>
              </w:rPr>
            </w:rPrChange>
          </w:rPr>
          <w:t xml:space="preserve"> họ</w:t>
        </w:r>
      </w:ins>
      <w:ins w:id="1163" w:author="Phạm Anh Đại" w:date="2016-11-16T11:03:00Z">
        <w:r w:rsidR="00FF7B39">
          <w:rPr>
            <w:rFonts w:ascii="Times New Roman" w:hAnsi="Times New Roman" w:cs="Times New Roman"/>
            <w:sz w:val="28"/>
            <w:szCs w:val="28"/>
          </w:rPr>
          <w:t xml:space="preserve"> không</w:t>
        </w:r>
      </w:ins>
      <w:ins w:id="1164" w:author="van thang" w:date="2016-10-21T15:09:00Z">
        <w:del w:id="1165" w:author="Phạm Anh Đại" w:date="2016-11-16T11:03:00Z">
          <w:r w:rsidRPr="00957567" w:rsidDel="00FF7B39">
            <w:rPr>
              <w:rFonts w:ascii="Times New Roman" w:hAnsi="Times New Roman" w:cs="Times New Roman"/>
              <w:sz w:val="28"/>
              <w:szCs w:val="28"/>
              <w:rPrChange w:id="1166" w:author="Phạm Anh Đại" w:date="2016-11-16T08:54:00Z">
                <w:rPr>
                  <w:rFonts w:ascii="Times New Roman" w:hAnsi="Times New Roman" w:cs="Times New Roman"/>
                  <w:sz w:val="24"/>
                  <w:szCs w:val="24"/>
                </w:rPr>
              </w:rPrChange>
            </w:rPr>
            <w:delText xml:space="preserve"> sẽ</w:delText>
          </w:r>
        </w:del>
        <w:r w:rsidRPr="00957567">
          <w:rPr>
            <w:rFonts w:ascii="Times New Roman" w:hAnsi="Times New Roman" w:cs="Times New Roman"/>
            <w:sz w:val="28"/>
            <w:szCs w:val="28"/>
            <w:rPrChange w:id="1167" w:author="Phạm Anh Đại" w:date="2016-11-16T08:54:00Z">
              <w:rPr>
                <w:rFonts w:ascii="Times New Roman" w:hAnsi="Times New Roman" w:cs="Times New Roman"/>
                <w:sz w:val="24"/>
                <w:szCs w:val="24"/>
              </w:rPr>
            </w:rPrChange>
          </w:rPr>
          <w:t xml:space="preserve"> tiếp tục đi tìm hiểu lý do tại sao các lỗi đã xảy ra, </w:t>
        </w:r>
      </w:ins>
      <w:ins w:id="1168" w:author="Phat Tran" w:date="2016-10-28T15:44:00Z">
        <w:r w:rsidR="00E52F6C" w:rsidRPr="00957567">
          <w:rPr>
            <w:rFonts w:ascii="Times New Roman" w:hAnsi="Times New Roman" w:cs="Times New Roman"/>
            <w:sz w:val="28"/>
            <w:szCs w:val="28"/>
            <w:rPrChange w:id="1169" w:author="Phạm Anh Đại" w:date="2016-11-16T08:54:00Z">
              <w:rPr>
                <w:rFonts w:ascii="Times New Roman" w:hAnsi="Times New Roman" w:cs="Times New Roman"/>
                <w:sz w:val="24"/>
                <w:szCs w:val="24"/>
              </w:rPr>
            </w:rPrChange>
          </w:rPr>
          <w:t xml:space="preserve">tình huống </w:t>
        </w:r>
      </w:ins>
      <w:ins w:id="1170" w:author="van thang" w:date="2016-10-21T15:09:00Z">
        <w:del w:id="1171" w:author="Phat Tran" w:date="2016-10-28T15:44:00Z">
          <w:r w:rsidRPr="00957567" w:rsidDel="00E52F6C">
            <w:rPr>
              <w:rFonts w:ascii="Times New Roman" w:hAnsi="Times New Roman" w:cs="Times New Roman"/>
              <w:sz w:val="28"/>
              <w:szCs w:val="28"/>
              <w:rPrChange w:id="1172" w:author="Phạm Anh Đại" w:date="2016-11-16T08:54:00Z">
                <w:rPr>
                  <w:rFonts w:ascii="Times New Roman" w:hAnsi="Times New Roman" w:cs="Times New Roman"/>
                  <w:sz w:val="24"/>
                  <w:szCs w:val="24"/>
                </w:rPr>
              </w:rPrChange>
            </w:rPr>
            <w:delText xml:space="preserve">hoàn cảnh </w:delText>
          </w:r>
        </w:del>
        <w:r w:rsidRPr="00957567">
          <w:rPr>
            <w:rFonts w:ascii="Times New Roman" w:hAnsi="Times New Roman" w:cs="Times New Roman"/>
            <w:sz w:val="28"/>
            <w:szCs w:val="28"/>
            <w:rPrChange w:id="1173" w:author="Phạm Anh Đại" w:date="2016-11-16T08:54:00Z">
              <w:rPr>
                <w:rFonts w:ascii="Times New Roman" w:hAnsi="Times New Roman" w:cs="Times New Roman"/>
                <w:sz w:val="24"/>
                <w:szCs w:val="24"/>
              </w:rPr>
            </w:rPrChange>
          </w:rPr>
          <w:t xml:space="preserve">nào đã dẫn đến nó, và sau đó, tại sao những </w:t>
        </w:r>
      </w:ins>
      <w:ins w:id="1174" w:author="Phat Tran" w:date="2016-10-28T15:44:00Z">
        <w:r w:rsidR="00E52F6C" w:rsidRPr="00957567">
          <w:rPr>
            <w:rFonts w:ascii="Times New Roman" w:hAnsi="Times New Roman" w:cs="Times New Roman"/>
            <w:sz w:val="28"/>
            <w:szCs w:val="28"/>
            <w:rPrChange w:id="1175" w:author="Phạm Anh Đại" w:date="2016-11-16T08:54:00Z">
              <w:rPr>
                <w:rFonts w:ascii="Times New Roman" w:hAnsi="Times New Roman" w:cs="Times New Roman"/>
                <w:sz w:val="24"/>
                <w:szCs w:val="24"/>
              </w:rPr>
            </w:rPrChange>
          </w:rPr>
          <w:t xml:space="preserve">tình huống </w:t>
        </w:r>
      </w:ins>
      <w:ins w:id="1176" w:author="van thang" w:date="2016-10-21T15:09:00Z">
        <w:del w:id="1177" w:author="Phat Tran" w:date="2016-10-28T15:44:00Z">
          <w:r w:rsidRPr="00957567" w:rsidDel="00E52F6C">
            <w:rPr>
              <w:rFonts w:ascii="Times New Roman" w:hAnsi="Times New Roman" w:cs="Times New Roman"/>
              <w:sz w:val="28"/>
              <w:szCs w:val="28"/>
              <w:rPrChange w:id="1178" w:author="Phạm Anh Đại" w:date="2016-11-16T08:54:00Z">
                <w:rPr>
                  <w:rFonts w:ascii="Times New Roman" w:hAnsi="Times New Roman" w:cs="Times New Roman"/>
                  <w:sz w:val="24"/>
                  <w:szCs w:val="24"/>
                </w:rPr>
              </w:rPrChange>
            </w:rPr>
            <w:delText xml:space="preserve">hoàn cảnh </w:delText>
          </w:r>
        </w:del>
        <w:r w:rsidRPr="00957567">
          <w:rPr>
            <w:rFonts w:ascii="Times New Roman" w:hAnsi="Times New Roman" w:cs="Times New Roman"/>
            <w:sz w:val="28"/>
            <w:szCs w:val="28"/>
            <w:rPrChange w:id="1179" w:author="Phạm Anh Đại" w:date="2016-11-16T08:54:00Z">
              <w:rPr>
                <w:rFonts w:ascii="Times New Roman" w:hAnsi="Times New Roman" w:cs="Times New Roman"/>
                <w:sz w:val="24"/>
                <w:szCs w:val="24"/>
              </w:rPr>
            </w:rPrChange>
          </w:rPr>
          <w:t xml:space="preserve">đã xảy ra? Các ủy ban không bao giờ đi </w:t>
        </w:r>
        <w:del w:id="1180" w:author="Phat Tran" w:date="2016-10-28T15:44:00Z">
          <w:r w:rsidRPr="00957567" w:rsidDel="00E52F6C">
            <w:rPr>
              <w:rFonts w:ascii="Times New Roman" w:hAnsi="Times New Roman" w:cs="Times New Roman"/>
              <w:sz w:val="28"/>
              <w:szCs w:val="28"/>
              <w:rPrChange w:id="1181" w:author="Phạm Anh Đại" w:date="2016-11-16T08:54:00Z">
                <w:rPr>
                  <w:rFonts w:ascii="Times New Roman" w:hAnsi="Times New Roman" w:cs="Times New Roman"/>
                  <w:sz w:val="24"/>
                  <w:szCs w:val="24"/>
                </w:rPr>
              </w:rPrChange>
            </w:rPr>
            <w:delText>xa đủ</w:delText>
          </w:r>
        </w:del>
      </w:ins>
      <w:ins w:id="1182" w:author="Phat Tran" w:date="2016-10-28T15:44:00Z">
        <w:r w:rsidR="00E52F6C" w:rsidRPr="00957567">
          <w:rPr>
            <w:rFonts w:ascii="Times New Roman" w:hAnsi="Times New Roman" w:cs="Times New Roman"/>
            <w:sz w:val="28"/>
            <w:szCs w:val="28"/>
            <w:rPrChange w:id="1183" w:author="Phạm Anh Đại" w:date="2016-11-16T08:54:00Z">
              <w:rPr>
                <w:rFonts w:ascii="Times New Roman" w:hAnsi="Times New Roman" w:cs="Times New Roman"/>
                <w:sz w:val="24"/>
                <w:szCs w:val="24"/>
              </w:rPr>
            </w:rPrChange>
          </w:rPr>
          <w:t xml:space="preserve"> đủ xa</w:t>
        </w:r>
      </w:ins>
      <w:ins w:id="1184" w:author="van thang" w:date="2016-10-21T15:09:00Z">
        <w:r w:rsidRPr="00957567">
          <w:rPr>
            <w:rFonts w:ascii="Times New Roman" w:hAnsi="Times New Roman" w:cs="Times New Roman"/>
            <w:sz w:val="28"/>
            <w:szCs w:val="28"/>
            <w:rPrChange w:id="1185" w:author="Phạm Anh Đại" w:date="2016-11-16T08:54:00Z">
              <w:rPr>
                <w:rFonts w:ascii="Times New Roman" w:hAnsi="Times New Roman" w:cs="Times New Roman"/>
                <w:sz w:val="24"/>
                <w:szCs w:val="24"/>
              </w:rPr>
            </w:rPrChange>
          </w:rPr>
          <w:t xml:space="preserve"> để tìm sâu, nguyên nhân gốc rễ của tai nạn. Họ cũng không xem xét thiết kế lại hệ thống và </w:t>
        </w:r>
      </w:ins>
      <w:ins w:id="1186" w:author="Phat Tran" w:date="2016-10-28T15:45:00Z">
        <w:r w:rsidR="00E52F6C" w:rsidRPr="00957567">
          <w:rPr>
            <w:rFonts w:ascii="Times New Roman" w:hAnsi="Times New Roman" w:cs="Times New Roman"/>
            <w:sz w:val="28"/>
            <w:szCs w:val="28"/>
            <w:rPrChange w:id="1187" w:author="Phạm Anh Đại" w:date="2016-11-16T08:54:00Z">
              <w:rPr>
                <w:rFonts w:ascii="Times New Roman" w:hAnsi="Times New Roman" w:cs="Times New Roman"/>
                <w:sz w:val="24"/>
                <w:szCs w:val="24"/>
              </w:rPr>
            </w:rPrChange>
          </w:rPr>
          <w:t xml:space="preserve">quy trình </w:t>
        </w:r>
      </w:ins>
      <w:ins w:id="1188" w:author="van thang" w:date="2016-10-21T15:09:00Z">
        <w:del w:id="1189" w:author="Phat Tran" w:date="2016-10-28T15:45:00Z">
          <w:r w:rsidRPr="00957567" w:rsidDel="00E52F6C">
            <w:rPr>
              <w:rFonts w:ascii="Times New Roman" w:hAnsi="Times New Roman" w:cs="Times New Roman"/>
              <w:sz w:val="28"/>
              <w:szCs w:val="28"/>
              <w:rPrChange w:id="1190" w:author="Phạm Anh Đại" w:date="2016-11-16T08:54:00Z">
                <w:rPr>
                  <w:rFonts w:ascii="Times New Roman" w:hAnsi="Times New Roman" w:cs="Times New Roman"/>
                  <w:sz w:val="24"/>
                  <w:szCs w:val="24"/>
                </w:rPr>
              </w:rPrChange>
            </w:rPr>
            <w:delText>thủ tục</w:delText>
          </w:r>
        </w:del>
        <w:del w:id="1191" w:author="Phạm Anh Đại" w:date="2016-11-16T11:04:00Z">
          <w:r w:rsidRPr="00957567" w:rsidDel="00FF7B39">
            <w:rPr>
              <w:rFonts w:ascii="Times New Roman" w:hAnsi="Times New Roman" w:cs="Times New Roman"/>
              <w:sz w:val="28"/>
              <w:szCs w:val="28"/>
              <w:rPrChange w:id="1192" w:author="Phạm Anh Đại" w:date="2016-11-16T08:54:00Z">
                <w:rPr>
                  <w:rFonts w:ascii="Times New Roman" w:hAnsi="Times New Roman" w:cs="Times New Roman"/>
                  <w:sz w:val="24"/>
                  <w:szCs w:val="24"/>
                </w:rPr>
              </w:rPrChange>
            </w:rPr>
            <w:delText xml:space="preserve"> để thực hiện</w:delText>
          </w:r>
        </w:del>
      </w:ins>
      <w:ins w:id="1193" w:author="Phạm Anh Đại" w:date="2016-11-16T11:05:00Z">
        <w:r w:rsidR="00FF7B39">
          <w:rPr>
            <w:rFonts w:ascii="Times New Roman" w:hAnsi="Times New Roman" w:cs="Times New Roman"/>
            <w:sz w:val="28"/>
            <w:szCs w:val="28"/>
          </w:rPr>
          <w:t>có thể gây ra các sự cố hoặc là có khả năng</w:t>
        </w:r>
      </w:ins>
      <w:ins w:id="1194" w:author="Biển Phan Y" w:date="2016-11-23T21:51:00Z">
        <w:r w:rsidR="002217AA">
          <w:rPr>
            <w:rFonts w:ascii="Times New Roman" w:hAnsi="Times New Roman" w:cs="Times New Roman"/>
            <w:sz w:val="28"/>
            <w:szCs w:val="28"/>
          </w:rPr>
          <w:t xml:space="preserve"> gây ra sự cố</w:t>
        </w:r>
      </w:ins>
      <w:ins w:id="1195" w:author="van thang" w:date="2016-10-21T15:09:00Z">
        <w:del w:id="1196" w:author="Phạm Anh Đại" w:date="2016-11-16T11:05:00Z">
          <w:r w:rsidRPr="00957567" w:rsidDel="00FF7B39">
            <w:rPr>
              <w:rFonts w:ascii="Times New Roman" w:hAnsi="Times New Roman" w:cs="Times New Roman"/>
              <w:sz w:val="28"/>
              <w:szCs w:val="28"/>
              <w:rPrChange w:id="1197" w:author="Phạm Anh Đại" w:date="2016-11-16T08:54:00Z">
                <w:rPr>
                  <w:rFonts w:ascii="Times New Roman" w:hAnsi="Times New Roman" w:cs="Times New Roman"/>
                  <w:sz w:val="24"/>
                  <w:szCs w:val="24"/>
                </w:rPr>
              </w:rPrChange>
            </w:rPr>
            <w:delText xml:space="preserve"> các sự cố  hoặc không thể hoặc ít có khả năng</w:delText>
          </w:r>
        </w:del>
        <w:r w:rsidRPr="00957567">
          <w:rPr>
            <w:rFonts w:ascii="Times New Roman" w:hAnsi="Times New Roman" w:cs="Times New Roman"/>
            <w:sz w:val="28"/>
            <w:szCs w:val="28"/>
            <w:rPrChange w:id="1198" w:author="Phạm Anh Đại" w:date="2016-11-16T08:54:00Z">
              <w:rPr>
                <w:rFonts w:ascii="Times New Roman" w:hAnsi="Times New Roman" w:cs="Times New Roman"/>
                <w:sz w:val="24"/>
                <w:szCs w:val="24"/>
              </w:rPr>
            </w:rPrChange>
          </w:rPr>
          <w:t xml:space="preserve">. Khi mọi người </w:t>
        </w:r>
      </w:ins>
      <w:ins w:id="1199" w:author="Phat Tran" w:date="2016-10-28T15:45:00Z">
        <w:r w:rsidR="00E52F6C" w:rsidRPr="00957567">
          <w:rPr>
            <w:rFonts w:ascii="Times New Roman" w:hAnsi="Times New Roman" w:cs="Times New Roman"/>
            <w:sz w:val="28"/>
            <w:szCs w:val="28"/>
            <w:rPrChange w:id="1200" w:author="Phạm Anh Đại" w:date="2016-11-16T08:54:00Z">
              <w:rPr>
                <w:rFonts w:ascii="Times New Roman" w:hAnsi="Times New Roman" w:cs="Times New Roman"/>
                <w:sz w:val="24"/>
                <w:szCs w:val="24"/>
              </w:rPr>
            </w:rPrChange>
          </w:rPr>
          <w:t xml:space="preserve">phạm lỗi </w:t>
        </w:r>
      </w:ins>
      <w:ins w:id="1201" w:author="van thang" w:date="2016-10-21T15:09:00Z">
        <w:del w:id="1202" w:author="Phat Tran" w:date="2016-10-28T15:45:00Z">
          <w:r w:rsidRPr="00957567" w:rsidDel="00E52F6C">
            <w:rPr>
              <w:rFonts w:ascii="Times New Roman" w:hAnsi="Times New Roman" w:cs="Times New Roman"/>
              <w:sz w:val="28"/>
              <w:szCs w:val="28"/>
              <w:rPrChange w:id="1203" w:author="Phạm Anh Đại" w:date="2016-11-16T08:54:00Z">
                <w:rPr>
                  <w:rFonts w:ascii="Times New Roman" w:hAnsi="Times New Roman" w:cs="Times New Roman"/>
                  <w:sz w:val="24"/>
                  <w:szCs w:val="24"/>
                </w:rPr>
              </w:rPrChange>
            </w:rPr>
            <w:delText>lầm</w:delText>
          </w:r>
        </w:del>
        <w:r w:rsidRPr="00957567">
          <w:rPr>
            <w:rFonts w:ascii="Times New Roman" w:hAnsi="Times New Roman" w:cs="Times New Roman"/>
            <w:sz w:val="28"/>
            <w:szCs w:val="28"/>
            <w:rPrChange w:id="1204" w:author="Phạm Anh Đại" w:date="2016-11-16T08:54:00Z">
              <w:rPr>
                <w:rFonts w:ascii="Times New Roman" w:hAnsi="Times New Roman" w:cs="Times New Roman"/>
                <w:sz w:val="24"/>
                <w:szCs w:val="24"/>
              </w:rPr>
            </w:rPrChange>
          </w:rPr>
          <w:t xml:space="preserve">, thay đổi hệ thống để loại lỗi sẽ bị giảm bớt hoặc </w:t>
        </w:r>
      </w:ins>
      <w:ins w:id="1205" w:author="Phat Tran" w:date="2016-10-28T15:45:00Z">
        <w:r w:rsidR="00E52F6C" w:rsidRPr="00957567">
          <w:rPr>
            <w:rFonts w:ascii="Times New Roman" w:hAnsi="Times New Roman" w:cs="Times New Roman"/>
            <w:sz w:val="28"/>
            <w:szCs w:val="28"/>
            <w:rPrChange w:id="1206" w:author="Phạm Anh Đại" w:date="2016-11-16T08:54:00Z">
              <w:rPr>
                <w:rFonts w:ascii="Times New Roman" w:hAnsi="Times New Roman" w:cs="Times New Roman"/>
                <w:sz w:val="24"/>
                <w:szCs w:val="24"/>
              </w:rPr>
            </w:rPrChange>
          </w:rPr>
          <w:t xml:space="preserve">bị </w:t>
        </w:r>
      </w:ins>
      <w:ins w:id="1207" w:author="van thang" w:date="2016-10-21T15:09:00Z">
        <w:r w:rsidRPr="00957567">
          <w:rPr>
            <w:rFonts w:ascii="Times New Roman" w:hAnsi="Times New Roman" w:cs="Times New Roman"/>
            <w:sz w:val="28"/>
            <w:szCs w:val="28"/>
            <w:rPrChange w:id="1208" w:author="Phạm Anh Đại" w:date="2016-11-16T08:54:00Z">
              <w:rPr>
                <w:rFonts w:ascii="Times New Roman" w:hAnsi="Times New Roman" w:cs="Times New Roman"/>
                <w:sz w:val="24"/>
                <w:szCs w:val="24"/>
              </w:rPr>
            </w:rPrChange>
          </w:rPr>
          <w:t xml:space="preserve">loại bỏ. </w:t>
        </w:r>
        <w:del w:id="1209" w:author="Phat Tran" w:date="2016-10-28T15:45:00Z">
          <w:r w:rsidRPr="00957567" w:rsidDel="000070F1">
            <w:rPr>
              <w:rFonts w:ascii="Times New Roman" w:hAnsi="Times New Roman" w:cs="Times New Roman"/>
              <w:sz w:val="28"/>
              <w:szCs w:val="28"/>
              <w:rPrChange w:id="1210" w:author="Phạm Anh Đại" w:date="2016-11-16T08:54:00Z">
                <w:rPr>
                  <w:rFonts w:ascii="Times New Roman" w:hAnsi="Times New Roman" w:cs="Times New Roman"/>
                  <w:sz w:val="24"/>
                  <w:szCs w:val="24"/>
                </w:rPr>
              </w:rPrChange>
            </w:rPr>
            <w:delText>Khi nào</w:delText>
          </w:r>
        </w:del>
      </w:ins>
      <w:ins w:id="1211" w:author="Phat Tran" w:date="2016-10-28T15:45:00Z">
        <w:r w:rsidR="000070F1" w:rsidRPr="00957567">
          <w:rPr>
            <w:rFonts w:ascii="Times New Roman" w:hAnsi="Times New Roman" w:cs="Times New Roman"/>
            <w:sz w:val="28"/>
            <w:szCs w:val="28"/>
            <w:rPrChange w:id="1212" w:author="Phạm Anh Đại" w:date="2016-11-16T08:54:00Z">
              <w:rPr>
                <w:rFonts w:ascii="Times New Roman" w:hAnsi="Times New Roman" w:cs="Times New Roman"/>
                <w:sz w:val="24"/>
                <w:szCs w:val="24"/>
              </w:rPr>
            </w:rPrChange>
          </w:rPr>
          <w:t xml:space="preserve"> Trong khi</w:t>
        </w:r>
      </w:ins>
      <w:ins w:id="1213" w:author="van thang" w:date="2016-10-21T15:09:00Z">
        <w:r w:rsidRPr="00957567">
          <w:rPr>
            <w:rFonts w:ascii="Times New Roman" w:hAnsi="Times New Roman" w:cs="Times New Roman"/>
            <w:sz w:val="28"/>
            <w:szCs w:val="28"/>
            <w:rPrChange w:id="1214" w:author="Phạm Anh Đại" w:date="2016-11-16T08:54:00Z">
              <w:rPr>
                <w:rFonts w:ascii="Times New Roman" w:hAnsi="Times New Roman" w:cs="Times New Roman"/>
                <w:sz w:val="24"/>
                <w:szCs w:val="24"/>
              </w:rPr>
            </w:rPrChange>
          </w:rPr>
          <w:t xml:space="preserve"> loại bỏ hoàn toàn là không thể, </w:t>
        </w:r>
      </w:ins>
      <w:ins w:id="1215" w:author="Phat Tran" w:date="2016-10-28T15:45:00Z">
        <w:r w:rsidR="000070F1" w:rsidRPr="00957567">
          <w:rPr>
            <w:rFonts w:ascii="Times New Roman" w:hAnsi="Times New Roman" w:cs="Times New Roman"/>
            <w:sz w:val="28"/>
            <w:szCs w:val="28"/>
            <w:rPrChange w:id="1216" w:author="Phạm Anh Đại" w:date="2016-11-16T08:54:00Z">
              <w:rPr>
                <w:rFonts w:ascii="Times New Roman" w:hAnsi="Times New Roman" w:cs="Times New Roman"/>
                <w:sz w:val="24"/>
                <w:szCs w:val="24"/>
              </w:rPr>
            </w:rPrChange>
          </w:rPr>
          <w:t xml:space="preserve">thì </w:t>
        </w:r>
      </w:ins>
      <w:ins w:id="1217" w:author="van thang" w:date="2016-10-21T15:09:00Z">
        <w:r w:rsidRPr="00957567">
          <w:rPr>
            <w:rFonts w:ascii="Times New Roman" w:hAnsi="Times New Roman" w:cs="Times New Roman"/>
            <w:sz w:val="28"/>
            <w:szCs w:val="28"/>
            <w:rPrChange w:id="1218" w:author="Phạm Anh Đại" w:date="2016-11-16T08:54:00Z">
              <w:rPr>
                <w:rFonts w:ascii="Times New Roman" w:hAnsi="Times New Roman" w:cs="Times New Roman"/>
                <w:sz w:val="24"/>
                <w:szCs w:val="24"/>
              </w:rPr>
            </w:rPrChange>
          </w:rPr>
          <w:t xml:space="preserve">thiết kế lại để giảm tác động. </w:t>
        </w:r>
      </w:ins>
    </w:p>
    <w:p w14:paraId="1F6F3A65" w14:textId="72FBB7BB" w:rsidR="00FA02FA" w:rsidRPr="00957567" w:rsidDel="00805889" w:rsidRDefault="00FA02FA">
      <w:pPr>
        <w:jc w:val="both"/>
        <w:rPr>
          <w:ins w:id="1219" w:author="van thang" w:date="2016-10-21T15:09:00Z"/>
          <w:del w:id="1220" w:author="Phạm Anh Đại" w:date="2016-11-16T22:50:00Z"/>
          <w:rFonts w:ascii="Times New Roman" w:hAnsi="Times New Roman" w:cs="Times New Roman"/>
          <w:sz w:val="28"/>
          <w:szCs w:val="28"/>
          <w:rPrChange w:id="1221" w:author="Phạm Anh Đại" w:date="2016-11-16T08:54:00Z">
            <w:rPr>
              <w:ins w:id="1222" w:author="van thang" w:date="2016-10-21T15:09:00Z"/>
              <w:del w:id="1223" w:author="Phạm Anh Đại" w:date="2016-11-16T22:50:00Z"/>
              <w:rFonts w:ascii="Times New Roman" w:hAnsi="Times New Roman" w:cs="Times New Roman"/>
              <w:sz w:val="24"/>
              <w:szCs w:val="24"/>
            </w:rPr>
          </w:rPrChange>
        </w:rPr>
        <w:pPrChange w:id="1224" w:author="Biển Phan Y" w:date="2016-11-22T22:50:00Z">
          <w:pPr/>
        </w:pPrChange>
      </w:pPr>
      <w:ins w:id="1225" w:author="van thang" w:date="2016-10-21T15:09:00Z">
        <w:del w:id="1226" w:author="Biển Phan Y" w:date="2016-11-23T21:52:00Z">
          <w:r w:rsidRPr="00957567" w:rsidDel="00182590">
            <w:rPr>
              <w:rFonts w:ascii="Times New Roman" w:hAnsi="Times New Roman" w:cs="Times New Roman"/>
              <w:sz w:val="28"/>
              <w:szCs w:val="28"/>
              <w:rPrChange w:id="1227" w:author="Phạm Anh Đại" w:date="2016-11-16T08:54:00Z">
                <w:rPr>
                  <w:rFonts w:ascii="Times New Roman" w:hAnsi="Times New Roman" w:cs="Times New Roman"/>
                  <w:sz w:val="24"/>
                  <w:szCs w:val="24"/>
                </w:rPr>
              </w:rPrChange>
            </w:rPr>
            <w:delText>Nó k</w:delText>
          </w:r>
        </w:del>
      </w:ins>
      <w:ins w:id="1228" w:author="Biển Phan Y" w:date="2016-11-23T21:52:00Z">
        <w:r w:rsidR="00182590">
          <w:rPr>
            <w:rFonts w:ascii="Times New Roman" w:hAnsi="Times New Roman" w:cs="Times New Roman"/>
            <w:sz w:val="28"/>
            <w:szCs w:val="28"/>
          </w:rPr>
          <w:t>K</w:t>
        </w:r>
      </w:ins>
      <w:ins w:id="1229" w:author="van thang" w:date="2016-10-21T15:09:00Z">
        <w:r w:rsidRPr="00957567">
          <w:rPr>
            <w:rFonts w:ascii="Times New Roman" w:hAnsi="Times New Roman" w:cs="Times New Roman"/>
            <w:sz w:val="28"/>
            <w:szCs w:val="28"/>
            <w:rPrChange w:id="1230" w:author="Phạm Anh Đại" w:date="2016-11-16T08:54:00Z">
              <w:rPr>
                <w:rFonts w:ascii="Times New Roman" w:hAnsi="Times New Roman" w:cs="Times New Roman"/>
                <w:sz w:val="24"/>
                <w:szCs w:val="24"/>
              </w:rPr>
            </w:rPrChange>
          </w:rPr>
          <w:t>hông phải là khó khăn cho tôi để đề nghị thay đổi</w:t>
        </w:r>
      </w:ins>
      <w:ins w:id="1231" w:author="Phat Tran" w:date="2016-10-28T15:46:00Z">
        <w:r w:rsidR="000070F1" w:rsidRPr="00957567">
          <w:rPr>
            <w:rFonts w:ascii="Times New Roman" w:hAnsi="Times New Roman" w:cs="Times New Roman"/>
            <w:sz w:val="28"/>
            <w:szCs w:val="28"/>
            <w:rPrChange w:id="1232" w:author="Phạm Anh Đại" w:date="2016-11-16T08:54:00Z">
              <w:rPr>
                <w:rFonts w:ascii="Times New Roman" w:hAnsi="Times New Roman" w:cs="Times New Roman"/>
                <w:sz w:val="24"/>
                <w:szCs w:val="24"/>
              </w:rPr>
            </w:rPrChange>
          </w:rPr>
          <w:t xml:space="preserve"> quy trình</w:t>
        </w:r>
      </w:ins>
      <w:ins w:id="1233" w:author="van thang" w:date="2016-10-21T15:09:00Z">
        <w:r w:rsidRPr="00957567">
          <w:rPr>
            <w:rFonts w:ascii="Times New Roman" w:hAnsi="Times New Roman" w:cs="Times New Roman"/>
            <w:sz w:val="28"/>
            <w:szCs w:val="28"/>
            <w:rPrChange w:id="1234" w:author="Phạm Anh Đại" w:date="2016-11-16T08:54:00Z">
              <w:rPr>
                <w:rFonts w:ascii="Times New Roman" w:hAnsi="Times New Roman" w:cs="Times New Roman"/>
                <w:sz w:val="24"/>
                <w:szCs w:val="24"/>
              </w:rPr>
            </w:rPrChange>
          </w:rPr>
          <w:t xml:space="preserve"> đơn giản </w:t>
        </w:r>
        <w:del w:id="1235" w:author="Phat Tran" w:date="2016-10-28T15:46:00Z">
          <w:r w:rsidRPr="00957567" w:rsidDel="000070F1">
            <w:rPr>
              <w:rFonts w:ascii="Times New Roman" w:hAnsi="Times New Roman" w:cs="Times New Roman"/>
              <w:sz w:val="28"/>
              <w:szCs w:val="28"/>
              <w:rPrChange w:id="1236" w:author="Phạm Anh Đại" w:date="2016-11-16T08:54:00Z">
                <w:rPr>
                  <w:rFonts w:ascii="Times New Roman" w:hAnsi="Times New Roman" w:cs="Times New Roman"/>
                  <w:sz w:val="24"/>
                  <w:szCs w:val="24"/>
                </w:rPr>
              </w:rPrChange>
            </w:rPr>
            <w:delText xml:space="preserve">thủ tục </w:delText>
          </w:r>
        </w:del>
        <w:r w:rsidRPr="00957567">
          <w:rPr>
            <w:rFonts w:ascii="Times New Roman" w:hAnsi="Times New Roman" w:cs="Times New Roman"/>
            <w:sz w:val="28"/>
            <w:szCs w:val="28"/>
            <w:rPrChange w:id="1237" w:author="Phạm Anh Đại" w:date="2016-11-16T08:54:00Z">
              <w:rPr>
                <w:rFonts w:ascii="Times New Roman" w:hAnsi="Times New Roman" w:cs="Times New Roman"/>
                <w:sz w:val="24"/>
                <w:szCs w:val="24"/>
              </w:rPr>
            </w:rPrChange>
          </w:rPr>
          <w:t xml:space="preserve">mà có thể đã ngăn chặn hầu hết các sự cố tại các công ty tiện ích. Nó chưa bao giờ xảy ra với các ủy ban để nghĩ về điều này. Các vấn đề là đã theo khuyến nghị của tôi sẽ có nghĩa là thay đổi văn hóa từ một thái độ trong các </w:t>
        </w:r>
      </w:ins>
      <w:ins w:id="1238" w:author="Phat Tran" w:date="2016-10-28T15:46:00Z">
        <w:r w:rsidR="000070F1" w:rsidRPr="00957567">
          <w:rPr>
            <w:rFonts w:ascii="Times New Roman" w:hAnsi="Times New Roman" w:cs="Times New Roman"/>
            <w:sz w:val="28"/>
            <w:szCs w:val="28"/>
            <w:rPrChange w:id="1239" w:author="Phạm Anh Đại" w:date="2016-11-16T08:54:00Z">
              <w:rPr>
                <w:rFonts w:ascii="Times New Roman" w:hAnsi="Times New Roman" w:cs="Times New Roman"/>
                <w:sz w:val="24"/>
                <w:szCs w:val="24"/>
              </w:rPr>
            </w:rPrChange>
          </w:rPr>
          <w:t xml:space="preserve">phạm vi </w:t>
        </w:r>
      </w:ins>
      <w:ins w:id="1240" w:author="van thang" w:date="2016-10-21T15:09:00Z">
        <w:del w:id="1241" w:author="Phat Tran" w:date="2016-10-28T15:46:00Z">
          <w:r w:rsidRPr="00957567" w:rsidDel="000070F1">
            <w:rPr>
              <w:rFonts w:ascii="Times New Roman" w:hAnsi="Times New Roman" w:cs="Times New Roman"/>
              <w:sz w:val="28"/>
              <w:szCs w:val="28"/>
              <w:rPrChange w:id="1242" w:author="Phạm Anh Đại" w:date="2016-11-16T08:54:00Z">
                <w:rPr>
                  <w:rFonts w:ascii="Times New Roman" w:hAnsi="Times New Roman" w:cs="Times New Roman"/>
                  <w:sz w:val="24"/>
                  <w:szCs w:val="24"/>
                </w:rPr>
              </w:rPrChange>
            </w:rPr>
            <w:delText>lĩnh vực</w:delText>
          </w:r>
        </w:del>
        <w:r w:rsidRPr="00957567">
          <w:rPr>
            <w:rFonts w:ascii="Times New Roman" w:hAnsi="Times New Roman" w:cs="Times New Roman"/>
            <w:sz w:val="28"/>
            <w:szCs w:val="28"/>
            <w:rPrChange w:id="1243" w:author="Phạm Anh Đại" w:date="2016-11-16T08:54:00Z">
              <w:rPr>
                <w:rFonts w:ascii="Times New Roman" w:hAnsi="Times New Roman" w:cs="Times New Roman"/>
                <w:sz w:val="24"/>
                <w:szCs w:val="24"/>
              </w:rPr>
            </w:rPrChange>
          </w:rPr>
          <w:t xml:space="preserve"> công nhân rằng "Chúng </w:t>
        </w:r>
      </w:ins>
      <w:ins w:id="1244" w:author="Phat Tran" w:date="2016-10-28T15:46:00Z">
        <w:r w:rsidR="000070F1" w:rsidRPr="00957567">
          <w:rPr>
            <w:rFonts w:ascii="Times New Roman" w:hAnsi="Times New Roman" w:cs="Times New Roman"/>
            <w:sz w:val="28"/>
            <w:szCs w:val="28"/>
            <w:rPrChange w:id="1245" w:author="Phạm Anh Đại" w:date="2016-11-16T08:54:00Z">
              <w:rPr>
                <w:rFonts w:ascii="Times New Roman" w:hAnsi="Times New Roman" w:cs="Times New Roman"/>
                <w:sz w:val="24"/>
                <w:szCs w:val="24"/>
              </w:rPr>
            </w:rPrChange>
          </w:rPr>
          <w:t xml:space="preserve">ta </w:t>
        </w:r>
      </w:ins>
      <w:ins w:id="1246" w:author="van thang" w:date="2016-10-21T15:09:00Z">
        <w:del w:id="1247" w:author="Phat Tran" w:date="2016-10-28T15:46:00Z">
          <w:r w:rsidRPr="00957567" w:rsidDel="000070F1">
            <w:rPr>
              <w:rFonts w:ascii="Times New Roman" w:hAnsi="Times New Roman" w:cs="Times New Roman"/>
              <w:sz w:val="28"/>
              <w:szCs w:val="28"/>
              <w:rPrChange w:id="1248"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1249" w:author="Phạm Anh Đại" w:date="2016-11-16T08:54:00Z">
              <w:rPr>
                <w:rFonts w:ascii="Times New Roman" w:hAnsi="Times New Roman" w:cs="Times New Roman"/>
                <w:sz w:val="24"/>
                <w:szCs w:val="24"/>
              </w:rPr>
            </w:rPrChange>
          </w:rPr>
          <w:t xml:space="preserve"> là siêu nhân: chúng ta có thể giải quyết bất kỳ vấn đề</w:t>
        </w:r>
      </w:ins>
      <w:ins w:id="1250" w:author="Phat Tran" w:date="2016-10-28T15:46:00Z">
        <w:r w:rsidR="000070F1" w:rsidRPr="00957567">
          <w:rPr>
            <w:rFonts w:ascii="Times New Roman" w:hAnsi="Times New Roman" w:cs="Times New Roman"/>
            <w:sz w:val="28"/>
            <w:szCs w:val="28"/>
            <w:rPrChange w:id="1251" w:author="Phạm Anh Đại" w:date="2016-11-16T08:54:00Z">
              <w:rPr>
                <w:rFonts w:ascii="Times New Roman" w:hAnsi="Times New Roman" w:cs="Times New Roman"/>
                <w:sz w:val="24"/>
                <w:szCs w:val="24"/>
              </w:rPr>
            </w:rPrChange>
          </w:rPr>
          <w:t xml:space="preserve"> nào</w:t>
        </w:r>
      </w:ins>
      <w:ins w:id="1252" w:author="van thang" w:date="2016-10-21T15:09:00Z">
        <w:r w:rsidRPr="00957567">
          <w:rPr>
            <w:rFonts w:ascii="Times New Roman" w:hAnsi="Times New Roman" w:cs="Times New Roman"/>
            <w:sz w:val="28"/>
            <w:szCs w:val="28"/>
            <w:rPrChange w:id="1253" w:author="Phạm Anh Đại" w:date="2016-11-16T08:54:00Z">
              <w:rPr>
                <w:rFonts w:ascii="Times New Roman" w:hAnsi="Times New Roman" w:cs="Times New Roman"/>
                <w:sz w:val="24"/>
                <w:szCs w:val="24"/>
              </w:rPr>
            </w:rPrChange>
          </w:rPr>
          <w:t xml:space="preserve">, sửa chữa </w:t>
        </w:r>
        <w:del w:id="1254" w:author="Phạm Anh Đại" w:date="2016-11-16T11:42:00Z">
          <w:r w:rsidRPr="00957567" w:rsidDel="007F145F">
            <w:rPr>
              <w:rFonts w:ascii="Times New Roman" w:hAnsi="Times New Roman" w:cs="Times New Roman"/>
              <w:sz w:val="28"/>
              <w:szCs w:val="28"/>
              <w:rPrChange w:id="1255" w:author="Phạm Anh Đại" w:date="2016-11-16T08:54:00Z">
                <w:rPr>
                  <w:rFonts w:ascii="Times New Roman" w:hAnsi="Times New Roman" w:cs="Times New Roman"/>
                  <w:sz w:val="24"/>
                  <w:szCs w:val="24"/>
                </w:rPr>
              </w:rPrChange>
            </w:rPr>
            <w:delText>cúp điện</w:delText>
          </w:r>
        </w:del>
      </w:ins>
      <w:ins w:id="1256" w:author="Phạm Anh Đại" w:date="2016-11-16T11:42:00Z">
        <w:r w:rsidR="007F145F">
          <w:rPr>
            <w:rFonts w:ascii="Times New Roman" w:hAnsi="Times New Roman" w:cs="Times New Roman"/>
            <w:sz w:val="28"/>
            <w:szCs w:val="28"/>
          </w:rPr>
          <w:t>những hỏng hóc</w:t>
        </w:r>
      </w:ins>
      <w:ins w:id="1257" w:author="van thang" w:date="2016-10-21T15:09:00Z">
        <w:r w:rsidRPr="00957567">
          <w:rPr>
            <w:rFonts w:ascii="Times New Roman" w:hAnsi="Times New Roman" w:cs="Times New Roman"/>
            <w:sz w:val="28"/>
            <w:szCs w:val="28"/>
            <w:rPrChange w:id="1258" w:author="Phạm Anh Đại" w:date="2016-11-16T08:54:00Z">
              <w:rPr>
                <w:rFonts w:ascii="Times New Roman" w:hAnsi="Times New Roman" w:cs="Times New Roman"/>
                <w:sz w:val="24"/>
                <w:szCs w:val="24"/>
              </w:rPr>
            </w:rPrChange>
          </w:rPr>
          <w:t xml:space="preserve"> phức tạp nhất. Chúng </w:t>
        </w:r>
      </w:ins>
      <w:ins w:id="1259" w:author="Phat Tran" w:date="2016-10-28T15:46:00Z">
        <w:r w:rsidR="000070F1" w:rsidRPr="00957567">
          <w:rPr>
            <w:rFonts w:ascii="Times New Roman" w:hAnsi="Times New Roman" w:cs="Times New Roman"/>
            <w:sz w:val="28"/>
            <w:szCs w:val="28"/>
            <w:rPrChange w:id="1260" w:author="Phạm Anh Đại" w:date="2016-11-16T08:54:00Z">
              <w:rPr>
                <w:rFonts w:ascii="Times New Roman" w:hAnsi="Times New Roman" w:cs="Times New Roman"/>
                <w:sz w:val="24"/>
                <w:szCs w:val="24"/>
              </w:rPr>
            </w:rPrChange>
          </w:rPr>
          <w:t xml:space="preserve">ta </w:t>
        </w:r>
      </w:ins>
      <w:ins w:id="1261" w:author="van thang" w:date="2016-10-21T15:09:00Z">
        <w:del w:id="1262" w:author="Phat Tran" w:date="2016-10-28T15:46:00Z">
          <w:r w:rsidRPr="00957567" w:rsidDel="000070F1">
            <w:rPr>
              <w:rFonts w:ascii="Times New Roman" w:hAnsi="Times New Roman" w:cs="Times New Roman"/>
              <w:sz w:val="28"/>
              <w:szCs w:val="28"/>
              <w:rPrChange w:id="1263"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1264" w:author="Phạm Anh Đại" w:date="2016-11-16T08:54:00Z">
              <w:rPr>
                <w:rFonts w:ascii="Times New Roman" w:hAnsi="Times New Roman" w:cs="Times New Roman"/>
                <w:sz w:val="24"/>
                <w:szCs w:val="24"/>
              </w:rPr>
            </w:rPrChange>
          </w:rPr>
          <w:t xml:space="preserve"> không </w:t>
        </w:r>
      </w:ins>
      <w:ins w:id="1265" w:author="Phat Tran" w:date="2016-10-28T15:47:00Z">
        <w:r w:rsidR="000070F1" w:rsidRPr="00957567">
          <w:rPr>
            <w:rFonts w:ascii="Times New Roman" w:hAnsi="Times New Roman" w:cs="Times New Roman"/>
            <w:sz w:val="28"/>
            <w:szCs w:val="28"/>
            <w:rPrChange w:id="1266" w:author="Phạm Anh Đại" w:date="2016-11-16T08:54:00Z">
              <w:rPr>
                <w:rFonts w:ascii="Times New Roman" w:hAnsi="Times New Roman" w:cs="Times New Roman"/>
                <w:sz w:val="24"/>
                <w:szCs w:val="24"/>
              </w:rPr>
            </w:rPrChange>
          </w:rPr>
          <w:t xml:space="preserve">phạm </w:t>
        </w:r>
      </w:ins>
      <w:ins w:id="1267" w:author="van thang" w:date="2016-10-21T15:09:00Z">
        <w:del w:id="1268" w:author="Phat Tran" w:date="2016-10-28T15:47:00Z">
          <w:r w:rsidRPr="00957567" w:rsidDel="000070F1">
            <w:rPr>
              <w:rFonts w:ascii="Times New Roman" w:hAnsi="Times New Roman" w:cs="Times New Roman"/>
              <w:sz w:val="28"/>
              <w:szCs w:val="28"/>
              <w:rPrChange w:id="1269" w:author="Phạm Anh Đại" w:date="2016-11-16T08:54:00Z">
                <w:rPr>
                  <w:rFonts w:ascii="Times New Roman" w:hAnsi="Times New Roman" w:cs="Times New Roman"/>
                  <w:sz w:val="24"/>
                  <w:szCs w:val="24"/>
                </w:rPr>
              </w:rPrChange>
            </w:rPr>
            <w:delText>làm</w:delText>
          </w:r>
        </w:del>
        <w:r w:rsidRPr="00957567">
          <w:rPr>
            <w:rFonts w:ascii="Times New Roman" w:hAnsi="Times New Roman" w:cs="Times New Roman"/>
            <w:sz w:val="28"/>
            <w:szCs w:val="28"/>
            <w:rPrChange w:id="1270" w:author="Phạm Anh Đại" w:date="2016-11-16T08:54:00Z">
              <w:rPr>
                <w:rFonts w:ascii="Times New Roman" w:hAnsi="Times New Roman" w:cs="Times New Roman"/>
                <w:sz w:val="24"/>
                <w:szCs w:val="24"/>
              </w:rPr>
            </w:rPrChange>
          </w:rPr>
          <w:t xml:space="preserve"> lỗi. "Nó không </w:t>
        </w:r>
      </w:ins>
      <w:ins w:id="1271" w:author="Phat Tran" w:date="2016-10-28T15:47:00Z">
        <w:r w:rsidR="000070F1" w:rsidRPr="00957567">
          <w:rPr>
            <w:rFonts w:ascii="Times New Roman" w:hAnsi="Times New Roman" w:cs="Times New Roman"/>
            <w:sz w:val="28"/>
            <w:szCs w:val="28"/>
            <w:rPrChange w:id="1272" w:author="Phạm Anh Đại" w:date="2016-11-16T08:54:00Z">
              <w:rPr>
                <w:rFonts w:ascii="Times New Roman" w:hAnsi="Times New Roman" w:cs="Times New Roman"/>
                <w:sz w:val="24"/>
                <w:szCs w:val="24"/>
              </w:rPr>
            </w:rPrChange>
          </w:rPr>
          <w:t xml:space="preserve">thể </w:t>
        </w:r>
      </w:ins>
      <w:ins w:id="1273" w:author="van thang" w:date="2016-10-21T15:09:00Z">
        <w:del w:id="1274" w:author="Phat Tran" w:date="2016-10-28T15:47:00Z">
          <w:r w:rsidRPr="00957567" w:rsidDel="000070F1">
            <w:rPr>
              <w:rFonts w:ascii="Times New Roman" w:hAnsi="Times New Roman" w:cs="Times New Roman"/>
              <w:sz w:val="28"/>
              <w:szCs w:val="28"/>
              <w:rPrChange w:id="1275" w:author="Phạm Anh Đại" w:date="2016-11-16T08:54:00Z">
                <w:rPr>
                  <w:rFonts w:ascii="Times New Roman" w:hAnsi="Times New Roman" w:cs="Times New Roman"/>
                  <w:sz w:val="24"/>
                  <w:szCs w:val="24"/>
                </w:rPr>
              </w:rPrChange>
            </w:rPr>
            <w:delText xml:space="preserve">phải là có thể để </w:delText>
          </w:r>
        </w:del>
        <w:r w:rsidRPr="00957567">
          <w:rPr>
            <w:rFonts w:ascii="Times New Roman" w:hAnsi="Times New Roman" w:cs="Times New Roman"/>
            <w:sz w:val="28"/>
            <w:szCs w:val="28"/>
            <w:rPrChange w:id="1276" w:author="Phạm Anh Đại" w:date="2016-11-16T08:54:00Z">
              <w:rPr>
                <w:rFonts w:ascii="Times New Roman" w:hAnsi="Times New Roman" w:cs="Times New Roman"/>
                <w:sz w:val="24"/>
                <w:szCs w:val="24"/>
              </w:rPr>
            </w:rPrChange>
          </w:rPr>
          <w:t xml:space="preserve">loại bỏ lỗi của con người nếu nó được coi là một </w:t>
        </w:r>
        <w:r w:rsidRPr="00957567">
          <w:rPr>
            <w:rFonts w:ascii="Times New Roman" w:hAnsi="Times New Roman" w:cs="Times New Roman"/>
            <w:sz w:val="28"/>
            <w:szCs w:val="28"/>
            <w:rPrChange w:id="1277" w:author="Phạm Anh Đại" w:date="2016-11-16T08:54:00Z">
              <w:rPr>
                <w:rFonts w:ascii="Times New Roman" w:hAnsi="Times New Roman" w:cs="Times New Roman"/>
                <w:sz w:val="24"/>
                <w:szCs w:val="24"/>
              </w:rPr>
            </w:rPrChange>
          </w:rPr>
          <w:lastRenderedPageBreak/>
          <w:t>thất bại cá nhân chứ không phải là một dấu hiệu của thiết kế</w:t>
        </w:r>
        <w:del w:id="1278" w:author="Biển Phan Y" w:date="2016-11-23T21:54:00Z">
          <w:r w:rsidRPr="00957567" w:rsidDel="0041133E">
            <w:rPr>
              <w:rFonts w:ascii="Times New Roman" w:hAnsi="Times New Roman" w:cs="Times New Roman"/>
              <w:sz w:val="28"/>
              <w:szCs w:val="28"/>
              <w:rPrChange w:id="1279" w:author="Phạm Anh Đại" w:date="2016-11-16T08:54:00Z">
                <w:rPr>
                  <w:rFonts w:ascii="Times New Roman" w:hAnsi="Times New Roman" w:cs="Times New Roman"/>
                  <w:sz w:val="24"/>
                  <w:szCs w:val="24"/>
                </w:rPr>
              </w:rPrChange>
            </w:rPr>
            <w:delText xml:space="preserve"> nghèo</w:delText>
          </w:r>
        </w:del>
      </w:ins>
      <w:ins w:id="1280" w:author="Biển Phan Y" w:date="2016-11-23T21:54:00Z">
        <w:r w:rsidR="0041133E">
          <w:rPr>
            <w:rFonts w:ascii="Times New Roman" w:hAnsi="Times New Roman" w:cs="Times New Roman"/>
            <w:sz w:val="28"/>
            <w:szCs w:val="28"/>
          </w:rPr>
          <w:t xml:space="preserve"> không tốt</w:t>
        </w:r>
      </w:ins>
      <w:ins w:id="1281" w:author="van thang" w:date="2016-10-21T15:09:00Z">
        <w:r w:rsidRPr="00957567">
          <w:rPr>
            <w:rFonts w:ascii="Times New Roman" w:hAnsi="Times New Roman" w:cs="Times New Roman"/>
            <w:sz w:val="28"/>
            <w:szCs w:val="28"/>
            <w:rPrChange w:id="1282" w:author="Phạm Anh Đại" w:date="2016-11-16T08:54:00Z">
              <w:rPr>
                <w:rFonts w:ascii="Times New Roman" w:hAnsi="Times New Roman" w:cs="Times New Roman"/>
                <w:sz w:val="24"/>
                <w:szCs w:val="24"/>
              </w:rPr>
            </w:rPrChange>
          </w:rPr>
          <w:t xml:space="preserve"> của </w:t>
        </w:r>
      </w:ins>
      <w:ins w:id="1283" w:author="Phat Tran" w:date="2016-10-28T15:47:00Z">
        <w:r w:rsidR="000070F1" w:rsidRPr="00957567">
          <w:rPr>
            <w:rFonts w:ascii="Times New Roman" w:hAnsi="Times New Roman" w:cs="Times New Roman"/>
            <w:sz w:val="28"/>
            <w:szCs w:val="28"/>
            <w:rPrChange w:id="1284" w:author="Phạm Anh Đại" w:date="2016-11-16T08:54:00Z">
              <w:rPr>
                <w:rFonts w:ascii="Times New Roman" w:hAnsi="Times New Roman" w:cs="Times New Roman"/>
                <w:sz w:val="24"/>
                <w:szCs w:val="24"/>
              </w:rPr>
            </w:rPrChange>
          </w:rPr>
          <w:t xml:space="preserve">quy trình </w:t>
        </w:r>
      </w:ins>
      <w:ins w:id="1285" w:author="van thang" w:date="2016-10-21T15:09:00Z">
        <w:del w:id="1286" w:author="Phat Tran" w:date="2016-10-28T15:47:00Z">
          <w:r w:rsidRPr="00957567" w:rsidDel="000070F1">
            <w:rPr>
              <w:rFonts w:ascii="Times New Roman" w:hAnsi="Times New Roman" w:cs="Times New Roman"/>
              <w:sz w:val="28"/>
              <w:szCs w:val="28"/>
              <w:rPrChange w:id="1287"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1288" w:author="Phạm Anh Đại" w:date="2016-11-16T08:54:00Z">
              <w:rPr>
                <w:rFonts w:ascii="Times New Roman" w:hAnsi="Times New Roman" w:cs="Times New Roman"/>
                <w:sz w:val="24"/>
                <w:szCs w:val="24"/>
              </w:rPr>
            </w:rPrChange>
          </w:rPr>
          <w:t xml:space="preserve"> hoặc các thiết bị. </w:t>
        </w:r>
      </w:ins>
      <w:ins w:id="1289" w:author="Phat Tran" w:date="2016-10-28T15:49:00Z">
        <w:r w:rsidR="000070F1" w:rsidRPr="00957567">
          <w:rPr>
            <w:rFonts w:ascii="Times New Roman" w:hAnsi="Times New Roman" w:cs="Times New Roman"/>
            <w:sz w:val="28"/>
            <w:szCs w:val="28"/>
            <w:rPrChange w:id="1290" w:author="Phạm Anh Đại" w:date="2016-11-16T08:54:00Z">
              <w:rPr>
                <w:rFonts w:ascii="Times New Roman" w:hAnsi="Times New Roman" w:cs="Times New Roman"/>
                <w:sz w:val="24"/>
                <w:szCs w:val="24"/>
              </w:rPr>
            </w:rPrChange>
          </w:rPr>
          <w:t xml:space="preserve">Báo cáo của tôi </w:t>
        </w:r>
      </w:ins>
      <w:ins w:id="1291" w:author="van thang" w:date="2016-10-21T15:09:00Z">
        <w:del w:id="1292" w:author="Phat Tran" w:date="2016-10-28T15:49:00Z">
          <w:r w:rsidRPr="00957567" w:rsidDel="000070F1">
            <w:rPr>
              <w:rFonts w:ascii="Times New Roman" w:hAnsi="Times New Roman" w:cs="Times New Roman"/>
              <w:sz w:val="28"/>
              <w:szCs w:val="28"/>
              <w:rPrChange w:id="1293" w:author="Phạm Anh Đại" w:date="2016-11-16T08:54:00Z">
                <w:rPr>
                  <w:rFonts w:ascii="Times New Roman" w:hAnsi="Times New Roman" w:cs="Times New Roman"/>
                  <w:sz w:val="24"/>
                  <w:szCs w:val="24"/>
                </w:rPr>
              </w:rPrChange>
            </w:rPr>
            <w:delText xml:space="preserve">Tôi báo cáo </w:delText>
          </w:r>
        </w:del>
        <w:r w:rsidRPr="00957567">
          <w:rPr>
            <w:rFonts w:ascii="Times New Roman" w:hAnsi="Times New Roman" w:cs="Times New Roman"/>
            <w:sz w:val="28"/>
            <w:szCs w:val="28"/>
            <w:rPrChange w:id="1294" w:author="Phạm Anh Đại" w:date="2016-11-16T08:54:00Z">
              <w:rPr>
                <w:rFonts w:ascii="Times New Roman" w:hAnsi="Times New Roman" w:cs="Times New Roman"/>
                <w:sz w:val="24"/>
                <w:szCs w:val="24"/>
              </w:rPr>
            </w:rPrChange>
          </w:rPr>
          <w:t>về giám đốc điều hành công ty đã nhận được một cách lịch sự.</w:t>
        </w:r>
      </w:ins>
      <w:ins w:id="1295" w:author="Phat Tran" w:date="2016-10-28T15:49:00Z">
        <w:r w:rsidR="000070F1" w:rsidRPr="00957567">
          <w:rPr>
            <w:rFonts w:ascii="Times New Roman" w:hAnsi="Times New Roman" w:cs="Times New Roman"/>
            <w:sz w:val="28"/>
            <w:szCs w:val="28"/>
            <w:rPrChange w:id="1296" w:author="Phạm Anh Đại" w:date="2016-11-16T08:54:00Z">
              <w:rPr>
                <w:rFonts w:ascii="Times New Roman" w:hAnsi="Times New Roman" w:cs="Times New Roman"/>
                <w:sz w:val="24"/>
                <w:szCs w:val="24"/>
              </w:rPr>
            </w:rPrChange>
          </w:rPr>
          <w:t xml:space="preserve">Thậm chí tôi đã </w:t>
        </w:r>
      </w:ins>
      <w:ins w:id="1297" w:author="Phạm Anh Đại" w:date="2016-11-16T11:43:00Z">
        <w:r w:rsidR="007F145F">
          <w:rPr>
            <w:rFonts w:ascii="Times New Roman" w:hAnsi="Times New Roman" w:cs="Times New Roman"/>
            <w:sz w:val="28"/>
            <w:szCs w:val="28"/>
          </w:rPr>
          <w:t>rất biết ơn</w:t>
        </w:r>
      </w:ins>
      <w:ins w:id="1298" w:author="Phat Tran" w:date="2016-10-28T15:49:00Z">
        <w:del w:id="1299" w:author="Phạm Anh Đại" w:date="2016-11-16T11:43:00Z">
          <w:r w:rsidR="000070F1" w:rsidRPr="00957567" w:rsidDel="007F145F">
            <w:rPr>
              <w:rFonts w:ascii="Times New Roman" w:hAnsi="Times New Roman" w:cs="Times New Roman"/>
              <w:sz w:val="28"/>
              <w:szCs w:val="28"/>
              <w:rPrChange w:id="1300" w:author="Phạm Anh Đại" w:date="2016-11-16T08:54:00Z">
                <w:rPr>
                  <w:rFonts w:ascii="Times New Roman" w:hAnsi="Times New Roman" w:cs="Times New Roman"/>
                  <w:sz w:val="24"/>
                  <w:szCs w:val="24"/>
                </w:rPr>
              </w:rPrChange>
            </w:rPr>
            <w:delText xml:space="preserve">cảm ơn </w:delText>
          </w:r>
        </w:del>
      </w:ins>
      <w:ins w:id="1301" w:author="van thang" w:date="2016-10-21T15:09:00Z">
        <w:del w:id="1302" w:author="Phat Tran" w:date="2016-10-28T15:49:00Z">
          <w:r w:rsidRPr="00957567" w:rsidDel="000070F1">
            <w:rPr>
              <w:rFonts w:ascii="Times New Roman" w:hAnsi="Times New Roman" w:cs="Times New Roman"/>
              <w:sz w:val="28"/>
              <w:szCs w:val="28"/>
              <w:rPrChange w:id="1303" w:author="Phạm Anh Đại" w:date="2016-11-16T08:54:00Z">
                <w:rPr>
                  <w:rFonts w:ascii="Times New Roman" w:hAnsi="Times New Roman" w:cs="Times New Roman"/>
                  <w:sz w:val="24"/>
                  <w:szCs w:val="24"/>
                </w:rPr>
              </w:rPrChange>
            </w:rPr>
            <w:delText xml:space="preserve"> tôi đã thậm chí bắt đầu</w:delText>
          </w:r>
        </w:del>
        <w:r w:rsidRPr="00957567">
          <w:rPr>
            <w:rFonts w:ascii="Times New Roman" w:hAnsi="Times New Roman" w:cs="Times New Roman"/>
            <w:sz w:val="28"/>
            <w:szCs w:val="28"/>
            <w:rPrChange w:id="1304" w:author="Phạm Anh Đại" w:date="2016-11-16T08:54:00Z">
              <w:rPr>
                <w:rFonts w:ascii="Times New Roman" w:hAnsi="Times New Roman" w:cs="Times New Roman"/>
                <w:sz w:val="24"/>
                <w:szCs w:val="24"/>
              </w:rPr>
            </w:rPrChange>
          </w:rPr>
          <w:t xml:space="preserve">. Vài năm sau, tôi đã liên lạc với một người bạn tại công ty và </w:t>
        </w:r>
      </w:ins>
      <w:ins w:id="1305" w:author="Phạm Anh Đại" w:date="2016-11-16T11:43:00Z">
        <w:r w:rsidR="007F145F">
          <w:rPr>
            <w:rFonts w:ascii="Times New Roman" w:hAnsi="Times New Roman" w:cs="Times New Roman"/>
            <w:sz w:val="28"/>
            <w:szCs w:val="28"/>
          </w:rPr>
          <w:t>hỏi những</w:t>
        </w:r>
      </w:ins>
      <w:ins w:id="1306" w:author="van thang" w:date="2016-10-21T15:09:00Z">
        <w:del w:id="1307" w:author="Phạm Anh Đại" w:date="2016-11-16T11:43:00Z">
          <w:r w:rsidRPr="00957567" w:rsidDel="007F145F">
            <w:rPr>
              <w:rFonts w:ascii="Times New Roman" w:hAnsi="Times New Roman" w:cs="Times New Roman"/>
              <w:sz w:val="28"/>
              <w:szCs w:val="28"/>
              <w:rPrChange w:id="1308" w:author="Phạm Anh Đại" w:date="2016-11-16T08:54:00Z">
                <w:rPr>
                  <w:rFonts w:ascii="Times New Roman" w:hAnsi="Times New Roman" w:cs="Times New Roman"/>
                  <w:sz w:val="24"/>
                  <w:szCs w:val="24"/>
                </w:rPr>
              </w:rPrChange>
            </w:rPr>
            <w:delText>yêu cầu</w:delText>
          </w:r>
        </w:del>
        <w:r w:rsidRPr="00957567">
          <w:rPr>
            <w:rFonts w:ascii="Times New Roman" w:hAnsi="Times New Roman" w:cs="Times New Roman"/>
            <w:sz w:val="28"/>
            <w:szCs w:val="28"/>
            <w:rPrChange w:id="1309" w:author="Phạm Anh Đại" w:date="2016-11-16T08:54:00Z">
              <w:rPr>
                <w:rFonts w:ascii="Times New Roman" w:hAnsi="Times New Roman" w:cs="Times New Roman"/>
                <w:sz w:val="24"/>
                <w:szCs w:val="24"/>
              </w:rPr>
            </w:rPrChange>
          </w:rPr>
          <w:t xml:space="preserve"> thay đổi</w:t>
        </w:r>
        <w:del w:id="1310" w:author="Phạm Anh Đại" w:date="2016-11-16T11:43:00Z">
          <w:r w:rsidRPr="00957567" w:rsidDel="007F145F">
            <w:rPr>
              <w:rFonts w:ascii="Times New Roman" w:hAnsi="Times New Roman" w:cs="Times New Roman"/>
              <w:sz w:val="28"/>
              <w:szCs w:val="28"/>
              <w:rPrChange w:id="1311" w:author="Phạm Anh Đại" w:date="2016-11-16T08:54:00Z">
                <w:rPr>
                  <w:rFonts w:ascii="Times New Roman" w:hAnsi="Times New Roman" w:cs="Times New Roman"/>
                  <w:sz w:val="24"/>
                  <w:szCs w:val="24"/>
                </w:rPr>
              </w:rPrChange>
            </w:rPr>
            <w:delText xml:space="preserve"> những</w:delText>
          </w:r>
        </w:del>
        <w:r w:rsidRPr="00957567">
          <w:rPr>
            <w:rFonts w:ascii="Times New Roman" w:hAnsi="Times New Roman" w:cs="Times New Roman"/>
            <w:sz w:val="28"/>
            <w:szCs w:val="28"/>
            <w:rPrChange w:id="1312" w:author="Phạm Anh Đại" w:date="2016-11-16T08:54:00Z">
              <w:rPr>
                <w:rFonts w:ascii="Times New Roman" w:hAnsi="Times New Roman" w:cs="Times New Roman"/>
                <w:sz w:val="24"/>
                <w:szCs w:val="24"/>
              </w:rPr>
            </w:rPrChange>
          </w:rPr>
          <w:t xml:space="preserve"> gì họ đã làm. "Không có thay đổi," ông nói. "Và chúng tôi vẫn </w:t>
        </w:r>
      </w:ins>
      <w:ins w:id="1313" w:author="Phat Tran" w:date="2016-10-28T15:50:00Z">
        <w:r w:rsidR="000070F1" w:rsidRPr="00957567">
          <w:rPr>
            <w:rFonts w:ascii="Times New Roman" w:hAnsi="Times New Roman" w:cs="Times New Roman"/>
            <w:sz w:val="28"/>
            <w:szCs w:val="28"/>
            <w:rPrChange w:id="1314" w:author="Phạm Anh Đại" w:date="2016-11-16T08:54:00Z">
              <w:rPr>
                <w:rFonts w:ascii="Times New Roman" w:hAnsi="Times New Roman" w:cs="Times New Roman"/>
                <w:sz w:val="24"/>
                <w:szCs w:val="24"/>
              </w:rPr>
            </w:rPrChange>
          </w:rPr>
          <w:t xml:space="preserve">là người bị tổn thương </w:t>
        </w:r>
      </w:ins>
      <w:ins w:id="1315" w:author="van thang" w:date="2016-10-21T15:09:00Z">
        <w:del w:id="1316" w:author="Phat Tran" w:date="2016-10-28T15:50:00Z">
          <w:r w:rsidRPr="00957567" w:rsidDel="000070F1">
            <w:rPr>
              <w:rFonts w:ascii="Times New Roman" w:hAnsi="Times New Roman" w:cs="Times New Roman"/>
              <w:sz w:val="28"/>
              <w:szCs w:val="28"/>
              <w:rPrChange w:id="1317" w:author="Phạm Anh Đại" w:date="2016-11-16T08:54:00Z">
                <w:rPr>
                  <w:rFonts w:ascii="Times New Roman" w:hAnsi="Times New Roman" w:cs="Times New Roman"/>
                  <w:sz w:val="24"/>
                  <w:szCs w:val="24"/>
                </w:rPr>
              </w:rPrChange>
            </w:rPr>
            <w:delText>thương người</w:delText>
          </w:r>
        </w:del>
        <w:r w:rsidRPr="00957567">
          <w:rPr>
            <w:rFonts w:ascii="Times New Roman" w:hAnsi="Times New Roman" w:cs="Times New Roman"/>
            <w:sz w:val="28"/>
            <w:szCs w:val="28"/>
            <w:rPrChange w:id="1318" w:author="Phạm Anh Đại" w:date="2016-11-16T08:54:00Z">
              <w:rPr>
                <w:rFonts w:ascii="Times New Roman" w:hAnsi="Times New Roman" w:cs="Times New Roman"/>
                <w:sz w:val="24"/>
                <w:szCs w:val="24"/>
              </w:rPr>
            </w:rPrChange>
          </w:rPr>
          <w:t>."</w:t>
        </w:r>
      </w:ins>
    </w:p>
    <w:p w14:paraId="0920028C" w14:textId="2D483F4B" w:rsidR="00FA02FA" w:rsidRPr="00957567" w:rsidDel="00805889" w:rsidRDefault="00FA02FA">
      <w:pPr>
        <w:jc w:val="both"/>
        <w:rPr>
          <w:ins w:id="1319" w:author="van thang" w:date="2016-10-21T15:09:00Z"/>
          <w:del w:id="1320" w:author="Phạm Anh Đại" w:date="2016-11-16T22:50:00Z"/>
          <w:rFonts w:ascii="Times New Roman" w:hAnsi="Times New Roman" w:cs="Times New Roman"/>
          <w:sz w:val="28"/>
          <w:szCs w:val="28"/>
          <w:rPrChange w:id="1321" w:author="Phạm Anh Đại" w:date="2016-11-16T08:54:00Z">
            <w:rPr>
              <w:ins w:id="1322" w:author="van thang" w:date="2016-10-21T15:09:00Z"/>
              <w:del w:id="1323" w:author="Phạm Anh Đại" w:date="2016-11-16T22:50:00Z"/>
              <w:rFonts w:ascii="Times New Roman" w:hAnsi="Times New Roman" w:cs="Times New Roman"/>
              <w:sz w:val="24"/>
              <w:szCs w:val="24"/>
            </w:rPr>
          </w:rPrChange>
        </w:rPr>
        <w:pPrChange w:id="1324" w:author="Biển Phan Y" w:date="2016-11-22T22:50:00Z">
          <w:pPr/>
        </w:pPrChange>
      </w:pPr>
    </w:p>
    <w:p w14:paraId="68DC0DAA" w14:textId="77777777" w:rsidR="00805889" w:rsidRDefault="00805889">
      <w:pPr>
        <w:jc w:val="both"/>
        <w:rPr>
          <w:ins w:id="1325" w:author="Phạm Anh Đại" w:date="2016-11-16T22:50:00Z"/>
          <w:rFonts w:ascii="Times New Roman" w:hAnsi="Times New Roman" w:cs="Times New Roman"/>
          <w:sz w:val="28"/>
          <w:szCs w:val="28"/>
        </w:rPr>
        <w:pPrChange w:id="1326" w:author="Biển Phan Y" w:date="2016-11-22T22:50:00Z">
          <w:pPr/>
        </w:pPrChange>
      </w:pPr>
    </w:p>
    <w:p w14:paraId="2C0E5DC6" w14:textId="47B0E8B4" w:rsidR="00FA02FA" w:rsidRPr="00957567" w:rsidRDefault="00FA02FA">
      <w:pPr>
        <w:jc w:val="both"/>
        <w:rPr>
          <w:ins w:id="1327" w:author="van thang" w:date="2016-10-21T15:09:00Z"/>
          <w:rFonts w:ascii="Times New Roman" w:hAnsi="Times New Roman" w:cs="Times New Roman"/>
          <w:sz w:val="28"/>
          <w:szCs w:val="28"/>
          <w:rPrChange w:id="1328" w:author="Phạm Anh Đại" w:date="2016-11-16T08:54:00Z">
            <w:rPr>
              <w:ins w:id="1329" w:author="van thang" w:date="2016-10-21T15:09:00Z"/>
              <w:rFonts w:ascii="Times New Roman" w:hAnsi="Times New Roman" w:cs="Times New Roman"/>
              <w:sz w:val="24"/>
              <w:szCs w:val="24"/>
            </w:rPr>
          </w:rPrChange>
        </w:rPr>
        <w:pPrChange w:id="1330" w:author="Biển Phan Y" w:date="2016-11-22T22:50:00Z">
          <w:pPr/>
        </w:pPrChange>
      </w:pPr>
      <w:ins w:id="1331" w:author="van thang" w:date="2016-10-21T15:09:00Z">
        <w:r w:rsidRPr="00957567">
          <w:rPr>
            <w:rFonts w:ascii="Times New Roman" w:hAnsi="Times New Roman" w:cs="Times New Roman"/>
            <w:sz w:val="28"/>
            <w:szCs w:val="28"/>
            <w:rPrChange w:id="1332" w:author="Phạm Anh Đại" w:date="2016-11-16T08:54:00Z">
              <w:rPr>
                <w:rFonts w:ascii="Times New Roman" w:hAnsi="Times New Roman" w:cs="Times New Roman"/>
                <w:sz w:val="24"/>
                <w:szCs w:val="24"/>
              </w:rPr>
            </w:rPrChange>
          </w:rPr>
          <w:t xml:space="preserve">Một vấn đề lớn là xu hướng tự nhiên </w:t>
        </w:r>
      </w:ins>
      <w:ins w:id="1333" w:author="Phat Tran" w:date="2016-10-28T15:50:00Z">
        <w:r w:rsidR="000070F1" w:rsidRPr="00957567">
          <w:rPr>
            <w:rFonts w:ascii="Times New Roman" w:hAnsi="Times New Roman" w:cs="Times New Roman"/>
            <w:sz w:val="28"/>
            <w:szCs w:val="28"/>
            <w:rPrChange w:id="1334" w:author="Phạm Anh Đại" w:date="2016-11-16T08:54:00Z">
              <w:rPr>
                <w:rFonts w:ascii="Times New Roman" w:hAnsi="Times New Roman" w:cs="Times New Roman"/>
                <w:sz w:val="24"/>
                <w:szCs w:val="24"/>
              </w:rPr>
            </w:rPrChange>
          </w:rPr>
          <w:t xml:space="preserve">để </w:t>
        </w:r>
      </w:ins>
      <w:ins w:id="1335" w:author="van thang" w:date="2016-10-21T15:09:00Z">
        <w:r w:rsidRPr="00957567">
          <w:rPr>
            <w:rFonts w:ascii="Times New Roman" w:hAnsi="Times New Roman" w:cs="Times New Roman"/>
            <w:sz w:val="28"/>
            <w:szCs w:val="28"/>
            <w:rPrChange w:id="1336" w:author="Phạm Anh Đại" w:date="2016-11-16T08:54:00Z">
              <w:rPr>
                <w:rFonts w:ascii="Times New Roman" w:hAnsi="Times New Roman" w:cs="Times New Roman"/>
                <w:sz w:val="24"/>
                <w:szCs w:val="24"/>
              </w:rPr>
            </w:rPrChange>
          </w:rPr>
          <w:t xml:space="preserve">đổ lỗi cho </w:t>
        </w:r>
      </w:ins>
      <w:ins w:id="1337" w:author="Phat Tran" w:date="2016-10-28T15:50:00Z">
        <w:r w:rsidR="000070F1" w:rsidRPr="00957567">
          <w:rPr>
            <w:rFonts w:ascii="Times New Roman" w:hAnsi="Times New Roman" w:cs="Times New Roman"/>
            <w:sz w:val="28"/>
            <w:szCs w:val="28"/>
            <w:rPrChange w:id="1338" w:author="Phạm Anh Đại" w:date="2016-11-16T08:54:00Z">
              <w:rPr>
                <w:rFonts w:ascii="Times New Roman" w:hAnsi="Times New Roman" w:cs="Times New Roman"/>
                <w:sz w:val="24"/>
                <w:szCs w:val="24"/>
              </w:rPr>
            </w:rPrChange>
          </w:rPr>
          <w:t xml:space="preserve">một </w:t>
        </w:r>
      </w:ins>
      <w:ins w:id="1339" w:author="van thang" w:date="2016-10-21T15:09:00Z">
        <w:r w:rsidRPr="00957567">
          <w:rPr>
            <w:rFonts w:ascii="Times New Roman" w:hAnsi="Times New Roman" w:cs="Times New Roman"/>
            <w:sz w:val="28"/>
            <w:szCs w:val="28"/>
            <w:rPrChange w:id="1340" w:author="Phạm Anh Đại" w:date="2016-11-16T08:54:00Z">
              <w:rPr>
                <w:rFonts w:ascii="Times New Roman" w:hAnsi="Times New Roman" w:cs="Times New Roman"/>
                <w:sz w:val="24"/>
                <w:szCs w:val="24"/>
              </w:rPr>
            </w:rPrChange>
          </w:rPr>
          <w:t>ai cho một lỗi thậm chí còn chia sẻ bởi những người đã mắc sai lầm, người thường đồng ý rằng đó là lỗi của họ. Người ta có xu hướng đổ lỗi cho bản thân khi họ làm điều gì đó, sau khi thực tế, dường như</w:t>
        </w:r>
      </w:ins>
      <w:ins w:id="1341" w:author="Phat Tran" w:date="2016-10-28T15:50:00Z">
        <w:r w:rsidR="000070F1" w:rsidRPr="00957567">
          <w:rPr>
            <w:rFonts w:ascii="Times New Roman" w:hAnsi="Times New Roman" w:cs="Times New Roman"/>
            <w:sz w:val="28"/>
            <w:szCs w:val="28"/>
            <w:rPrChange w:id="1342" w:author="Phạm Anh Đại" w:date="2016-11-16T08:54:00Z">
              <w:rPr>
                <w:rFonts w:ascii="Times New Roman" w:hAnsi="Times New Roman" w:cs="Times New Roman"/>
                <w:sz w:val="24"/>
                <w:szCs w:val="24"/>
              </w:rPr>
            </w:rPrChange>
          </w:rPr>
          <w:t xml:space="preserve"> điều đó là</w:t>
        </w:r>
      </w:ins>
      <w:ins w:id="1343" w:author="van thang" w:date="2016-10-21T15:09:00Z">
        <w:r w:rsidRPr="00957567">
          <w:rPr>
            <w:rFonts w:ascii="Times New Roman" w:hAnsi="Times New Roman" w:cs="Times New Roman"/>
            <w:sz w:val="28"/>
            <w:szCs w:val="28"/>
            <w:rPrChange w:id="1344" w:author="Phạm Anh Đại" w:date="2016-11-16T08:54:00Z">
              <w:rPr>
                <w:rFonts w:ascii="Times New Roman" w:hAnsi="Times New Roman" w:cs="Times New Roman"/>
                <w:sz w:val="24"/>
                <w:szCs w:val="24"/>
              </w:rPr>
            </w:rPrChange>
          </w:rPr>
          <w:t xml:space="preserve"> không thể tha thứ. "Tôi </w:t>
        </w:r>
      </w:ins>
      <w:ins w:id="1345" w:author="Phat Tran" w:date="2016-10-28T15:50:00Z">
        <w:r w:rsidR="000070F1" w:rsidRPr="00957567">
          <w:rPr>
            <w:rFonts w:ascii="Times New Roman" w:hAnsi="Times New Roman" w:cs="Times New Roman"/>
            <w:sz w:val="28"/>
            <w:szCs w:val="28"/>
            <w:rPrChange w:id="1346" w:author="Phạm Anh Đại" w:date="2016-11-16T08:54:00Z">
              <w:rPr>
                <w:rFonts w:ascii="Times New Roman" w:hAnsi="Times New Roman" w:cs="Times New Roman"/>
                <w:sz w:val="24"/>
                <w:szCs w:val="24"/>
              </w:rPr>
            </w:rPrChange>
          </w:rPr>
          <w:t xml:space="preserve">có khả năng làm </w:t>
        </w:r>
      </w:ins>
      <w:ins w:id="1347" w:author="van thang" w:date="2016-10-21T15:09:00Z">
        <w:del w:id="1348" w:author="Phat Tran" w:date="2016-10-28T15:50:00Z">
          <w:r w:rsidRPr="00957567" w:rsidDel="000070F1">
            <w:rPr>
              <w:rFonts w:ascii="Times New Roman" w:hAnsi="Times New Roman" w:cs="Times New Roman"/>
              <w:sz w:val="28"/>
              <w:szCs w:val="28"/>
              <w:rPrChange w:id="1349" w:author="Phạm Anh Đại" w:date="2016-11-16T08:54:00Z">
                <w:rPr>
                  <w:rFonts w:ascii="Times New Roman" w:hAnsi="Times New Roman" w:cs="Times New Roman"/>
                  <w:sz w:val="24"/>
                  <w:szCs w:val="24"/>
                </w:rPr>
              </w:rPrChange>
            </w:rPr>
            <w:delText>biết</w:delText>
          </w:r>
        </w:del>
        <w:r w:rsidRPr="00957567">
          <w:rPr>
            <w:rFonts w:ascii="Times New Roman" w:hAnsi="Times New Roman" w:cs="Times New Roman"/>
            <w:sz w:val="28"/>
            <w:szCs w:val="28"/>
            <w:rPrChange w:id="1350" w:author="Phạm Anh Đại" w:date="2016-11-16T08:54:00Z">
              <w:rPr>
                <w:rFonts w:ascii="Times New Roman" w:hAnsi="Times New Roman" w:cs="Times New Roman"/>
                <w:sz w:val="24"/>
                <w:szCs w:val="24"/>
              </w:rPr>
            </w:rPrChange>
          </w:rPr>
          <w:t xml:space="preserve"> tốt hơn," là một nhận xét chung của những người đã sai lầm. Nhưng khi ai đó nói, "Đó là lỗi của tôi, tôi </w:t>
        </w:r>
      </w:ins>
      <w:ins w:id="1351" w:author="Phat Tran" w:date="2016-10-28T15:50:00Z">
        <w:r w:rsidR="000070F1" w:rsidRPr="00957567">
          <w:rPr>
            <w:rFonts w:ascii="Times New Roman" w:hAnsi="Times New Roman" w:cs="Times New Roman"/>
            <w:sz w:val="28"/>
            <w:szCs w:val="28"/>
            <w:rPrChange w:id="1352" w:author="Phạm Anh Đại" w:date="2016-11-16T08:54:00Z">
              <w:rPr>
                <w:rFonts w:ascii="Times New Roman" w:hAnsi="Times New Roman" w:cs="Times New Roman"/>
                <w:sz w:val="24"/>
                <w:szCs w:val="24"/>
              </w:rPr>
            </w:rPrChange>
          </w:rPr>
          <w:t xml:space="preserve">có cách làm </w:t>
        </w:r>
      </w:ins>
      <w:ins w:id="1353" w:author="van thang" w:date="2016-10-21T15:09:00Z">
        <w:del w:id="1354" w:author="Phat Tran" w:date="2016-10-28T15:50:00Z">
          <w:r w:rsidRPr="00957567" w:rsidDel="000070F1">
            <w:rPr>
              <w:rFonts w:ascii="Times New Roman" w:hAnsi="Times New Roman" w:cs="Times New Roman"/>
              <w:sz w:val="28"/>
              <w:szCs w:val="28"/>
              <w:rPrChange w:id="1355" w:author="Phạm Anh Đại" w:date="2016-11-16T08:54:00Z">
                <w:rPr>
                  <w:rFonts w:ascii="Times New Roman" w:hAnsi="Times New Roman" w:cs="Times New Roman"/>
                  <w:sz w:val="24"/>
                  <w:szCs w:val="24"/>
                </w:rPr>
              </w:rPrChange>
            </w:rPr>
            <w:delText>biết</w:delText>
          </w:r>
        </w:del>
        <w:r w:rsidRPr="00957567">
          <w:rPr>
            <w:rFonts w:ascii="Times New Roman" w:hAnsi="Times New Roman" w:cs="Times New Roman"/>
            <w:sz w:val="28"/>
            <w:szCs w:val="28"/>
            <w:rPrChange w:id="1356" w:author="Phạm Anh Đại" w:date="2016-11-16T08:54:00Z">
              <w:rPr>
                <w:rFonts w:ascii="Times New Roman" w:hAnsi="Times New Roman" w:cs="Times New Roman"/>
                <w:sz w:val="24"/>
                <w:szCs w:val="24"/>
              </w:rPr>
            </w:rPrChange>
          </w:rPr>
          <w:t xml:space="preserve"> tốt hơn, "đây không phải là một phân tích </w:t>
        </w:r>
      </w:ins>
      <w:ins w:id="1357" w:author="Phat Tran" w:date="2016-10-28T15:51:00Z">
        <w:r w:rsidR="000070F1" w:rsidRPr="00957567">
          <w:rPr>
            <w:rFonts w:ascii="Times New Roman" w:hAnsi="Times New Roman" w:cs="Times New Roman"/>
            <w:sz w:val="28"/>
            <w:szCs w:val="28"/>
            <w:rPrChange w:id="1358" w:author="Phạm Anh Đại" w:date="2016-11-16T08:54:00Z">
              <w:rPr>
                <w:rFonts w:ascii="Times New Roman" w:hAnsi="Times New Roman" w:cs="Times New Roman"/>
                <w:sz w:val="24"/>
                <w:szCs w:val="24"/>
              </w:rPr>
            </w:rPrChange>
          </w:rPr>
          <w:t xml:space="preserve">hữu hiệu </w:t>
        </w:r>
      </w:ins>
      <w:ins w:id="1359" w:author="van thang" w:date="2016-10-21T15:09:00Z">
        <w:del w:id="1360" w:author="Phat Tran" w:date="2016-10-28T15:51:00Z">
          <w:r w:rsidRPr="00957567" w:rsidDel="000070F1">
            <w:rPr>
              <w:rFonts w:ascii="Times New Roman" w:hAnsi="Times New Roman" w:cs="Times New Roman"/>
              <w:sz w:val="28"/>
              <w:szCs w:val="28"/>
              <w:rPrChange w:id="1361" w:author="Phạm Anh Đại" w:date="2016-11-16T08:54:00Z">
                <w:rPr>
                  <w:rFonts w:ascii="Times New Roman" w:hAnsi="Times New Roman" w:cs="Times New Roman"/>
                  <w:sz w:val="24"/>
                  <w:szCs w:val="24"/>
                </w:rPr>
              </w:rPrChange>
            </w:rPr>
            <w:delText>giá trị</w:delText>
          </w:r>
        </w:del>
        <w:r w:rsidRPr="00957567">
          <w:rPr>
            <w:rFonts w:ascii="Times New Roman" w:hAnsi="Times New Roman" w:cs="Times New Roman"/>
            <w:sz w:val="28"/>
            <w:szCs w:val="28"/>
            <w:rPrChange w:id="1362" w:author="Phạm Anh Đại" w:date="2016-11-16T08:54:00Z">
              <w:rPr>
                <w:rFonts w:ascii="Times New Roman" w:hAnsi="Times New Roman" w:cs="Times New Roman"/>
                <w:sz w:val="24"/>
                <w:szCs w:val="24"/>
              </w:rPr>
            </w:rPrChange>
          </w:rPr>
          <w:t xml:space="preserve"> của vấn đề. Điều đó không giúp ngăn ngừa sự tái phát của nó. Khi nhiều người</w:t>
        </w:r>
        <w:del w:id="1363" w:author="Phạm Anh Đại" w:date="2016-11-16T11:44:00Z">
          <w:r w:rsidRPr="00957567" w:rsidDel="007F145F">
            <w:rPr>
              <w:rFonts w:ascii="Times New Roman" w:hAnsi="Times New Roman" w:cs="Times New Roman"/>
              <w:sz w:val="28"/>
              <w:szCs w:val="28"/>
              <w:rPrChange w:id="1364" w:author="Phạm Anh Đại" w:date="2016-11-16T08:54:00Z">
                <w:rPr>
                  <w:rFonts w:ascii="Times New Roman" w:hAnsi="Times New Roman" w:cs="Times New Roman"/>
                  <w:sz w:val="24"/>
                  <w:szCs w:val="24"/>
                </w:rPr>
              </w:rPrChange>
            </w:rPr>
            <w:delText xml:space="preserve"> tất cả</w:delText>
          </w:r>
        </w:del>
        <w:r w:rsidRPr="00957567">
          <w:rPr>
            <w:rFonts w:ascii="Times New Roman" w:hAnsi="Times New Roman" w:cs="Times New Roman"/>
            <w:sz w:val="28"/>
            <w:szCs w:val="28"/>
            <w:rPrChange w:id="1365" w:author="Phạm Anh Đại" w:date="2016-11-16T08:54:00Z">
              <w:rPr>
                <w:rFonts w:ascii="Times New Roman" w:hAnsi="Times New Roman" w:cs="Times New Roman"/>
                <w:sz w:val="24"/>
                <w:szCs w:val="24"/>
              </w:rPr>
            </w:rPrChange>
          </w:rPr>
          <w:t xml:space="preserve"> đều có cùng một vấn đề, không nên</w:t>
        </w:r>
        <w:del w:id="1366" w:author="Phạm Anh Đại" w:date="2016-11-16T11:44:00Z">
          <w:r w:rsidRPr="00957567" w:rsidDel="007F145F">
            <w:rPr>
              <w:rFonts w:ascii="Times New Roman" w:hAnsi="Times New Roman" w:cs="Times New Roman"/>
              <w:sz w:val="28"/>
              <w:szCs w:val="28"/>
              <w:rPrChange w:id="1367" w:author="Phạm Anh Đại" w:date="2016-11-16T08:54:00Z">
                <w:rPr>
                  <w:rFonts w:ascii="Times New Roman" w:hAnsi="Times New Roman" w:cs="Times New Roman"/>
                  <w:sz w:val="24"/>
                  <w:szCs w:val="24"/>
                </w:rPr>
              </w:rPrChange>
            </w:rPr>
            <w:delText xml:space="preserve"> </w:delText>
          </w:r>
        </w:del>
        <w:del w:id="1368" w:author="Phat Tran" w:date="2016-10-28T15:51:00Z">
          <w:r w:rsidRPr="00957567" w:rsidDel="000070F1">
            <w:rPr>
              <w:rFonts w:ascii="Times New Roman" w:hAnsi="Times New Roman" w:cs="Times New Roman"/>
              <w:sz w:val="28"/>
              <w:szCs w:val="28"/>
              <w:rPrChange w:id="1369" w:author="Phạm Anh Đại" w:date="2016-11-16T08:54:00Z">
                <w:rPr>
                  <w:rFonts w:ascii="Times New Roman" w:hAnsi="Times New Roman" w:cs="Times New Roman"/>
                  <w:sz w:val="24"/>
                  <w:szCs w:val="24"/>
                </w:rPr>
              </w:rPrChange>
            </w:rPr>
            <w:delText>nguyên nhân khác được tìm thấy</w:delText>
          </w:r>
        </w:del>
      </w:ins>
      <w:ins w:id="1370" w:author="Phat Tran" w:date="2016-10-28T15:51:00Z">
        <w:r w:rsidR="000070F1" w:rsidRPr="00957567">
          <w:rPr>
            <w:rFonts w:ascii="Times New Roman" w:hAnsi="Times New Roman" w:cs="Times New Roman"/>
            <w:sz w:val="28"/>
            <w:szCs w:val="28"/>
            <w:rPrChange w:id="1371" w:author="Phạm Anh Đại" w:date="2016-11-16T08:54:00Z">
              <w:rPr>
                <w:rFonts w:ascii="Times New Roman" w:hAnsi="Times New Roman" w:cs="Times New Roman"/>
                <w:sz w:val="24"/>
                <w:szCs w:val="24"/>
              </w:rPr>
            </w:rPrChange>
          </w:rPr>
          <w:t xml:space="preserve"> tìm nguyên nhân khác</w:t>
        </w:r>
      </w:ins>
      <w:ins w:id="1372" w:author="van thang" w:date="2016-10-21T15:09:00Z">
        <w:r w:rsidRPr="00957567">
          <w:rPr>
            <w:rFonts w:ascii="Times New Roman" w:hAnsi="Times New Roman" w:cs="Times New Roman"/>
            <w:sz w:val="28"/>
            <w:szCs w:val="28"/>
            <w:rPrChange w:id="1373" w:author="Phạm Anh Đại" w:date="2016-11-16T08:54:00Z">
              <w:rPr>
                <w:rFonts w:ascii="Times New Roman" w:hAnsi="Times New Roman" w:cs="Times New Roman"/>
                <w:sz w:val="24"/>
                <w:szCs w:val="24"/>
              </w:rPr>
            </w:rPrChange>
          </w:rPr>
          <w:t xml:space="preserve">? Nếu hệ thống </w:t>
        </w:r>
      </w:ins>
      <w:ins w:id="1374" w:author="Phat Tran" w:date="2016-10-28T15:51:00Z">
        <w:r w:rsidR="000070F1" w:rsidRPr="00957567">
          <w:rPr>
            <w:rFonts w:ascii="Times New Roman" w:hAnsi="Times New Roman" w:cs="Times New Roman"/>
            <w:sz w:val="28"/>
            <w:szCs w:val="28"/>
            <w:rPrChange w:id="1375" w:author="Phạm Anh Đại" w:date="2016-11-16T08:54:00Z">
              <w:rPr>
                <w:rFonts w:ascii="Times New Roman" w:hAnsi="Times New Roman" w:cs="Times New Roman"/>
                <w:sz w:val="24"/>
                <w:szCs w:val="24"/>
              </w:rPr>
            </w:rPrChange>
          </w:rPr>
          <w:t xml:space="preserve">làm cho </w:t>
        </w:r>
      </w:ins>
      <w:ins w:id="1376" w:author="van thang" w:date="2016-10-21T15:09:00Z">
        <w:del w:id="1377" w:author="Phat Tran" w:date="2016-10-28T15:51:00Z">
          <w:r w:rsidRPr="00957567" w:rsidDel="000070F1">
            <w:rPr>
              <w:rFonts w:ascii="Times New Roman" w:hAnsi="Times New Roman" w:cs="Times New Roman"/>
              <w:sz w:val="28"/>
              <w:szCs w:val="28"/>
              <w:rPrChange w:id="1378" w:author="Phạm Anh Đại" w:date="2016-11-16T08:54:00Z">
                <w:rPr>
                  <w:rFonts w:ascii="Times New Roman" w:hAnsi="Times New Roman" w:cs="Times New Roman"/>
                  <w:sz w:val="24"/>
                  <w:szCs w:val="24"/>
                </w:rPr>
              </w:rPrChange>
            </w:rPr>
            <w:delText xml:space="preserve">cho phép </w:delText>
          </w:r>
        </w:del>
        <w:r w:rsidRPr="00957567">
          <w:rPr>
            <w:rFonts w:ascii="Times New Roman" w:hAnsi="Times New Roman" w:cs="Times New Roman"/>
            <w:sz w:val="28"/>
            <w:szCs w:val="28"/>
            <w:rPrChange w:id="1379" w:author="Phạm Anh Đại" w:date="2016-11-16T08:54:00Z">
              <w:rPr>
                <w:rFonts w:ascii="Times New Roman" w:hAnsi="Times New Roman" w:cs="Times New Roman"/>
                <w:sz w:val="24"/>
                <w:szCs w:val="24"/>
              </w:rPr>
            </w:rPrChange>
          </w:rPr>
          <w:t xml:space="preserve">bạn </w:t>
        </w:r>
      </w:ins>
      <w:ins w:id="1380" w:author="Phat Tran" w:date="2016-10-28T15:51:00Z">
        <w:r w:rsidR="000070F1" w:rsidRPr="00957567">
          <w:rPr>
            <w:rFonts w:ascii="Times New Roman" w:hAnsi="Times New Roman" w:cs="Times New Roman"/>
            <w:sz w:val="28"/>
            <w:szCs w:val="28"/>
            <w:rPrChange w:id="1381" w:author="Phạm Anh Đại" w:date="2016-11-16T08:54:00Z">
              <w:rPr>
                <w:rFonts w:ascii="Times New Roman" w:hAnsi="Times New Roman" w:cs="Times New Roman"/>
                <w:sz w:val="24"/>
                <w:szCs w:val="24"/>
              </w:rPr>
            </w:rPrChange>
          </w:rPr>
          <w:t xml:space="preserve">mắc </w:t>
        </w:r>
      </w:ins>
      <w:ins w:id="1382" w:author="van thang" w:date="2016-10-21T15:09:00Z">
        <w:del w:id="1383" w:author="Phat Tran" w:date="2016-10-28T15:51:00Z">
          <w:r w:rsidRPr="00957567" w:rsidDel="000070F1">
            <w:rPr>
              <w:rFonts w:ascii="Times New Roman" w:hAnsi="Times New Roman" w:cs="Times New Roman"/>
              <w:sz w:val="28"/>
              <w:szCs w:val="28"/>
              <w:rPrChange w:id="1384" w:author="Phạm Anh Đại" w:date="2016-11-16T08:54:00Z">
                <w:rPr>
                  <w:rFonts w:ascii="Times New Roman" w:hAnsi="Times New Roman" w:cs="Times New Roman"/>
                  <w:sz w:val="24"/>
                  <w:szCs w:val="24"/>
                </w:rPr>
              </w:rPrChange>
            </w:rPr>
            <w:delText xml:space="preserve">làm cho </w:delText>
          </w:r>
        </w:del>
        <w:r w:rsidRPr="00957567">
          <w:rPr>
            <w:rFonts w:ascii="Times New Roman" w:hAnsi="Times New Roman" w:cs="Times New Roman"/>
            <w:sz w:val="28"/>
            <w:szCs w:val="28"/>
            <w:rPrChange w:id="1385" w:author="Phạm Anh Đại" w:date="2016-11-16T08:54:00Z">
              <w:rPr>
                <w:rFonts w:ascii="Times New Roman" w:hAnsi="Times New Roman" w:cs="Times New Roman"/>
                <w:sz w:val="24"/>
                <w:szCs w:val="24"/>
              </w:rPr>
            </w:rPrChange>
          </w:rPr>
          <w:t xml:space="preserve">các lỗi, nó được thiết kế xấu. Và nếu hệ thống </w:t>
        </w:r>
      </w:ins>
      <w:ins w:id="1386" w:author="Phat Tran" w:date="2016-10-28T15:51:00Z">
        <w:r w:rsidR="000070F1" w:rsidRPr="00957567">
          <w:rPr>
            <w:rFonts w:ascii="Times New Roman" w:hAnsi="Times New Roman" w:cs="Times New Roman"/>
            <w:sz w:val="28"/>
            <w:szCs w:val="28"/>
            <w:rPrChange w:id="1387" w:author="Phạm Anh Đại" w:date="2016-11-16T08:54:00Z">
              <w:rPr>
                <w:rFonts w:ascii="Times New Roman" w:hAnsi="Times New Roman" w:cs="Times New Roman"/>
                <w:sz w:val="24"/>
                <w:szCs w:val="24"/>
              </w:rPr>
            </w:rPrChange>
          </w:rPr>
          <w:t xml:space="preserve">làm cho </w:t>
        </w:r>
      </w:ins>
      <w:ins w:id="1388" w:author="van thang" w:date="2016-10-21T15:09:00Z">
        <w:del w:id="1389" w:author="Phat Tran" w:date="2016-10-28T15:51:00Z">
          <w:r w:rsidRPr="00957567" w:rsidDel="000070F1">
            <w:rPr>
              <w:rFonts w:ascii="Times New Roman" w:hAnsi="Times New Roman" w:cs="Times New Roman"/>
              <w:sz w:val="28"/>
              <w:szCs w:val="28"/>
              <w:rPrChange w:id="1390" w:author="Phạm Anh Đại" w:date="2016-11-16T08:54:00Z">
                <w:rPr>
                  <w:rFonts w:ascii="Times New Roman" w:hAnsi="Times New Roman" w:cs="Times New Roman"/>
                  <w:sz w:val="24"/>
                  <w:szCs w:val="24"/>
                </w:rPr>
              </w:rPrChange>
            </w:rPr>
            <w:delText xml:space="preserve">gây ra </w:delText>
          </w:r>
        </w:del>
        <w:r w:rsidRPr="00957567">
          <w:rPr>
            <w:rFonts w:ascii="Times New Roman" w:hAnsi="Times New Roman" w:cs="Times New Roman"/>
            <w:sz w:val="28"/>
            <w:szCs w:val="28"/>
            <w:rPrChange w:id="1391" w:author="Phạm Anh Đại" w:date="2016-11-16T08:54:00Z">
              <w:rPr>
                <w:rFonts w:ascii="Times New Roman" w:hAnsi="Times New Roman" w:cs="Times New Roman"/>
                <w:sz w:val="24"/>
                <w:szCs w:val="24"/>
              </w:rPr>
            </w:rPrChange>
          </w:rPr>
          <w:t xml:space="preserve">bạn </w:t>
        </w:r>
      </w:ins>
      <w:ins w:id="1392" w:author="Phat Tran" w:date="2016-10-28T15:52:00Z">
        <w:r w:rsidR="000070F1" w:rsidRPr="00957567">
          <w:rPr>
            <w:rFonts w:ascii="Times New Roman" w:hAnsi="Times New Roman" w:cs="Times New Roman"/>
            <w:sz w:val="28"/>
            <w:szCs w:val="28"/>
            <w:rPrChange w:id="1393" w:author="Phạm Anh Đại" w:date="2016-11-16T08:54:00Z">
              <w:rPr>
                <w:rFonts w:ascii="Times New Roman" w:hAnsi="Times New Roman" w:cs="Times New Roman"/>
                <w:sz w:val="24"/>
                <w:szCs w:val="24"/>
              </w:rPr>
            </w:rPrChange>
          </w:rPr>
          <w:t xml:space="preserve">phạm </w:t>
        </w:r>
      </w:ins>
      <w:ins w:id="1394" w:author="van thang" w:date="2016-10-21T15:09:00Z">
        <w:del w:id="1395" w:author="Phat Tran" w:date="2016-10-28T15:52:00Z">
          <w:r w:rsidRPr="00957567" w:rsidDel="000070F1">
            <w:rPr>
              <w:rFonts w:ascii="Times New Roman" w:hAnsi="Times New Roman" w:cs="Times New Roman"/>
              <w:sz w:val="28"/>
              <w:szCs w:val="28"/>
              <w:rPrChange w:id="1396" w:author="Phạm Anh Đại" w:date="2016-11-16T08:54:00Z">
                <w:rPr>
                  <w:rFonts w:ascii="Times New Roman" w:hAnsi="Times New Roman" w:cs="Times New Roman"/>
                  <w:sz w:val="24"/>
                  <w:szCs w:val="24"/>
                </w:rPr>
              </w:rPrChange>
            </w:rPr>
            <w:delText xml:space="preserve">làm </w:delText>
          </w:r>
        </w:del>
        <w:r w:rsidRPr="00957567">
          <w:rPr>
            <w:rFonts w:ascii="Times New Roman" w:hAnsi="Times New Roman" w:cs="Times New Roman"/>
            <w:sz w:val="28"/>
            <w:szCs w:val="28"/>
            <w:rPrChange w:id="1397" w:author="Phạm Anh Đại" w:date="2016-11-16T08:54:00Z">
              <w:rPr>
                <w:rFonts w:ascii="Times New Roman" w:hAnsi="Times New Roman" w:cs="Times New Roman"/>
                <w:sz w:val="24"/>
                <w:szCs w:val="24"/>
              </w:rPr>
            </w:rPrChange>
          </w:rPr>
          <w:t xml:space="preserve">lỗi, </w:t>
        </w:r>
      </w:ins>
      <w:ins w:id="1398" w:author="Phat Tran" w:date="2016-10-28T15:52:00Z">
        <w:r w:rsidR="000070F1" w:rsidRPr="00957567">
          <w:rPr>
            <w:rFonts w:ascii="Times New Roman" w:hAnsi="Times New Roman" w:cs="Times New Roman"/>
            <w:sz w:val="28"/>
            <w:szCs w:val="28"/>
            <w:rPrChange w:id="1399" w:author="Phạm Anh Đại" w:date="2016-11-16T08:54:00Z">
              <w:rPr>
                <w:rFonts w:ascii="Times New Roman" w:hAnsi="Times New Roman" w:cs="Times New Roman"/>
                <w:sz w:val="24"/>
                <w:szCs w:val="24"/>
              </w:rPr>
            </w:rPrChange>
          </w:rPr>
          <w:t xml:space="preserve">thì </w:t>
        </w:r>
      </w:ins>
      <w:ins w:id="1400" w:author="van thang" w:date="2016-10-21T15:09:00Z">
        <w:del w:id="1401" w:author="Phat Tran" w:date="2016-10-28T15:52:00Z">
          <w:r w:rsidRPr="00957567" w:rsidDel="000070F1">
            <w:rPr>
              <w:rFonts w:ascii="Times New Roman" w:hAnsi="Times New Roman" w:cs="Times New Roman"/>
              <w:sz w:val="28"/>
              <w:szCs w:val="28"/>
              <w:rPrChange w:id="1402" w:author="Phạm Anh Đại" w:date="2016-11-16T08:54:00Z">
                <w:rPr>
                  <w:rFonts w:ascii="Times New Roman" w:hAnsi="Times New Roman" w:cs="Times New Roman"/>
                  <w:sz w:val="24"/>
                  <w:szCs w:val="24"/>
                </w:rPr>
              </w:rPrChange>
            </w:rPr>
            <w:delText xml:space="preserve">sau đó </w:delText>
          </w:r>
        </w:del>
        <w:r w:rsidRPr="00957567">
          <w:rPr>
            <w:rFonts w:ascii="Times New Roman" w:hAnsi="Times New Roman" w:cs="Times New Roman"/>
            <w:sz w:val="28"/>
            <w:szCs w:val="28"/>
            <w:rPrChange w:id="1403" w:author="Phạm Anh Đại" w:date="2016-11-16T08:54:00Z">
              <w:rPr>
                <w:rFonts w:ascii="Times New Roman" w:hAnsi="Times New Roman" w:cs="Times New Roman"/>
                <w:sz w:val="24"/>
                <w:szCs w:val="24"/>
              </w:rPr>
            </w:rPrChange>
          </w:rPr>
          <w:t xml:space="preserve">nó thực sự được thiết kế xấu. Khi tôi bật lửa bếp sai, nó không phải là do </w:t>
        </w:r>
        <w:del w:id="1404" w:author="Phat Tran" w:date="2016-10-28T15:52:00Z">
          <w:r w:rsidRPr="00957567" w:rsidDel="000070F1">
            <w:rPr>
              <w:rFonts w:ascii="Times New Roman" w:hAnsi="Times New Roman" w:cs="Times New Roman"/>
              <w:sz w:val="28"/>
              <w:szCs w:val="28"/>
              <w:rPrChange w:id="1405" w:author="Phạm Anh Đại" w:date="2016-11-16T08:54:00Z">
                <w:rPr>
                  <w:rFonts w:ascii="Times New Roman" w:hAnsi="Times New Roman" w:cs="Times New Roman"/>
                  <w:sz w:val="24"/>
                  <w:szCs w:val="24"/>
                </w:rPr>
              </w:rPrChange>
            </w:rPr>
            <w:delText>thiếu</w:delText>
          </w:r>
        </w:del>
        <w:r w:rsidRPr="00957567">
          <w:rPr>
            <w:rFonts w:ascii="Times New Roman" w:hAnsi="Times New Roman" w:cs="Times New Roman"/>
            <w:sz w:val="28"/>
            <w:szCs w:val="28"/>
            <w:rPrChange w:id="1406" w:author="Phạm Anh Đại" w:date="2016-11-16T08:54:00Z">
              <w:rPr>
                <w:rFonts w:ascii="Times New Roman" w:hAnsi="Times New Roman" w:cs="Times New Roman"/>
                <w:sz w:val="24"/>
                <w:szCs w:val="24"/>
              </w:rPr>
            </w:rPrChange>
          </w:rPr>
          <w:t xml:space="preserve"> kiến thức của tôi</w:t>
        </w:r>
      </w:ins>
      <w:ins w:id="1407" w:author="Phat Tran" w:date="2016-10-28T15:52:00Z">
        <w:r w:rsidR="000070F1" w:rsidRPr="00957567">
          <w:rPr>
            <w:rFonts w:ascii="Times New Roman" w:hAnsi="Times New Roman" w:cs="Times New Roman"/>
            <w:sz w:val="28"/>
            <w:szCs w:val="28"/>
            <w:rPrChange w:id="1408" w:author="Phạm Anh Đại" w:date="2016-11-16T08:54:00Z">
              <w:rPr>
                <w:rFonts w:ascii="Times New Roman" w:hAnsi="Times New Roman" w:cs="Times New Roman"/>
                <w:sz w:val="24"/>
                <w:szCs w:val="24"/>
              </w:rPr>
            </w:rPrChange>
          </w:rPr>
          <w:t xml:space="preserve"> thiếu</w:t>
        </w:r>
      </w:ins>
      <w:ins w:id="1409" w:author="van thang" w:date="2016-10-21T15:09:00Z">
        <w:r w:rsidRPr="00957567">
          <w:rPr>
            <w:rFonts w:ascii="Times New Roman" w:hAnsi="Times New Roman" w:cs="Times New Roman"/>
            <w:sz w:val="28"/>
            <w:szCs w:val="28"/>
            <w:rPrChange w:id="1410" w:author="Phạm Anh Đại" w:date="2016-11-16T08:54:00Z">
              <w:rPr>
                <w:rFonts w:ascii="Times New Roman" w:hAnsi="Times New Roman" w:cs="Times New Roman"/>
                <w:sz w:val="24"/>
                <w:szCs w:val="24"/>
              </w:rPr>
            </w:rPrChange>
          </w:rPr>
          <w:t xml:space="preserve">: đó là do </w:t>
        </w:r>
      </w:ins>
      <w:ins w:id="1411" w:author="Phat Tran" w:date="2016-10-28T15:53:00Z">
        <w:r w:rsidR="000070F1" w:rsidRPr="00957567">
          <w:rPr>
            <w:rFonts w:ascii="Times New Roman" w:hAnsi="Times New Roman" w:cs="Times New Roman"/>
            <w:sz w:val="28"/>
            <w:szCs w:val="28"/>
            <w:rPrChange w:id="1412" w:author="Phạm Anh Đại" w:date="2016-11-16T08:54:00Z">
              <w:rPr>
                <w:rFonts w:ascii="Times New Roman" w:hAnsi="Times New Roman" w:cs="Times New Roman"/>
                <w:sz w:val="24"/>
                <w:szCs w:val="24"/>
              </w:rPr>
            </w:rPrChange>
          </w:rPr>
          <w:t xml:space="preserve">bản vẽ </w:t>
        </w:r>
      </w:ins>
      <w:ins w:id="1413" w:author="van thang" w:date="2016-10-21T15:09:00Z">
        <w:del w:id="1414" w:author="Phat Tran" w:date="2016-10-28T15:53:00Z">
          <w:r w:rsidRPr="00957567" w:rsidDel="000070F1">
            <w:rPr>
              <w:rFonts w:ascii="Times New Roman" w:hAnsi="Times New Roman" w:cs="Times New Roman"/>
              <w:sz w:val="28"/>
              <w:szCs w:val="28"/>
              <w:rPrChange w:id="1415" w:author="Phạm Anh Đại" w:date="2016-11-16T08:54:00Z">
                <w:rPr>
                  <w:rFonts w:ascii="Times New Roman" w:hAnsi="Times New Roman" w:cs="Times New Roman"/>
                  <w:sz w:val="24"/>
                  <w:szCs w:val="24"/>
                </w:rPr>
              </w:rPrChange>
            </w:rPr>
            <w:delText>lập bản đồ</w:delText>
          </w:r>
        </w:del>
      </w:ins>
      <w:ins w:id="1416" w:author="Phạm Anh Đại" w:date="2016-11-16T11:44:00Z">
        <w:r w:rsidR="007F145F">
          <w:rPr>
            <w:rFonts w:ascii="Times New Roman" w:hAnsi="Times New Roman" w:cs="Times New Roman"/>
            <w:sz w:val="28"/>
            <w:szCs w:val="28"/>
          </w:rPr>
          <w:t>thiếu sót</w:t>
        </w:r>
      </w:ins>
      <w:ins w:id="1417" w:author="van thang" w:date="2016-10-21T15:09:00Z">
        <w:del w:id="1418" w:author="Phạm Anh Đại" w:date="2016-11-16T11:44:00Z">
          <w:r w:rsidRPr="00957567" w:rsidDel="007F145F">
            <w:rPr>
              <w:rFonts w:ascii="Times New Roman" w:hAnsi="Times New Roman" w:cs="Times New Roman"/>
              <w:sz w:val="28"/>
              <w:szCs w:val="28"/>
              <w:rPrChange w:id="1419" w:author="Phạm Anh Đại" w:date="2016-11-16T08:54:00Z">
                <w:rPr>
                  <w:rFonts w:ascii="Times New Roman" w:hAnsi="Times New Roman" w:cs="Times New Roman"/>
                  <w:sz w:val="24"/>
                  <w:szCs w:val="24"/>
                </w:rPr>
              </w:rPrChange>
            </w:rPr>
            <w:delText xml:space="preserve"> nghèo</w:delText>
          </w:r>
        </w:del>
        <w:r w:rsidRPr="00957567">
          <w:rPr>
            <w:rFonts w:ascii="Times New Roman" w:hAnsi="Times New Roman" w:cs="Times New Roman"/>
            <w:sz w:val="28"/>
            <w:szCs w:val="28"/>
            <w:rPrChange w:id="1420" w:author="Phạm Anh Đại" w:date="2016-11-16T08:54:00Z">
              <w:rPr>
                <w:rFonts w:ascii="Times New Roman" w:hAnsi="Times New Roman" w:cs="Times New Roman"/>
                <w:sz w:val="24"/>
                <w:szCs w:val="24"/>
              </w:rPr>
            </w:rPrChange>
          </w:rPr>
          <w:t xml:space="preserve"> giữa các điều khiển và </w:t>
        </w:r>
      </w:ins>
      <w:ins w:id="1421" w:author="Phat Tran" w:date="2016-10-28T15:53:00Z">
        <w:r w:rsidR="000070F1" w:rsidRPr="00957567">
          <w:rPr>
            <w:rFonts w:ascii="Times New Roman" w:hAnsi="Times New Roman" w:cs="Times New Roman"/>
            <w:sz w:val="28"/>
            <w:szCs w:val="28"/>
            <w:rPrChange w:id="1422" w:author="Phạm Anh Đại" w:date="2016-11-16T08:54:00Z">
              <w:rPr>
                <w:rFonts w:ascii="Times New Roman" w:hAnsi="Times New Roman" w:cs="Times New Roman"/>
                <w:sz w:val="24"/>
                <w:szCs w:val="24"/>
              </w:rPr>
            </w:rPrChange>
          </w:rPr>
          <w:t>bếp lửa</w:t>
        </w:r>
        <w:del w:id="1423" w:author="Phạm Anh Đại" w:date="2016-11-16T11:44:00Z">
          <w:r w:rsidR="000070F1" w:rsidRPr="00957567" w:rsidDel="007F145F">
            <w:rPr>
              <w:rFonts w:ascii="Times New Roman" w:hAnsi="Times New Roman" w:cs="Times New Roman"/>
              <w:sz w:val="28"/>
              <w:szCs w:val="28"/>
              <w:rPrChange w:id="1424" w:author="Phạm Anh Đại" w:date="2016-11-16T08:54:00Z">
                <w:rPr>
                  <w:rFonts w:ascii="Times New Roman" w:hAnsi="Times New Roman" w:cs="Times New Roman"/>
                  <w:sz w:val="24"/>
                  <w:szCs w:val="24"/>
                </w:rPr>
              </w:rPrChange>
            </w:rPr>
            <w:delText xml:space="preserve"> xấu</w:delText>
          </w:r>
        </w:del>
        <w:del w:id="1425" w:author="Phạm Anh Đại" w:date="2016-11-16T11:45:00Z">
          <w:r w:rsidR="000070F1" w:rsidRPr="00957567" w:rsidDel="007F145F">
            <w:rPr>
              <w:rFonts w:ascii="Times New Roman" w:hAnsi="Times New Roman" w:cs="Times New Roman"/>
              <w:sz w:val="28"/>
              <w:szCs w:val="28"/>
              <w:rPrChange w:id="1426" w:author="Phạm Anh Đại" w:date="2016-11-16T08:54:00Z">
                <w:rPr>
                  <w:rFonts w:ascii="Times New Roman" w:hAnsi="Times New Roman" w:cs="Times New Roman"/>
                  <w:sz w:val="24"/>
                  <w:szCs w:val="24"/>
                </w:rPr>
              </w:rPrChange>
            </w:rPr>
            <w:delText xml:space="preserve"> </w:delText>
          </w:r>
        </w:del>
      </w:ins>
      <w:ins w:id="1427" w:author="van thang" w:date="2016-10-21T15:09:00Z">
        <w:del w:id="1428" w:author="Phat Tran" w:date="2016-10-28T15:53:00Z">
          <w:r w:rsidRPr="00957567" w:rsidDel="000070F1">
            <w:rPr>
              <w:rFonts w:ascii="Times New Roman" w:hAnsi="Times New Roman" w:cs="Times New Roman"/>
              <w:sz w:val="28"/>
              <w:szCs w:val="28"/>
              <w:rPrChange w:id="1429" w:author="Phạm Anh Đại" w:date="2016-11-16T08:54:00Z">
                <w:rPr>
                  <w:rFonts w:ascii="Times New Roman" w:hAnsi="Times New Roman" w:cs="Times New Roman"/>
                  <w:sz w:val="24"/>
                  <w:szCs w:val="24"/>
                </w:rPr>
              </w:rPrChange>
            </w:rPr>
            <w:delText>ổ ghi</w:delText>
          </w:r>
        </w:del>
        <w:r w:rsidRPr="00957567">
          <w:rPr>
            <w:rFonts w:ascii="Times New Roman" w:hAnsi="Times New Roman" w:cs="Times New Roman"/>
            <w:sz w:val="28"/>
            <w:szCs w:val="28"/>
            <w:rPrChange w:id="1430" w:author="Phạm Anh Đại" w:date="2016-11-16T08:54:00Z">
              <w:rPr>
                <w:rFonts w:ascii="Times New Roman" w:hAnsi="Times New Roman" w:cs="Times New Roman"/>
                <w:sz w:val="24"/>
                <w:szCs w:val="24"/>
              </w:rPr>
            </w:rPrChange>
          </w:rPr>
          <w:t>. Dạy cho tôi những mối quan hệ sẽ không dừng lại lỗi tái diễn:</w:t>
        </w:r>
      </w:ins>
      <w:ins w:id="1431" w:author="Phạm Anh Đại" w:date="2016-11-16T11:45:00Z">
        <w:r w:rsidR="007F145F">
          <w:rPr>
            <w:rFonts w:ascii="Times New Roman" w:hAnsi="Times New Roman" w:cs="Times New Roman"/>
            <w:sz w:val="28"/>
            <w:szCs w:val="28"/>
          </w:rPr>
          <w:t xml:space="preserve"> </w:t>
        </w:r>
      </w:ins>
      <w:ins w:id="1432" w:author="van thang" w:date="2016-10-21T15:09:00Z">
        <w:r w:rsidRPr="00957567">
          <w:rPr>
            <w:rFonts w:ascii="Times New Roman" w:hAnsi="Times New Roman" w:cs="Times New Roman"/>
            <w:sz w:val="28"/>
            <w:szCs w:val="28"/>
            <w:rPrChange w:id="1433" w:author="Phạm Anh Đại" w:date="2016-11-16T08:54:00Z">
              <w:rPr>
                <w:rFonts w:ascii="Times New Roman" w:hAnsi="Times New Roman" w:cs="Times New Roman"/>
                <w:sz w:val="24"/>
                <w:szCs w:val="24"/>
              </w:rPr>
            </w:rPrChange>
          </w:rPr>
          <w:t>thiết kế lại bếp</w:t>
        </w:r>
      </w:ins>
      <w:ins w:id="1434" w:author="Phạm Anh Đại" w:date="2016-11-16T11:45:00Z">
        <w:r w:rsidR="007F145F">
          <w:rPr>
            <w:rFonts w:ascii="Times New Roman" w:hAnsi="Times New Roman" w:cs="Times New Roman"/>
            <w:sz w:val="28"/>
            <w:szCs w:val="28"/>
          </w:rPr>
          <w:t xml:space="preserve"> thì sẽ làm đc điều đó</w:t>
        </w:r>
      </w:ins>
      <w:ins w:id="1435" w:author="van thang" w:date="2016-10-21T15:09:00Z">
        <w:r w:rsidRPr="00957567">
          <w:rPr>
            <w:rFonts w:ascii="Times New Roman" w:hAnsi="Times New Roman" w:cs="Times New Roman"/>
            <w:sz w:val="28"/>
            <w:szCs w:val="28"/>
            <w:rPrChange w:id="1436" w:author="Phạm Anh Đại" w:date="2016-11-16T08:54:00Z">
              <w:rPr>
                <w:rFonts w:ascii="Times New Roman" w:hAnsi="Times New Roman" w:cs="Times New Roman"/>
                <w:sz w:val="24"/>
                <w:szCs w:val="24"/>
              </w:rPr>
            </w:rPrChange>
          </w:rPr>
          <w:t>.</w:t>
        </w:r>
      </w:ins>
    </w:p>
    <w:p w14:paraId="3E302F26" w14:textId="16898F44" w:rsidR="00FA02FA" w:rsidRPr="00957567" w:rsidRDefault="00FA02FA">
      <w:pPr>
        <w:jc w:val="both"/>
        <w:rPr>
          <w:ins w:id="1437" w:author="van thang" w:date="2016-10-21T15:09:00Z"/>
          <w:rFonts w:ascii="Times New Roman" w:hAnsi="Times New Roman" w:cs="Times New Roman"/>
          <w:sz w:val="28"/>
          <w:szCs w:val="28"/>
          <w:rPrChange w:id="1438" w:author="Phạm Anh Đại" w:date="2016-11-16T08:54:00Z">
            <w:rPr>
              <w:ins w:id="1439" w:author="van thang" w:date="2016-10-21T15:09:00Z"/>
              <w:rFonts w:ascii="Times New Roman" w:hAnsi="Times New Roman" w:cs="Times New Roman"/>
              <w:sz w:val="24"/>
              <w:szCs w:val="24"/>
            </w:rPr>
          </w:rPrChange>
        </w:rPr>
        <w:pPrChange w:id="1440" w:author="Biển Phan Y" w:date="2016-11-22T22:50:00Z">
          <w:pPr/>
        </w:pPrChange>
      </w:pPr>
      <w:ins w:id="1441" w:author="van thang" w:date="2016-10-21T15:09:00Z">
        <w:r w:rsidRPr="00957567">
          <w:rPr>
            <w:rFonts w:ascii="Times New Roman" w:hAnsi="Times New Roman" w:cs="Times New Roman"/>
            <w:sz w:val="28"/>
            <w:szCs w:val="28"/>
            <w:rPrChange w:id="1442" w:author="Phạm Anh Đại" w:date="2016-11-16T08:54:00Z">
              <w:rPr>
                <w:rFonts w:ascii="Times New Roman" w:hAnsi="Times New Roman" w:cs="Times New Roman"/>
                <w:sz w:val="24"/>
                <w:szCs w:val="24"/>
              </w:rPr>
            </w:rPrChange>
          </w:rPr>
          <w:t xml:space="preserve">Chúng tôi không thể </w:t>
        </w:r>
      </w:ins>
      <w:ins w:id="1443" w:author="Phat Tran" w:date="2016-10-28T15:53:00Z">
        <w:r w:rsidR="000070F1" w:rsidRPr="00957567">
          <w:rPr>
            <w:rFonts w:ascii="Times New Roman" w:hAnsi="Times New Roman" w:cs="Times New Roman"/>
            <w:sz w:val="28"/>
            <w:szCs w:val="28"/>
            <w:rPrChange w:id="1444" w:author="Phạm Anh Đại" w:date="2016-11-16T08:54:00Z">
              <w:rPr>
                <w:rFonts w:ascii="Times New Roman" w:hAnsi="Times New Roman" w:cs="Times New Roman"/>
                <w:sz w:val="24"/>
                <w:szCs w:val="24"/>
              </w:rPr>
            </w:rPrChange>
          </w:rPr>
          <w:t xml:space="preserve">khắc phục </w:t>
        </w:r>
      </w:ins>
      <w:ins w:id="1445" w:author="van thang" w:date="2016-10-21T15:09:00Z">
        <w:del w:id="1446" w:author="Phat Tran" w:date="2016-10-28T15:53:00Z">
          <w:r w:rsidRPr="00957567" w:rsidDel="000070F1">
            <w:rPr>
              <w:rFonts w:ascii="Times New Roman" w:hAnsi="Times New Roman" w:cs="Times New Roman"/>
              <w:sz w:val="28"/>
              <w:szCs w:val="28"/>
              <w:rPrChange w:id="1447" w:author="Phạm Anh Đại" w:date="2016-11-16T08:54:00Z">
                <w:rPr>
                  <w:rFonts w:ascii="Times New Roman" w:hAnsi="Times New Roman" w:cs="Times New Roman"/>
                  <w:sz w:val="24"/>
                  <w:szCs w:val="24"/>
                </w:rPr>
              </w:rPrChange>
            </w:rPr>
            <w:delText xml:space="preserve">sửa chữa </w:delText>
          </w:r>
        </w:del>
        <w:r w:rsidRPr="00957567">
          <w:rPr>
            <w:rFonts w:ascii="Times New Roman" w:hAnsi="Times New Roman" w:cs="Times New Roman"/>
            <w:sz w:val="28"/>
            <w:szCs w:val="28"/>
            <w:rPrChange w:id="1448" w:author="Phạm Anh Đại" w:date="2016-11-16T08:54:00Z">
              <w:rPr>
                <w:rFonts w:ascii="Times New Roman" w:hAnsi="Times New Roman" w:cs="Times New Roman"/>
                <w:sz w:val="24"/>
                <w:szCs w:val="24"/>
              </w:rPr>
            </w:rPrChange>
          </w:rPr>
          <w:t xml:space="preserve">vấn đề trừ khi </w:t>
        </w:r>
      </w:ins>
      <w:ins w:id="1449" w:author="Phạm Anh Đại" w:date="2016-11-20T14:13:00Z">
        <w:r w:rsidR="00FB0FB0">
          <w:rPr>
            <w:rFonts w:ascii="Times New Roman" w:hAnsi="Times New Roman" w:cs="Times New Roman"/>
            <w:sz w:val="28"/>
            <w:szCs w:val="28"/>
          </w:rPr>
          <w:t xml:space="preserve">mọi </w:t>
        </w:r>
      </w:ins>
      <w:ins w:id="1450" w:author="van thang" w:date="2016-10-21T15:09:00Z">
        <w:del w:id="1451" w:author="Phat Tran" w:date="2016-10-28T15:53:00Z">
          <w:r w:rsidRPr="00957567" w:rsidDel="000070F1">
            <w:rPr>
              <w:rFonts w:ascii="Times New Roman" w:hAnsi="Times New Roman" w:cs="Times New Roman"/>
              <w:sz w:val="28"/>
              <w:szCs w:val="28"/>
              <w:rPrChange w:id="1452" w:author="Phạm Anh Đại" w:date="2016-11-16T08:54:00Z">
                <w:rPr>
                  <w:rFonts w:ascii="Times New Roman" w:hAnsi="Times New Roman" w:cs="Times New Roman"/>
                  <w:sz w:val="24"/>
                  <w:szCs w:val="24"/>
                </w:rPr>
              </w:rPrChange>
            </w:rPr>
            <w:delText xml:space="preserve">mọi </w:delText>
          </w:r>
        </w:del>
        <w:r w:rsidRPr="00957567">
          <w:rPr>
            <w:rFonts w:ascii="Times New Roman" w:hAnsi="Times New Roman" w:cs="Times New Roman"/>
            <w:sz w:val="28"/>
            <w:szCs w:val="28"/>
            <w:rPrChange w:id="1453" w:author="Phạm Anh Đại" w:date="2016-11-16T08:54:00Z">
              <w:rPr>
                <w:rFonts w:ascii="Times New Roman" w:hAnsi="Times New Roman" w:cs="Times New Roman"/>
                <w:sz w:val="24"/>
                <w:szCs w:val="24"/>
              </w:rPr>
            </w:rPrChange>
          </w:rPr>
          <w:t xml:space="preserve">người thừa nhận </w:t>
        </w:r>
      </w:ins>
      <w:ins w:id="1454" w:author="Phat Tran" w:date="2016-10-28T15:53:00Z">
        <w:r w:rsidR="000070F1" w:rsidRPr="00957567">
          <w:rPr>
            <w:rFonts w:ascii="Times New Roman" w:hAnsi="Times New Roman" w:cs="Times New Roman"/>
            <w:sz w:val="28"/>
            <w:szCs w:val="28"/>
            <w:rPrChange w:id="1455" w:author="Phạm Anh Đại" w:date="2016-11-16T08:54:00Z">
              <w:rPr>
                <w:rFonts w:ascii="Times New Roman" w:hAnsi="Times New Roman" w:cs="Times New Roman"/>
                <w:sz w:val="24"/>
                <w:szCs w:val="24"/>
              </w:rPr>
            </w:rPrChange>
          </w:rPr>
          <w:t xml:space="preserve">chúng </w:t>
        </w:r>
      </w:ins>
      <w:ins w:id="1456" w:author="van thang" w:date="2016-10-21T15:09:00Z">
        <w:del w:id="1457" w:author="Phat Tran" w:date="2016-10-28T15:53:00Z">
          <w:r w:rsidRPr="00957567" w:rsidDel="000070F1">
            <w:rPr>
              <w:rFonts w:ascii="Times New Roman" w:hAnsi="Times New Roman" w:cs="Times New Roman"/>
              <w:sz w:val="28"/>
              <w:szCs w:val="28"/>
              <w:rPrChange w:id="1458"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1459" w:author="Phạm Anh Đại" w:date="2016-11-16T08:54:00Z">
              <w:rPr>
                <w:rFonts w:ascii="Times New Roman" w:hAnsi="Times New Roman" w:cs="Times New Roman"/>
                <w:sz w:val="24"/>
                <w:szCs w:val="24"/>
              </w:rPr>
            </w:rPrChange>
          </w:rPr>
          <w:t xml:space="preserve"> tồn tại. Khi </w:t>
        </w:r>
        <w:del w:id="1460" w:author="Phat Tran" w:date="2016-10-28T15:53:00Z">
          <w:r w:rsidRPr="00957567" w:rsidDel="000070F1">
            <w:rPr>
              <w:rFonts w:ascii="Times New Roman" w:hAnsi="Times New Roman" w:cs="Times New Roman"/>
              <w:sz w:val="28"/>
              <w:szCs w:val="28"/>
              <w:rPrChange w:id="1461" w:author="Phạm Anh Đại" w:date="2016-11-16T08:54:00Z">
                <w:rPr>
                  <w:rFonts w:ascii="Times New Roman" w:hAnsi="Times New Roman" w:cs="Times New Roman"/>
                  <w:sz w:val="24"/>
                  <w:szCs w:val="24"/>
                </w:rPr>
              </w:rPrChange>
            </w:rPr>
            <w:delText>nào</w:delText>
          </w:r>
        </w:del>
        <w:r w:rsidRPr="00957567">
          <w:rPr>
            <w:rFonts w:ascii="Times New Roman" w:hAnsi="Times New Roman" w:cs="Times New Roman"/>
            <w:sz w:val="28"/>
            <w:szCs w:val="28"/>
            <w:rPrChange w:id="1462" w:author="Phạm Anh Đại" w:date="2016-11-16T08:54:00Z">
              <w:rPr>
                <w:rFonts w:ascii="Times New Roman" w:hAnsi="Times New Roman" w:cs="Times New Roman"/>
                <w:sz w:val="24"/>
                <w:szCs w:val="24"/>
              </w:rPr>
            </w:rPrChange>
          </w:rPr>
          <w:t xml:space="preserve"> chúng ta đổ lỗi cho </w:t>
        </w:r>
        <w:del w:id="1463" w:author="Phat Tran" w:date="2016-10-28T15:54:00Z">
          <w:r w:rsidRPr="00957567" w:rsidDel="000070F1">
            <w:rPr>
              <w:rFonts w:ascii="Times New Roman" w:hAnsi="Times New Roman" w:cs="Times New Roman"/>
              <w:sz w:val="28"/>
              <w:szCs w:val="28"/>
              <w:rPrChange w:id="1464" w:author="Phạm Anh Đại" w:date="2016-11-16T08:54:00Z">
                <w:rPr>
                  <w:rFonts w:ascii="Times New Roman" w:hAnsi="Times New Roman" w:cs="Times New Roman"/>
                  <w:sz w:val="24"/>
                  <w:szCs w:val="24"/>
                </w:rPr>
              </w:rPrChange>
            </w:rPr>
            <w:delText>mọi</w:delText>
          </w:r>
        </w:del>
      </w:ins>
      <w:ins w:id="1465" w:author="Phat Tran" w:date="2016-10-28T15:54:00Z">
        <w:r w:rsidR="000070F1" w:rsidRPr="00957567">
          <w:rPr>
            <w:rFonts w:ascii="Times New Roman" w:hAnsi="Times New Roman" w:cs="Times New Roman"/>
            <w:sz w:val="28"/>
            <w:szCs w:val="28"/>
            <w:rPrChange w:id="1466" w:author="Phạm Anh Đại" w:date="2016-11-16T08:54:00Z">
              <w:rPr>
                <w:rFonts w:ascii="Times New Roman" w:hAnsi="Times New Roman" w:cs="Times New Roman"/>
                <w:sz w:val="24"/>
                <w:szCs w:val="24"/>
              </w:rPr>
            </w:rPrChange>
          </w:rPr>
          <w:t xml:space="preserve"> con</w:t>
        </w:r>
      </w:ins>
      <w:ins w:id="1467" w:author="van thang" w:date="2016-10-21T15:09:00Z">
        <w:r w:rsidRPr="00957567">
          <w:rPr>
            <w:rFonts w:ascii="Times New Roman" w:hAnsi="Times New Roman" w:cs="Times New Roman"/>
            <w:sz w:val="28"/>
            <w:szCs w:val="28"/>
            <w:rPrChange w:id="1468" w:author="Phạm Anh Đại" w:date="2016-11-16T08:54:00Z">
              <w:rPr>
                <w:rFonts w:ascii="Times New Roman" w:hAnsi="Times New Roman" w:cs="Times New Roman"/>
                <w:sz w:val="24"/>
                <w:szCs w:val="24"/>
              </w:rPr>
            </w:rPrChange>
          </w:rPr>
          <w:t xml:space="preserve"> người, </w:t>
        </w:r>
      </w:ins>
      <w:ins w:id="1469" w:author="Phat Tran" w:date="2016-10-28T15:54:00Z">
        <w:r w:rsidR="000070F1" w:rsidRPr="00957567">
          <w:rPr>
            <w:rFonts w:ascii="Times New Roman" w:hAnsi="Times New Roman" w:cs="Times New Roman"/>
            <w:sz w:val="28"/>
            <w:szCs w:val="28"/>
            <w:rPrChange w:id="1470" w:author="Phạm Anh Đại" w:date="2016-11-16T08:54:00Z">
              <w:rPr>
                <w:rFonts w:ascii="Times New Roman" w:hAnsi="Times New Roman" w:cs="Times New Roman"/>
                <w:sz w:val="24"/>
                <w:szCs w:val="24"/>
              </w:rPr>
            </w:rPrChange>
          </w:rPr>
          <w:t xml:space="preserve">thì </w:t>
        </w:r>
      </w:ins>
      <w:ins w:id="1471" w:author="van thang" w:date="2016-10-21T15:09:00Z">
        <w:del w:id="1472" w:author="Phat Tran" w:date="2016-10-28T15:54:00Z">
          <w:r w:rsidRPr="00957567" w:rsidDel="000070F1">
            <w:rPr>
              <w:rFonts w:ascii="Times New Roman" w:hAnsi="Times New Roman" w:cs="Times New Roman"/>
              <w:sz w:val="28"/>
              <w:szCs w:val="28"/>
              <w:rPrChange w:id="1473" w:author="Phạm Anh Đại" w:date="2016-11-16T08:54:00Z">
                <w:rPr>
                  <w:rFonts w:ascii="Times New Roman" w:hAnsi="Times New Roman" w:cs="Times New Roman"/>
                  <w:sz w:val="24"/>
                  <w:szCs w:val="24"/>
                </w:rPr>
              </w:rPrChange>
            </w:rPr>
            <w:delText xml:space="preserve">đó là sau đó </w:delText>
          </w:r>
        </w:del>
        <w:r w:rsidRPr="00957567">
          <w:rPr>
            <w:rFonts w:ascii="Times New Roman" w:hAnsi="Times New Roman" w:cs="Times New Roman"/>
            <w:sz w:val="28"/>
            <w:szCs w:val="28"/>
            <w:rPrChange w:id="1474" w:author="Phạm Anh Đại" w:date="2016-11-16T08:54:00Z">
              <w:rPr>
                <w:rFonts w:ascii="Times New Roman" w:hAnsi="Times New Roman" w:cs="Times New Roman"/>
                <w:sz w:val="24"/>
                <w:szCs w:val="24"/>
              </w:rPr>
            </w:rPrChange>
          </w:rPr>
          <w:t xml:space="preserve">rất khó để thuyết phục các tổ chức cơ cấu lại các thiết kế để loại bỏ những vấn đề này. Sau </w:t>
        </w:r>
        <w:del w:id="1475" w:author="Phat Tran" w:date="2016-10-28T15:54:00Z">
          <w:r w:rsidRPr="00957567" w:rsidDel="000070F1">
            <w:rPr>
              <w:rFonts w:ascii="Times New Roman" w:hAnsi="Times New Roman" w:cs="Times New Roman"/>
              <w:sz w:val="28"/>
              <w:szCs w:val="28"/>
              <w:rPrChange w:id="1476" w:author="Phạm Anh Đại" w:date="2016-11-16T08:54:00Z">
                <w:rPr>
                  <w:rFonts w:ascii="Times New Roman" w:hAnsi="Times New Roman" w:cs="Times New Roman"/>
                  <w:sz w:val="24"/>
                  <w:szCs w:val="24"/>
                </w:rPr>
              </w:rPrChange>
            </w:rPr>
            <w:delText>khi</w:delText>
          </w:r>
        </w:del>
        <w:r w:rsidRPr="00957567">
          <w:rPr>
            <w:rFonts w:ascii="Times New Roman" w:hAnsi="Times New Roman" w:cs="Times New Roman"/>
            <w:sz w:val="28"/>
            <w:szCs w:val="28"/>
            <w:rPrChange w:id="1477" w:author="Phạm Anh Đại" w:date="2016-11-16T08:54:00Z">
              <w:rPr>
                <w:rFonts w:ascii="Times New Roman" w:hAnsi="Times New Roman" w:cs="Times New Roman"/>
                <w:sz w:val="24"/>
                <w:szCs w:val="24"/>
              </w:rPr>
            </w:rPrChange>
          </w:rPr>
          <w:t xml:space="preserve"> tất cả, nếu một người có lỗi, thay thế con người. Nhưng hiếm khi đây là trường hợp: thường các hệ thống, các thủ tục, và áp lực xã hội đã dẫn </w:t>
        </w:r>
      </w:ins>
      <w:ins w:id="1478" w:author="Phạm Anh Đại" w:date="2016-11-20T14:13:00Z">
        <w:r w:rsidR="00FB0FB0">
          <w:rPr>
            <w:rFonts w:ascii="Times New Roman" w:hAnsi="Times New Roman" w:cs="Times New Roman"/>
            <w:sz w:val="28"/>
            <w:szCs w:val="28"/>
          </w:rPr>
          <w:t xml:space="preserve">đến </w:t>
        </w:r>
      </w:ins>
      <w:ins w:id="1479" w:author="van thang" w:date="2016-10-21T15:09:00Z">
        <w:r w:rsidRPr="00957567">
          <w:rPr>
            <w:rFonts w:ascii="Times New Roman" w:hAnsi="Times New Roman" w:cs="Times New Roman"/>
            <w:sz w:val="28"/>
            <w:szCs w:val="28"/>
            <w:rPrChange w:id="1480" w:author="Phạm Anh Đại" w:date="2016-11-16T08:54:00Z">
              <w:rPr>
                <w:rFonts w:ascii="Times New Roman" w:hAnsi="Times New Roman" w:cs="Times New Roman"/>
                <w:sz w:val="24"/>
                <w:szCs w:val="24"/>
              </w:rPr>
            </w:rPrChange>
          </w:rPr>
          <w:t>các vấn đề, và vấn đề này sẽ không được</w:t>
        </w:r>
      </w:ins>
      <w:ins w:id="1481" w:author="Phat Tran" w:date="2016-10-28T15:54:00Z">
        <w:r w:rsidR="000070F1" w:rsidRPr="00957567">
          <w:rPr>
            <w:rFonts w:ascii="Times New Roman" w:hAnsi="Times New Roman" w:cs="Times New Roman"/>
            <w:sz w:val="28"/>
            <w:szCs w:val="28"/>
            <w:rPrChange w:id="1482" w:author="Phạm Anh Đại" w:date="2016-11-16T08:54:00Z">
              <w:rPr>
                <w:rFonts w:ascii="Times New Roman" w:hAnsi="Times New Roman" w:cs="Times New Roman"/>
                <w:sz w:val="24"/>
                <w:szCs w:val="24"/>
              </w:rPr>
            </w:rPrChange>
          </w:rPr>
          <w:t xml:space="preserve"> khắc phục</w:t>
        </w:r>
      </w:ins>
      <w:ins w:id="1483" w:author="van thang" w:date="2016-10-21T15:09:00Z">
        <w:r w:rsidRPr="00957567">
          <w:rPr>
            <w:rFonts w:ascii="Times New Roman" w:hAnsi="Times New Roman" w:cs="Times New Roman"/>
            <w:sz w:val="28"/>
            <w:szCs w:val="28"/>
            <w:rPrChange w:id="1484" w:author="Phạm Anh Đại" w:date="2016-11-16T08:54:00Z">
              <w:rPr>
                <w:rFonts w:ascii="Times New Roman" w:hAnsi="Times New Roman" w:cs="Times New Roman"/>
                <w:sz w:val="24"/>
                <w:szCs w:val="24"/>
              </w:rPr>
            </w:rPrChange>
          </w:rPr>
          <w:t xml:space="preserve"> </w:t>
        </w:r>
        <w:del w:id="1485" w:author="Phat Tran" w:date="2016-10-28T15:54:00Z">
          <w:r w:rsidRPr="00957567" w:rsidDel="000070F1">
            <w:rPr>
              <w:rFonts w:ascii="Times New Roman" w:hAnsi="Times New Roman" w:cs="Times New Roman"/>
              <w:sz w:val="28"/>
              <w:szCs w:val="28"/>
              <w:rPrChange w:id="1486" w:author="Phạm Anh Đại" w:date="2016-11-16T08:54:00Z">
                <w:rPr>
                  <w:rFonts w:ascii="Times New Roman" w:hAnsi="Times New Roman" w:cs="Times New Roman"/>
                  <w:sz w:val="24"/>
                  <w:szCs w:val="24"/>
                </w:rPr>
              </w:rPrChange>
            </w:rPr>
            <w:delText>cố định</w:delText>
          </w:r>
        </w:del>
        <w:r w:rsidRPr="00957567">
          <w:rPr>
            <w:rFonts w:ascii="Times New Roman" w:hAnsi="Times New Roman" w:cs="Times New Roman"/>
            <w:sz w:val="28"/>
            <w:szCs w:val="28"/>
            <w:rPrChange w:id="1487" w:author="Phạm Anh Đại" w:date="2016-11-16T08:54:00Z">
              <w:rPr>
                <w:rFonts w:ascii="Times New Roman" w:hAnsi="Times New Roman" w:cs="Times New Roman"/>
                <w:sz w:val="24"/>
                <w:szCs w:val="24"/>
              </w:rPr>
            </w:rPrChange>
          </w:rPr>
          <w:t xml:space="preserve"> mà không giải quyết tất cả những yếu tố này.</w:t>
        </w:r>
      </w:ins>
    </w:p>
    <w:p w14:paraId="598DA3D0" w14:textId="37643F3B" w:rsidR="00FA02FA" w:rsidRPr="00957567" w:rsidRDefault="00FA02FA">
      <w:pPr>
        <w:jc w:val="both"/>
        <w:rPr>
          <w:ins w:id="1488" w:author="van thang" w:date="2016-10-21T15:09:00Z"/>
          <w:rFonts w:ascii="Times New Roman" w:hAnsi="Times New Roman" w:cs="Times New Roman"/>
          <w:sz w:val="28"/>
          <w:szCs w:val="28"/>
          <w:rPrChange w:id="1489" w:author="Phạm Anh Đại" w:date="2016-11-16T08:54:00Z">
            <w:rPr>
              <w:ins w:id="1490" w:author="van thang" w:date="2016-10-21T15:09:00Z"/>
              <w:rFonts w:ascii="Times New Roman" w:hAnsi="Times New Roman" w:cs="Times New Roman"/>
              <w:sz w:val="24"/>
              <w:szCs w:val="24"/>
            </w:rPr>
          </w:rPrChange>
        </w:rPr>
        <w:pPrChange w:id="1491" w:author="Biển Phan Y" w:date="2016-11-22T22:50:00Z">
          <w:pPr/>
        </w:pPrChange>
      </w:pPr>
      <w:ins w:id="1492" w:author="van thang" w:date="2016-10-21T15:09:00Z">
        <w:r w:rsidRPr="00957567">
          <w:rPr>
            <w:rFonts w:ascii="Times New Roman" w:hAnsi="Times New Roman" w:cs="Times New Roman"/>
            <w:sz w:val="28"/>
            <w:szCs w:val="28"/>
            <w:rPrChange w:id="1493" w:author="Phạm Anh Đại" w:date="2016-11-16T08:54:00Z">
              <w:rPr>
                <w:rFonts w:ascii="Times New Roman" w:hAnsi="Times New Roman" w:cs="Times New Roman"/>
                <w:sz w:val="24"/>
                <w:szCs w:val="24"/>
              </w:rPr>
            </w:rPrChange>
          </w:rPr>
          <w:t xml:space="preserve">Tại sao người ta phạm sai lầm? Bởi vì các thiết kế tập trung vào các yêu cầu của hệ thống và các máy móc, và không theo yêu cầu của </w:t>
        </w:r>
      </w:ins>
      <w:ins w:id="1494" w:author="Phat Tran" w:date="2016-10-28T15:54:00Z">
        <w:r w:rsidR="000070F1" w:rsidRPr="00957567">
          <w:rPr>
            <w:rFonts w:ascii="Times New Roman" w:hAnsi="Times New Roman" w:cs="Times New Roman"/>
            <w:sz w:val="28"/>
            <w:szCs w:val="28"/>
            <w:rPrChange w:id="1495" w:author="Phạm Anh Đại" w:date="2016-11-16T08:54:00Z">
              <w:rPr>
                <w:rFonts w:ascii="Times New Roman" w:hAnsi="Times New Roman" w:cs="Times New Roman"/>
                <w:sz w:val="24"/>
                <w:szCs w:val="24"/>
              </w:rPr>
            </w:rPrChange>
          </w:rPr>
          <w:t xml:space="preserve">con </w:t>
        </w:r>
      </w:ins>
      <w:ins w:id="1496" w:author="van thang" w:date="2016-10-21T15:09:00Z">
        <w:r w:rsidRPr="00957567">
          <w:rPr>
            <w:rFonts w:ascii="Times New Roman" w:hAnsi="Times New Roman" w:cs="Times New Roman"/>
            <w:sz w:val="28"/>
            <w:szCs w:val="28"/>
            <w:rPrChange w:id="1497" w:author="Phạm Anh Đại" w:date="2016-11-16T08:54:00Z">
              <w:rPr>
                <w:rFonts w:ascii="Times New Roman" w:hAnsi="Times New Roman" w:cs="Times New Roman"/>
                <w:sz w:val="24"/>
                <w:szCs w:val="24"/>
              </w:rPr>
            </w:rPrChange>
          </w:rPr>
          <w:t xml:space="preserve">người </w:t>
        </w:r>
        <w:del w:id="1498" w:author="Phat Tran" w:date="2016-10-28T15:54:00Z">
          <w:r w:rsidRPr="00957567" w:rsidDel="000070F1">
            <w:rPr>
              <w:rFonts w:ascii="Times New Roman" w:hAnsi="Times New Roman" w:cs="Times New Roman"/>
              <w:sz w:val="28"/>
              <w:szCs w:val="28"/>
              <w:rPrChange w:id="1499" w:author="Phạm Anh Đại" w:date="2016-11-16T08:54:00Z">
                <w:rPr>
                  <w:rFonts w:ascii="Times New Roman" w:hAnsi="Times New Roman" w:cs="Times New Roman"/>
                  <w:sz w:val="24"/>
                  <w:szCs w:val="24"/>
                </w:rPr>
              </w:rPrChange>
            </w:rPr>
            <w:delText>dân</w:delText>
          </w:r>
        </w:del>
        <w:r w:rsidRPr="00957567">
          <w:rPr>
            <w:rFonts w:ascii="Times New Roman" w:hAnsi="Times New Roman" w:cs="Times New Roman"/>
            <w:sz w:val="28"/>
            <w:szCs w:val="28"/>
            <w:rPrChange w:id="1500" w:author="Phạm Anh Đại" w:date="2016-11-16T08:54:00Z">
              <w:rPr>
                <w:rFonts w:ascii="Times New Roman" w:hAnsi="Times New Roman" w:cs="Times New Roman"/>
                <w:sz w:val="24"/>
                <w:szCs w:val="24"/>
              </w:rPr>
            </w:rPrChange>
          </w:rPr>
          <w:t xml:space="preserve">. Hầu hết các máy yêu cầu lệnh chính xác và hướng dẫn, buộc </w:t>
        </w:r>
      </w:ins>
      <w:ins w:id="1501" w:author="Phat Tran" w:date="2016-10-28T15:55:00Z">
        <w:r w:rsidR="000070F1" w:rsidRPr="00957567">
          <w:rPr>
            <w:rFonts w:ascii="Times New Roman" w:hAnsi="Times New Roman" w:cs="Times New Roman"/>
            <w:sz w:val="28"/>
            <w:szCs w:val="28"/>
            <w:rPrChange w:id="1502" w:author="Phạm Anh Đại" w:date="2016-11-16T08:54:00Z">
              <w:rPr>
                <w:rFonts w:ascii="Times New Roman" w:hAnsi="Times New Roman" w:cs="Times New Roman"/>
                <w:sz w:val="24"/>
                <w:szCs w:val="24"/>
              </w:rPr>
            </w:rPrChange>
          </w:rPr>
          <w:t xml:space="preserve">con </w:t>
        </w:r>
      </w:ins>
      <w:ins w:id="1503" w:author="van thang" w:date="2016-10-21T15:09:00Z">
        <w:r w:rsidRPr="00957567">
          <w:rPr>
            <w:rFonts w:ascii="Times New Roman" w:hAnsi="Times New Roman" w:cs="Times New Roman"/>
            <w:sz w:val="28"/>
            <w:szCs w:val="28"/>
            <w:rPrChange w:id="1504" w:author="Phạm Anh Đại" w:date="2016-11-16T08:54:00Z">
              <w:rPr>
                <w:rFonts w:ascii="Times New Roman" w:hAnsi="Times New Roman" w:cs="Times New Roman"/>
                <w:sz w:val="24"/>
                <w:szCs w:val="24"/>
              </w:rPr>
            </w:rPrChange>
          </w:rPr>
          <w:t xml:space="preserve">người </w:t>
        </w:r>
        <w:del w:id="1505" w:author="Phat Tran" w:date="2016-10-28T15:55:00Z">
          <w:r w:rsidRPr="00957567" w:rsidDel="000070F1">
            <w:rPr>
              <w:rFonts w:ascii="Times New Roman" w:hAnsi="Times New Roman" w:cs="Times New Roman"/>
              <w:sz w:val="28"/>
              <w:szCs w:val="28"/>
              <w:rPrChange w:id="1506" w:author="Phạm Anh Đại" w:date="2016-11-16T08:54:00Z">
                <w:rPr>
                  <w:rFonts w:ascii="Times New Roman" w:hAnsi="Times New Roman" w:cs="Times New Roman"/>
                  <w:sz w:val="24"/>
                  <w:szCs w:val="24"/>
                </w:rPr>
              </w:rPrChange>
            </w:rPr>
            <w:delText>dân</w:delText>
          </w:r>
        </w:del>
        <w:r w:rsidRPr="00957567">
          <w:rPr>
            <w:rFonts w:ascii="Times New Roman" w:hAnsi="Times New Roman" w:cs="Times New Roman"/>
            <w:sz w:val="28"/>
            <w:szCs w:val="28"/>
            <w:rPrChange w:id="1507" w:author="Phạm Anh Đại" w:date="2016-11-16T08:54:00Z">
              <w:rPr>
                <w:rFonts w:ascii="Times New Roman" w:hAnsi="Times New Roman" w:cs="Times New Roman"/>
                <w:sz w:val="24"/>
                <w:szCs w:val="24"/>
              </w:rPr>
            </w:rPrChange>
          </w:rPr>
          <w:t xml:space="preserve"> phải nhập thông tin số hoàn hảo. Nhưng </w:t>
        </w:r>
        <w:del w:id="1508" w:author="Phat Tran" w:date="2016-10-28T15:55:00Z">
          <w:r w:rsidRPr="00957567" w:rsidDel="000070F1">
            <w:rPr>
              <w:rFonts w:ascii="Times New Roman" w:hAnsi="Times New Roman" w:cs="Times New Roman"/>
              <w:sz w:val="28"/>
              <w:szCs w:val="28"/>
              <w:rPrChange w:id="1509" w:author="Phạm Anh Đại" w:date="2016-11-16T08:54:00Z">
                <w:rPr>
                  <w:rFonts w:ascii="Times New Roman" w:hAnsi="Times New Roman" w:cs="Times New Roman"/>
                  <w:sz w:val="24"/>
                  <w:szCs w:val="24"/>
                </w:rPr>
              </w:rPrChange>
            </w:rPr>
            <w:delText>mọi</w:delText>
          </w:r>
        </w:del>
        <w:r w:rsidRPr="00957567">
          <w:rPr>
            <w:rFonts w:ascii="Times New Roman" w:hAnsi="Times New Roman" w:cs="Times New Roman"/>
            <w:sz w:val="28"/>
            <w:szCs w:val="28"/>
            <w:rPrChange w:id="1510" w:author="Phạm Anh Đại" w:date="2016-11-16T08:54:00Z">
              <w:rPr>
                <w:rFonts w:ascii="Times New Roman" w:hAnsi="Times New Roman" w:cs="Times New Roman"/>
                <w:sz w:val="24"/>
                <w:szCs w:val="24"/>
              </w:rPr>
            </w:rPrChange>
          </w:rPr>
          <w:t xml:space="preserve"> </w:t>
        </w:r>
      </w:ins>
      <w:ins w:id="1511" w:author="Phat Tran" w:date="2016-10-28T15:55:00Z">
        <w:r w:rsidR="000070F1" w:rsidRPr="00957567">
          <w:rPr>
            <w:rFonts w:ascii="Times New Roman" w:hAnsi="Times New Roman" w:cs="Times New Roman"/>
            <w:sz w:val="28"/>
            <w:szCs w:val="28"/>
            <w:rPrChange w:id="1512" w:author="Phạm Anh Đại" w:date="2016-11-16T08:54:00Z">
              <w:rPr>
                <w:rFonts w:ascii="Times New Roman" w:hAnsi="Times New Roman" w:cs="Times New Roman"/>
                <w:sz w:val="24"/>
                <w:szCs w:val="24"/>
              </w:rPr>
            </w:rPrChange>
          </w:rPr>
          <w:t xml:space="preserve">con </w:t>
        </w:r>
      </w:ins>
      <w:ins w:id="1513" w:author="van thang" w:date="2016-10-21T15:09:00Z">
        <w:r w:rsidRPr="00957567">
          <w:rPr>
            <w:rFonts w:ascii="Times New Roman" w:hAnsi="Times New Roman" w:cs="Times New Roman"/>
            <w:sz w:val="28"/>
            <w:szCs w:val="28"/>
            <w:rPrChange w:id="1514" w:author="Phạm Anh Đại" w:date="2016-11-16T08:54:00Z">
              <w:rPr>
                <w:rFonts w:ascii="Times New Roman" w:hAnsi="Times New Roman" w:cs="Times New Roman"/>
                <w:sz w:val="24"/>
                <w:szCs w:val="24"/>
              </w:rPr>
            </w:rPrChange>
          </w:rPr>
          <w:t xml:space="preserve">người không </w:t>
        </w:r>
      </w:ins>
      <w:ins w:id="1515" w:author="Phạm Anh Đại" w:date="2016-11-20T14:14:00Z">
        <w:r w:rsidR="00FB0FB0">
          <w:rPr>
            <w:rFonts w:ascii="Times New Roman" w:hAnsi="Times New Roman" w:cs="Times New Roman"/>
            <w:sz w:val="28"/>
            <w:szCs w:val="28"/>
          </w:rPr>
          <w:t xml:space="preserve">giỏi về </w:t>
        </w:r>
      </w:ins>
      <w:ins w:id="1516" w:author="van thang" w:date="2016-10-21T15:09:00Z">
        <w:del w:id="1517" w:author="Phạm Anh Đại" w:date="2016-11-20T14:14:00Z">
          <w:r w:rsidRPr="00957567" w:rsidDel="00FB0FB0">
            <w:rPr>
              <w:rFonts w:ascii="Times New Roman" w:hAnsi="Times New Roman" w:cs="Times New Roman"/>
              <w:sz w:val="28"/>
              <w:szCs w:val="28"/>
              <w:rPrChange w:id="1518" w:author="Phạm Anh Đại" w:date="2016-11-16T08:54:00Z">
                <w:rPr>
                  <w:rFonts w:ascii="Times New Roman" w:hAnsi="Times New Roman" w:cs="Times New Roman"/>
                  <w:sz w:val="24"/>
                  <w:szCs w:val="24"/>
                </w:rPr>
              </w:rPrChange>
            </w:rPr>
            <w:delText xml:space="preserve">phải là rất tốt với </w:delText>
          </w:r>
        </w:del>
        <w:r w:rsidRPr="00957567">
          <w:rPr>
            <w:rFonts w:ascii="Times New Roman" w:hAnsi="Times New Roman" w:cs="Times New Roman"/>
            <w:sz w:val="28"/>
            <w:szCs w:val="28"/>
            <w:rPrChange w:id="1519" w:author="Phạm Anh Đại" w:date="2016-11-16T08:54:00Z">
              <w:rPr>
                <w:rFonts w:ascii="Times New Roman" w:hAnsi="Times New Roman" w:cs="Times New Roman"/>
                <w:sz w:val="24"/>
                <w:szCs w:val="24"/>
              </w:rPr>
            </w:rPrChange>
          </w:rPr>
          <w:t xml:space="preserve">độ chính xác tuyệt </w:t>
        </w:r>
      </w:ins>
      <w:ins w:id="1520" w:author="Phạm Anh Đại" w:date="2016-11-20T14:14:00Z">
        <w:r w:rsidR="00FB0FB0">
          <w:rPr>
            <w:rFonts w:ascii="Times New Roman" w:hAnsi="Times New Roman" w:cs="Times New Roman"/>
            <w:sz w:val="28"/>
            <w:szCs w:val="28"/>
          </w:rPr>
          <w:t>đối</w:t>
        </w:r>
      </w:ins>
      <w:ins w:id="1521" w:author="van thang" w:date="2016-10-21T15:09:00Z">
        <w:del w:id="1522" w:author="Phạm Anh Đại" w:date="2016-11-20T14:14:00Z">
          <w:r w:rsidRPr="00957567" w:rsidDel="00FB0FB0">
            <w:rPr>
              <w:rFonts w:ascii="Times New Roman" w:hAnsi="Times New Roman" w:cs="Times New Roman"/>
              <w:sz w:val="28"/>
              <w:szCs w:val="28"/>
              <w:rPrChange w:id="1523" w:author="Phạm Anh Đại" w:date="2016-11-16T08:54:00Z">
                <w:rPr>
                  <w:rFonts w:ascii="Times New Roman" w:hAnsi="Times New Roman" w:cs="Times New Roman"/>
                  <w:sz w:val="24"/>
                  <w:szCs w:val="24"/>
                </w:rPr>
              </w:rPrChange>
            </w:rPr>
            <w:delText>vời</w:delText>
          </w:r>
        </w:del>
        <w:r w:rsidRPr="00957567">
          <w:rPr>
            <w:rFonts w:ascii="Times New Roman" w:hAnsi="Times New Roman" w:cs="Times New Roman"/>
            <w:sz w:val="28"/>
            <w:szCs w:val="28"/>
            <w:rPrChange w:id="1524" w:author="Phạm Anh Đại" w:date="2016-11-16T08:54:00Z">
              <w:rPr>
                <w:rFonts w:ascii="Times New Roman" w:hAnsi="Times New Roman" w:cs="Times New Roman"/>
                <w:sz w:val="24"/>
                <w:szCs w:val="24"/>
              </w:rPr>
            </w:rPrChange>
          </w:rPr>
          <w:t xml:space="preserve">. chúng tôi thường xuyên thực hiện sai sót khi được hỏi để đánh máy hoặc viết các chuỗi số hoặc chữ cái. Điều này cũng được </w:t>
        </w:r>
      </w:ins>
      <w:ins w:id="1525" w:author="Phạm Anh Đại" w:date="2016-11-20T14:14:00Z">
        <w:r w:rsidR="00FB0FB0">
          <w:rPr>
            <w:rFonts w:ascii="Times New Roman" w:hAnsi="Times New Roman" w:cs="Times New Roman"/>
            <w:sz w:val="28"/>
            <w:szCs w:val="28"/>
          </w:rPr>
          <w:t>hiểu rằng</w:t>
        </w:r>
      </w:ins>
      <w:ins w:id="1526" w:author="van thang" w:date="2016-10-21T15:09:00Z">
        <w:del w:id="1527" w:author="Phạm Anh Đại" w:date="2016-11-20T14:14:00Z">
          <w:r w:rsidRPr="00957567" w:rsidDel="00FB0FB0">
            <w:rPr>
              <w:rFonts w:ascii="Times New Roman" w:hAnsi="Times New Roman" w:cs="Times New Roman"/>
              <w:sz w:val="28"/>
              <w:szCs w:val="28"/>
              <w:rPrChange w:id="1528" w:author="Phạm Anh Đại" w:date="2016-11-16T08:54:00Z">
                <w:rPr>
                  <w:rFonts w:ascii="Times New Roman" w:hAnsi="Times New Roman" w:cs="Times New Roman"/>
                  <w:sz w:val="24"/>
                  <w:szCs w:val="24"/>
                </w:rPr>
              </w:rPrChange>
            </w:rPr>
            <w:delText>biết</w:delText>
          </w:r>
        </w:del>
        <w:r w:rsidRPr="00957567">
          <w:rPr>
            <w:rFonts w:ascii="Times New Roman" w:hAnsi="Times New Roman" w:cs="Times New Roman"/>
            <w:sz w:val="28"/>
            <w:szCs w:val="28"/>
            <w:rPrChange w:id="1529" w:author="Phạm Anh Đại" w:date="2016-11-16T08:54:00Z">
              <w:rPr>
                <w:rFonts w:ascii="Times New Roman" w:hAnsi="Times New Roman" w:cs="Times New Roman"/>
                <w:sz w:val="24"/>
                <w:szCs w:val="24"/>
              </w:rPr>
            </w:rPrChange>
          </w:rPr>
          <w:t xml:space="preserve">: vậy tại sao </w:t>
        </w:r>
        <w:r w:rsidRPr="00957567">
          <w:rPr>
            <w:rFonts w:ascii="Times New Roman" w:hAnsi="Times New Roman" w:cs="Times New Roman"/>
            <w:sz w:val="28"/>
            <w:szCs w:val="28"/>
            <w:rPrChange w:id="1530" w:author="Phạm Anh Đại" w:date="2016-11-16T08:54:00Z">
              <w:rPr>
                <w:rFonts w:ascii="Times New Roman" w:hAnsi="Times New Roman" w:cs="Times New Roman"/>
                <w:sz w:val="24"/>
                <w:szCs w:val="24"/>
              </w:rPr>
            </w:rPrChange>
          </w:rPr>
          <w:lastRenderedPageBreak/>
          <w:t xml:space="preserve">máy vẫn được thiết kế đòi hỏi độ chính xác cao như vậy, </w:t>
        </w:r>
        <w:del w:id="1531" w:author="Phạm Anh Đại" w:date="2016-11-20T14:15:00Z">
          <w:r w:rsidRPr="00957567" w:rsidDel="00FB0FB0">
            <w:rPr>
              <w:rFonts w:ascii="Times New Roman" w:hAnsi="Times New Roman" w:cs="Times New Roman"/>
              <w:sz w:val="28"/>
              <w:szCs w:val="28"/>
              <w:rPrChange w:id="1532" w:author="Phạm Anh Đại" w:date="2016-11-16T08:54:00Z">
                <w:rPr>
                  <w:rFonts w:ascii="Times New Roman" w:hAnsi="Times New Roman" w:cs="Times New Roman"/>
                  <w:sz w:val="24"/>
                  <w:szCs w:val="24"/>
                </w:rPr>
              </w:rPrChange>
            </w:rPr>
            <w:delText>nơi cách nhấn sai quan trọng</w:delText>
          </w:r>
        </w:del>
      </w:ins>
      <w:ins w:id="1533" w:author="Phạm Anh Đại" w:date="2016-11-20T14:15:00Z">
        <w:r w:rsidR="00FB0FB0">
          <w:rPr>
            <w:rFonts w:ascii="Times New Roman" w:hAnsi="Times New Roman" w:cs="Times New Roman"/>
            <w:sz w:val="28"/>
            <w:szCs w:val="28"/>
          </w:rPr>
          <w:t>khi mà nhấn sai nút cũng</w:t>
        </w:r>
      </w:ins>
      <w:ins w:id="1534" w:author="van thang" w:date="2016-10-21T15:09:00Z">
        <w:r w:rsidRPr="00957567">
          <w:rPr>
            <w:rFonts w:ascii="Times New Roman" w:hAnsi="Times New Roman" w:cs="Times New Roman"/>
            <w:sz w:val="28"/>
            <w:szCs w:val="28"/>
            <w:rPrChange w:id="1535" w:author="Phạm Anh Đại" w:date="2016-11-16T08:54:00Z">
              <w:rPr>
                <w:rFonts w:ascii="Times New Roman" w:hAnsi="Times New Roman" w:cs="Times New Roman"/>
                <w:sz w:val="24"/>
                <w:szCs w:val="24"/>
              </w:rPr>
            </w:rPrChange>
          </w:rPr>
          <w:t xml:space="preserve"> có thể dẫn đến kết quả khủng khiếp?</w:t>
        </w:r>
      </w:ins>
    </w:p>
    <w:p w14:paraId="29D248B1" w14:textId="032666BC" w:rsidR="00FA02FA" w:rsidRPr="00957567" w:rsidRDefault="000070F1">
      <w:pPr>
        <w:jc w:val="both"/>
        <w:rPr>
          <w:ins w:id="1536" w:author="van thang" w:date="2016-10-21T15:09:00Z"/>
          <w:rFonts w:ascii="Times New Roman" w:hAnsi="Times New Roman" w:cs="Times New Roman"/>
          <w:sz w:val="28"/>
          <w:szCs w:val="28"/>
          <w:rPrChange w:id="1537" w:author="Phạm Anh Đại" w:date="2016-11-16T08:54:00Z">
            <w:rPr>
              <w:ins w:id="1538" w:author="van thang" w:date="2016-10-21T15:09:00Z"/>
              <w:rFonts w:ascii="Times New Roman" w:hAnsi="Times New Roman" w:cs="Times New Roman"/>
              <w:sz w:val="24"/>
              <w:szCs w:val="24"/>
            </w:rPr>
          </w:rPrChange>
        </w:rPr>
        <w:pPrChange w:id="1539" w:author="Biển Phan Y" w:date="2016-11-22T22:50:00Z">
          <w:pPr/>
        </w:pPrChange>
      </w:pPr>
      <w:ins w:id="1540" w:author="Phat Tran" w:date="2016-10-28T15:55:00Z">
        <w:r w:rsidRPr="00957567">
          <w:rPr>
            <w:rFonts w:ascii="Times New Roman" w:hAnsi="Times New Roman" w:cs="Times New Roman"/>
            <w:sz w:val="28"/>
            <w:szCs w:val="28"/>
            <w:rPrChange w:id="1541" w:author="Phạm Anh Đại" w:date="2016-11-16T08:54:00Z">
              <w:rPr>
                <w:rFonts w:ascii="Times New Roman" w:hAnsi="Times New Roman" w:cs="Times New Roman"/>
                <w:sz w:val="24"/>
                <w:szCs w:val="24"/>
              </w:rPr>
            </w:rPrChange>
          </w:rPr>
          <w:t xml:space="preserve">Con </w:t>
        </w:r>
      </w:ins>
      <w:ins w:id="1542" w:author="van thang" w:date="2016-10-21T15:09:00Z">
        <w:del w:id="1543" w:author="Phat Tran" w:date="2016-10-28T15:55:00Z">
          <w:r w:rsidR="00FA02FA" w:rsidRPr="00957567" w:rsidDel="000070F1">
            <w:rPr>
              <w:rFonts w:ascii="Times New Roman" w:hAnsi="Times New Roman" w:cs="Times New Roman"/>
              <w:sz w:val="28"/>
              <w:szCs w:val="28"/>
              <w:rPrChange w:id="1544" w:author="Phạm Anh Đại" w:date="2016-11-16T08:54:00Z">
                <w:rPr>
                  <w:rFonts w:ascii="Times New Roman" w:hAnsi="Times New Roman" w:cs="Times New Roman"/>
                  <w:sz w:val="24"/>
                  <w:szCs w:val="24"/>
                </w:rPr>
              </w:rPrChange>
            </w:rPr>
            <w:delText>Mọi</w:delText>
          </w:r>
        </w:del>
        <w:r w:rsidR="00FA02FA" w:rsidRPr="00957567">
          <w:rPr>
            <w:rFonts w:ascii="Times New Roman" w:hAnsi="Times New Roman" w:cs="Times New Roman"/>
            <w:sz w:val="28"/>
            <w:szCs w:val="28"/>
            <w:rPrChange w:id="1545" w:author="Phạm Anh Đại" w:date="2016-11-16T08:54:00Z">
              <w:rPr>
                <w:rFonts w:ascii="Times New Roman" w:hAnsi="Times New Roman" w:cs="Times New Roman"/>
                <w:sz w:val="24"/>
                <w:szCs w:val="24"/>
              </w:rPr>
            </w:rPrChange>
          </w:rPr>
          <w:t xml:space="preserve"> người sáng tạo, xây dựng,</w:t>
        </w:r>
      </w:ins>
      <w:ins w:id="1546" w:author="Phat Tran" w:date="2016-10-28T15:56:00Z">
        <w:r w:rsidRPr="00957567">
          <w:rPr>
            <w:rFonts w:ascii="Times New Roman" w:hAnsi="Times New Roman" w:cs="Times New Roman"/>
            <w:sz w:val="28"/>
            <w:szCs w:val="28"/>
            <w:rPrChange w:id="1547" w:author="Phạm Anh Đại" w:date="2016-11-16T08:54:00Z">
              <w:rPr>
                <w:rFonts w:ascii="Times New Roman" w:hAnsi="Times New Roman" w:cs="Times New Roman"/>
                <w:sz w:val="24"/>
                <w:szCs w:val="24"/>
              </w:rPr>
            </w:rPrChange>
          </w:rPr>
          <w:t xml:space="preserve"> </w:t>
        </w:r>
      </w:ins>
      <w:ins w:id="1548" w:author="Phat Tran" w:date="2016-10-28T15:55:00Z">
        <w:r w:rsidRPr="00957567">
          <w:rPr>
            <w:rFonts w:ascii="Times New Roman" w:hAnsi="Times New Roman" w:cs="Times New Roman"/>
            <w:sz w:val="28"/>
            <w:szCs w:val="28"/>
            <w:rPrChange w:id="1549" w:author="Phạm Anh Đại" w:date="2016-11-16T08:54:00Z">
              <w:rPr>
                <w:rFonts w:ascii="Times New Roman" w:hAnsi="Times New Roman" w:cs="Times New Roman"/>
                <w:sz w:val="24"/>
                <w:szCs w:val="24"/>
              </w:rPr>
            </w:rPrChange>
          </w:rPr>
          <w:t>khám phá sự tồn tại</w:t>
        </w:r>
        <w:del w:id="1550" w:author="Phạm Anh Đại" w:date="2016-11-20T14:15:00Z">
          <w:r w:rsidRPr="00957567" w:rsidDel="00FB0FB0">
            <w:rPr>
              <w:rFonts w:ascii="Times New Roman" w:hAnsi="Times New Roman" w:cs="Times New Roman"/>
              <w:sz w:val="28"/>
              <w:szCs w:val="28"/>
              <w:rPrChange w:id="1551" w:author="Phạm Anh Đại" w:date="2016-11-16T08:54:00Z">
                <w:rPr>
                  <w:rFonts w:ascii="Times New Roman" w:hAnsi="Times New Roman" w:cs="Times New Roman"/>
                  <w:sz w:val="24"/>
                  <w:szCs w:val="24"/>
                </w:rPr>
              </w:rPrChange>
            </w:rPr>
            <w:delText xml:space="preserve"> </w:delText>
          </w:r>
        </w:del>
      </w:ins>
      <w:ins w:id="1552" w:author="van thang" w:date="2016-10-21T15:09:00Z">
        <w:del w:id="1553" w:author="Phat Tran" w:date="2016-10-28T15:55:00Z">
          <w:r w:rsidR="00FA02FA" w:rsidRPr="00957567" w:rsidDel="000070F1">
            <w:rPr>
              <w:rFonts w:ascii="Times New Roman" w:hAnsi="Times New Roman" w:cs="Times New Roman"/>
              <w:sz w:val="28"/>
              <w:szCs w:val="28"/>
              <w:rPrChange w:id="1554" w:author="Phạm Anh Đại" w:date="2016-11-16T08:54:00Z">
                <w:rPr>
                  <w:rFonts w:ascii="Times New Roman" w:hAnsi="Times New Roman" w:cs="Times New Roman"/>
                  <w:sz w:val="24"/>
                  <w:szCs w:val="24"/>
                </w:rPr>
              </w:rPrChange>
            </w:rPr>
            <w:delText xml:space="preserve"> con thăm dò</w:delText>
          </w:r>
        </w:del>
        <w:r w:rsidR="00FA02FA" w:rsidRPr="00957567">
          <w:rPr>
            <w:rFonts w:ascii="Times New Roman" w:hAnsi="Times New Roman" w:cs="Times New Roman"/>
            <w:sz w:val="28"/>
            <w:szCs w:val="28"/>
            <w:rPrChange w:id="1555" w:author="Phạm Anh Đại" w:date="2016-11-16T08:54:00Z">
              <w:rPr>
                <w:rFonts w:ascii="Times New Roman" w:hAnsi="Times New Roman" w:cs="Times New Roman"/>
                <w:sz w:val="24"/>
                <w:szCs w:val="24"/>
              </w:rPr>
            </w:rPrChange>
          </w:rPr>
          <w:t>. Chúng t</w:t>
        </w:r>
      </w:ins>
      <w:ins w:id="1556" w:author="Phạm Anh Đại" w:date="2016-11-20T14:16:00Z">
        <w:r w:rsidR="00FB0FB0">
          <w:rPr>
            <w:rFonts w:ascii="Times New Roman" w:hAnsi="Times New Roman" w:cs="Times New Roman"/>
            <w:sz w:val="28"/>
            <w:szCs w:val="28"/>
          </w:rPr>
          <w:t>a</w:t>
        </w:r>
      </w:ins>
      <w:ins w:id="1557" w:author="van thang" w:date="2016-10-21T15:09:00Z">
        <w:del w:id="1558" w:author="Phạm Anh Đại" w:date="2016-11-20T14:16:00Z">
          <w:r w:rsidR="00FA02FA" w:rsidRPr="00957567" w:rsidDel="00FB0FB0">
            <w:rPr>
              <w:rFonts w:ascii="Times New Roman" w:hAnsi="Times New Roman" w:cs="Times New Roman"/>
              <w:sz w:val="28"/>
              <w:szCs w:val="28"/>
              <w:rPrChange w:id="1559" w:author="Phạm Anh Đại" w:date="2016-11-16T08:54:00Z">
                <w:rPr>
                  <w:rFonts w:ascii="Times New Roman" w:hAnsi="Times New Roman" w:cs="Times New Roman"/>
                  <w:sz w:val="24"/>
                  <w:szCs w:val="24"/>
                </w:rPr>
              </w:rPrChange>
            </w:rPr>
            <w:delText>ôi</w:delText>
          </w:r>
        </w:del>
        <w:r w:rsidR="00FA02FA" w:rsidRPr="00957567">
          <w:rPr>
            <w:rFonts w:ascii="Times New Roman" w:hAnsi="Times New Roman" w:cs="Times New Roman"/>
            <w:sz w:val="28"/>
            <w:szCs w:val="28"/>
            <w:rPrChange w:id="1560" w:author="Phạm Anh Đại" w:date="2016-11-16T08:54:00Z">
              <w:rPr>
                <w:rFonts w:ascii="Times New Roman" w:hAnsi="Times New Roman" w:cs="Times New Roman"/>
                <w:sz w:val="24"/>
                <w:szCs w:val="24"/>
              </w:rPr>
            </w:rPrChange>
          </w:rPr>
          <w:t xml:space="preserve"> đặc biệt giỏi </w:t>
        </w:r>
      </w:ins>
      <w:ins w:id="1561" w:author="Phat Tran" w:date="2016-10-28T15:56:00Z">
        <w:r w:rsidRPr="00957567">
          <w:rPr>
            <w:rFonts w:ascii="Times New Roman" w:hAnsi="Times New Roman" w:cs="Times New Roman"/>
            <w:sz w:val="28"/>
            <w:szCs w:val="28"/>
            <w:rPrChange w:id="1562" w:author="Phạm Anh Đại" w:date="2016-11-16T08:54:00Z">
              <w:rPr>
                <w:rFonts w:ascii="Times New Roman" w:hAnsi="Times New Roman" w:cs="Times New Roman"/>
                <w:sz w:val="24"/>
                <w:szCs w:val="24"/>
              </w:rPr>
            </w:rPrChange>
          </w:rPr>
          <w:t xml:space="preserve">với những thứ </w:t>
        </w:r>
      </w:ins>
      <w:ins w:id="1563" w:author="van thang" w:date="2016-10-21T15:09:00Z">
        <w:r w:rsidR="00FA02FA" w:rsidRPr="00957567">
          <w:rPr>
            <w:rFonts w:ascii="Times New Roman" w:hAnsi="Times New Roman" w:cs="Times New Roman"/>
            <w:sz w:val="28"/>
            <w:szCs w:val="28"/>
            <w:rPrChange w:id="1564" w:author="Phạm Anh Đại" w:date="2016-11-16T08:54:00Z">
              <w:rPr>
                <w:rFonts w:ascii="Times New Roman" w:hAnsi="Times New Roman" w:cs="Times New Roman"/>
                <w:sz w:val="24"/>
                <w:szCs w:val="24"/>
              </w:rPr>
            </w:rPrChange>
          </w:rPr>
          <w:t xml:space="preserve">mới lạ, vào việc tạo ra những cách làm mới, và </w:t>
        </w:r>
        <w:del w:id="1565" w:author="Phat Tran" w:date="2016-10-28T15:56:00Z">
          <w:r w:rsidR="00FA02FA" w:rsidRPr="00957567" w:rsidDel="000070F1">
            <w:rPr>
              <w:rFonts w:ascii="Times New Roman" w:hAnsi="Times New Roman" w:cs="Times New Roman"/>
              <w:sz w:val="28"/>
              <w:szCs w:val="28"/>
              <w:rPrChange w:id="1566" w:author="Phạm Anh Đại" w:date="2016-11-16T08:54:00Z">
                <w:rPr>
                  <w:rFonts w:ascii="Times New Roman" w:hAnsi="Times New Roman" w:cs="Times New Roman"/>
                  <w:sz w:val="24"/>
                  <w:szCs w:val="24"/>
                </w:rPr>
              </w:rPrChange>
            </w:rPr>
            <w:delText>khi</w:delText>
          </w:r>
        </w:del>
        <w:r w:rsidR="00FA02FA" w:rsidRPr="00957567">
          <w:rPr>
            <w:rFonts w:ascii="Times New Roman" w:hAnsi="Times New Roman" w:cs="Times New Roman"/>
            <w:sz w:val="28"/>
            <w:szCs w:val="28"/>
            <w:rPrChange w:id="1567" w:author="Phạm Anh Đại" w:date="2016-11-16T08:54:00Z">
              <w:rPr>
                <w:rFonts w:ascii="Times New Roman" w:hAnsi="Times New Roman" w:cs="Times New Roman"/>
                <w:sz w:val="24"/>
                <w:szCs w:val="24"/>
              </w:rPr>
            </w:rPrChange>
          </w:rPr>
          <w:t xml:space="preserve"> nhìn thấy những cơ hội mới. </w:t>
        </w:r>
      </w:ins>
      <w:ins w:id="1568" w:author="Phat Tran" w:date="2016-10-28T15:56:00Z">
        <w:r w:rsidR="000429D8" w:rsidRPr="00957567">
          <w:rPr>
            <w:rFonts w:ascii="Times New Roman" w:hAnsi="Times New Roman" w:cs="Times New Roman"/>
            <w:sz w:val="28"/>
            <w:szCs w:val="28"/>
            <w:rPrChange w:id="1569" w:author="Phạm Anh Đại" w:date="2016-11-16T08:54:00Z">
              <w:rPr>
                <w:rFonts w:ascii="Times New Roman" w:hAnsi="Times New Roman" w:cs="Times New Roman"/>
                <w:sz w:val="24"/>
                <w:szCs w:val="24"/>
              </w:rPr>
            </w:rPrChange>
          </w:rPr>
          <w:t xml:space="preserve">Đều đều </w:t>
        </w:r>
      </w:ins>
      <w:ins w:id="1570" w:author="van thang" w:date="2016-10-21T15:09:00Z">
        <w:del w:id="1571" w:author="Phat Tran" w:date="2016-10-28T15:56:00Z">
          <w:r w:rsidR="00FA02FA" w:rsidRPr="00957567" w:rsidDel="000429D8">
            <w:rPr>
              <w:rFonts w:ascii="Times New Roman" w:hAnsi="Times New Roman" w:cs="Times New Roman"/>
              <w:sz w:val="28"/>
              <w:szCs w:val="28"/>
              <w:rPrChange w:id="1572" w:author="Phạm Anh Đại" w:date="2016-11-16T08:54:00Z">
                <w:rPr>
                  <w:rFonts w:ascii="Times New Roman" w:hAnsi="Times New Roman" w:cs="Times New Roman"/>
                  <w:sz w:val="24"/>
                  <w:szCs w:val="24"/>
                </w:rPr>
              </w:rPrChange>
            </w:rPr>
            <w:delText>Xỉn,</w:delText>
          </w:r>
        </w:del>
        <w:r w:rsidR="00FA02FA" w:rsidRPr="00957567">
          <w:rPr>
            <w:rFonts w:ascii="Times New Roman" w:hAnsi="Times New Roman" w:cs="Times New Roman"/>
            <w:sz w:val="28"/>
            <w:szCs w:val="28"/>
            <w:rPrChange w:id="1573" w:author="Phạm Anh Đại" w:date="2016-11-16T08:54:00Z">
              <w:rPr>
                <w:rFonts w:ascii="Times New Roman" w:hAnsi="Times New Roman" w:cs="Times New Roman"/>
                <w:sz w:val="24"/>
                <w:szCs w:val="24"/>
              </w:rPr>
            </w:rPrChange>
          </w:rPr>
          <w:t xml:space="preserve"> lặp đi lặp lại, yêu cầu chính xác đấu tranh chống lại những đặc điểm này. Chúng t</w:t>
        </w:r>
      </w:ins>
      <w:ins w:id="1574" w:author="Phạm Anh Đại" w:date="2016-11-20T14:16:00Z">
        <w:r w:rsidR="00FB0FB0">
          <w:rPr>
            <w:rFonts w:ascii="Times New Roman" w:hAnsi="Times New Roman" w:cs="Times New Roman"/>
            <w:sz w:val="28"/>
            <w:szCs w:val="28"/>
          </w:rPr>
          <w:t>a</w:t>
        </w:r>
      </w:ins>
      <w:ins w:id="1575" w:author="van thang" w:date="2016-10-21T15:09:00Z">
        <w:del w:id="1576" w:author="Phạm Anh Đại" w:date="2016-11-20T14:16:00Z">
          <w:r w:rsidR="00FA02FA" w:rsidRPr="00957567" w:rsidDel="00FB0FB0">
            <w:rPr>
              <w:rFonts w:ascii="Times New Roman" w:hAnsi="Times New Roman" w:cs="Times New Roman"/>
              <w:sz w:val="28"/>
              <w:szCs w:val="28"/>
              <w:rPrChange w:id="1577" w:author="Phạm Anh Đại" w:date="2016-11-16T08:54:00Z">
                <w:rPr>
                  <w:rFonts w:ascii="Times New Roman" w:hAnsi="Times New Roman" w:cs="Times New Roman"/>
                  <w:sz w:val="24"/>
                  <w:szCs w:val="24"/>
                </w:rPr>
              </w:rPrChange>
            </w:rPr>
            <w:delText>ôi</w:delText>
          </w:r>
        </w:del>
        <w:r w:rsidR="00FA02FA" w:rsidRPr="00957567">
          <w:rPr>
            <w:rFonts w:ascii="Times New Roman" w:hAnsi="Times New Roman" w:cs="Times New Roman"/>
            <w:sz w:val="28"/>
            <w:szCs w:val="28"/>
            <w:rPrChange w:id="1578" w:author="Phạm Anh Đại" w:date="2016-11-16T08:54:00Z">
              <w:rPr>
                <w:rFonts w:ascii="Times New Roman" w:hAnsi="Times New Roman" w:cs="Times New Roman"/>
                <w:sz w:val="24"/>
                <w:szCs w:val="24"/>
              </w:rPr>
            </w:rPrChange>
          </w:rPr>
          <w:t xml:space="preserve"> rất cảnh giác với những thay đổi trong môi trường, nhận thấy những điều mới, và sau đó suy nghĩ về </w:t>
        </w:r>
      </w:ins>
      <w:ins w:id="1579" w:author="Phạm Anh Đại" w:date="2016-11-20T14:16:00Z">
        <w:r w:rsidR="00FB0FB0">
          <w:rPr>
            <w:rFonts w:ascii="Times New Roman" w:hAnsi="Times New Roman" w:cs="Times New Roman"/>
            <w:sz w:val="28"/>
            <w:szCs w:val="28"/>
          </w:rPr>
          <w:t xml:space="preserve">chúng </w:t>
        </w:r>
      </w:ins>
      <w:ins w:id="1580" w:author="van thang" w:date="2016-10-21T15:09:00Z">
        <w:del w:id="1581" w:author="Phạm Anh Đại" w:date="2016-11-20T14:16:00Z">
          <w:r w:rsidR="00FA02FA" w:rsidRPr="00957567" w:rsidDel="00FB0FB0">
            <w:rPr>
              <w:rFonts w:ascii="Times New Roman" w:hAnsi="Times New Roman" w:cs="Times New Roman"/>
              <w:sz w:val="28"/>
              <w:szCs w:val="28"/>
              <w:rPrChange w:id="1582" w:author="Phạm Anh Đại" w:date="2016-11-16T08:54:00Z">
                <w:rPr>
                  <w:rFonts w:ascii="Times New Roman" w:hAnsi="Times New Roman" w:cs="Times New Roman"/>
                  <w:sz w:val="24"/>
                  <w:szCs w:val="24"/>
                </w:rPr>
              </w:rPrChange>
            </w:rPr>
            <w:delText xml:space="preserve">họ </w:delText>
          </w:r>
        </w:del>
        <w:r w:rsidR="00FA02FA" w:rsidRPr="00957567">
          <w:rPr>
            <w:rFonts w:ascii="Times New Roman" w:hAnsi="Times New Roman" w:cs="Times New Roman"/>
            <w:sz w:val="28"/>
            <w:szCs w:val="28"/>
            <w:rPrChange w:id="1583" w:author="Phạm Anh Đại" w:date="2016-11-16T08:54:00Z">
              <w:rPr>
                <w:rFonts w:ascii="Times New Roman" w:hAnsi="Times New Roman" w:cs="Times New Roman"/>
                <w:sz w:val="24"/>
                <w:szCs w:val="24"/>
              </w:rPr>
            </w:rPrChange>
          </w:rPr>
          <w:t xml:space="preserve">và ý nghĩa của chúng. Đây là những </w:t>
        </w:r>
      </w:ins>
      <w:ins w:id="1584" w:author="Phat Tran" w:date="2016-10-28T15:56:00Z">
        <w:r w:rsidR="000429D8" w:rsidRPr="00957567">
          <w:rPr>
            <w:rFonts w:ascii="Times New Roman" w:hAnsi="Times New Roman" w:cs="Times New Roman"/>
            <w:sz w:val="28"/>
            <w:szCs w:val="28"/>
            <w:rPrChange w:id="1585" w:author="Phạm Anh Đại" w:date="2016-11-16T08:54:00Z">
              <w:rPr>
                <w:rFonts w:ascii="Times New Roman" w:hAnsi="Times New Roman" w:cs="Times New Roman"/>
                <w:sz w:val="24"/>
                <w:szCs w:val="24"/>
              </w:rPr>
            </w:rPrChange>
          </w:rPr>
          <w:t xml:space="preserve">tính chất có ích </w:t>
        </w:r>
      </w:ins>
      <w:ins w:id="1586" w:author="van thang" w:date="2016-10-21T15:09:00Z">
        <w:del w:id="1587" w:author="Phat Tran" w:date="2016-10-28T15:56:00Z">
          <w:r w:rsidR="00FA02FA" w:rsidRPr="00957567" w:rsidDel="000429D8">
            <w:rPr>
              <w:rFonts w:ascii="Times New Roman" w:hAnsi="Times New Roman" w:cs="Times New Roman"/>
              <w:sz w:val="28"/>
              <w:szCs w:val="28"/>
              <w:rPrChange w:id="1588" w:author="Phạm Anh Đại" w:date="2016-11-16T08:54:00Z">
                <w:rPr>
                  <w:rFonts w:ascii="Times New Roman" w:hAnsi="Times New Roman" w:cs="Times New Roman"/>
                  <w:sz w:val="24"/>
                  <w:szCs w:val="24"/>
                </w:rPr>
              </w:rPrChange>
            </w:rPr>
            <w:delText>nhân đức</w:delText>
          </w:r>
        </w:del>
        <w:r w:rsidR="00FA02FA" w:rsidRPr="00957567">
          <w:rPr>
            <w:rFonts w:ascii="Times New Roman" w:hAnsi="Times New Roman" w:cs="Times New Roman"/>
            <w:sz w:val="28"/>
            <w:szCs w:val="28"/>
            <w:rPrChange w:id="1589" w:author="Phạm Anh Đại" w:date="2016-11-16T08:54:00Z">
              <w:rPr>
                <w:rFonts w:ascii="Times New Roman" w:hAnsi="Times New Roman" w:cs="Times New Roman"/>
                <w:sz w:val="24"/>
                <w:szCs w:val="24"/>
              </w:rPr>
            </w:rPrChange>
          </w:rPr>
          <w:t xml:space="preserve">, nhưng </w:t>
        </w:r>
      </w:ins>
      <w:ins w:id="1590" w:author="Phat Tran" w:date="2016-10-28T15:57:00Z">
        <w:r w:rsidR="000429D8" w:rsidRPr="00957567">
          <w:rPr>
            <w:rFonts w:ascii="Times New Roman" w:hAnsi="Times New Roman" w:cs="Times New Roman"/>
            <w:sz w:val="28"/>
            <w:szCs w:val="28"/>
            <w:rPrChange w:id="1591" w:author="Phạm Anh Đại" w:date="2016-11-16T08:54:00Z">
              <w:rPr>
                <w:rFonts w:ascii="Times New Roman" w:hAnsi="Times New Roman" w:cs="Times New Roman"/>
                <w:sz w:val="24"/>
                <w:szCs w:val="24"/>
              </w:rPr>
            </w:rPrChange>
          </w:rPr>
          <w:t xml:space="preserve">chúng </w:t>
        </w:r>
      </w:ins>
      <w:ins w:id="1592" w:author="van thang" w:date="2016-10-21T15:09:00Z">
        <w:del w:id="1593" w:author="Phat Tran" w:date="2016-10-28T15:57:00Z">
          <w:r w:rsidR="00FA02FA" w:rsidRPr="00957567" w:rsidDel="000429D8">
            <w:rPr>
              <w:rFonts w:ascii="Times New Roman" w:hAnsi="Times New Roman" w:cs="Times New Roman"/>
              <w:sz w:val="28"/>
              <w:szCs w:val="28"/>
              <w:rPrChange w:id="1594" w:author="Phạm Anh Đại" w:date="2016-11-16T08:54:00Z">
                <w:rPr>
                  <w:rFonts w:ascii="Times New Roman" w:hAnsi="Times New Roman" w:cs="Times New Roman"/>
                  <w:sz w:val="24"/>
                  <w:szCs w:val="24"/>
                </w:rPr>
              </w:rPrChange>
            </w:rPr>
            <w:delText>họ</w:delText>
          </w:r>
        </w:del>
        <w:r w:rsidR="00FA02FA" w:rsidRPr="00957567">
          <w:rPr>
            <w:rFonts w:ascii="Times New Roman" w:hAnsi="Times New Roman" w:cs="Times New Roman"/>
            <w:sz w:val="28"/>
            <w:szCs w:val="28"/>
            <w:rPrChange w:id="1595" w:author="Phạm Anh Đại" w:date="2016-11-16T08:54:00Z">
              <w:rPr>
                <w:rFonts w:ascii="Times New Roman" w:hAnsi="Times New Roman" w:cs="Times New Roman"/>
                <w:sz w:val="24"/>
                <w:szCs w:val="24"/>
              </w:rPr>
            </w:rPrChange>
          </w:rPr>
          <w:t xml:space="preserve"> bị biến thành Các tính năng tiêu cực khi chúng ta buộc phải phục vụ</w:t>
        </w:r>
      </w:ins>
      <w:ins w:id="1596" w:author="Phạm Anh Đại" w:date="2016-11-20T15:03:00Z">
        <w:r w:rsidR="00E200DE">
          <w:rPr>
            <w:rFonts w:ascii="Times New Roman" w:hAnsi="Times New Roman" w:cs="Times New Roman"/>
            <w:sz w:val="28"/>
            <w:szCs w:val="28"/>
          </w:rPr>
          <w:t xml:space="preserve"> cho</w:t>
        </w:r>
      </w:ins>
      <w:ins w:id="1597" w:author="van thang" w:date="2016-10-21T15:09:00Z">
        <w:r w:rsidR="00FA02FA" w:rsidRPr="00957567">
          <w:rPr>
            <w:rFonts w:ascii="Times New Roman" w:hAnsi="Times New Roman" w:cs="Times New Roman"/>
            <w:sz w:val="28"/>
            <w:szCs w:val="28"/>
            <w:rPrChange w:id="1598" w:author="Phạm Anh Đại" w:date="2016-11-16T08:54:00Z">
              <w:rPr>
                <w:rFonts w:ascii="Times New Roman" w:hAnsi="Times New Roman" w:cs="Times New Roman"/>
                <w:sz w:val="24"/>
                <w:szCs w:val="24"/>
              </w:rPr>
            </w:rPrChange>
          </w:rPr>
          <w:t xml:space="preserve"> máy</w:t>
        </w:r>
      </w:ins>
      <w:ins w:id="1599" w:author="Phạm Anh Đại" w:date="2016-11-20T15:03:00Z">
        <w:r w:rsidR="00E200DE">
          <w:rPr>
            <w:rFonts w:ascii="Times New Roman" w:hAnsi="Times New Roman" w:cs="Times New Roman"/>
            <w:sz w:val="28"/>
            <w:szCs w:val="28"/>
          </w:rPr>
          <w:t xml:space="preserve"> móc</w:t>
        </w:r>
      </w:ins>
      <w:ins w:id="1600" w:author="van thang" w:date="2016-10-21T15:09:00Z">
        <w:r w:rsidR="00FA02FA" w:rsidRPr="00957567">
          <w:rPr>
            <w:rFonts w:ascii="Times New Roman" w:hAnsi="Times New Roman" w:cs="Times New Roman"/>
            <w:sz w:val="28"/>
            <w:szCs w:val="28"/>
            <w:rPrChange w:id="1601" w:author="Phạm Anh Đại" w:date="2016-11-16T08:54:00Z">
              <w:rPr>
                <w:rFonts w:ascii="Times New Roman" w:hAnsi="Times New Roman" w:cs="Times New Roman"/>
                <w:sz w:val="24"/>
                <w:szCs w:val="24"/>
              </w:rPr>
            </w:rPrChange>
          </w:rPr>
          <w:t>. Sau đó chúng ta đang bị trừng phạt vì sai sót trong sự chú ý, cho sai lệch từ các</w:t>
        </w:r>
      </w:ins>
      <w:ins w:id="1602" w:author="Phạm Anh Đại" w:date="2016-11-20T15:10:00Z">
        <w:r w:rsidR="00E200DE">
          <w:rPr>
            <w:rFonts w:ascii="Times New Roman" w:hAnsi="Times New Roman" w:cs="Times New Roman"/>
            <w:sz w:val="28"/>
            <w:szCs w:val="28"/>
          </w:rPr>
          <w:t xml:space="preserve"> công việc lặp đi lặp</w:t>
        </w:r>
      </w:ins>
      <w:ins w:id="1603" w:author="van thang" w:date="2016-10-21T15:09:00Z">
        <w:r w:rsidR="00FA02FA" w:rsidRPr="00957567">
          <w:rPr>
            <w:rFonts w:ascii="Times New Roman" w:hAnsi="Times New Roman" w:cs="Times New Roman"/>
            <w:sz w:val="28"/>
            <w:szCs w:val="28"/>
            <w:rPrChange w:id="1604" w:author="Phạm Anh Đại" w:date="2016-11-16T08:54:00Z">
              <w:rPr>
                <w:rFonts w:ascii="Times New Roman" w:hAnsi="Times New Roman" w:cs="Times New Roman"/>
                <w:sz w:val="24"/>
                <w:szCs w:val="24"/>
              </w:rPr>
            </w:rPrChange>
          </w:rPr>
          <w:t xml:space="preserve"> </w:t>
        </w:r>
        <w:del w:id="1605" w:author="Phat Tran" w:date="2016-10-28T15:57:00Z">
          <w:r w:rsidR="00FA02FA" w:rsidRPr="00957567" w:rsidDel="000429D8">
            <w:rPr>
              <w:rFonts w:ascii="Times New Roman" w:hAnsi="Times New Roman" w:cs="Times New Roman"/>
              <w:sz w:val="28"/>
              <w:szCs w:val="28"/>
              <w:rPrChange w:id="1606" w:author="Phạm Anh Đại" w:date="2016-11-16T08:54:00Z">
                <w:rPr>
                  <w:rFonts w:ascii="Times New Roman" w:hAnsi="Times New Roman" w:cs="Times New Roman"/>
                  <w:sz w:val="24"/>
                  <w:szCs w:val="24"/>
                </w:rPr>
              </w:rPrChange>
            </w:rPr>
            <w:delText xml:space="preserve">chặt chẽ </w:delText>
          </w:r>
        </w:del>
        <w:del w:id="1607" w:author="Phạm Anh Đại" w:date="2016-11-20T15:04:00Z">
          <w:r w:rsidR="00FA02FA" w:rsidRPr="00957567" w:rsidDel="00E200DE">
            <w:rPr>
              <w:rFonts w:ascii="Times New Roman" w:hAnsi="Times New Roman" w:cs="Times New Roman"/>
              <w:sz w:val="28"/>
              <w:szCs w:val="28"/>
              <w:rPrChange w:id="1608" w:author="Phạm Anh Đại" w:date="2016-11-16T08:54:00Z">
                <w:rPr>
                  <w:rFonts w:ascii="Times New Roman" w:hAnsi="Times New Roman" w:cs="Times New Roman"/>
                  <w:sz w:val="24"/>
                  <w:szCs w:val="24"/>
                </w:rPr>
              </w:rPrChange>
            </w:rPr>
            <w:delText>thó</w:delText>
          </w:r>
        </w:del>
        <w:del w:id="1609" w:author="Phạm Anh Đại" w:date="2016-11-20T15:03:00Z">
          <w:r w:rsidR="00FA02FA" w:rsidRPr="00957567" w:rsidDel="00E200DE">
            <w:rPr>
              <w:rFonts w:ascii="Times New Roman" w:hAnsi="Times New Roman" w:cs="Times New Roman"/>
              <w:sz w:val="28"/>
              <w:szCs w:val="28"/>
              <w:rPrChange w:id="1610" w:author="Phạm Anh Đại" w:date="2016-11-16T08:54:00Z">
                <w:rPr>
                  <w:rFonts w:ascii="Times New Roman" w:hAnsi="Times New Roman" w:cs="Times New Roman"/>
                  <w:sz w:val="24"/>
                  <w:szCs w:val="24"/>
                </w:rPr>
              </w:rPrChange>
            </w:rPr>
            <w:delText>i quen</w:delText>
          </w:r>
        </w:del>
        <w:del w:id="1611" w:author="Phạm Anh Đại" w:date="2016-11-20T15:04:00Z">
          <w:r w:rsidR="00FA02FA" w:rsidRPr="00957567" w:rsidDel="00E200DE">
            <w:rPr>
              <w:rFonts w:ascii="Times New Roman" w:hAnsi="Times New Roman" w:cs="Times New Roman"/>
              <w:sz w:val="28"/>
              <w:szCs w:val="28"/>
              <w:rPrChange w:id="1612" w:author="Phạm Anh Đại" w:date="2016-11-16T08:54:00Z">
                <w:rPr>
                  <w:rFonts w:ascii="Times New Roman" w:hAnsi="Times New Roman" w:cs="Times New Roman"/>
                  <w:sz w:val="24"/>
                  <w:szCs w:val="24"/>
                </w:rPr>
              </w:rPrChange>
            </w:rPr>
            <w:delText xml:space="preserve"> </w:delText>
          </w:r>
        </w:del>
        <w:r w:rsidR="00FA02FA" w:rsidRPr="00957567">
          <w:rPr>
            <w:rFonts w:ascii="Times New Roman" w:hAnsi="Times New Roman" w:cs="Times New Roman"/>
            <w:sz w:val="28"/>
            <w:szCs w:val="28"/>
            <w:rPrChange w:id="1613" w:author="Phạm Anh Đại" w:date="2016-11-16T08:54:00Z">
              <w:rPr>
                <w:rFonts w:ascii="Times New Roman" w:hAnsi="Times New Roman" w:cs="Times New Roman"/>
                <w:sz w:val="24"/>
                <w:szCs w:val="24"/>
              </w:rPr>
            </w:rPrChange>
          </w:rPr>
          <w:t>quy định</w:t>
        </w:r>
      </w:ins>
      <w:ins w:id="1614" w:author="Phat Tran" w:date="2016-10-28T15:57:00Z">
        <w:r w:rsidR="000429D8" w:rsidRPr="00957567">
          <w:rPr>
            <w:rFonts w:ascii="Times New Roman" w:hAnsi="Times New Roman" w:cs="Times New Roman"/>
            <w:sz w:val="28"/>
            <w:szCs w:val="28"/>
            <w:rPrChange w:id="1615" w:author="Phạm Anh Đại" w:date="2016-11-16T08:54:00Z">
              <w:rPr>
                <w:rFonts w:ascii="Times New Roman" w:hAnsi="Times New Roman" w:cs="Times New Roman"/>
                <w:sz w:val="24"/>
                <w:szCs w:val="24"/>
              </w:rPr>
            </w:rPrChange>
          </w:rPr>
          <w:t xml:space="preserve"> chặt chẽ</w:t>
        </w:r>
      </w:ins>
      <w:ins w:id="1616" w:author="van thang" w:date="2016-10-21T15:09:00Z">
        <w:r w:rsidR="00FA02FA" w:rsidRPr="00957567">
          <w:rPr>
            <w:rFonts w:ascii="Times New Roman" w:hAnsi="Times New Roman" w:cs="Times New Roman"/>
            <w:sz w:val="28"/>
            <w:szCs w:val="28"/>
            <w:rPrChange w:id="1617" w:author="Phạm Anh Đại" w:date="2016-11-16T08:54:00Z">
              <w:rPr>
                <w:rFonts w:ascii="Times New Roman" w:hAnsi="Times New Roman" w:cs="Times New Roman"/>
                <w:sz w:val="24"/>
                <w:szCs w:val="24"/>
              </w:rPr>
            </w:rPrChange>
          </w:rPr>
          <w:t>.</w:t>
        </w:r>
      </w:ins>
    </w:p>
    <w:p w14:paraId="033B77E2" w14:textId="5AC17443" w:rsidR="00FA02FA" w:rsidRPr="00957567" w:rsidRDefault="00FA02FA">
      <w:pPr>
        <w:jc w:val="both"/>
        <w:rPr>
          <w:ins w:id="1618" w:author="van thang" w:date="2016-10-21T15:09:00Z"/>
          <w:rFonts w:ascii="Times New Roman" w:hAnsi="Times New Roman" w:cs="Times New Roman"/>
          <w:sz w:val="28"/>
          <w:szCs w:val="28"/>
          <w:rPrChange w:id="1619" w:author="Phạm Anh Đại" w:date="2016-11-16T08:54:00Z">
            <w:rPr>
              <w:ins w:id="1620" w:author="van thang" w:date="2016-10-21T15:09:00Z"/>
              <w:rFonts w:ascii="Times New Roman" w:hAnsi="Times New Roman" w:cs="Times New Roman"/>
              <w:sz w:val="24"/>
              <w:szCs w:val="24"/>
            </w:rPr>
          </w:rPrChange>
        </w:rPr>
        <w:pPrChange w:id="1621" w:author="Biển Phan Y" w:date="2016-11-22T22:50:00Z">
          <w:pPr/>
        </w:pPrChange>
      </w:pPr>
      <w:ins w:id="1622" w:author="van thang" w:date="2016-10-21T15:09:00Z">
        <w:r w:rsidRPr="00957567">
          <w:rPr>
            <w:rFonts w:ascii="Times New Roman" w:hAnsi="Times New Roman" w:cs="Times New Roman"/>
            <w:sz w:val="28"/>
            <w:szCs w:val="28"/>
            <w:rPrChange w:id="1623" w:author="Phạm Anh Đại" w:date="2016-11-16T08:54:00Z">
              <w:rPr>
                <w:rFonts w:ascii="Times New Roman" w:hAnsi="Times New Roman" w:cs="Times New Roman"/>
                <w:sz w:val="24"/>
                <w:szCs w:val="24"/>
              </w:rPr>
            </w:rPrChange>
          </w:rPr>
          <w:t xml:space="preserve">Nguyên nhân chính của lỗi là căng thẳng thời gian. Thời gian </w:t>
        </w:r>
      </w:ins>
      <w:ins w:id="1624" w:author="Phat Tran" w:date="2016-10-28T15:57:00Z">
        <w:r w:rsidR="000429D8" w:rsidRPr="00957567">
          <w:rPr>
            <w:rFonts w:ascii="Times New Roman" w:hAnsi="Times New Roman" w:cs="Times New Roman"/>
            <w:sz w:val="28"/>
            <w:szCs w:val="28"/>
            <w:rPrChange w:id="1625" w:author="Phạm Anh Đại" w:date="2016-11-16T08:54:00Z">
              <w:rPr>
                <w:rFonts w:ascii="Times New Roman" w:hAnsi="Times New Roman" w:cs="Times New Roman"/>
                <w:sz w:val="24"/>
                <w:szCs w:val="24"/>
              </w:rPr>
            </w:rPrChange>
          </w:rPr>
          <w:t xml:space="preserve">thì </w:t>
        </w:r>
      </w:ins>
      <w:ins w:id="1626" w:author="van thang" w:date="2016-10-21T15:09:00Z">
        <w:del w:id="1627" w:author="Phat Tran" w:date="2016-10-28T15:57:00Z">
          <w:r w:rsidRPr="00957567" w:rsidDel="000429D8">
            <w:rPr>
              <w:rFonts w:ascii="Times New Roman" w:hAnsi="Times New Roman" w:cs="Times New Roman"/>
              <w:sz w:val="28"/>
              <w:szCs w:val="28"/>
              <w:rPrChange w:id="1628"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1629" w:author="Phạm Anh Đại" w:date="2016-11-16T08:54:00Z">
              <w:rPr>
                <w:rFonts w:ascii="Times New Roman" w:hAnsi="Times New Roman" w:cs="Times New Roman"/>
                <w:sz w:val="24"/>
                <w:szCs w:val="24"/>
              </w:rPr>
            </w:rPrChange>
          </w:rPr>
          <w:t xml:space="preserve"> thường </w:t>
        </w:r>
        <w:del w:id="1630" w:author="Phat Tran" w:date="2016-10-28T15:57:00Z">
          <w:r w:rsidRPr="00957567" w:rsidDel="000429D8">
            <w:rPr>
              <w:rFonts w:ascii="Times New Roman" w:hAnsi="Times New Roman" w:cs="Times New Roman"/>
              <w:sz w:val="28"/>
              <w:szCs w:val="28"/>
              <w:rPrChange w:id="1631" w:author="Phạm Anh Đại" w:date="2016-11-16T08:54:00Z">
                <w:rPr>
                  <w:rFonts w:ascii="Times New Roman" w:hAnsi="Times New Roman" w:cs="Times New Roman"/>
                  <w:sz w:val="24"/>
                  <w:szCs w:val="24"/>
                </w:rPr>
              </w:rPrChange>
            </w:rPr>
            <w:delText>xuyên</w:delText>
          </w:r>
        </w:del>
        <w:r w:rsidRPr="00957567">
          <w:rPr>
            <w:rFonts w:ascii="Times New Roman" w:hAnsi="Times New Roman" w:cs="Times New Roman"/>
            <w:sz w:val="28"/>
            <w:szCs w:val="28"/>
            <w:rPrChange w:id="1632" w:author="Phạm Anh Đại" w:date="2016-11-16T08:54:00Z">
              <w:rPr>
                <w:rFonts w:ascii="Times New Roman" w:hAnsi="Times New Roman" w:cs="Times New Roman"/>
                <w:sz w:val="24"/>
                <w:szCs w:val="24"/>
              </w:rPr>
            </w:rPrChange>
          </w:rPr>
          <w:t xml:space="preserve"> quan trọng, </w:t>
        </w:r>
      </w:ins>
      <w:ins w:id="1633" w:author="Phat Tran" w:date="2016-10-28T15:57:00Z">
        <w:r w:rsidR="000429D8" w:rsidRPr="00957567">
          <w:rPr>
            <w:rFonts w:ascii="Times New Roman" w:hAnsi="Times New Roman" w:cs="Times New Roman"/>
            <w:sz w:val="28"/>
            <w:szCs w:val="28"/>
            <w:rPrChange w:id="1634" w:author="Phạm Anh Đại" w:date="2016-11-16T08:54:00Z">
              <w:rPr>
                <w:rFonts w:ascii="Times New Roman" w:hAnsi="Times New Roman" w:cs="Times New Roman"/>
                <w:sz w:val="24"/>
                <w:szCs w:val="24"/>
              </w:rPr>
            </w:rPrChange>
          </w:rPr>
          <w:t xml:space="preserve">Đặc </w:t>
        </w:r>
      </w:ins>
      <w:ins w:id="1635" w:author="van thang" w:date="2016-10-21T15:09:00Z">
        <w:del w:id="1636" w:author="Phat Tran" w:date="2016-10-28T15:57:00Z">
          <w:r w:rsidRPr="00957567" w:rsidDel="000429D8">
            <w:rPr>
              <w:rFonts w:ascii="Times New Roman" w:hAnsi="Times New Roman" w:cs="Times New Roman"/>
              <w:sz w:val="28"/>
              <w:szCs w:val="28"/>
              <w:rPrChange w:id="1637" w:author="Phạm Anh Đại" w:date="2016-11-16T08:54:00Z">
                <w:rPr>
                  <w:rFonts w:ascii="Times New Roman" w:hAnsi="Times New Roman" w:cs="Times New Roman"/>
                  <w:sz w:val="24"/>
                  <w:szCs w:val="24"/>
                </w:rPr>
              </w:rPrChange>
            </w:rPr>
            <w:delText>đặc</w:delText>
          </w:r>
        </w:del>
        <w:r w:rsidRPr="00957567">
          <w:rPr>
            <w:rFonts w:ascii="Times New Roman" w:hAnsi="Times New Roman" w:cs="Times New Roman"/>
            <w:sz w:val="28"/>
            <w:szCs w:val="28"/>
            <w:rPrChange w:id="1638" w:author="Phạm Anh Đại" w:date="2016-11-16T08:54:00Z">
              <w:rPr>
                <w:rFonts w:ascii="Times New Roman" w:hAnsi="Times New Roman" w:cs="Times New Roman"/>
                <w:sz w:val="24"/>
                <w:szCs w:val="24"/>
              </w:rPr>
            </w:rPrChange>
          </w:rPr>
          <w:t xml:space="preserve"> biệt là ở những nơi </w:t>
        </w:r>
      </w:ins>
      <w:ins w:id="1639" w:author="Phat Tran" w:date="2016-10-28T15:58:00Z">
        <w:r w:rsidR="000429D8" w:rsidRPr="00957567">
          <w:rPr>
            <w:rFonts w:ascii="Times New Roman" w:hAnsi="Times New Roman" w:cs="Times New Roman"/>
            <w:sz w:val="28"/>
            <w:szCs w:val="28"/>
            <w:rPrChange w:id="1640" w:author="Phạm Anh Đại" w:date="2016-11-16T08:54:00Z">
              <w:rPr>
                <w:rFonts w:ascii="Times New Roman" w:hAnsi="Times New Roman" w:cs="Times New Roman"/>
                <w:sz w:val="24"/>
                <w:szCs w:val="24"/>
              </w:rPr>
            </w:rPrChange>
          </w:rPr>
          <w:t xml:space="preserve">nhà máy sản xuất hoặc chế biến hóa chất </w:t>
        </w:r>
      </w:ins>
      <w:ins w:id="1641" w:author="van thang" w:date="2016-10-21T15:09:00Z">
        <w:del w:id="1642" w:author="Phat Tran" w:date="2016-10-28T15:57:00Z">
          <w:r w:rsidRPr="00957567" w:rsidDel="000429D8">
            <w:rPr>
              <w:rFonts w:ascii="Times New Roman" w:hAnsi="Times New Roman" w:cs="Times New Roman"/>
              <w:sz w:val="28"/>
              <w:szCs w:val="28"/>
              <w:rPrChange w:id="1643" w:author="Phạm Anh Đại" w:date="2016-11-16T08:54:00Z">
                <w:rPr>
                  <w:rFonts w:ascii="Times New Roman" w:hAnsi="Times New Roman" w:cs="Times New Roman"/>
                  <w:sz w:val="24"/>
                  <w:szCs w:val="24"/>
                </w:rPr>
              </w:rPrChange>
            </w:rPr>
            <w:delText xml:space="preserve">như sản xuất hoặc chế biến hóa học nhà máy </w:delText>
          </w:r>
        </w:del>
        <w:r w:rsidRPr="00957567">
          <w:rPr>
            <w:rFonts w:ascii="Times New Roman" w:hAnsi="Times New Roman" w:cs="Times New Roman"/>
            <w:sz w:val="28"/>
            <w:szCs w:val="28"/>
            <w:rPrChange w:id="1644" w:author="Phạm Anh Đại" w:date="2016-11-16T08:54:00Z">
              <w:rPr>
                <w:rFonts w:ascii="Times New Roman" w:hAnsi="Times New Roman" w:cs="Times New Roman"/>
                <w:sz w:val="24"/>
                <w:szCs w:val="24"/>
              </w:rPr>
            </w:rPrChange>
          </w:rPr>
          <w:t>và bệnh viện. Nhưng ngay cả công việc hàng ngày</w:t>
        </w:r>
      </w:ins>
      <w:ins w:id="1645" w:author="Phat Tran" w:date="2016-10-28T15:58:00Z">
        <w:r w:rsidR="000429D8" w:rsidRPr="00957567">
          <w:rPr>
            <w:rFonts w:ascii="Times New Roman" w:hAnsi="Times New Roman" w:cs="Times New Roman"/>
            <w:sz w:val="28"/>
            <w:szCs w:val="28"/>
            <w:rPrChange w:id="1646" w:author="Phạm Anh Đại" w:date="2016-11-16T08:54:00Z">
              <w:rPr>
                <w:rFonts w:ascii="Times New Roman" w:hAnsi="Times New Roman" w:cs="Times New Roman"/>
                <w:sz w:val="24"/>
                <w:szCs w:val="24"/>
              </w:rPr>
            </w:rPrChange>
          </w:rPr>
          <w:t xml:space="preserve"> cũng</w:t>
        </w:r>
      </w:ins>
      <w:ins w:id="1647" w:author="van thang" w:date="2016-10-21T15:09:00Z">
        <w:r w:rsidRPr="00957567">
          <w:rPr>
            <w:rFonts w:ascii="Times New Roman" w:hAnsi="Times New Roman" w:cs="Times New Roman"/>
            <w:sz w:val="28"/>
            <w:szCs w:val="28"/>
            <w:rPrChange w:id="1648" w:author="Phạm Anh Đại" w:date="2016-11-16T08:54:00Z">
              <w:rPr>
                <w:rFonts w:ascii="Times New Roman" w:hAnsi="Times New Roman" w:cs="Times New Roman"/>
                <w:sz w:val="24"/>
                <w:szCs w:val="24"/>
              </w:rPr>
            </w:rPrChange>
          </w:rPr>
          <w:t xml:space="preserve"> có thể có áp lực thời gian. Thêm yếu tố môi trường, chẳng hạn như thời tiết xấu hoặc </w:t>
        </w:r>
        <w:del w:id="1649" w:author="Phat Tran" w:date="2016-10-28T15:58:00Z">
          <w:r w:rsidRPr="00957567" w:rsidDel="000429D8">
            <w:rPr>
              <w:rFonts w:ascii="Times New Roman" w:hAnsi="Times New Roman" w:cs="Times New Roman"/>
              <w:sz w:val="28"/>
              <w:szCs w:val="28"/>
              <w:rPrChange w:id="1650" w:author="Phạm Anh Đại" w:date="2016-11-16T08:54:00Z">
                <w:rPr>
                  <w:rFonts w:ascii="Times New Roman" w:hAnsi="Times New Roman" w:cs="Times New Roman"/>
                  <w:sz w:val="24"/>
                  <w:szCs w:val="24"/>
                </w:rPr>
              </w:rPrChange>
            </w:rPr>
            <w:delText>nặng</w:delText>
          </w:r>
        </w:del>
        <w:r w:rsidRPr="00957567">
          <w:rPr>
            <w:rFonts w:ascii="Times New Roman" w:hAnsi="Times New Roman" w:cs="Times New Roman"/>
            <w:sz w:val="28"/>
            <w:szCs w:val="28"/>
            <w:rPrChange w:id="1651" w:author="Phạm Anh Đại" w:date="2016-11-16T08:54:00Z">
              <w:rPr>
                <w:rFonts w:ascii="Times New Roman" w:hAnsi="Times New Roman" w:cs="Times New Roman"/>
                <w:sz w:val="24"/>
                <w:szCs w:val="24"/>
              </w:rPr>
            </w:rPrChange>
          </w:rPr>
          <w:t xml:space="preserve"> giao thông</w:t>
        </w:r>
      </w:ins>
      <w:ins w:id="1652" w:author="Phat Tran" w:date="2016-10-28T15:58:00Z">
        <w:r w:rsidR="000429D8" w:rsidRPr="00957567">
          <w:rPr>
            <w:rFonts w:ascii="Times New Roman" w:hAnsi="Times New Roman" w:cs="Times New Roman"/>
            <w:sz w:val="28"/>
            <w:szCs w:val="28"/>
            <w:rPrChange w:id="1653" w:author="Phạm Anh Đại" w:date="2016-11-16T08:54:00Z">
              <w:rPr>
                <w:rFonts w:ascii="Times New Roman" w:hAnsi="Times New Roman" w:cs="Times New Roman"/>
                <w:sz w:val="24"/>
                <w:szCs w:val="24"/>
              </w:rPr>
            </w:rPrChange>
          </w:rPr>
          <w:t xml:space="preserve"> đông đúc</w:t>
        </w:r>
      </w:ins>
      <w:ins w:id="1654" w:author="van thang" w:date="2016-10-21T15:09:00Z">
        <w:r w:rsidRPr="00957567">
          <w:rPr>
            <w:rFonts w:ascii="Times New Roman" w:hAnsi="Times New Roman" w:cs="Times New Roman"/>
            <w:sz w:val="28"/>
            <w:szCs w:val="28"/>
            <w:rPrChange w:id="1655" w:author="Phạm Anh Đại" w:date="2016-11-16T08:54:00Z">
              <w:rPr>
                <w:rFonts w:ascii="Times New Roman" w:hAnsi="Times New Roman" w:cs="Times New Roman"/>
                <w:sz w:val="24"/>
                <w:szCs w:val="24"/>
              </w:rPr>
            </w:rPrChange>
          </w:rPr>
          <w:t>, và thời gian căng thẳng gia tăng. Trong các cơ sở thương mại, có áp lực mạnh mẽ để không làm chậm các quá trình, bởi vì làm như vậy sẽ</w:t>
        </w:r>
      </w:ins>
      <w:ins w:id="1656" w:author="Biển Phan Y" w:date="2016-11-23T21:58:00Z">
        <w:r w:rsidR="0041133E">
          <w:rPr>
            <w:rFonts w:ascii="Times New Roman" w:hAnsi="Times New Roman" w:cs="Times New Roman"/>
            <w:sz w:val="28"/>
            <w:szCs w:val="28"/>
          </w:rPr>
          <w:t xml:space="preserve"> gây ra nhiều</w:t>
        </w:r>
      </w:ins>
      <w:ins w:id="1657" w:author="van thang" w:date="2016-10-21T15:09:00Z">
        <w:r w:rsidRPr="00957567">
          <w:rPr>
            <w:rFonts w:ascii="Times New Roman" w:hAnsi="Times New Roman" w:cs="Times New Roman"/>
            <w:sz w:val="28"/>
            <w:szCs w:val="28"/>
            <w:rPrChange w:id="1658" w:author="Phạm Anh Đại" w:date="2016-11-16T08:54:00Z">
              <w:rPr>
                <w:rFonts w:ascii="Times New Roman" w:hAnsi="Times New Roman" w:cs="Times New Roman"/>
                <w:sz w:val="24"/>
                <w:szCs w:val="24"/>
              </w:rPr>
            </w:rPrChange>
          </w:rPr>
          <w:t xml:space="preserve"> bất tiện</w:t>
        </w:r>
        <w:del w:id="1659" w:author="Biển Phan Y" w:date="2016-11-23T21:58:00Z">
          <w:r w:rsidRPr="00957567" w:rsidDel="0041133E">
            <w:rPr>
              <w:rFonts w:ascii="Times New Roman" w:hAnsi="Times New Roman" w:cs="Times New Roman"/>
              <w:sz w:val="28"/>
              <w:szCs w:val="28"/>
              <w:rPrChange w:id="1660" w:author="Phạm Anh Đại" w:date="2016-11-16T08:54:00Z">
                <w:rPr>
                  <w:rFonts w:ascii="Times New Roman" w:hAnsi="Times New Roman" w:cs="Times New Roman"/>
                  <w:sz w:val="24"/>
                  <w:szCs w:val="24"/>
                </w:rPr>
              </w:rPrChange>
            </w:rPr>
            <w:delText xml:space="preserve"> nhiều</w:delText>
          </w:r>
        </w:del>
        <w:r w:rsidRPr="00957567">
          <w:rPr>
            <w:rFonts w:ascii="Times New Roman" w:hAnsi="Times New Roman" w:cs="Times New Roman"/>
            <w:sz w:val="28"/>
            <w:szCs w:val="28"/>
            <w:rPrChange w:id="1661" w:author="Phạm Anh Đại" w:date="2016-11-16T08:54:00Z">
              <w:rPr>
                <w:rFonts w:ascii="Times New Roman" w:hAnsi="Times New Roman" w:cs="Times New Roman"/>
                <w:sz w:val="24"/>
                <w:szCs w:val="24"/>
              </w:rPr>
            </w:rPrChange>
          </w:rPr>
          <w:t xml:space="preserve">, dẫn đến mất mát </w:t>
        </w:r>
      </w:ins>
      <w:ins w:id="1662" w:author="Phat Tran" w:date="2016-10-28T15:58:00Z">
        <w:r w:rsidR="000429D8" w:rsidRPr="00957567">
          <w:rPr>
            <w:rFonts w:ascii="Times New Roman" w:hAnsi="Times New Roman" w:cs="Times New Roman"/>
            <w:sz w:val="28"/>
            <w:szCs w:val="28"/>
            <w:rPrChange w:id="1663" w:author="Phạm Anh Đại" w:date="2016-11-16T08:54:00Z">
              <w:rPr>
                <w:rFonts w:ascii="Times New Roman" w:hAnsi="Times New Roman" w:cs="Times New Roman"/>
                <w:sz w:val="24"/>
                <w:szCs w:val="24"/>
              </w:rPr>
            </w:rPrChange>
          </w:rPr>
          <w:t xml:space="preserve">tiền bạc </w:t>
        </w:r>
      </w:ins>
      <w:ins w:id="1664" w:author="van thang" w:date="2016-10-21T15:09:00Z">
        <w:r w:rsidRPr="00957567">
          <w:rPr>
            <w:rFonts w:ascii="Times New Roman" w:hAnsi="Times New Roman" w:cs="Times New Roman"/>
            <w:sz w:val="28"/>
            <w:szCs w:val="28"/>
            <w:rPrChange w:id="1665" w:author="Phạm Anh Đại" w:date="2016-11-16T08:54:00Z">
              <w:rPr>
                <w:rFonts w:ascii="Times New Roman" w:hAnsi="Times New Roman" w:cs="Times New Roman"/>
                <w:sz w:val="24"/>
                <w:szCs w:val="24"/>
              </w:rPr>
            </w:rPrChange>
          </w:rPr>
          <w:t>đáng kể</w:t>
        </w:r>
        <w:del w:id="1666" w:author="Phat Tran" w:date="2016-10-28T15:58:00Z">
          <w:r w:rsidRPr="00957567" w:rsidDel="000429D8">
            <w:rPr>
              <w:rFonts w:ascii="Times New Roman" w:hAnsi="Times New Roman" w:cs="Times New Roman"/>
              <w:sz w:val="28"/>
              <w:szCs w:val="28"/>
              <w:rPrChange w:id="1667" w:author="Phạm Anh Đại" w:date="2016-11-16T08:54:00Z">
                <w:rPr>
                  <w:rFonts w:ascii="Times New Roman" w:hAnsi="Times New Roman" w:cs="Times New Roman"/>
                  <w:sz w:val="24"/>
                  <w:szCs w:val="24"/>
                </w:rPr>
              </w:rPrChange>
            </w:rPr>
            <w:delText xml:space="preserve"> tiền</w:delText>
          </w:r>
        </w:del>
        <w:r w:rsidRPr="00957567">
          <w:rPr>
            <w:rFonts w:ascii="Times New Roman" w:hAnsi="Times New Roman" w:cs="Times New Roman"/>
            <w:sz w:val="28"/>
            <w:szCs w:val="28"/>
            <w:rPrChange w:id="1668" w:author="Phạm Anh Đại" w:date="2016-11-16T08:54:00Z">
              <w:rPr>
                <w:rFonts w:ascii="Times New Roman" w:hAnsi="Times New Roman" w:cs="Times New Roman"/>
                <w:sz w:val="24"/>
                <w:szCs w:val="24"/>
              </w:rPr>
            </w:rPrChange>
          </w:rPr>
          <w:t>, và, trong một bệnh viện, có thể làm giảm chất lượng</w:t>
        </w:r>
      </w:ins>
      <w:ins w:id="1669" w:author="Phat Tran" w:date="2016-10-28T15:59:00Z">
        <w:r w:rsidR="000429D8" w:rsidRPr="00957567">
          <w:rPr>
            <w:rFonts w:ascii="Times New Roman" w:hAnsi="Times New Roman" w:cs="Times New Roman"/>
            <w:sz w:val="28"/>
            <w:szCs w:val="28"/>
            <w:rPrChange w:id="1670" w:author="Phạm Anh Đại" w:date="2016-11-16T08:54:00Z">
              <w:rPr>
                <w:rFonts w:ascii="Times New Roman" w:hAnsi="Times New Roman" w:cs="Times New Roman"/>
                <w:sz w:val="24"/>
                <w:szCs w:val="24"/>
              </w:rPr>
            </w:rPrChange>
          </w:rPr>
          <w:t xml:space="preserve"> của sự chăm sóc bệnh nhân </w:t>
        </w:r>
      </w:ins>
      <w:ins w:id="1671" w:author="van thang" w:date="2016-10-21T15:09:00Z">
        <w:del w:id="1672" w:author="Phat Tran" w:date="2016-10-28T15:58:00Z">
          <w:r w:rsidRPr="00957567" w:rsidDel="000429D8">
            <w:rPr>
              <w:rFonts w:ascii="Times New Roman" w:hAnsi="Times New Roman" w:cs="Times New Roman"/>
              <w:sz w:val="28"/>
              <w:szCs w:val="28"/>
              <w:rPrChange w:id="1673" w:author="Phạm Anh Đại" w:date="2016-11-16T08:54:00Z">
                <w:rPr>
                  <w:rFonts w:ascii="Times New Roman" w:hAnsi="Times New Roman" w:cs="Times New Roman"/>
                  <w:sz w:val="24"/>
                  <w:szCs w:val="24"/>
                </w:rPr>
              </w:rPrChange>
            </w:rPr>
            <w:delText xml:space="preserve"> của bệnh nhân quan tâm</w:delText>
          </w:r>
        </w:del>
        <w:r w:rsidRPr="00957567">
          <w:rPr>
            <w:rFonts w:ascii="Times New Roman" w:hAnsi="Times New Roman" w:cs="Times New Roman"/>
            <w:sz w:val="28"/>
            <w:szCs w:val="28"/>
            <w:rPrChange w:id="1674" w:author="Phạm Anh Đại" w:date="2016-11-16T08:54:00Z">
              <w:rPr>
                <w:rFonts w:ascii="Times New Roman" w:hAnsi="Times New Roman" w:cs="Times New Roman"/>
                <w:sz w:val="24"/>
                <w:szCs w:val="24"/>
              </w:rPr>
            </w:rPrChange>
          </w:rPr>
          <w:t>. Có rất nhiều áp lực để đẩy mạnh công việc thậm chí khi một người quan sát bên ngoài có thể nói</w:t>
        </w:r>
        <w:del w:id="1675" w:author="Biển Phan Y" w:date="2016-11-23T21:57:00Z">
          <w:r w:rsidRPr="00957567" w:rsidDel="0041133E">
            <w:rPr>
              <w:rFonts w:ascii="Times New Roman" w:hAnsi="Times New Roman" w:cs="Times New Roman"/>
              <w:sz w:val="28"/>
              <w:szCs w:val="28"/>
              <w:rPrChange w:id="1676" w:author="Phạm Anh Đại" w:date="2016-11-16T08:54:00Z">
                <w:rPr>
                  <w:rFonts w:ascii="Times New Roman" w:hAnsi="Times New Roman" w:cs="Times New Roman"/>
                  <w:sz w:val="24"/>
                  <w:szCs w:val="24"/>
                </w:rPr>
              </w:rPrChange>
            </w:rPr>
            <w:delText xml:space="preserve"> nó</w:delText>
          </w:r>
        </w:del>
        <w:r w:rsidRPr="00957567">
          <w:rPr>
            <w:rFonts w:ascii="Times New Roman" w:hAnsi="Times New Roman" w:cs="Times New Roman"/>
            <w:sz w:val="28"/>
            <w:szCs w:val="28"/>
            <w:rPrChange w:id="1677" w:author="Phạm Anh Đại" w:date="2016-11-16T08:54:00Z">
              <w:rPr>
                <w:rFonts w:ascii="Times New Roman" w:hAnsi="Times New Roman" w:cs="Times New Roman"/>
                <w:sz w:val="24"/>
                <w:szCs w:val="24"/>
              </w:rPr>
            </w:rPrChange>
          </w:rPr>
          <w:t xml:space="preserve"> là </w:t>
        </w:r>
      </w:ins>
      <w:ins w:id="1678" w:author="Biển Phan Y" w:date="2016-11-23T21:56:00Z">
        <w:r w:rsidR="0041133E">
          <w:rPr>
            <w:rFonts w:ascii="Times New Roman" w:hAnsi="Times New Roman" w:cs="Times New Roman"/>
            <w:sz w:val="28"/>
            <w:szCs w:val="28"/>
          </w:rPr>
          <w:t xml:space="preserve">rất </w:t>
        </w:r>
      </w:ins>
      <w:ins w:id="1679" w:author="van thang" w:date="2016-10-21T15:09:00Z">
        <w:r w:rsidRPr="00957567">
          <w:rPr>
            <w:rFonts w:ascii="Times New Roman" w:hAnsi="Times New Roman" w:cs="Times New Roman"/>
            <w:sz w:val="28"/>
            <w:szCs w:val="28"/>
            <w:rPrChange w:id="1680" w:author="Phạm Anh Đại" w:date="2016-11-16T08:54:00Z">
              <w:rPr>
                <w:rFonts w:ascii="Times New Roman" w:hAnsi="Times New Roman" w:cs="Times New Roman"/>
                <w:sz w:val="24"/>
                <w:szCs w:val="24"/>
              </w:rPr>
            </w:rPrChange>
          </w:rPr>
          <w:t>nguy hiểm để làm như vậy. Trong nhiều ngành</w:t>
        </w:r>
      </w:ins>
      <w:ins w:id="1681" w:author="Phat Tran" w:date="2016-10-28T15:59:00Z">
        <w:r w:rsidR="000429D8" w:rsidRPr="00957567">
          <w:rPr>
            <w:rFonts w:ascii="Times New Roman" w:hAnsi="Times New Roman" w:cs="Times New Roman"/>
            <w:sz w:val="28"/>
            <w:szCs w:val="28"/>
            <w:rPrChange w:id="1682" w:author="Phạm Anh Đại" w:date="2016-11-16T08:54:00Z">
              <w:rPr>
                <w:rFonts w:ascii="Times New Roman" w:hAnsi="Times New Roman" w:cs="Times New Roman"/>
                <w:sz w:val="24"/>
                <w:szCs w:val="24"/>
              </w:rPr>
            </w:rPrChange>
          </w:rPr>
          <w:t xml:space="preserve"> công nghiệp</w:t>
        </w:r>
      </w:ins>
      <w:ins w:id="1683" w:author="van thang" w:date="2016-10-21T15:09:00Z">
        <w:r w:rsidRPr="00957567">
          <w:rPr>
            <w:rFonts w:ascii="Times New Roman" w:hAnsi="Times New Roman" w:cs="Times New Roman"/>
            <w:sz w:val="28"/>
            <w:szCs w:val="28"/>
            <w:rPrChange w:id="1684" w:author="Phạm Anh Đại" w:date="2016-11-16T08:54:00Z">
              <w:rPr>
                <w:rFonts w:ascii="Times New Roman" w:hAnsi="Times New Roman" w:cs="Times New Roman"/>
                <w:sz w:val="24"/>
                <w:szCs w:val="24"/>
              </w:rPr>
            </w:rPrChange>
          </w:rPr>
          <w:t xml:space="preserve">, nếu các </w:t>
        </w:r>
      </w:ins>
      <w:ins w:id="1685" w:author="Phat Tran" w:date="2016-10-28T15:59:00Z">
        <w:r w:rsidR="000429D8" w:rsidRPr="00957567">
          <w:rPr>
            <w:rFonts w:ascii="Times New Roman" w:hAnsi="Times New Roman" w:cs="Times New Roman"/>
            <w:sz w:val="28"/>
            <w:szCs w:val="28"/>
            <w:rPrChange w:id="1686" w:author="Phạm Anh Đại" w:date="2016-11-16T08:54:00Z">
              <w:rPr>
                <w:rFonts w:ascii="Times New Roman" w:hAnsi="Times New Roman" w:cs="Times New Roman"/>
                <w:sz w:val="24"/>
                <w:szCs w:val="24"/>
              </w:rPr>
            </w:rPrChange>
          </w:rPr>
          <w:t xml:space="preserve">thợ máy </w:t>
        </w:r>
      </w:ins>
      <w:ins w:id="1687" w:author="van thang" w:date="2016-10-21T15:09:00Z">
        <w:del w:id="1688" w:author="Phat Tran" w:date="2016-10-28T15:59:00Z">
          <w:r w:rsidRPr="00957567" w:rsidDel="000429D8">
            <w:rPr>
              <w:rFonts w:ascii="Times New Roman" w:hAnsi="Times New Roman" w:cs="Times New Roman"/>
              <w:sz w:val="28"/>
              <w:szCs w:val="28"/>
              <w:rPrChange w:id="1689" w:author="Phạm Anh Đại" w:date="2016-11-16T08:54:00Z">
                <w:rPr>
                  <w:rFonts w:ascii="Times New Roman" w:hAnsi="Times New Roman" w:cs="Times New Roman"/>
                  <w:sz w:val="24"/>
                  <w:szCs w:val="24"/>
                </w:rPr>
              </w:rPrChange>
            </w:rPr>
            <w:delText xml:space="preserve">nhà khai thác </w:delText>
          </w:r>
        </w:del>
        <w:r w:rsidRPr="00957567">
          <w:rPr>
            <w:rFonts w:ascii="Times New Roman" w:hAnsi="Times New Roman" w:cs="Times New Roman"/>
            <w:sz w:val="28"/>
            <w:szCs w:val="28"/>
            <w:rPrChange w:id="1690" w:author="Phạm Anh Đại" w:date="2016-11-16T08:54:00Z">
              <w:rPr>
                <w:rFonts w:ascii="Times New Roman" w:hAnsi="Times New Roman" w:cs="Times New Roman"/>
                <w:sz w:val="24"/>
                <w:szCs w:val="24"/>
              </w:rPr>
            </w:rPrChange>
          </w:rPr>
          <w:t>thực sự tuân theo tất cả các</w:t>
        </w:r>
      </w:ins>
      <w:ins w:id="1691" w:author="Phat Tran" w:date="2016-10-28T15:59:00Z">
        <w:r w:rsidR="000429D8" w:rsidRPr="00957567">
          <w:rPr>
            <w:rFonts w:ascii="Times New Roman" w:hAnsi="Times New Roman" w:cs="Times New Roman"/>
            <w:sz w:val="28"/>
            <w:szCs w:val="28"/>
            <w:rPrChange w:id="1692" w:author="Phạm Anh Đại" w:date="2016-11-16T08:54:00Z">
              <w:rPr>
                <w:rFonts w:ascii="Times New Roman" w:hAnsi="Times New Roman" w:cs="Times New Roman"/>
                <w:sz w:val="24"/>
                <w:szCs w:val="24"/>
              </w:rPr>
            </w:rPrChange>
          </w:rPr>
          <w:t xml:space="preserve"> quy trình </w:t>
        </w:r>
      </w:ins>
      <w:ins w:id="1693" w:author="van thang" w:date="2016-10-21T15:09:00Z">
        <w:del w:id="1694" w:author="Phat Tran" w:date="2016-10-28T15:59:00Z">
          <w:r w:rsidRPr="00957567" w:rsidDel="000429D8">
            <w:rPr>
              <w:rFonts w:ascii="Times New Roman" w:hAnsi="Times New Roman" w:cs="Times New Roman"/>
              <w:sz w:val="28"/>
              <w:szCs w:val="28"/>
              <w:rPrChange w:id="1695" w:author="Phạm Anh Đại" w:date="2016-11-16T08:54:00Z">
                <w:rPr>
                  <w:rFonts w:ascii="Times New Roman" w:hAnsi="Times New Roman" w:cs="Times New Roman"/>
                  <w:sz w:val="24"/>
                  <w:szCs w:val="24"/>
                </w:rPr>
              </w:rPrChange>
            </w:rPr>
            <w:delText xml:space="preserve"> thủ tục</w:delText>
          </w:r>
        </w:del>
        <w:r w:rsidRPr="00957567">
          <w:rPr>
            <w:rFonts w:ascii="Times New Roman" w:hAnsi="Times New Roman" w:cs="Times New Roman"/>
            <w:sz w:val="28"/>
            <w:szCs w:val="28"/>
            <w:rPrChange w:id="1696" w:author="Phạm Anh Đại" w:date="2016-11-16T08:54:00Z">
              <w:rPr>
                <w:rFonts w:ascii="Times New Roman" w:hAnsi="Times New Roman" w:cs="Times New Roman"/>
                <w:sz w:val="24"/>
                <w:szCs w:val="24"/>
              </w:rPr>
            </w:rPrChange>
          </w:rPr>
          <w:t xml:space="preserve">, công việc sẽ không bao giờ được thực hiện. Vì vậy, chúng tôi đẩy ranh giới: chúng tôi ở lại lâu hơn là </w:t>
        </w:r>
        <w:del w:id="1697" w:author="Phat Tran" w:date="2016-10-28T15:59:00Z">
          <w:r w:rsidRPr="00957567" w:rsidDel="000429D8">
            <w:rPr>
              <w:rFonts w:ascii="Times New Roman" w:hAnsi="Times New Roman" w:cs="Times New Roman"/>
              <w:sz w:val="28"/>
              <w:szCs w:val="28"/>
              <w:rPrChange w:id="1698" w:author="Phạm Anh Đại" w:date="2016-11-16T08:54:00Z">
                <w:rPr>
                  <w:rFonts w:ascii="Times New Roman" w:hAnsi="Times New Roman" w:cs="Times New Roman"/>
                  <w:sz w:val="24"/>
                  <w:szCs w:val="24"/>
                </w:rPr>
              </w:rPrChange>
            </w:rPr>
            <w:delText>tự nhiên</w:delText>
          </w:r>
        </w:del>
      </w:ins>
      <w:ins w:id="1699" w:author="Phat Tran" w:date="2016-10-28T16:00:00Z">
        <w:r w:rsidR="000429D8" w:rsidRPr="00957567">
          <w:rPr>
            <w:rFonts w:ascii="Times New Roman" w:hAnsi="Times New Roman" w:cs="Times New Roman"/>
            <w:sz w:val="28"/>
            <w:szCs w:val="28"/>
            <w:rPrChange w:id="1700" w:author="Phạm Anh Đại" w:date="2016-11-16T08:54:00Z">
              <w:rPr>
                <w:rFonts w:ascii="Times New Roman" w:hAnsi="Times New Roman" w:cs="Times New Roman"/>
                <w:sz w:val="24"/>
                <w:szCs w:val="24"/>
              </w:rPr>
            </w:rPrChange>
          </w:rPr>
          <w:t xml:space="preserve"> </w:t>
        </w:r>
      </w:ins>
      <w:ins w:id="1701" w:author="Phat Tran" w:date="2016-10-28T15:59:00Z">
        <w:r w:rsidR="000429D8" w:rsidRPr="00957567">
          <w:rPr>
            <w:rFonts w:ascii="Times New Roman" w:hAnsi="Times New Roman" w:cs="Times New Roman"/>
            <w:sz w:val="28"/>
            <w:szCs w:val="28"/>
            <w:rPrChange w:id="1702" w:author="Phạm Anh Đại" w:date="2016-11-16T08:54:00Z">
              <w:rPr>
                <w:rFonts w:ascii="Times New Roman" w:hAnsi="Times New Roman" w:cs="Times New Roman"/>
                <w:sz w:val="24"/>
                <w:szCs w:val="24"/>
              </w:rPr>
            </w:rPrChange>
          </w:rPr>
          <w:t>bình thường</w:t>
        </w:r>
      </w:ins>
      <w:ins w:id="1703" w:author="van thang" w:date="2016-10-21T15:09:00Z">
        <w:r w:rsidRPr="00957567">
          <w:rPr>
            <w:rFonts w:ascii="Times New Roman" w:hAnsi="Times New Roman" w:cs="Times New Roman"/>
            <w:sz w:val="28"/>
            <w:szCs w:val="28"/>
            <w:rPrChange w:id="1704" w:author="Phạm Anh Đại" w:date="2016-11-16T08:54:00Z">
              <w:rPr>
                <w:rFonts w:ascii="Times New Roman" w:hAnsi="Times New Roman" w:cs="Times New Roman"/>
                <w:sz w:val="24"/>
                <w:szCs w:val="24"/>
              </w:rPr>
            </w:rPrChange>
          </w:rPr>
          <w:t xml:space="preserve">. Chúng tôi cố gắng làm quá nhiều nhiệm vụ cùng một lúc. Chúng </w:t>
        </w:r>
      </w:ins>
      <w:ins w:id="1705" w:author="Phat Tran" w:date="2016-10-28T16:00:00Z">
        <w:r w:rsidR="000429D8" w:rsidRPr="00957567">
          <w:rPr>
            <w:rFonts w:ascii="Times New Roman" w:hAnsi="Times New Roman" w:cs="Times New Roman"/>
            <w:sz w:val="28"/>
            <w:szCs w:val="28"/>
            <w:rPrChange w:id="1706" w:author="Phạm Anh Đại" w:date="2016-11-16T08:54:00Z">
              <w:rPr>
                <w:rFonts w:ascii="Times New Roman" w:hAnsi="Times New Roman" w:cs="Times New Roman"/>
                <w:sz w:val="24"/>
                <w:szCs w:val="24"/>
              </w:rPr>
            </w:rPrChange>
          </w:rPr>
          <w:t>ta</w:t>
        </w:r>
        <w:del w:id="1707" w:author="Biển Phan Y" w:date="2016-11-23T21:59:00Z">
          <w:r w:rsidR="000429D8" w:rsidRPr="00957567" w:rsidDel="0041133E">
            <w:rPr>
              <w:rFonts w:ascii="Times New Roman" w:hAnsi="Times New Roman" w:cs="Times New Roman"/>
              <w:sz w:val="28"/>
              <w:szCs w:val="28"/>
              <w:rPrChange w:id="1708" w:author="Phạm Anh Đại" w:date="2016-11-16T08:54:00Z">
                <w:rPr>
                  <w:rFonts w:ascii="Times New Roman" w:hAnsi="Times New Roman" w:cs="Times New Roman"/>
                  <w:sz w:val="24"/>
                  <w:szCs w:val="24"/>
                </w:rPr>
              </w:rPrChange>
            </w:rPr>
            <w:delText xml:space="preserve"> </w:delText>
          </w:r>
        </w:del>
      </w:ins>
      <w:ins w:id="1709" w:author="van thang" w:date="2016-10-21T15:09:00Z">
        <w:del w:id="1710" w:author="Phat Tran" w:date="2016-10-28T16:00:00Z">
          <w:r w:rsidRPr="00957567" w:rsidDel="000429D8">
            <w:rPr>
              <w:rFonts w:ascii="Times New Roman" w:hAnsi="Times New Roman" w:cs="Times New Roman"/>
              <w:sz w:val="28"/>
              <w:szCs w:val="28"/>
              <w:rPrChange w:id="1711" w:author="Phạm Anh Đại" w:date="2016-11-16T08:54:00Z">
                <w:rPr>
                  <w:rFonts w:ascii="Times New Roman" w:hAnsi="Times New Roman" w:cs="Times New Roman"/>
                  <w:sz w:val="24"/>
                  <w:szCs w:val="24"/>
                </w:rPr>
              </w:rPrChange>
            </w:rPr>
            <w:delText>tôi</w:delText>
          </w:r>
        </w:del>
      </w:ins>
      <w:ins w:id="1712" w:author="Biển Phan Y" w:date="2016-11-23T21:59:00Z">
        <w:r w:rsidR="0041133E">
          <w:rPr>
            <w:rFonts w:ascii="Times New Roman" w:hAnsi="Times New Roman" w:cs="Times New Roman"/>
            <w:sz w:val="28"/>
            <w:szCs w:val="28"/>
          </w:rPr>
          <w:t xml:space="preserve"> chú trọng việc</w:t>
        </w:r>
      </w:ins>
      <w:ins w:id="1713" w:author="van thang" w:date="2016-10-21T15:09:00Z">
        <w:r w:rsidRPr="00957567">
          <w:rPr>
            <w:rFonts w:ascii="Times New Roman" w:hAnsi="Times New Roman" w:cs="Times New Roman"/>
            <w:sz w:val="28"/>
            <w:szCs w:val="28"/>
            <w:rPrChange w:id="1714" w:author="Phạm Anh Đại" w:date="2016-11-16T08:54:00Z">
              <w:rPr>
                <w:rFonts w:ascii="Times New Roman" w:hAnsi="Times New Roman" w:cs="Times New Roman"/>
                <w:sz w:val="24"/>
                <w:szCs w:val="24"/>
              </w:rPr>
            </w:rPrChange>
          </w:rPr>
          <w:t xml:space="preserve"> lái xe nhanh hơn là </w:t>
        </w:r>
      </w:ins>
      <w:ins w:id="1715" w:author="Phat Tran" w:date="2016-10-28T16:00:00Z">
        <w:r w:rsidR="000429D8" w:rsidRPr="00957567">
          <w:rPr>
            <w:rFonts w:ascii="Times New Roman" w:hAnsi="Times New Roman" w:cs="Times New Roman"/>
            <w:sz w:val="28"/>
            <w:szCs w:val="28"/>
            <w:rPrChange w:id="1716" w:author="Phạm Anh Đại" w:date="2016-11-16T08:54:00Z">
              <w:rPr>
                <w:rFonts w:ascii="Times New Roman" w:hAnsi="Times New Roman" w:cs="Times New Roman"/>
                <w:sz w:val="24"/>
                <w:szCs w:val="24"/>
              </w:rPr>
            </w:rPrChange>
          </w:rPr>
          <w:t xml:space="preserve">sự </w:t>
        </w:r>
      </w:ins>
      <w:ins w:id="1717" w:author="van thang" w:date="2016-10-21T15:09:00Z">
        <w:r w:rsidRPr="00957567">
          <w:rPr>
            <w:rFonts w:ascii="Times New Roman" w:hAnsi="Times New Roman" w:cs="Times New Roman"/>
            <w:sz w:val="28"/>
            <w:szCs w:val="28"/>
            <w:rPrChange w:id="1718" w:author="Phạm Anh Đại" w:date="2016-11-16T08:54:00Z">
              <w:rPr>
                <w:rFonts w:ascii="Times New Roman" w:hAnsi="Times New Roman" w:cs="Times New Roman"/>
                <w:sz w:val="24"/>
                <w:szCs w:val="24"/>
              </w:rPr>
            </w:rPrChange>
          </w:rPr>
          <w:t xml:space="preserve">an toàn. Hầu hết thời gian chúng tôi quản lý được. Chúng </w:t>
        </w:r>
      </w:ins>
      <w:ins w:id="1719" w:author="Phat Tran" w:date="2016-10-28T16:00:00Z">
        <w:r w:rsidR="000429D8" w:rsidRPr="00957567">
          <w:rPr>
            <w:rFonts w:ascii="Times New Roman" w:hAnsi="Times New Roman" w:cs="Times New Roman"/>
            <w:sz w:val="28"/>
            <w:szCs w:val="28"/>
            <w:rPrChange w:id="1720" w:author="Phạm Anh Đại" w:date="2016-11-16T08:54:00Z">
              <w:rPr>
                <w:rFonts w:ascii="Times New Roman" w:hAnsi="Times New Roman" w:cs="Times New Roman"/>
                <w:sz w:val="24"/>
                <w:szCs w:val="24"/>
              </w:rPr>
            </w:rPrChange>
          </w:rPr>
          <w:t xml:space="preserve">ta </w:t>
        </w:r>
      </w:ins>
      <w:ins w:id="1721" w:author="van thang" w:date="2016-10-21T15:09:00Z">
        <w:del w:id="1722" w:author="Phat Tran" w:date="2016-10-28T16:00:00Z">
          <w:r w:rsidRPr="00957567" w:rsidDel="000429D8">
            <w:rPr>
              <w:rFonts w:ascii="Times New Roman" w:hAnsi="Times New Roman" w:cs="Times New Roman"/>
              <w:sz w:val="28"/>
              <w:szCs w:val="28"/>
              <w:rPrChange w:id="1723"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1724" w:author="Phạm Anh Đại" w:date="2016-11-16T08:54:00Z">
              <w:rPr>
                <w:rFonts w:ascii="Times New Roman" w:hAnsi="Times New Roman" w:cs="Times New Roman"/>
                <w:sz w:val="24"/>
                <w:szCs w:val="24"/>
              </w:rPr>
            </w:rPrChange>
          </w:rPr>
          <w:t xml:space="preserve"> thậm chí có thể được khen thưởng và </w:t>
        </w:r>
      </w:ins>
      <w:ins w:id="1725" w:author="Phat Tran" w:date="2016-10-28T16:00:00Z">
        <w:r w:rsidR="000429D8" w:rsidRPr="00957567">
          <w:rPr>
            <w:rFonts w:ascii="Times New Roman" w:hAnsi="Times New Roman" w:cs="Times New Roman"/>
            <w:sz w:val="28"/>
            <w:szCs w:val="28"/>
            <w:rPrChange w:id="1726" w:author="Phạm Anh Đại" w:date="2016-11-16T08:54:00Z">
              <w:rPr>
                <w:rFonts w:ascii="Times New Roman" w:hAnsi="Times New Roman" w:cs="Times New Roman"/>
                <w:sz w:val="24"/>
                <w:szCs w:val="24"/>
              </w:rPr>
            </w:rPrChange>
          </w:rPr>
          <w:t xml:space="preserve">khen ngợi với </w:t>
        </w:r>
      </w:ins>
      <w:ins w:id="1727" w:author="van thang" w:date="2016-10-21T15:09:00Z">
        <w:r w:rsidRPr="00957567">
          <w:rPr>
            <w:rFonts w:ascii="Times New Roman" w:hAnsi="Times New Roman" w:cs="Times New Roman"/>
            <w:sz w:val="28"/>
            <w:szCs w:val="28"/>
            <w:rPrChange w:id="1728" w:author="Phạm Anh Đại" w:date="2016-11-16T08:54:00Z">
              <w:rPr>
                <w:rFonts w:ascii="Times New Roman" w:hAnsi="Times New Roman" w:cs="Times New Roman"/>
                <w:sz w:val="24"/>
                <w:szCs w:val="24"/>
              </w:rPr>
            </w:rPrChange>
          </w:rPr>
          <w:t>nỗ lực anh hùng Nhưng khi mọi thứ đi sai và chúng ta thất bại, sau đó</w:t>
        </w:r>
        <w:del w:id="1729" w:author="Biển Phan Y" w:date="2016-11-23T22:00:00Z">
          <w:r w:rsidRPr="00957567" w:rsidDel="0041133E">
            <w:rPr>
              <w:rFonts w:ascii="Times New Roman" w:hAnsi="Times New Roman" w:cs="Times New Roman"/>
              <w:sz w:val="28"/>
              <w:szCs w:val="28"/>
              <w:rPrChange w:id="1730" w:author="Phạm Anh Đại" w:date="2016-11-16T08:54:00Z">
                <w:rPr>
                  <w:rFonts w:ascii="Times New Roman" w:hAnsi="Times New Roman" w:cs="Times New Roman"/>
                  <w:sz w:val="24"/>
                  <w:szCs w:val="24"/>
                </w:rPr>
              </w:rPrChange>
            </w:rPr>
            <w:delText xml:space="preserve"> cùng</w:delText>
          </w:r>
        </w:del>
        <w:del w:id="1731" w:author="Phạm Anh Đại" w:date="2016-11-20T15:11:00Z">
          <w:r w:rsidRPr="00957567" w:rsidDel="00E200DE">
            <w:rPr>
              <w:rFonts w:ascii="Times New Roman" w:hAnsi="Times New Roman" w:cs="Times New Roman"/>
              <w:sz w:val="28"/>
              <w:szCs w:val="28"/>
              <w:rPrChange w:id="1732" w:author="Phạm Anh Đại" w:date="2016-11-16T08:54:00Z">
                <w:rPr>
                  <w:rFonts w:ascii="Times New Roman" w:hAnsi="Times New Roman" w:cs="Times New Roman"/>
                  <w:sz w:val="24"/>
                  <w:szCs w:val="24"/>
                </w:rPr>
              </w:rPrChange>
            </w:rPr>
            <w:delText xml:space="preserve"> này</w:delText>
          </w:r>
        </w:del>
        <w:r w:rsidRPr="00957567">
          <w:rPr>
            <w:rFonts w:ascii="Times New Roman" w:hAnsi="Times New Roman" w:cs="Times New Roman"/>
            <w:sz w:val="28"/>
            <w:szCs w:val="28"/>
            <w:rPrChange w:id="1733" w:author="Phạm Anh Đại" w:date="2016-11-16T08:54:00Z">
              <w:rPr>
                <w:rFonts w:ascii="Times New Roman" w:hAnsi="Times New Roman" w:cs="Times New Roman"/>
                <w:sz w:val="24"/>
                <w:szCs w:val="24"/>
              </w:rPr>
            </w:rPrChange>
          </w:rPr>
          <w:t xml:space="preserve"> hành vi </w:t>
        </w:r>
      </w:ins>
      <w:ins w:id="1734" w:author="Phạm Anh Đại" w:date="2016-11-20T15:11:00Z">
        <w:r w:rsidR="00E200DE">
          <w:rPr>
            <w:rFonts w:ascii="Times New Roman" w:hAnsi="Times New Roman" w:cs="Times New Roman"/>
            <w:sz w:val="28"/>
            <w:szCs w:val="28"/>
          </w:rPr>
          <w:t xml:space="preserve">này </w:t>
        </w:r>
      </w:ins>
      <w:ins w:id="1735" w:author="Phạm Anh Đại" w:date="2016-11-20T15:12:00Z">
        <w:r w:rsidR="00E200DE">
          <w:rPr>
            <w:rFonts w:ascii="Times New Roman" w:hAnsi="Times New Roman" w:cs="Times New Roman"/>
            <w:sz w:val="28"/>
            <w:szCs w:val="28"/>
          </w:rPr>
          <w:t>lại bị</w:t>
        </w:r>
      </w:ins>
      <w:ins w:id="1736" w:author="van thang" w:date="2016-10-21T15:09:00Z">
        <w:del w:id="1737" w:author="Phạm Anh Đại" w:date="2016-11-20T15:12:00Z">
          <w:r w:rsidRPr="00957567" w:rsidDel="00E200DE">
            <w:rPr>
              <w:rFonts w:ascii="Times New Roman" w:hAnsi="Times New Roman" w:cs="Times New Roman"/>
              <w:sz w:val="28"/>
              <w:szCs w:val="28"/>
              <w:rPrChange w:id="1738" w:author="Phạm Anh Đại" w:date="2016-11-16T08:54:00Z">
                <w:rPr>
                  <w:rFonts w:ascii="Times New Roman" w:hAnsi="Times New Roman" w:cs="Times New Roman"/>
                  <w:sz w:val="24"/>
                  <w:szCs w:val="24"/>
                </w:rPr>
              </w:rPrChange>
            </w:rPr>
            <w:delText>đ</w:delText>
          </w:r>
        </w:del>
        <w:del w:id="1739" w:author="Phạm Anh Đại" w:date="2016-11-20T15:11:00Z">
          <w:r w:rsidRPr="00957567" w:rsidDel="00E200DE">
            <w:rPr>
              <w:rFonts w:ascii="Times New Roman" w:hAnsi="Times New Roman" w:cs="Times New Roman"/>
              <w:sz w:val="28"/>
              <w:szCs w:val="28"/>
              <w:rPrChange w:id="1740" w:author="Phạm Anh Đại" w:date="2016-11-16T08:54:00Z">
                <w:rPr>
                  <w:rFonts w:ascii="Times New Roman" w:hAnsi="Times New Roman" w:cs="Times New Roman"/>
                  <w:sz w:val="24"/>
                  <w:szCs w:val="24"/>
                </w:rPr>
              </w:rPrChange>
            </w:rPr>
            <w:delText>ược</w:delText>
          </w:r>
        </w:del>
        <w:r w:rsidRPr="00957567">
          <w:rPr>
            <w:rFonts w:ascii="Times New Roman" w:hAnsi="Times New Roman" w:cs="Times New Roman"/>
            <w:sz w:val="28"/>
            <w:szCs w:val="28"/>
            <w:rPrChange w:id="1741" w:author="Phạm Anh Đại" w:date="2016-11-16T08:54:00Z">
              <w:rPr>
                <w:rFonts w:ascii="Times New Roman" w:hAnsi="Times New Roman" w:cs="Times New Roman"/>
                <w:sz w:val="24"/>
                <w:szCs w:val="24"/>
              </w:rPr>
            </w:rPrChange>
          </w:rPr>
          <w:t xml:space="preserve"> đổ lỗi và </w:t>
        </w:r>
      </w:ins>
      <w:ins w:id="1742" w:author="Biển Phan Y" w:date="2016-11-23T22:00:00Z">
        <w:r w:rsidR="0041133E">
          <w:rPr>
            <w:rFonts w:ascii="Times New Roman" w:hAnsi="Times New Roman" w:cs="Times New Roman"/>
            <w:sz w:val="28"/>
            <w:szCs w:val="28"/>
          </w:rPr>
          <w:t xml:space="preserve">bị </w:t>
        </w:r>
      </w:ins>
      <w:ins w:id="1743" w:author="van thang" w:date="2016-10-21T15:09:00Z">
        <w:r w:rsidRPr="00957567">
          <w:rPr>
            <w:rFonts w:ascii="Times New Roman" w:hAnsi="Times New Roman" w:cs="Times New Roman"/>
            <w:sz w:val="28"/>
            <w:szCs w:val="28"/>
            <w:rPrChange w:id="1744" w:author="Phạm Anh Đại" w:date="2016-11-16T08:54:00Z">
              <w:rPr>
                <w:rFonts w:ascii="Times New Roman" w:hAnsi="Times New Roman" w:cs="Times New Roman"/>
                <w:sz w:val="24"/>
                <w:szCs w:val="24"/>
              </w:rPr>
            </w:rPrChange>
          </w:rPr>
          <w:t>trừng phạt</w:t>
        </w:r>
      </w:ins>
      <w:ins w:id="1745" w:author="Biển Phan Y" w:date="2016-11-23T22:00:00Z">
        <w:r w:rsidR="0041133E">
          <w:rPr>
            <w:rFonts w:ascii="Times New Roman" w:hAnsi="Times New Roman" w:cs="Times New Roman"/>
            <w:sz w:val="28"/>
            <w:szCs w:val="28"/>
          </w:rPr>
          <w:t>.</w:t>
        </w:r>
      </w:ins>
    </w:p>
    <w:p w14:paraId="1B72DAD1" w14:textId="77777777" w:rsidR="00FA02FA" w:rsidRPr="00957567" w:rsidRDefault="00FA02FA">
      <w:pPr>
        <w:jc w:val="both"/>
        <w:rPr>
          <w:ins w:id="1746" w:author="van thang" w:date="2016-10-21T15:09:00Z"/>
          <w:rFonts w:ascii="Times New Roman" w:hAnsi="Times New Roman" w:cs="Times New Roman"/>
          <w:b/>
          <w:sz w:val="28"/>
          <w:szCs w:val="28"/>
          <w:rPrChange w:id="1747" w:author="Phạm Anh Đại" w:date="2016-11-16T08:54:00Z">
            <w:rPr>
              <w:ins w:id="1748" w:author="van thang" w:date="2016-10-21T15:09:00Z"/>
              <w:rFonts w:ascii="Times New Roman" w:hAnsi="Times New Roman" w:cs="Times New Roman"/>
              <w:b/>
              <w:sz w:val="24"/>
              <w:szCs w:val="24"/>
            </w:rPr>
          </w:rPrChange>
        </w:rPr>
        <w:pPrChange w:id="1749" w:author="Biển Phan Y" w:date="2016-11-22T22:50:00Z">
          <w:pPr/>
        </w:pPrChange>
      </w:pPr>
      <w:ins w:id="1750" w:author="van thang" w:date="2016-10-21T15:09:00Z">
        <w:r w:rsidRPr="00957567">
          <w:rPr>
            <w:rFonts w:ascii="Times New Roman" w:hAnsi="Times New Roman" w:cs="Times New Roman"/>
            <w:b/>
            <w:sz w:val="28"/>
            <w:szCs w:val="28"/>
            <w:rPrChange w:id="1751" w:author="Phạm Anh Đại" w:date="2016-11-16T08:54:00Z">
              <w:rPr>
                <w:rFonts w:ascii="Times New Roman" w:hAnsi="Times New Roman" w:cs="Times New Roman"/>
                <w:b/>
                <w:sz w:val="24"/>
                <w:szCs w:val="24"/>
              </w:rPr>
            </w:rPrChange>
          </w:rPr>
          <w:t>Cố ý vi phạm:</w:t>
        </w:r>
      </w:ins>
    </w:p>
    <w:p w14:paraId="204142DF" w14:textId="43AD8F7D" w:rsidR="00FA02FA" w:rsidRPr="00957567" w:rsidRDefault="00FA02FA">
      <w:pPr>
        <w:jc w:val="both"/>
        <w:rPr>
          <w:ins w:id="1752" w:author="van thang" w:date="2016-10-21T15:09:00Z"/>
          <w:rFonts w:ascii="Times New Roman" w:hAnsi="Times New Roman" w:cs="Times New Roman"/>
          <w:sz w:val="28"/>
          <w:szCs w:val="28"/>
          <w:rPrChange w:id="1753" w:author="Phạm Anh Đại" w:date="2016-11-16T08:54:00Z">
            <w:rPr>
              <w:ins w:id="1754" w:author="van thang" w:date="2016-10-21T15:09:00Z"/>
              <w:rFonts w:ascii="Times New Roman" w:hAnsi="Times New Roman" w:cs="Times New Roman"/>
              <w:sz w:val="24"/>
              <w:szCs w:val="24"/>
            </w:rPr>
          </w:rPrChange>
        </w:rPr>
        <w:pPrChange w:id="1755" w:author="Biển Phan Y" w:date="2016-11-22T22:50:00Z">
          <w:pPr/>
        </w:pPrChange>
      </w:pPr>
      <w:ins w:id="1756" w:author="van thang" w:date="2016-10-21T15:09:00Z">
        <w:r w:rsidRPr="00957567">
          <w:rPr>
            <w:rFonts w:ascii="Times New Roman" w:hAnsi="Times New Roman" w:cs="Times New Roman"/>
            <w:sz w:val="28"/>
            <w:szCs w:val="28"/>
            <w:rPrChange w:id="1757" w:author="Phạm Anh Đại" w:date="2016-11-16T08:54:00Z">
              <w:rPr>
                <w:rFonts w:ascii="Times New Roman" w:hAnsi="Times New Roman" w:cs="Times New Roman"/>
                <w:sz w:val="24"/>
                <w:szCs w:val="24"/>
              </w:rPr>
            </w:rPrChange>
          </w:rPr>
          <w:t xml:space="preserve">Lỗi không phải là loại duy nhất </w:t>
        </w:r>
      </w:ins>
      <w:ins w:id="1758" w:author="Phat Tran" w:date="2016-10-28T16:17:00Z">
        <w:r w:rsidR="00BC24AB" w:rsidRPr="00957567">
          <w:rPr>
            <w:rFonts w:ascii="Times New Roman" w:hAnsi="Times New Roman" w:cs="Times New Roman"/>
            <w:sz w:val="28"/>
            <w:szCs w:val="28"/>
            <w:rPrChange w:id="1759" w:author="Phạm Anh Đại" w:date="2016-11-16T08:54:00Z">
              <w:rPr>
                <w:rFonts w:ascii="Times New Roman" w:hAnsi="Times New Roman" w:cs="Times New Roman"/>
                <w:sz w:val="24"/>
                <w:szCs w:val="24"/>
              </w:rPr>
            </w:rPrChange>
          </w:rPr>
          <w:t xml:space="preserve">thuộc </w:t>
        </w:r>
      </w:ins>
      <w:ins w:id="1760" w:author="van thang" w:date="2016-10-21T15:09:00Z">
        <w:del w:id="1761" w:author="Phat Tran" w:date="2016-10-28T16:17:00Z">
          <w:r w:rsidRPr="00957567" w:rsidDel="00BC24AB">
            <w:rPr>
              <w:rFonts w:ascii="Times New Roman" w:hAnsi="Times New Roman" w:cs="Times New Roman"/>
              <w:sz w:val="28"/>
              <w:szCs w:val="28"/>
              <w:rPrChange w:id="1762" w:author="Phạm Anh Đại" w:date="2016-11-16T08:54:00Z">
                <w:rPr>
                  <w:rFonts w:ascii="Times New Roman" w:hAnsi="Times New Roman" w:cs="Times New Roman"/>
                  <w:sz w:val="24"/>
                  <w:szCs w:val="24"/>
                </w:rPr>
              </w:rPrChange>
            </w:rPr>
            <w:delText xml:space="preserve">của </w:delText>
          </w:r>
        </w:del>
        <w:r w:rsidRPr="00957567">
          <w:rPr>
            <w:rFonts w:ascii="Times New Roman" w:hAnsi="Times New Roman" w:cs="Times New Roman"/>
            <w:sz w:val="28"/>
            <w:szCs w:val="28"/>
            <w:rPrChange w:id="1763" w:author="Phạm Anh Đại" w:date="2016-11-16T08:54:00Z">
              <w:rPr>
                <w:rFonts w:ascii="Times New Roman" w:hAnsi="Times New Roman" w:cs="Times New Roman"/>
                <w:sz w:val="24"/>
                <w:szCs w:val="24"/>
              </w:rPr>
            </w:rPrChange>
          </w:rPr>
          <w:t>thất bại của con người. Đôi khi người ta cố ý chấp nhận rủi ro. Khi</w:t>
        </w:r>
      </w:ins>
      <w:ins w:id="1764" w:author="Phat Tran" w:date="2016-10-28T16:17:00Z">
        <w:r w:rsidR="00BC24AB" w:rsidRPr="00957567">
          <w:rPr>
            <w:rFonts w:ascii="Times New Roman" w:hAnsi="Times New Roman" w:cs="Times New Roman"/>
            <w:sz w:val="28"/>
            <w:szCs w:val="28"/>
            <w:rPrChange w:id="1765" w:author="Phạm Anh Đại" w:date="2016-11-16T08:54:00Z">
              <w:rPr>
                <w:rFonts w:ascii="Times New Roman" w:hAnsi="Times New Roman" w:cs="Times New Roman"/>
                <w:sz w:val="24"/>
                <w:szCs w:val="24"/>
              </w:rPr>
            </w:rPrChange>
          </w:rPr>
          <w:t xml:space="preserve"> hiệu quả khả quan </w:t>
        </w:r>
      </w:ins>
      <w:ins w:id="1766" w:author="van thang" w:date="2016-10-21T15:09:00Z">
        <w:del w:id="1767" w:author="Phat Tran" w:date="2016-10-28T16:17:00Z">
          <w:r w:rsidRPr="00957567" w:rsidDel="00BC24AB">
            <w:rPr>
              <w:rFonts w:ascii="Times New Roman" w:hAnsi="Times New Roman" w:cs="Times New Roman"/>
              <w:sz w:val="28"/>
              <w:szCs w:val="28"/>
              <w:rPrChange w:id="1768" w:author="Phạm Anh Đại" w:date="2016-11-16T08:54:00Z">
                <w:rPr>
                  <w:rFonts w:ascii="Times New Roman" w:hAnsi="Times New Roman" w:cs="Times New Roman"/>
                  <w:sz w:val="24"/>
                  <w:szCs w:val="24"/>
                </w:rPr>
              </w:rPrChange>
            </w:rPr>
            <w:delText xml:space="preserve"> kết quả là có thể</w:delText>
          </w:r>
        </w:del>
        <w:r w:rsidRPr="00957567">
          <w:rPr>
            <w:rFonts w:ascii="Times New Roman" w:hAnsi="Times New Roman" w:cs="Times New Roman"/>
            <w:sz w:val="28"/>
            <w:szCs w:val="28"/>
            <w:rPrChange w:id="1769" w:author="Phạm Anh Đại" w:date="2016-11-16T08:54:00Z">
              <w:rPr>
                <w:rFonts w:ascii="Times New Roman" w:hAnsi="Times New Roman" w:cs="Times New Roman"/>
                <w:sz w:val="24"/>
                <w:szCs w:val="24"/>
              </w:rPr>
            </w:rPrChange>
          </w:rPr>
          <w:t>, họ thường</w:t>
        </w:r>
      </w:ins>
      <w:ins w:id="1770" w:author="Phat Tran" w:date="2016-10-28T16:17:00Z">
        <w:r w:rsidR="00BC24AB" w:rsidRPr="00957567">
          <w:rPr>
            <w:rFonts w:ascii="Times New Roman" w:hAnsi="Times New Roman" w:cs="Times New Roman"/>
            <w:sz w:val="28"/>
            <w:szCs w:val="28"/>
            <w:rPrChange w:id="1771" w:author="Phạm Anh Đại" w:date="2016-11-16T08:54:00Z">
              <w:rPr>
                <w:rFonts w:ascii="Times New Roman" w:hAnsi="Times New Roman" w:cs="Times New Roman"/>
                <w:sz w:val="24"/>
                <w:szCs w:val="24"/>
              </w:rPr>
            </w:rPrChange>
          </w:rPr>
          <w:t xml:space="preserve"> được</w:t>
        </w:r>
      </w:ins>
      <w:ins w:id="1772" w:author="van thang" w:date="2016-10-21T15:09:00Z">
        <w:r w:rsidRPr="00957567">
          <w:rPr>
            <w:rFonts w:ascii="Times New Roman" w:hAnsi="Times New Roman" w:cs="Times New Roman"/>
            <w:sz w:val="28"/>
            <w:szCs w:val="28"/>
            <w:rPrChange w:id="1773" w:author="Phạm Anh Đại" w:date="2016-11-16T08:54:00Z">
              <w:rPr>
                <w:rFonts w:ascii="Times New Roman" w:hAnsi="Times New Roman" w:cs="Times New Roman"/>
                <w:sz w:val="24"/>
                <w:szCs w:val="24"/>
              </w:rPr>
            </w:rPrChange>
          </w:rPr>
          <w:t xml:space="preserve"> khen thưởng. Khi</w:t>
        </w:r>
      </w:ins>
      <w:ins w:id="1774" w:author="Phat Tran" w:date="2016-10-28T16:18:00Z">
        <w:r w:rsidR="00BC24AB" w:rsidRPr="00957567">
          <w:rPr>
            <w:rFonts w:ascii="Times New Roman" w:hAnsi="Times New Roman" w:cs="Times New Roman"/>
            <w:sz w:val="28"/>
            <w:szCs w:val="28"/>
            <w:rPrChange w:id="1775" w:author="Phạm Anh Đại" w:date="2016-11-16T08:54:00Z">
              <w:rPr>
                <w:rFonts w:ascii="Times New Roman" w:hAnsi="Times New Roman" w:cs="Times New Roman"/>
                <w:sz w:val="24"/>
                <w:szCs w:val="24"/>
              </w:rPr>
            </w:rPrChange>
          </w:rPr>
          <w:t xml:space="preserve"> không hiệu quả </w:t>
        </w:r>
      </w:ins>
      <w:ins w:id="1776" w:author="van thang" w:date="2016-10-21T15:09:00Z">
        <w:del w:id="1777" w:author="Phat Tran" w:date="2016-10-28T16:18:00Z">
          <w:r w:rsidRPr="00957567" w:rsidDel="00BC24AB">
            <w:rPr>
              <w:rFonts w:ascii="Times New Roman" w:hAnsi="Times New Roman" w:cs="Times New Roman"/>
              <w:sz w:val="28"/>
              <w:szCs w:val="28"/>
              <w:rPrChange w:id="1778" w:author="Phạm Anh Đại" w:date="2016-11-16T08:54:00Z">
                <w:rPr>
                  <w:rFonts w:ascii="Times New Roman" w:hAnsi="Times New Roman" w:cs="Times New Roman"/>
                  <w:sz w:val="24"/>
                  <w:szCs w:val="24"/>
                </w:rPr>
              </w:rPrChange>
            </w:rPr>
            <w:delText xml:space="preserve"> kết quả là âm tính</w:delText>
          </w:r>
        </w:del>
        <w:r w:rsidRPr="00957567">
          <w:rPr>
            <w:rFonts w:ascii="Times New Roman" w:hAnsi="Times New Roman" w:cs="Times New Roman"/>
            <w:sz w:val="28"/>
            <w:szCs w:val="28"/>
            <w:rPrChange w:id="1779" w:author="Phạm Anh Đại" w:date="2016-11-16T08:54:00Z">
              <w:rPr>
                <w:rFonts w:ascii="Times New Roman" w:hAnsi="Times New Roman" w:cs="Times New Roman"/>
                <w:sz w:val="24"/>
                <w:szCs w:val="24"/>
              </w:rPr>
            </w:rPrChange>
          </w:rPr>
          <w:t>, họ có thể bị trừng phạt Nhưng làm thế nào để chúng t</w:t>
        </w:r>
      </w:ins>
      <w:ins w:id="1780" w:author="Phạm Anh Đại" w:date="2016-11-20T15:12:00Z">
        <w:r w:rsidR="00E200DE">
          <w:rPr>
            <w:rFonts w:ascii="Times New Roman" w:hAnsi="Times New Roman" w:cs="Times New Roman"/>
            <w:sz w:val="28"/>
            <w:szCs w:val="28"/>
          </w:rPr>
          <w:t>a</w:t>
        </w:r>
      </w:ins>
      <w:ins w:id="1781" w:author="van thang" w:date="2016-10-21T15:09:00Z">
        <w:del w:id="1782" w:author="Phạm Anh Đại" w:date="2016-11-20T15:12:00Z">
          <w:r w:rsidRPr="00957567" w:rsidDel="00E200DE">
            <w:rPr>
              <w:rFonts w:ascii="Times New Roman" w:hAnsi="Times New Roman" w:cs="Times New Roman"/>
              <w:sz w:val="28"/>
              <w:szCs w:val="28"/>
              <w:rPrChange w:id="1783" w:author="Phạm Anh Đại" w:date="2016-11-16T08:54:00Z">
                <w:rPr>
                  <w:rFonts w:ascii="Times New Roman" w:hAnsi="Times New Roman" w:cs="Times New Roman"/>
                  <w:sz w:val="24"/>
                  <w:szCs w:val="24"/>
                </w:rPr>
              </w:rPrChange>
            </w:rPr>
            <w:delText>ôi</w:delText>
          </w:r>
        </w:del>
        <w:r w:rsidRPr="00957567">
          <w:rPr>
            <w:rFonts w:ascii="Times New Roman" w:hAnsi="Times New Roman" w:cs="Times New Roman"/>
            <w:sz w:val="28"/>
            <w:szCs w:val="28"/>
            <w:rPrChange w:id="1784" w:author="Phạm Anh Đại" w:date="2016-11-16T08:54:00Z">
              <w:rPr>
                <w:rFonts w:ascii="Times New Roman" w:hAnsi="Times New Roman" w:cs="Times New Roman"/>
                <w:sz w:val="24"/>
                <w:szCs w:val="24"/>
              </w:rPr>
            </w:rPrChange>
          </w:rPr>
          <w:t xml:space="preserve"> phân loại các hành vi vi phạm cố ý đã biết</w:t>
        </w:r>
      </w:ins>
      <w:ins w:id="1785" w:author="Phat Tran" w:date="2016-10-28T16:19:00Z">
        <w:r w:rsidR="00BC24AB" w:rsidRPr="00957567">
          <w:rPr>
            <w:rFonts w:ascii="Times New Roman" w:hAnsi="Times New Roman" w:cs="Times New Roman"/>
            <w:sz w:val="28"/>
            <w:szCs w:val="28"/>
            <w:rPrChange w:id="1786" w:author="Phạm Anh Đại" w:date="2016-11-16T08:54:00Z">
              <w:rPr>
                <w:rFonts w:ascii="Times New Roman" w:hAnsi="Times New Roman" w:cs="Times New Roman"/>
                <w:sz w:val="24"/>
                <w:szCs w:val="24"/>
              </w:rPr>
            </w:rPrChange>
          </w:rPr>
          <w:t xml:space="preserve"> trước</w:t>
        </w:r>
      </w:ins>
      <w:ins w:id="1787" w:author="van thang" w:date="2016-10-21T15:09:00Z">
        <w:r w:rsidRPr="00957567">
          <w:rPr>
            <w:rFonts w:ascii="Times New Roman" w:hAnsi="Times New Roman" w:cs="Times New Roman"/>
            <w:sz w:val="28"/>
            <w:szCs w:val="28"/>
            <w:rPrChange w:id="1788" w:author="Phạm Anh Đại" w:date="2016-11-16T08:54:00Z">
              <w:rPr>
                <w:rFonts w:ascii="Times New Roman" w:hAnsi="Times New Roman" w:cs="Times New Roman"/>
                <w:sz w:val="24"/>
                <w:szCs w:val="24"/>
              </w:rPr>
            </w:rPrChange>
          </w:rPr>
          <w:t>, hành vi</w:t>
        </w:r>
      </w:ins>
      <w:ins w:id="1789" w:author="Phat Tran" w:date="2016-10-28T16:19:00Z">
        <w:r w:rsidR="00BC24AB" w:rsidRPr="00957567">
          <w:rPr>
            <w:rFonts w:ascii="Times New Roman" w:hAnsi="Times New Roman" w:cs="Times New Roman"/>
            <w:sz w:val="28"/>
            <w:szCs w:val="28"/>
            <w:rPrChange w:id="1790" w:author="Phạm Anh Đại" w:date="2016-11-16T08:54:00Z">
              <w:rPr>
                <w:rFonts w:ascii="Times New Roman" w:hAnsi="Times New Roman" w:cs="Times New Roman"/>
                <w:sz w:val="24"/>
                <w:szCs w:val="24"/>
              </w:rPr>
            </w:rPrChange>
          </w:rPr>
          <w:t xml:space="preserve"> nào là</w:t>
        </w:r>
      </w:ins>
      <w:ins w:id="1791" w:author="van thang" w:date="2016-10-21T15:09:00Z">
        <w:r w:rsidRPr="00957567">
          <w:rPr>
            <w:rFonts w:ascii="Times New Roman" w:hAnsi="Times New Roman" w:cs="Times New Roman"/>
            <w:sz w:val="28"/>
            <w:szCs w:val="28"/>
            <w:rPrChange w:id="1792" w:author="Phạm Anh Đại" w:date="2016-11-16T08:54:00Z">
              <w:rPr>
                <w:rFonts w:ascii="Times New Roman" w:hAnsi="Times New Roman" w:cs="Times New Roman"/>
                <w:sz w:val="24"/>
                <w:szCs w:val="24"/>
              </w:rPr>
            </w:rPrChange>
          </w:rPr>
          <w:t xml:space="preserve"> đúng đắn? Trong </w:t>
        </w:r>
      </w:ins>
      <w:ins w:id="1793" w:author="Phạm Anh Đại" w:date="2016-11-20T15:13:00Z">
        <w:r w:rsidR="00704773">
          <w:rPr>
            <w:rFonts w:ascii="Times New Roman" w:hAnsi="Times New Roman" w:cs="Times New Roman"/>
            <w:sz w:val="28"/>
            <w:szCs w:val="28"/>
          </w:rPr>
          <w:t>lỗi văn chương</w:t>
        </w:r>
      </w:ins>
      <w:ins w:id="1794" w:author="van thang" w:date="2016-10-21T15:09:00Z">
        <w:del w:id="1795" w:author="Phạm Anh Đại" w:date="2016-11-20T15:13:00Z">
          <w:r w:rsidRPr="00957567" w:rsidDel="00704773">
            <w:rPr>
              <w:rFonts w:ascii="Times New Roman" w:hAnsi="Times New Roman" w:cs="Times New Roman"/>
              <w:sz w:val="28"/>
              <w:szCs w:val="28"/>
              <w:rPrChange w:id="1796" w:author="Phạm Anh Đại" w:date="2016-11-16T08:54:00Z">
                <w:rPr>
                  <w:rFonts w:ascii="Times New Roman" w:hAnsi="Times New Roman" w:cs="Times New Roman"/>
                  <w:sz w:val="24"/>
                  <w:szCs w:val="24"/>
                </w:rPr>
              </w:rPrChange>
            </w:rPr>
            <w:delText>văn học lỗi</w:delText>
          </w:r>
        </w:del>
        <w:r w:rsidRPr="00957567">
          <w:rPr>
            <w:rFonts w:ascii="Times New Roman" w:hAnsi="Times New Roman" w:cs="Times New Roman"/>
            <w:sz w:val="28"/>
            <w:szCs w:val="28"/>
            <w:rPrChange w:id="1797" w:author="Phạm Anh Đại" w:date="2016-11-16T08:54:00Z">
              <w:rPr>
                <w:rFonts w:ascii="Times New Roman" w:hAnsi="Times New Roman" w:cs="Times New Roman"/>
                <w:sz w:val="24"/>
                <w:szCs w:val="24"/>
              </w:rPr>
            </w:rPrChange>
          </w:rPr>
          <w:t xml:space="preserve">, </w:t>
        </w:r>
      </w:ins>
      <w:ins w:id="1798" w:author="Phạm Anh Đại" w:date="2016-11-20T15:14:00Z">
        <w:r w:rsidR="00704773">
          <w:rPr>
            <w:rFonts w:ascii="Times New Roman" w:hAnsi="Times New Roman" w:cs="Times New Roman"/>
            <w:sz w:val="28"/>
            <w:szCs w:val="28"/>
          </w:rPr>
          <w:t xml:space="preserve">chúng </w:t>
        </w:r>
      </w:ins>
      <w:ins w:id="1799" w:author="van thang" w:date="2016-10-21T15:09:00Z">
        <w:del w:id="1800" w:author="Phạm Anh Đại" w:date="2016-11-20T15:14:00Z">
          <w:r w:rsidRPr="00957567" w:rsidDel="00704773">
            <w:rPr>
              <w:rFonts w:ascii="Times New Roman" w:hAnsi="Times New Roman" w:cs="Times New Roman"/>
              <w:sz w:val="28"/>
              <w:szCs w:val="28"/>
              <w:rPrChange w:id="1801" w:author="Phạm Anh Đại" w:date="2016-11-16T08:54:00Z">
                <w:rPr>
                  <w:rFonts w:ascii="Times New Roman" w:hAnsi="Times New Roman" w:cs="Times New Roman"/>
                  <w:sz w:val="24"/>
                  <w:szCs w:val="24"/>
                </w:rPr>
              </w:rPrChange>
            </w:rPr>
            <w:delText xml:space="preserve">họ </w:delText>
          </w:r>
        </w:del>
        <w:r w:rsidRPr="00957567">
          <w:rPr>
            <w:rFonts w:ascii="Times New Roman" w:hAnsi="Times New Roman" w:cs="Times New Roman"/>
            <w:sz w:val="28"/>
            <w:szCs w:val="28"/>
            <w:rPrChange w:id="1802" w:author="Phạm Anh Đại" w:date="2016-11-16T08:54:00Z">
              <w:rPr>
                <w:rFonts w:ascii="Times New Roman" w:hAnsi="Times New Roman" w:cs="Times New Roman"/>
                <w:sz w:val="24"/>
                <w:szCs w:val="24"/>
              </w:rPr>
            </w:rPrChange>
          </w:rPr>
          <w:t>có xu hướng</w:t>
        </w:r>
      </w:ins>
      <w:ins w:id="1803" w:author="Phat Tran" w:date="2016-10-28T16:19:00Z">
        <w:r w:rsidR="00BC24AB" w:rsidRPr="00957567">
          <w:rPr>
            <w:rFonts w:ascii="Times New Roman" w:hAnsi="Times New Roman" w:cs="Times New Roman"/>
            <w:sz w:val="28"/>
            <w:szCs w:val="28"/>
            <w:rPrChange w:id="1804" w:author="Phạm Anh Đại" w:date="2016-11-16T08:54:00Z">
              <w:rPr>
                <w:rFonts w:ascii="Times New Roman" w:hAnsi="Times New Roman" w:cs="Times New Roman"/>
                <w:sz w:val="24"/>
                <w:szCs w:val="24"/>
              </w:rPr>
            </w:rPrChange>
          </w:rPr>
          <w:t xml:space="preserve"> </w:t>
        </w:r>
        <w:r w:rsidR="00BC24AB" w:rsidRPr="00957567">
          <w:rPr>
            <w:rFonts w:ascii="Times New Roman" w:hAnsi="Times New Roman" w:cs="Times New Roman"/>
            <w:sz w:val="28"/>
            <w:szCs w:val="28"/>
            <w:rPrChange w:id="1805" w:author="Phạm Anh Đại" w:date="2016-11-16T08:54:00Z">
              <w:rPr>
                <w:rFonts w:ascii="Times New Roman" w:hAnsi="Times New Roman" w:cs="Times New Roman"/>
                <w:sz w:val="24"/>
                <w:szCs w:val="24"/>
              </w:rPr>
            </w:rPrChange>
          </w:rPr>
          <w:lastRenderedPageBreak/>
          <w:t>được</w:t>
        </w:r>
      </w:ins>
      <w:ins w:id="1806" w:author="van thang" w:date="2016-10-21T15:09:00Z">
        <w:r w:rsidRPr="00957567">
          <w:rPr>
            <w:rFonts w:ascii="Times New Roman" w:hAnsi="Times New Roman" w:cs="Times New Roman"/>
            <w:sz w:val="28"/>
            <w:szCs w:val="28"/>
            <w:rPrChange w:id="1807" w:author="Phạm Anh Đại" w:date="2016-11-16T08:54:00Z">
              <w:rPr>
                <w:rFonts w:ascii="Times New Roman" w:hAnsi="Times New Roman" w:cs="Times New Roman"/>
                <w:sz w:val="24"/>
                <w:szCs w:val="24"/>
              </w:rPr>
            </w:rPrChange>
          </w:rPr>
          <w:t xml:space="preserve"> bỏ qua. Trong </w:t>
        </w:r>
      </w:ins>
      <w:ins w:id="1808" w:author="Phạm Anh Đại" w:date="2016-11-20T15:14:00Z">
        <w:r w:rsidR="00704773">
          <w:rPr>
            <w:rFonts w:ascii="Times New Roman" w:hAnsi="Times New Roman" w:cs="Times New Roman"/>
            <w:sz w:val="28"/>
            <w:szCs w:val="28"/>
          </w:rPr>
          <w:t>tai nạn văn chương</w:t>
        </w:r>
      </w:ins>
      <w:ins w:id="1809" w:author="van thang" w:date="2016-10-21T15:09:00Z">
        <w:del w:id="1810" w:author="Phạm Anh Đại" w:date="2016-11-20T15:14:00Z">
          <w:r w:rsidRPr="00957567" w:rsidDel="00704773">
            <w:rPr>
              <w:rFonts w:ascii="Times New Roman" w:hAnsi="Times New Roman" w:cs="Times New Roman"/>
              <w:sz w:val="28"/>
              <w:szCs w:val="28"/>
              <w:rPrChange w:id="1811" w:author="Phạm Anh Đại" w:date="2016-11-16T08:54:00Z">
                <w:rPr>
                  <w:rFonts w:ascii="Times New Roman" w:hAnsi="Times New Roman" w:cs="Times New Roman"/>
                  <w:sz w:val="24"/>
                  <w:szCs w:val="24"/>
                </w:rPr>
              </w:rPrChange>
            </w:rPr>
            <w:delText>văn học tai nạn</w:delText>
          </w:r>
        </w:del>
        <w:r w:rsidRPr="00957567">
          <w:rPr>
            <w:rFonts w:ascii="Times New Roman" w:hAnsi="Times New Roman" w:cs="Times New Roman"/>
            <w:sz w:val="28"/>
            <w:szCs w:val="28"/>
            <w:rPrChange w:id="1812" w:author="Phạm Anh Đại" w:date="2016-11-16T08:54:00Z">
              <w:rPr>
                <w:rFonts w:ascii="Times New Roman" w:hAnsi="Times New Roman" w:cs="Times New Roman"/>
                <w:sz w:val="24"/>
                <w:szCs w:val="24"/>
              </w:rPr>
            </w:rPrChange>
          </w:rPr>
          <w:t>,</w:t>
        </w:r>
      </w:ins>
      <w:ins w:id="1813" w:author="Phạm Anh Đại" w:date="2016-11-20T15:14:00Z">
        <w:r w:rsidR="00704773">
          <w:rPr>
            <w:rFonts w:ascii="Times New Roman" w:hAnsi="Times New Roman" w:cs="Times New Roman"/>
            <w:sz w:val="28"/>
            <w:szCs w:val="28"/>
          </w:rPr>
          <w:t xml:space="preserve"> chúng</w:t>
        </w:r>
      </w:ins>
      <w:ins w:id="1814" w:author="van thang" w:date="2016-10-21T15:09:00Z">
        <w:del w:id="1815" w:author="Phạm Anh Đại" w:date="2016-11-20T15:14:00Z">
          <w:r w:rsidRPr="00957567" w:rsidDel="00704773">
            <w:rPr>
              <w:rFonts w:ascii="Times New Roman" w:hAnsi="Times New Roman" w:cs="Times New Roman"/>
              <w:sz w:val="28"/>
              <w:szCs w:val="28"/>
              <w:rPrChange w:id="1816" w:author="Phạm Anh Đại" w:date="2016-11-16T08:54:00Z">
                <w:rPr>
                  <w:rFonts w:ascii="Times New Roman" w:hAnsi="Times New Roman" w:cs="Times New Roman"/>
                  <w:sz w:val="24"/>
                  <w:szCs w:val="24"/>
                </w:rPr>
              </w:rPrChange>
            </w:rPr>
            <w:delText xml:space="preserve"> họ</w:delText>
          </w:r>
        </w:del>
        <w:r w:rsidRPr="00957567">
          <w:rPr>
            <w:rFonts w:ascii="Times New Roman" w:hAnsi="Times New Roman" w:cs="Times New Roman"/>
            <w:sz w:val="28"/>
            <w:szCs w:val="28"/>
            <w:rPrChange w:id="1817" w:author="Phạm Anh Đại" w:date="2016-11-16T08:54:00Z">
              <w:rPr>
                <w:rFonts w:ascii="Times New Roman" w:hAnsi="Times New Roman" w:cs="Times New Roman"/>
                <w:sz w:val="24"/>
                <w:szCs w:val="24"/>
              </w:rPr>
            </w:rPrChange>
          </w:rPr>
          <w:t xml:space="preserve"> là một thành phần quan trọng.</w:t>
        </w:r>
      </w:ins>
    </w:p>
    <w:p w14:paraId="02AF1F4F" w14:textId="4A960329" w:rsidR="00FA02FA" w:rsidRPr="00957567" w:rsidRDefault="00BC24AB">
      <w:pPr>
        <w:jc w:val="both"/>
        <w:rPr>
          <w:ins w:id="1818" w:author="Phat Tran" w:date="2016-10-28T16:22:00Z"/>
          <w:rFonts w:ascii="Times New Roman" w:hAnsi="Times New Roman" w:cs="Times New Roman"/>
          <w:sz w:val="28"/>
          <w:szCs w:val="28"/>
          <w:rPrChange w:id="1819" w:author="Phạm Anh Đại" w:date="2016-11-16T08:54:00Z">
            <w:rPr>
              <w:ins w:id="1820" w:author="Phat Tran" w:date="2016-10-28T16:22:00Z"/>
              <w:rFonts w:ascii="Times New Roman" w:hAnsi="Times New Roman" w:cs="Times New Roman"/>
              <w:sz w:val="24"/>
              <w:szCs w:val="24"/>
            </w:rPr>
          </w:rPrChange>
        </w:rPr>
        <w:pPrChange w:id="1821" w:author="Biển Phan Y" w:date="2016-11-22T22:50:00Z">
          <w:pPr/>
        </w:pPrChange>
      </w:pPr>
      <w:ins w:id="1822" w:author="Phat Tran" w:date="2016-10-28T16:20:00Z">
        <w:r w:rsidRPr="00957567">
          <w:rPr>
            <w:rFonts w:ascii="Times New Roman" w:hAnsi="Times New Roman" w:cs="Times New Roman"/>
            <w:sz w:val="28"/>
            <w:szCs w:val="28"/>
            <w:rPrChange w:id="1823" w:author="Phạm Anh Đại" w:date="2016-11-16T08:54:00Z">
              <w:rPr>
                <w:rFonts w:ascii="Times New Roman" w:hAnsi="Times New Roman" w:cs="Times New Roman"/>
                <w:sz w:val="24"/>
                <w:szCs w:val="24"/>
              </w:rPr>
            </w:rPrChange>
          </w:rPr>
          <w:t xml:space="preserve">Cố ý sai lệch </w:t>
        </w:r>
      </w:ins>
      <w:ins w:id="1824" w:author="van thang" w:date="2016-10-21T15:09:00Z">
        <w:del w:id="1825" w:author="Phat Tran" w:date="2016-10-28T16:20:00Z">
          <w:r w:rsidR="00FA02FA" w:rsidRPr="00957567" w:rsidDel="00BC24AB">
            <w:rPr>
              <w:rFonts w:ascii="Times New Roman" w:hAnsi="Times New Roman" w:cs="Times New Roman"/>
              <w:sz w:val="28"/>
              <w:szCs w:val="28"/>
              <w:rPrChange w:id="1826" w:author="Phạm Anh Đại" w:date="2016-11-16T08:54:00Z">
                <w:rPr>
                  <w:rFonts w:ascii="Times New Roman" w:hAnsi="Times New Roman" w:cs="Times New Roman"/>
                  <w:sz w:val="24"/>
                  <w:szCs w:val="24"/>
                </w:rPr>
              </w:rPrChange>
            </w:rPr>
            <w:delText xml:space="preserve">Độ lệch cố ý </w:delText>
          </w:r>
        </w:del>
        <w:r w:rsidR="00FA02FA" w:rsidRPr="00957567">
          <w:rPr>
            <w:rFonts w:ascii="Times New Roman" w:hAnsi="Times New Roman" w:cs="Times New Roman"/>
            <w:sz w:val="28"/>
            <w:szCs w:val="28"/>
            <w:rPrChange w:id="1827" w:author="Phạm Anh Đại" w:date="2016-11-16T08:54:00Z">
              <w:rPr>
                <w:rFonts w:ascii="Times New Roman" w:hAnsi="Times New Roman" w:cs="Times New Roman"/>
                <w:sz w:val="24"/>
                <w:szCs w:val="24"/>
              </w:rPr>
            </w:rPrChange>
          </w:rPr>
          <w:t>đóng một vai trò quan trọng trong nhiều vụ tai nạn.</w:t>
        </w:r>
      </w:ins>
      <w:ins w:id="1828" w:author="Phạm Anh Đại" w:date="2016-11-20T15:15:00Z">
        <w:r w:rsidR="00704773">
          <w:rPr>
            <w:rFonts w:ascii="Times New Roman" w:hAnsi="Times New Roman" w:cs="Times New Roman"/>
            <w:sz w:val="28"/>
            <w:szCs w:val="28"/>
          </w:rPr>
          <w:t xml:space="preserve"> </w:t>
        </w:r>
      </w:ins>
      <w:ins w:id="1829" w:author="van thang" w:date="2016-10-21T15:09:00Z">
        <w:r w:rsidR="00FA02FA" w:rsidRPr="00957567">
          <w:rPr>
            <w:rFonts w:ascii="Times New Roman" w:hAnsi="Times New Roman" w:cs="Times New Roman"/>
            <w:sz w:val="28"/>
            <w:szCs w:val="28"/>
            <w:rPrChange w:id="1830" w:author="Phạm Anh Đại" w:date="2016-11-16T08:54:00Z">
              <w:rPr>
                <w:rFonts w:ascii="Times New Roman" w:hAnsi="Times New Roman" w:cs="Times New Roman"/>
                <w:sz w:val="24"/>
                <w:szCs w:val="24"/>
              </w:rPr>
            </w:rPrChange>
          </w:rPr>
          <w:t xml:space="preserve">Chúng được định nghĩa là trường hợp </w:t>
        </w:r>
      </w:ins>
      <w:ins w:id="1831" w:author="Phat Tran" w:date="2016-10-28T16:20:00Z">
        <w:r w:rsidRPr="00957567">
          <w:rPr>
            <w:rFonts w:ascii="Times New Roman" w:hAnsi="Times New Roman" w:cs="Times New Roman"/>
            <w:sz w:val="28"/>
            <w:szCs w:val="28"/>
            <w:rPrChange w:id="1832" w:author="Phạm Anh Đại" w:date="2016-11-16T08:54:00Z">
              <w:rPr>
                <w:rFonts w:ascii="Times New Roman" w:hAnsi="Times New Roman" w:cs="Times New Roman"/>
                <w:sz w:val="24"/>
                <w:szCs w:val="24"/>
              </w:rPr>
            </w:rPrChange>
          </w:rPr>
          <w:t xml:space="preserve">con </w:t>
        </w:r>
      </w:ins>
      <w:ins w:id="1833" w:author="van thang" w:date="2016-10-21T15:09:00Z">
        <w:r w:rsidR="00FA02FA" w:rsidRPr="00957567">
          <w:rPr>
            <w:rFonts w:ascii="Times New Roman" w:hAnsi="Times New Roman" w:cs="Times New Roman"/>
            <w:sz w:val="28"/>
            <w:szCs w:val="28"/>
            <w:rPrChange w:id="1834" w:author="Phạm Anh Đại" w:date="2016-11-16T08:54:00Z">
              <w:rPr>
                <w:rFonts w:ascii="Times New Roman" w:hAnsi="Times New Roman" w:cs="Times New Roman"/>
                <w:sz w:val="24"/>
                <w:szCs w:val="24"/>
              </w:rPr>
            </w:rPrChange>
          </w:rPr>
          <w:t xml:space="preserve">người </w:t>
        </w:r>
        <w:del w:id="1835" w:author="Phat Tran" w:date="2016-10-28T16:20:00Z">
          <w:r w:rsidR="00FA02FA" w:rsidRPr="00957567" w:rsidDel="00BC24AB">
            <w:rPr>
              <w:rFonts w:ascii="Times New Roman" w:hAnsi="Times New Roman" w:cs="Times New Roman"/>
              <w:sz w:val="28"/>
              <w:szCs w:val="28"/>
              <w:rPrChange w:id="1836" w:author="Phạm Anh Đại" w:date="2016-11-16T08:54:00Z">
                <w:rPr>
                  <w:rFonts w:ascii="Times New Roman" w:hAnsi="Times New Roman" w:cs="Times New Roman"/>
                  <w:sz w:val="24"/>
                  <w:szCs w:val="24"/>
                </w:rPr>
              </w:rPrChange>
            </w:rPr>
            <w:delText>dân</w:delText>
          </w:r>
        </w:del>
        <w:r w:rsidR="00FA02FA" w:rsidRPr="00957567">
          <w:rPr>
            <w:rFonts w:ascii="Times New Roman" w:hAnsi="Times New Roman" w:cs="Times New Roman"/>
            <w:sz w:val="28"/>
            <w:szCs w:val="28"/>
            <w:rPrChange w:id="1837" w:author="Phạm Anh Đại" w:date="2016-11-16T08:54:00Z">
              <w:rPr>
                <w:rFonts w:ascii="Times New Roman" w:hAnsi="Times New Roman" w:cs="Times New Roman"/>
                <w:sz w:val="24"/>
                <w:szCs w:val="24"/>
              </w:rPr>
            </w:rPrChange>
          </w:rPr>
          <w:t xml:space="preserve"> cố tình vi phạm các </w:t>
        </w:r>
      </w:ins>
      <w:ins w:id="1838" w:author="Phat Tran" w:date="2016-10-28T16:20:00Z">
        <w:r w:rsidRPr="00957567">
          <w:rPr>
            <w:rFonts w:ascii="Times New Roman" w:hAnsi="Times New Roman" w:cs="Times New Roman"/>
            <w:sz w:val="28"/>
            <w:szCs w:val="28"/>
            <w:rPrChange w:id="1839" w:author="Phạm Anh Đại" w:date="2016-11-16T08:54:00Z">
              <w:rPr>
                <w:rFonts w:ascii="Times New Roman" w:hAnsi="Times New Roman" w:cs="Times New Roman"/>
                <w:sz w:val="24"/>
                <w:szCs w:val="24"/>
              </w:rPr>
            </w:rPrChange>
          </w:rPr>
          <w:t xml:space="preserve">quy trình </w:t>
        </w:r>
      </w:ins>
      <w:ins w:id="1840" w:author="van thang" w:date="2016-10-21T15:09:00Z">
        <w:del w:id="1841" w:author="Phat Tran" w:date="2016-10-28T16:20:00Z">
          <w:r w:rsidR="00FA02FA" w:rsidRPr="00957567" w:rsidDel="00BC24AB">
            <w:rPr>
              <w:rFonts w:ascii="Times New Roman" w:hAnsi="Times New Roman" w:cs="Times New Roman"/>
              <w:sz w:val="28"/>
              <w:szCs w:val="28"/>
              <w:rPrChange w:id="1842" w:author="Phạm Anh Đại" w:date="2016-11-16T08:54:00Z">
                <w:rPr>
                  <w:rFonts w:ascii="Times New Roman" w:hAnsi="Times New Roman" w:cs="Times New Roman"/>
                  <w:sz w:val="24"/>
                  <w:szCs w:val="24"/>
                </w:rPr>
              </w:rPrChange>
            </w:rPr>
            <w:delText xml:space="preserve">thủ tục </w:delText>
          </w:r>
        </w:del>
        <w:r w:rsidR="00FA02FA" w:rsidRPr="00957567">
          <w:rPr>
            <w:rFonts w:ascii="Times New Roman" w:hAnsi="Times New Roman" w:cs="Times New Roman"/>
            <w:sz w:val="28"/>
            <w:szCs w:val="28"/>
            <w:rPrChange w:id="1843" w:author="Phạm Anh Đại" w:date="2016-11-16T08:54:00Z">
              <w:rPr>
                <w:rFonts w:ascii="Times New Roman" w:hAnsi="Times New Roman" w:cs="Times New Roman"/>
                <w:sz w:val="24"/>
                <w:szCs w:val="24"/>
              </w:rPr>
            </w:rPrChange>
          </w:rPr>
          <w:t xml:space="preserve">và các quy định. Tại sao </w:t>
        </w:r>
      </w:ins>
      <w:ins w:id="1844" w:author="Phat Tran" w:date="2016-10-28T16:20:00Z">
        <w:r w:rsidRPr="00957567">
          <w:rPr>
            <w:rFonts w:ascii="Times New Roman" w:hAnsi="Times New Roman" w:cs="Times New Roman"/>
            <w:sz w:val="28"/>
            <w:szCs w:val="28"/>
            <w:rPrChange w:id="1845" w:author="Phạm Anh Đại" w:date="2016-11-16T08:54:00Z">
              <w:rPr>
                <w:rFonts w:ascii="Times New Roman" w:hAnsi="Times New Roman" w:cs="Times New Roman"/>
                <w:sz w:val="24"/>
                <w:szCs w:val="24"/>
              </w:rPr>
            </w:rPrChange>
          </w:rPr>
          <w:t xml:space="preserve">chúng </w:t>
        </w:r>
      </w:ins>
      <w:ins w:id="1846" w:author="van thang" w:date="2016-10-21T15:09:00Z">
        <w:del w:id="1847" w:author="Phat Tran" w:date="2016-10-28T16:20:00Z">
          <w:r w:rsidR="00FA02FA" w:rsidRPr="00957567" w:rsidDel="00BC24AB">
            <w:rPr>
              <w:rFonts w:ascii="Times New Roman" w:hAnsi="Times New Roman" w:cs="Times New Roman"/>
              <w:sz w:val="28"/>
              <w:szCs w:val="28"/>
              <w:rPrChange w:id="1848" w:author="Phạm Anh Đại" w:date="2016-11-16T08:54:00Z">
                <w:rPr>
                  <w:rFonts w:ascii="Times New Roman" w:hAnsi="Times New Roman" w:cs="Times New Roman"/>
                  <w:sz w:val="24"/>
                  <w:szCs w:val="24"/>
                </w:rPr>
              </w:rPrChange>
            </w:rPr>
            <w:delText>họ</w:delText>
          </w:r>
        </w:del>
        <w:r w:rsidR="00FA02FA" w:rsidRPr="00957567">
          <w:rPr>
            <w:rFonts w:ascii="Times New Roman" w:hAnsi="Times New Roman" w:cs="Times New Roman"/>
            <w:sz w:val="28"/>
            <w:szCs w:val="28"/>
            <w:rPrChange w:id="1849" w:author="Phạm Anh Đại" w:date="2016-11-16T08:54:00Z">
              <w:rPr>
                <w:rFonts w:ascii="Times New Roman" w:hAnsi="Times New Roman" w:cs="Times New Roman"/>
                <w:sz w:val="24"/>
                <w:szCs w:val="24"/>
              </w:rPr>
            </w:rPrChange>
          </w:rPr>
          <w:t xml:space="preserve"> lại xảy ra? Vâng, hầu hết </w:t>
        </w:r>
        <w:del w:id="1850" w:author="Phat Tran" w:date="2016-10-28T16:20:00Z">
          <w:r w:rsidR="00FA02FA" w:rsidRPr="00957567" w:rsidDel="00BC24AB">
            <w:rPr>
              <w:rFonts w:ascii="Times New Roman" w:hAnsi="Times New Roman" w:cs="Times New Roman"/>
              <w:sz w:val="28"/>
              <w:szCs w:val="28"/>
              <w:rPrChange w:id="1851" w:author="Phạm Anh Đại" w:date="2016-11-16T08:54:00Z">
                <w:rPr>
                  <w:rFonts w:ascii="Times New Roman" w:hAnsi="Times New Roman" w:cs="Times New Roman"/>
                  <w:sz w:val="24"/>
                  <w:szCs w:val="24"/>
                </w:rPr>
              </w:rPrChange>
            </w:rPr>
            <w:delText>ai</w:delText>
          </w:r>
        </w:del>
        <w:r w:rsidR="00FA02FA" w:rsidRPr="00957567">
          <w:rPr>
            <w:rFonts w:ascii="Times New Roman" w:hAnsi="Times New Roman" w:cs="Times New Roman"/>
            <w:sz w:val="28"/>
            <w:szCs w:val="28"/>
            <w:rPrChange w:id="1852" w:author="Phạm Anh Đại" w:date="2016-11-16T08:54:00Z">
              <w:rPr>
                <w:rFonts w:ascii="Times New Roman" w:hAnsi="Times New Roman" w:cs="Times New Roman"/>
                <w:sz w:val="24"/>
                <w:szCs w:val="24"/>
              </w:rPr>
            </w:rPrChange>
          </w:rPr>
          <w:t xml:space="preserve"> trong chúng ta</w:t>
        </w:r>
      </w:ins>
      <w:ins w:id="1853" w:author="Phat Tran" w:date="2016-10-28T16:20:00Z">
        <w:r w:rsidRPr="00957567">
          <w:rPr>
            <w:rFonts w:ascii="Times New Roman" w:hAnsi="Times New Roman" w:cs="Times New Roman"/>
            <w:sz w:val="28"/>
            <w:szCs w:val="28"/>
            <w:rPrChange w:id="1854" w:author="Phạm Anh Đại" w:date="2016-11-16T08:54:00Z">
              <w:rPr>
                <w:rFonts w:ascii="Times New Roman" w:hAnsi="Times New Roman" w:cs="Times New Roman"/>
                <w:sz w:val="24"/>
                <w:szCs w:val="24"/>
              </w:rPr>
            </w:rPrChange>
          </w:rPr>
          <w:t xml:space="preserve"> ai cũng</w:t>
        </w:r>
      </w:ins>
      <w:ins w:id="1855" w:author="van thang" w:date="2016-10-21T15:09:00Z">
        <w:r w:rsidR="00FA02FA" w:rsidRPr="00957567">
          <w:rPr>
            <w:rFonts w:ascii="Times New Roman" w:hAnsi="Times New Roman" w:cs="Times New Roman"/>
            <w:sz w:val="28"/>
            <w:szCs w:val="28"/>
            <w:rPrChange w:id="1856" w:author="Phạm Anh Đại" w:date="2016-11-16T08:54:00Z">
              <w:rPr>
                <w:rFonts w:ascii="Times New Roman" w:hAnsi="Times New Roman" w:cs="Times New Roman"/>
                <w:sz w:val="24"/>
                <w:szCs w:val="24"/>
              </w:rPr>
            </w:rPrChange>
          </w:rPr>
          <w:t xml:space="preserve"> có lẽ đã cố tình vi phạm pháp luật, quy tắc, hoặc thậm chí phán đoán tốt nhất của chúng ta</w:t>
        </w:r>
      </w:ins>
      <w:ins w:id="1857" w:author="Phat Tran" w:date="2016-10-28T16:20:00Z">
        <w:r w:rsidRPr="00957567">
          <w:rPr>
            <w:rFonts w:ascii="Times New Roman" w:hAnsi="Times New Roman" w:cs="Times New Roman"/>
            <w:sz w:val="28"/>
            <w:szCs w:val="28"/>
            <w:rPrChange w:id="1858" w:author="Phạm Anh Đại" w:date="2016-11-16T08:54:00Z">
              <w:rPr>
                <w:rFonts w:ascii="Times New Roman" w:hAnsi="Times New Roman" w:cs="Times New Roman"/>
                <w:sz w:val="24"/>
                <w:szCs w:val="24"/>
              </w:rPr>
            </w:rPrChange>
          </w:rPr>
          <w:t xml:space="preserve"> lệch gấp nhiều lần</w:t>
        </w:r>
      </w:ins>
      <w:ins w:id="1859" w:author="van thang" w:date="2016-10-21T15:09:00Z">
        <w:del w:id="1860" w:author="Phat Tran" w:date="2016-10-28T16:21:00Z">
          <w:r w:rsidR="00FA02FA" w:rsidRPr="00957567" w:rsidDel="00BC24AB">
            <w:rPr>
              <w:rFonts w:ascii="Times New Roman" w:hAnsi="Times New Roman" w:cs="Times New Roman"/>
              <w:sz w:val="28"/>
              <w:szCs w:val="28"/>
              <w:rPrChange w:id="1861" w:author="Phạm Anh Đại" w:date="2016-11-16T08:54:00Z">
                <w:rPr>
                  <w:rFonts w:ascii="Times New Roman" w:hAnsi="Times New Roman" w:cs="Times New Roman"/>
                  <w:sz w:val="24"/>
                  <w:szCs w:val="24"/>
                </w:rPr>
              </w:rPrChange>
            </w:rPr>
            <w:delText xml:space="preserve"> ở lần</w:delText>
          </w:r>
        </w:del>
        <w:r w:rsidR="00FA02FA" w:rsidRPr="00957567">
          <w:rPr>
            <w:rFonts w:ascii="Times New Roman" w:hAnsi="Times New Roman" w:cs="Times New Roman"/>
            <w:sz w:val="28"/>
            <w:szCs w:val="28"/>
            <w:rPrChange w:id="1862" w:author="Phạm Anh Đại" w:date="2016-11-16T08:54:00Z">
              <w:rPr>
                <w:rFonts w:ascii="Times New Roman" w:hAnsi="Times New Roman" w:cs="Times New Roman"/>
                <w:sz w:val="24"/>
                <w:szCs w:val="24"/>
              </w:rPr>
            </w:rPrChange>
          </w:rPr>
          <w:t xml:space="preserve">. </w:t>
        </w:r>
      </w:ins>
      <w:ins w:id="1863" w:author="Phat Tran" w:date="2016-10-28T16:21:00Z">
        <w:r w:rsidRPr="00957567">
          <w:rPr>
            <w:rFonts w:ascii="Times New Roman" w:hAnsi="Times New Roman" w:cs="Times New Roman"/>
            <w:sz w:val="28"/>
            <w:szCs w:val="28"/>
            <w:rPrChange w:id="1864" w:author="Phạm Anh Đại" w:date="2016-11-16T08:54:00Z">
              <w:rPr>
                <w:rFonts w:ascii="Times New Roman" w:hAnsi="Times New Roman" w:cs="Times New Roman"/>
                <w:sz w:val="24"/>
                <w:szCs w:val="24"/>
              </w:rPr>
            </w:rPrChange>
          </w:rPr>
          <w:t xml:space="preserve">Có bao giờ </w:t>
        </w:r>
      </w:ins>
      <w:ins w:id="1865" w:author="van thang" w:date="2016-10-21T15:09:00Z">
        <w:del w:id="1866" w:author="Phat Tran" w:date="2016-10-28T16:21:00Z">
          <w:r w:rsidR="00FA02FA" w:rsidRPr="00957567" w:rsidDel="00BC24AB">
            <w:rPr>
              <w:rFonts w:ascii="Times New Roman" w:hAnsi="Times New Roman" w:cs="Times New Roman"/>
              <w:sz w:val="28"/>
              <w:szCs w:val="28"/>
              <w:rPrChange w:id="1867" w:author="Phạm Anh Đại" w:date="2016-11-16T08:54:00Z">
                <w:rPr>
                  <w:rFonts w:ascii="Times New Roman" w:hAnsi="Times New Roman" w:cs="Times New Roman"/>
                  <w:sz w:val="24"/>
                  <w:szCs w:val="24"/>
                </w:rPr>
              </w:rPrChange>
            </w:rPr>
            <w:delText>Bao giờ</w:delText>
          </w:r>
        </w:del>
        <w:r w:rsidR="00FA02FA" w:rsidRPr="00957567">
          <w:rPr>
            <w:rFonts w:ascii="Times New Roman" w:hAnsi="Times New Roman" w:cs="Times New Roman"/>
            <w:sz w:val="28"/>
            <w:szCs w:val="28"/>
            <w:rPrChange w:id="1868" w:author="Phạm Anh Đại" w:date="2016-11-16T08:54:00Z">
              <w:rPr>
                <w:rFonts w:ascii="Times New Roman" w:hAnsi="Times New Roman" w:cs="Times New Roman"/>
                <w:sz w:val="24"/>
                <w:szCs w:val="24"/>
              </w:rPr>
            </w:rPrChange>
          </w:rPr>
          <w:t xml:space="preserve"> đi nhanh hơn so với tốc độ giới hạn? Lái xe quá nhanh trong tuyết hay mưa? Đồng ý để làm một số </w:t>
        </w:r>
      </w:ins>
      <w:ins w:id="1869" w:author="Phat Tran" w:date="2016-10-28T16:21:00Z">
        <w:r w:rsidRPr="00957567">
          <w:rPr>
            <w:rFonts w:ascii="Times New Roman" w:hAnsi="Times New Roman" w:cs="Times New Roman"/>
            <w:sz w:val="28"/>
            <w:szCs w:val="28"/>
            <w:rPrChange w:id="1870" w:author="Phạm Anh Đại" w:date="2016-11-16T08:54:00Z">
              <w:rPr>
                <w:rFonts w:ascii="Times New Roman" w:hAnsi="Times New Roman" w:cs="Times New Roman"/>
                <w:sz w:val="24"/>
                <w:szCs w:val="24"/>
              </w:rPr>
            </w:rPrChange>
          </w:rPr>
          <w:t xml:space="preserve">hành động </w:t>
        </w:r>
      </w:ins>
      <w:ins w:id="1871" w:author="van thang" w:date="2016-10-21T15:09:00Z">
        <w:r w:rsidR="00FA02FA" w:rsidRPr="00957567">
          <w:rPr>
            <w:rFonts w:ascii="Times New Roman" w:hAnsi="Times New Roman" w:cs="Times New Roman"/>
            <w:sz w:val="28"/>
            <w:szCs w:val="28"/>
            <w:rPrChange w:id="1872" w:author="Phạm Anh Đại" w:date="2016-11-16T08:54:00Z">
              <w:rPr>
                <w:rFonts w:ascii="Times New Roman" w:hAnsi="Times New Roman" w:cs="Times New Roman"/>
                <w:sz w:val="24"/>
                <w:szCs w:val="24"/>
              </w:rPr>
            </w:rPrChange>
          </w:rPr>
          <w:t>nguy hiểm</w:t>
        </w:r>
        <w:del w:id="1873" w:author="Phat Tran" w:date="2016-10-28T16:21:00Z">
          <w:r w:rsidR="00FA02FA" w:rsidRPr="00957567" w:rsidDel="00BC24AB">
            <w:rPr>
              <w:rFonts w:ascii="Times New Roman" w:hAnsi="Times New Roman" w:cs="Times New Roman"/>
              <w:sz w:val="28"/>
              <w:szCs w:val="28"/>
              <w:rPrChange w:id="1874" w:author="Phạm Anh Đại" w:date="2016-11-16T08:54:00Z">
                <w:rPr>
                  <w:rFonts w:ascii="Times New Roman" w:hAnsi="Times New Roman" w:cs="Times New Roman"/>
                  <w:sz w:val="24"/>
                  <w:szCs w:val="24"/>
                </w:rPr>
              </w:rPrChange>
            </w:rPr>
            <w:delText xml:space="preserve"> hành động</w:delText>
          </w:r>
        </w:del>
        <w:r w:rsidR="00FA02FA" w:rsidRPr="00957567">
          <w:rPr>
            <w:rFonts w:ascii="Times New Roman" w:hAnsi="Times New Roman" w:cs="Times New Roman"/>
            <w:sz w:val="28"/>
            <w:szCs w:val="28"/>
            <w:rPrChange w:id="1875" w:author="Phạm Anh Đại" w:date="2016-11-16T08:54:00Z">
              <w:rPr>
                <w:rFonts w:ascii="Times New Roman" w:hAnsi="Times New Roman" w:cs="Times New Roman"/>
                <w:sz w:val="24"/>
                <w:szCs w:val="24"/>
              </w:rPr>
            </w:rPrChange>
          </w:rPr>
          <w:t xml:space="preserve">, ngay </w:t>
        </w:r>
      </w:ins>
      <w:ins w:id="1876" w:author="Phạm Anh Đại" w:date="2016-11-20T15:15:00Z">
        <w:r w:rsidR="00704773">
          <w:rPr>
            <w:rFonts w:ascii="Times New Roman" w:hAnsi="Times New Roman" w:cs="Times New Roman"/>
            <w:sz w:val="28"/>
            <w:szCs w:val="28"/>
          </w:rPr>
          <w:t>khi</w:t>
        </w:r>
      </w:ins>
      <w:ins w:id="1877" w:author="van thang" w:date="2016-10-21T15:09:00Z">
        <w:del w:id="1878" w:author="Phạm Anh Đại" w:date="2016-11-20T15:15:00Z">
          <w:r w:rsidR="00FA02FA" w:rsidRPr="00957567" w:rsidDel="00704773">
            <w:rPr>
              <w:rFonts w:ascii="Times New Roman" w:hAnsi="Times New Roman" w:cs="Times New Roman"/>
              <w:sz w:val="28"/>
              <w:szCs w:val="28"/>
              <w:rPrChange w:id="1879" w:author="Phạm Anh Đại" w:date="2016-11-16T08:54:00Z">
                <w:rPr>
                  <w:rFonts w:ascii="Times New Roman" w:hAnsi="Times New Roman" w:cs="Times New Roman"/>
                  <w:sz w:val="24"/>
                  <w:szCs w:val="24"/>
                </w:rPr>
              </w:rPrChange>
            </w:rPr>
            <w:delText>cả</w:delText>
          </w:r>
        </w:del>
        <w:r w:rsidR="00FA02FA" w:rsidRPr="00957567">
          <w:rPr>
            <w:rFonts w:ascii="Times New Roman" w:hAnsi="Times New Roman" w:cs="Times New Roman"/>
            <w:sz w:val="28"/>
            <w:szCs w:val="28"/>
            <w:rPrChange w:id="1880" w:author="Phạm Anh Đại" w:date="2016-11-16T08:54:00Z">
              <w:rPr>
                <w:rFonts w:ascii="Times New Roman" w:hAnsi="Times New Roman" w:cs="Times New Roman"/>
                <w:sz w:val="24"/>
                <w:szCs w:val="24"/>
              </w:rPr>
            </w:rPrChange>
          </w:rPr>
          <w:t xml:space="preserve"> trong</w:t>
        </w:r>
        <w:del w:id="1881" w:author="Phạm Anh Đại" w:date="2016-11-20T15:15:00Z">
          <w:r w:rsidR="00FA02FA" w:rsidRPr="00957567" w:rsidDel="00704773">
            <w:rPr>
              <w:rFonts w:ascii="Times New Roman" w:hAnsi="Times New Roman" w:cs="Times New Roman"/>
              <w:sz w:val="28"/>
              <w:szCs w:val="28"/>
              <w:rPrChange w:id="1882" w:author="Phạm Anh Đại" w:date="2016-11-16T08:54:00Z">
                <w:rPr>
                  <w:rFonts w:ascii="Times New Roman" w:hAnsi="Times New Roman" w:cs="Times New Roman"/>
                  <w:sz w:val="24"/>
                  <w:szCs w:val="24"/>
                </w:rPr>
              </w:rPrChange>
            </w:rPr>
            <w:delText xml:space="preserve"> khi</w:delText>
          </w:r>
        </w:del>
        <w:r w:rsidR="00FA02FA" w:rsidRPr="00957567">
          <w:rPr>
            <w:rFonts w:ascii="Times New Roman" w:hAnsi="Times New Roman" w:cs="Times New Roman"/>
            <w:sz w:val="28"/>
            <w:szCs w:val="28"/>
            <w:rPrChange w:id="1883" w:author="Phạm Anh Đại" w:date="2016-11-16T08:54:00Z">
              <w:rPr>
                <w:rFonts w:ascii="Times New Roman" w:hAnsi="Times New Roman" w:cs="Times New Roman"/>
                <w:sz w:val="24"/>
                <w:szCs w:val="24"/>
              </w:rPr>
            </w:rPrChange>
          </w:rPr>
          <w:t xml:space="preserve"> </w:t>
        </w:r>
        <w:del w:id="1884" w:author="Phat Tran" w:date="2016-10-28T16:21:00Z">
          <w:r w:rsidR="00FA02FA" w:rsidRPr="00957567" w:rsidDel="00BC24AB">
            <w:rPr>
              <w:rFonts w:ascii="Times New Roman" w:hAnsi="Times New Roman" w:cs="Times New Roman"/>
              <w:sz w:val="28"/>
              <w:szCs w:val="28"/>
              <w:rPrChange w:id="1885" w:author="Phạm Anh Đại" w:date="2016-11-16T08:54:00Z">
                <w:rPr>
                  <w:rFonts w:ascii="Times New Roman" w:hAnsi="Times New Roman" w:cs="Times New Roman"/>
                  <w:sz w:val="24"/>
                  <w:szCs w:val="24"/>
                </w:rPr>
              </w:rPrChange>
            </w:rPr>
            <w:delText xml:space="preserve">nhân </w:delText>
          </w:r>
        </w:del>
        <w:r w:rsidR="00FA02FA" w:rsidRPr="00957567">
          <w:rPr>
            <w:rFonts w:ascii="Times New Roman" w:hAnsi="Times New Roman" w:cs="Times New Roman"/>
            <w:sz w:val="28"/>
            <w:szCs w:val="28"/>
            <w:rPrChange w:id="1886" w:author="Phạm Anh Đại" w:date="2016-11-16T08:54:00Z">
              <w:rPr>
                <w:rFonts w:ascii="Times New Roman" w:hAnsi="Times New Roman" w:cs="Times New Roman"/>
                <w:sz w:val="24"/>
                <w:szCs w:val="24"/>
              </w:rPr>
            </w:rPrChange>
          </w:rPr>
          <w:t xml:space="preserve">suy nghĩ </w:t>
        </w:r>
      </w:ins>
      <w:ins w:id="1887" w:author="Phat Tran" w:date="2016-10-28T16:21:00Z">
        <w:r w:rsidRPr="00957567">
          <w:rPr>
            <w:rFonts w:ascii="Times New Roman" w:hAnsi="Times New Roman" w:cs="Times New Roman"/>
            <w:sz w:val="28"/>
            <w:szCs w:val="28"/>
            <w:rPrChange w:id="1888" w:author="Phạm Anh Đại" w:date="2016-11-16T08:54:00Z">
              <w:rPr>
                <w:rFonts w:ascii="Times New Roman" w:hAnsi="Times New Roman" w:cs="Times New Roman"/>
                <w:sz w:val="24"/>
                <w:szCs w:val="24"/>
              </w:rPr>
            </w:rPrChange>
          </w:rPr>
          <w:t>cá nhân</w:t>
        </w:r>
      </w:ins>
      <w:ins w:id="1889" w:author="Phạm Anh Đại" w:date="2016-11-20T15:15:00Z">
        <w:r w:rsidR="00704773">
          <w:rPr>
            <w:rFonts w:ascii="Times New Roman" w:hAnsi="Times New Roman" w:cs="Times New Roman"/>
            <w:sz w:val="28"/>
            <w:szCs w:val="28"/>
          </w:rPr>
          <w:t xml:space="preserve"> rằng</w:t>
        </w:r>
      </w:ins>
      <w:ins w:id="1890" w:author="Phat Tran" w:date="2016-10-28T16:21:00Z">
        <w:del w:id="1891" w:author="Biển Phan Y" w:date="2016-11-23T22:01:00Z">
          <w:r w:rsidRPr="00957567" w:rsidDel="0041133E">
            <w:rPr>
              <w:rFonts w:ascii="Times New Roman" w:hAnsi="Times New Roman" w:cs="Times New Roman"/>
              <w:sz w:val="28"/>
              <w:szCs w:val="28"/>
              <w:rPrChange w:id="1892" w:author="Phạm Anh Đại" w:date="2016-11-16T08:54:00Z">
                <w:rPr>
                  <w:rFonts w:ascii="Times New Roman" w:hAnsi="Times New Roman" w:cs="Times New Roman"/>
                  <w:sz w:val="24"/>
                  <w:szCs w:val="24"/>
                </w:rPr>
              </w:rPrChange>
            </w:rPr>
            <w:delText xml:space="preserve"> </w:delText>
          </w:r>
        </w:del>
      </w:ins>
      <w:ins w:id="1893" w:author="van thang" w:date="2016-10-21T15:09:00Z">
        <w:del w:id="1894" w:author="Biển Phan Y" w:date="2016-11-23T22:01:00Z">
          <w:r w:rsidR="00FA02FA" w:rsidRPr="00957567" w:rsidDel="0041133E">
            <w:rPr>
              <w:rFonts w:ascii="Times New Roman" w:hAnsi="Times New Roman" w:cs="Times New Roman"/>
              <w:sz w:val="28"/>
              <w:szCs w:val="28"/>
              <w:rPrChange w:id="1895" w:author="Phạm Anh Đại" w:date="2016-11-16T08:54:00Z">
                <w:rPr>
                  <w:rFonts w:ascii="Times New Roman" w:hAnsi="Times New Roman" w:cs="Times New Roman"/>
                  <w:sz w:val="24"/>
                  <w:szCs w:val="24"/>
                </w:rPr>
              </w:rPrChange>
            </w:rPr>
            <w:delText xml:space="preserve">nó </w:delText>
          </w:r>
        </w:del>
      </w:ins>
      <w:ins w:id="1896" w:author="Phạm Anh Đại" w:date="2016-11-20T15:15:00Z">
        <w:del w:id="1897" w:author="Biển Phan Y" w:date="2016-11-23T22:01:00Z">
          <w:r w:rsidR="00704773" w:rsidDel="0041133E">
            <w:rPr>
              <w:rFonts w:ascii="Times New Roman" w:hAnsi="Times New Roman" w:cs="Times New Roman"/>
              <w:sz w:val="28"/>
              <w:szCs w:val="28"/>
            </w:rPr>
            <w:delText>là</w:delText>
          </w:r>
        </w:del>
      </w:ins>
      <w:ins w:id="1898" w:author="Biển Phan Y" w:date="2016-11-23T22:01:00Z">
        <w:r w:rsidR="0041133E">
          <w:rPr>
            <w:rFonts w:ascii="Times New Roman" w:hAnsi="Times New Roman" w:cs="Times New Roman"/>
            <w:sz w:val="28"/>
            <w:szCs w:val="28"/>
          </w:rPr>
          <w:t xml:space="preserve"> quá</w:t>
        </w:r>
      </w:ins>
      <w:ins w:id="1899" w:author="Phạm Anh Đại" w:date="2016-11-20T15:15:00Z">
        <w:r w:rsidR="00704773">
          <w:rPr>
            <w:rFonts w:ascii="Times New Roman" w:hAnsi="Times New Roman" w:cs="Times New Roman"/>
            <w:sz w:val="28"/>
            <w:szCs w:val="28"/>
          </w:rPr>
          <w:t xml:space="preserve"> </w:t>
        </w:r>
      </w:ins>
      <w:ins w:id="1900" w:author="van thang" w:date="2016-10-21T15:09:00Z">
        <w:r w:rsidR="00FA02FA" w:rsidRPr="00957567">
          <w:rPr>
            <w:rFonts w:ascii="Times New Roman" w:hAnsi="Times New Roman" w:cs="Times New Roman"/>
            <w:sz w:val="28"/>
            <w:szCs w:val="28"/>
            <w:rPrChange w:id="1901" w:author="Phạm Anh Đại" w:date="2016-11-16T08:54:00Z">
              <w:rPr>
                <w:rFonts w:ascii="Times New Roman" w:hAnsi="Times New Roman" w:cs="Times New Roman"/>
                <w:sz w:val="24"/>
                <w:szCs w:val="24"/>
              </w:rPr>
            </w:rPrChange>
          </w:rPr>
          <w:t>liều lĩnh để làm như vậy?</w:t>
        </w:r>
      </w:ins>
    </w:p>
    <w:p w14:paraId="3508BAFD" w14:textId="132F8ACC" w:rsidR="00BC24AB" w:rsidRPr="00957567" w:rsidRDefault="00BC24AB">
      <w:pPr>
        <w:jc w:val="both"/>
        <w:rPr>
          <w:ins w:id="1902" w:author="van thang" w:date="2016-10-21T15:09:00Z"/>
          <w:rFonts w:ascii="Times New Roman" w:hAnsi="Times New Roman" w:cs="Times New Roman"/>
          <w:sz w:val="28"/>
          <w:szCs w:val="28"/>
          <w:rPrChange w:id="1903" w:author="Phạm Anh Đại" w:date="2016-11-16T08:54:00Z">
            <w:rPr>
              <w:ins w:id="1904" w:author="van thang" w:date="2016-10-21T15:09:00Z"/>
              <w:rFonts w:ascii="Times New Roman" w:hAnsi="Times New Roman" w:cs="Times New Roman"/>
              <w:sz w:val="24"/>
              <w:szCs w:val="24"/>
            </w:rPr>
          </w:rPrChange>
        </w:rPr>
        <w:pPrChange w:id="1905" w:author="Biển Phan Y" w:date="2016-11-22T22:50:00Z">
          <w:pPr/>
        </w:pPrChange>
      </w:pPr>
      <w:ins w:id="1906" w:author="Phat Tran" w:date="2016-10-28T16:22:00Z">
        <w:r w:rsidRPr="00957567">
          <w:rPr>
            <w:rFonts w:ascii="Times New Roman" w:hAnsi="Times New Roman" w:cs="Times New Roman"/>
            <w:sz w:val="28"/>
            <w:szCs w:val="28"/>
            <w:rPrChange w:id="1907" w:author="Phạm Anh Đại" w:date="2016-11-16T08:54:00Z">
              <w:rPr>
                <w:rFonts w:ascii="Times New Roman" w:hAnsi="Times New Roman" w:cs="Times New Roman"/>
                <w:sz w:val="24"/>
                <w:szCs w:val="24"/>
              </w:rPr>
            </w:rPrChange>
          </w:rPr>
          <w:t xml:space="preserve">Trong nhiều ngành công nghiệp, các quy tắc được viết </w:t>
        </w:r>
        <w:del w:id="1908" w:author="Phạm Anh Đại" w:date="2016-11-20T15:17:00Z">
          <w:r w:rsidRPr="00957567" w:rsidDel="00704773">
            <w:rPr>
              <w:rFonts w:ascii="Times New Roman" w:hAnsi="Times New Roman" w:cs="Times New Roman"/>
              <w:sz w:val="28"/>
              <w:szCs w:val="28"/>
              <w:rPrChange w:id="1909" w:author="Phạm Anh Đại" w:date="2016-11-16T08:54:00Z">
                <w:rPr>
                  <w:rFonts w:ascii="Times New Roman" w:hAnsi="Times New Roman" w:cs="Times New Roman"/>
                  <w:sz w:val="24"/>
                  <w:szCs w:val="24"/>
                </w:rPr>
              </w:rPrChange>
            </w:rPr>
            <w:delText xml:space="preserve">nhiều hơn </w:delText>
          </w:r>
        </w:del>
        <w:r w:rsidRPr="00957567">
          <w:rPr>
            <w:rFonts w:ascii="Times New Roman" w:hAnsi="Times New Roman" w:cs="Times New Roman"/>
            <w:sz w:val="28"/>
            <w:szCs w:val="28"/>
            <w:rPrChange w:id="1910" w:author="Phạm Anh Đại" w:date="2016-11-16T08:54:00Z">
              <w:rPr>
                <w:rFonts w:ascii="Times New Roman" w:hAnsi="Times New Roman" w:cs="Times New Roman"/>
                <w:sz w:val="24"/>
                <w:szCs w:val="24"/>
              </w:rPr>
            </w:rPrChange>
          </w:rPr>
          <w:t>hướng tới mục tiêu tuân thủ pháp luật hơn là sự hiểu biết về các công việc. Kết quả là, nếu người lao động tuân theo quy định, họ không thể hoàn thành công việc. Bạn có thường chống</w:t>
        </w:r>
        <w:del w:id="1911" w:author="Biển Phan Y" w:date="2016-11-23T22:05:00Z">
          <w:r w:rsidRPr="00957567" w:rsidDel="00C83F50">
            <w:rPr>
              <w:rFonts w:ascii="Times New Roman" w:hAnsi="Times New Roman" w:cs="Times New Roman"/>
              <w:sz w:val="28"/>
              <w:szCs w:val="28"/>
              <w:rPrChange w:id="1912" w:author="Phạm Anh Đại" w:date="2016-11-16T08:54:00Z">
                <w:rPr>
                  <w:rFonts w:ascii="Times New Roman" w:hAnsi="Times New Roman" w:cs="Times New Roman"/>
                  <w:sz w:val="24"/>
                  <w:szCs w:val="24"/>
                </w:rPr>
              </w:rPrChange>
            </w:rPr>
            <w:delText xml:space="preserve"> đỡ mở</w:delText>
          </w:r>
        </w:del>
      </w:ins>
      <w:ins w:id="1913" w:author="Biển Phan Y" w:date="2016-11-23T22:05:00Z">
        <w:r w:rsidR="00C83F50">
          <w:rPr>
            <w:rFonts w:ascii="Times New Roman" w:hAnsi="Times New Roman" w:cs="Times New Roman"/>
            <w:sz w:val="28"/>
            <w:szCs w:val="28"/>
          </w:rPr>
          <w:t xml:space="preserve"> một cái</w:t>
        </w:r>
      </w:ins>
      <w:ins w:id="1914" w:author="Phat Tran" w:date="2016-10-28T16:22:00Z">
        <w:r w:rsidRPr="00957567">
          <w:rPr>
            <w:rFonts w:ascii="Times New Roman" w:hAnsi="Times New Roman" w:cs="Times New Roman"/>
            <w:sz w:val="28"/>
            <w:szCs w:val="28"/>
            <w:rPrChange w:id="1915" w:author="Phạm Anh Đại" w:date="2016-11-16T08:54:00Z">
              <w:rPr>
                <w:rFonts w:ascii="Times New Roman" w:hAnsi="Times New Roman" w:cs="Times New Roman"/>
                <w:sz w:val="24"/>
                <w:szCs w:val="24"/>
              </w:rPr>
            </w:rPrChange>
          </w:rPr>
          <w:t xml:space="preserve"> cửa </w:t>
        </w:r>
      </w:ins>
      <w:ins w:id="1916" w:author="Phạm Anh Đại" w:date="2016-11-20T15:20:00Z">
        <w:r w:rsidR="00704773">
          <w:rPr>
            <w:rFonts w:ascii="Times New Roman" w:hAnsi="Times New Roman" w:cs="Times New Roman"/>
            <w:sz w:val="28"/>
            <w:szCs w:val="28"/>
          </w:rPr>
          <w:t xml:space="preserve">đã </w:t>
        </w:r>
      </w:ins>
      <w:ins w:id="1917" w:author="Phat Tran" w:date="2016-10-28T16:22:00Z">
        <w:r w:rsidRPr="00957567">
          <w:rPr>
            <w:rFonts w:ascii="Times New Roman" w:hAnsi="Times New Roman" w:cs="Times New Roman"/>
            <w:sz w:val="28"/>
            <w:szCs w:val="28"/>
            <w:rPrChange w:id="1918" w:author="Phạm Anh Đại" w:date="2016-11-16T08:54:00Z">
              <w:rPr>
                <w:rFonts w:ascii="Times New Roman" w:hAnsi="Times New Roman" w:cs="Times New Roman"/>
                <w:sz w:val="24"/>
                <w:szCs w:val="24"/>
              </w:rPr>
            </w:rPrChange>
          </w:rPr>
          <w:t>khóa không? Lái xe với giấc ngủ quá ít? Làm việc với đồng nghiệp ngay cả khi bạn đang bị bệnh (Và có thể truyền nhiễm)?</w:t>
        </w:r>
      </w:ins>
    </w:p>
    <w:p w14:paraId="1350D951" w14:textId="241A1102" w:rsidR="00FA02FA" w:rsidRPr="00957567" w:rsidDel="00FD5898" w:rsidRDefault="00FA02FA">
      <w:pPr>
        <w:jc w:val="both"/>
        <w:rPr>
          <w:ins w:id="1919" w:author="van thang" w:date="2016-10-21T15:09:00Z"/>
          <w:del w:id="1920" w:author="Phat Tran" w:date="2016-10-28T16:23:00Z"/>
          <w:rFonts w:ascii="Times New Roman" w:hAnsi="Times New Roman" w:cs="Times New Roman"/>
          <w:sz w:val="28"/>
          <w:szCs w:val="28"/>
          <w:rPrChange w:id="1921" w:author="Phạm Anh Đại" w:date="2016-11-16T08:54:00Z">
            <w:rPr>
              <w:ins w:id="1922" w:author="van thang" w:date="2016-10-21T15:09:00Z"/>
              <w:del w:id="1923" w:author="Phat Tran" w:date="2016-10-28T16:23:00Z"/>
              <w:rFonts w:ascii="Times New Roman" w:hAnsi="Times New Roman" w:cs="Times New Roman"/>
              <w:sz w:val="24"/>
              <w:szCs w:val="24"/>
            </w:rPr>
          </w:rPrChange>
        </w:rPr>
        <w:pPrChange w:id="1924" w:author="Biển Phan Y" w:date="2016-11-22T22:50:00Z">
          <w:pPr/>
        </w:pPrChange>
      </w:pPr>
      <w:ins w:id="1925" w:author="van thang" w:date="2016-10-21T15:09:00Z">
        <w:del w:id="1926" w:author="Phat Tran" w:date="2016-10-28T16:23:00Z">
          <w:r w:rsidRPr="00957567" w:rsidDel="00FD5898">
            <w:rPr>
              <w:rFonts w:ascii="Times New Roman" w:hAnsi="Times New Roman" w:cs="Times New Roman"/>
              <w:sz w:val="28"/>
              <w:szCs w:val="28"/>
              <w:rPrChange w:id="1927" w:author="Phạm Anh Đại" w:date="2016-11-16T08:54:00Z">
                <w:rPr>
                  <w:rFonts w:ascii="Times New Roman" w:hAnsi="Times New Roman" w:cs="Times New Roman"/>
                  <w:sz w:val="24"/>
                  <w:szCs w:val="24"/>
                </w:rPr>
              </w:rPrChange>
            </w:rPr>
            <w:delText>Độ lệch cố ý đóng một vai trò quan trọng trong nhiều vụ tai nạn.Chúng được định nghĩa là trường hợp người dân cố tình vi phạm các thủ tục và các quy định. Tại sao họ lại xảy ra? Vâng, hầu hết ai trong chúng ta có lẽ đã cố tình vi phạm pháp luật, quy tắc, hoặc thậm chí phán đoán tốt nhất của chúng ta ở lần. Bao giờ đi nhanh hơn so với tốc độ giới hạn? Lái xe quá nhanh trong tuyết hay mưa? Đồng ý để làm một số nguy hiểm hành động, ngay cả trong khi nhân suy nghĩ nó liều lĩnh để làm như vậy?</w:delText>
          </w:r>
        </w:del>
      </w:ins>
    </w:p>
    <w:p w14:paraId="1FADB413" w14:textId="225AB7CB" w:rsidR="00FA02FA" w:rsidRPr="00957567" w:rsidRDefault="00FD5898">
      <w:pPr>
        <w:jc w:val="both"/>
        <w:rPr>
          <w:ins w:id="1928" w:author="van thang" w:date="2016-10-21T15:09:00Z"/>
          <w:rFonts w:ascii="Times New Roman" w:hAnsi="Times New Roman" w:cs="Times New Roman"/>
          <w:sz w:val="28"/>
          <w:szCs w:val="28"/>
          <w:rPrChange w:id="1929" w:author="Phạm Anh Đại" w:date="2016-11-16T08:54:00Z">
            <w:rPr>
              <w:ins w:id="1930" w:author="van thang" w:date="2016-10-21T15:09:00Z"/>
              <w:rFonts w:ascii="Times New Roman" w:hAnsi="Times New Roman" w:cs="Times New Roman"/>
              <w:sz w:val="24"/>
              <w:szCs w:val="24"/>
            </w:rPr>
          </w:rPrChange>
        </w:rPr>
        <w:pPrChange w:id="1931" w:author="Biển Phan Y" w:date="2016-11-22T22:50:00Z">
          <w:pPr/>
        </w:pPrChange>
      </w:pPr>
      <w:ins w:id="1932" w:author="Phat Tran" w:date="2016-10-28T16:25:00Z">
        <w:r w:rsidRPr="00957567">
          <w:rPr>
            <w:rFonts w:ascii="Times New Roman" w:hAnsi="Times New Roman" w:cs="Times New Roman"/>
            <w:sz w:val="28"/>
            <w:szCs w:val="28"/>
            <w:rPrChange w:id="1933" w:author="Phạm Anh Đại" w:date="2016-11-16T08:54:00Z">
              <w:rPr>
                <w:rFonts w:ascii="Times New Roman" w:hAnsi="Times New Roman" w:cs="Times New Roman"/>
                <w:sz w:val="24"/>
                <w:szCs w:val="24"/>
              </w:rPr>
            </w:rPrChange>
          </w:rPr>
          <w:t xml:space="preserve">Vi </w:t>
        </w:r>
      </w:ins>
      <w:ins w:id="1934" w:author="van thang" w:date="2016-10-21T15:09:00Z">
        <w:del w:id="1935" w:author="Phat Tran" w:date="2016-10-28T16:25:00Z">
          <w:r w:rsidR="00FA02FA" w:rsidRPr="00957567" w:rsidDel="00FD5898">
            <w:rPr>
              <w:rFonts w:ascii="Times New Roman" w:hAnsi="Times New Roman" w:cs="Times New Roman"/>
              <w:sz w:val="28"/>
              <w:szCs w:val="28"/>
              <w:rPrChange w:id="1936" w:author="Phạm Anh Đại" w:date="2016-11-16T08:54:00Z">
                <w:rPr>
                  <w:rFonts w:ascii="Times New Roman" w:hAnsi="Times New Roman" w:cs="Times New Roman"/>
                  <w:sz w:val="24"/>
                  <w:szCs w:val="24"/>
                </w:rPr>
              </w:rPrChange>
            </w:rPr>
            <w:delText>vi</w:delText>
          </w:r>
        </w:del>
        <w:r w:rsidR="00FA02FA" w:rsidRPr="00957567">
          <w:rPr>
            <w:rFonts w:ascii="Times New Roman" w:hAnsi="Times New Roman" w:cs="Times New Roman"/>
            <w:sz w:val="28"/>
            <w:szCs w:val="28"/>
            <w:rPrChange w:id="1937" w:author="Phạm Anh Đại" w:date="2016-11-16T08:54:00Z">
              <w:rPr>
                <w:rFonts w:ascii="Times New Roman" w:hAnsi="Times New Roman" w:cs="Times New Roman"/>
                <w:sz w:val="24"/>
                <w:szCs w:val="24"/>
              </w:rPr>
            </w:rPrChange>
          </w:rPr>
          <w:t xml:space="preserve"> phạm thường xuyên xảy ra khi không tuân thủ là quá thường xuyên mà nó được bỏ qua. vi phạm tình huống xảy ra khi có những hoàn cảnh đặc biệt (Ví dụ: đi qua đèn đỏ "vì không có</w:t>
        </w:r>
      </w:ins>
      <w:ins w:id="1938" w:author="Phat Tran" w:date="2016-10-28T16:23:00Z">
        <w:r w:rsidRPr="00957567">
          <w:rPr>
            <w:rFonts w:ascii="Times New Roman" w:hAnsi="Times New Roman" w:cs="Times New Roman"/>
            <w:sz w:val="28"/>
            <w:szCs w:val="28"/>
            <w:rPrChange w:id="1939" w:author="Phạm Anh Đại" w:date="2016-11-16T08:54:00Z">
              <w:rPr>
                <w:rFonts w:ascii="Times New Roman" w:hAnsi="Times New Roman" w:cs="Times New Roman"/>
                <w:sz w:val="24"/>
                <w:szCs w:val="24"/>
              </w:rPr>
            </w:rPrChange>
          </w:rPr>
          <w:t xml:space="preserve"> xe</w:t>
        </w:r>
      </w:ins>
      <w:ins w:id="1940" w:author="van thang" w:date="2016-10-21T15:09:00Z">
        <w:r w:rsidR="00FA02FA" w:rsidRPr="00957567">
          <w:rPr>
            <w:rFonts w:ascii="Times New Roman" w:hAnsi="Times New Roman" w:cs="Times New Roman"/>
            <w:sz w:val="28"/>
            <w:szCs w:val="28"/>
            <w:rPrChange w:id="1941" w:author="Phạm Anh Đại" w:date="2016-11-16T08:54:00Z">
              <w:rPr>
                <w:rFonts w:ascii="Times New Roman" w:hAnsi="Times New Roman" w:cs="Times New Roman"/>
                <w:sz w:val="24"/>
                <w:szCs w:val="24"/>
              </w:rPr>
            </w:rPrChange>
          </w:rPr>
          <w:t xml:space="preserve"> khác </w:t>
        </w:r>
        <w:del w:id="1942" w:author="Phat Tran" w:date="2016-10-28T16:23:00Z">
          <w:r w:rsidR="00FA02FA" w:rsidRPr="00957567" w:rsidDel="00FD5898">
            <w:rPr>
              <w:rFonts w:ascii="Times New Roman" w:hAnsi="Times New Roman" w:cs="Times New Roman"/>
              <w:sz w:val="28"/>
              <w:szCs w:val="28"/>
              <w:rPrChange w:id="1943" w:author="Phạm Anh Đại" w:date="2016-11-16T08:54:00Z">
                <w:rPr>
                  <w:rFonts w:ascii="Times New Roman" w:hAnsi="Times New Roman" w:cs="Times New Roman"/>
                  <w:sz w:val="24"/>
                  <w:szCs w:val="24"/>
                </w:rPr>
              </w:rPrChange>
            </w:rPr>
            <w:delText>xe</w:delText>
          </w:r>
        </w:del>
        <w:r w:rsidR="00FA02FA" w:rsidRPr="00957567">
          <w:rPr>
            <w:rFonts w:ascii="Times New Roman" w:hAnsi="Times New Roman" w:cs="Times New Roman"/>
            <w:sz w:val="28"/>
            <w:szCs w:val="28"/>
            <w:rPrChange w:id="1944" w:author="Phạm Anh Đại" w:date="2016-11-16T08:54:00Z">
              <w:rPr>
                <w:rFonts w:ascii="Times New Roman" w:hAnsi="Times New Roman" w:cs="Times New Roman"/>
                <w:sz w:val="24"/>
                <w:szCs w:val="24"/>
              </w:rPr>
            </w:rPrChange>
          </w:rPr>
          <w:t xml:space="preserve"> có thể nhìn thấy và tôi đã muộn "). Trong một số trường hợp, cách duy nhất để hoàn thành một công việc có thể là vi phạm một quy tắc hay thủ tục</w:t>
        </w:r>
      </w:ins>
    </w:p>
    <w:p w14:paraId="65E1F77F" w14:textId="21EC7812" w:rsidR="00FA02FA" w:rsidRPr="00957567" w:rsidRDefault="00FA02FA">
      <w:pPr>
        <w:jc w:val="both"/>
        <w:rPr>
          <w:ins w:id="1945" w:author="van thang" w:date="2016-10-21T15:09:00Z"/>
          <w:rFonts w:ascii="Times New Roman" w:hAnsi="Times New Roman" w:cs="Times New Roman"/>
          <w:sz w:val="28"/>
          <w:szCs w:val="28"/>
          <w:rPrChange w:id="1946" w:author="Phạm Anh Đại" w:date="2016-11-16T08:54:00Z">
            <w:rPr>
              <w:ins w:id="1947" w:author="van thang" w:date="2016-10-21T15:09:00Z"/>
              <w:rFonts w:ascii="Times New Roman" w:hAnsi="Times New Roman" w:cs="Times New Roman"/>
              <w:sz w:val="24"/>
              <w:szCs w:val="24"/>
            </w:rPr>
          </w:rPrChange>
        </w:rPr>
        <w:pPrChange w:id="1948" w:author="Biển Phan Y" w:date="2016-11-22T22:50:00Z">
          <w:pPr/>
        </w:pPrChange>
      </w:pPr>
      <w:ins w:id="1949" w:author="van thang" w:date="2016-10-21T15:09:00Z">
        <w:r w:rsidRPr="00957567">
          <w:rPr>
            <w:rFonts w:ascii="Times New Roman" w:hAnsi="Times New Roman" w:cs="Times New Roman"/>
            <w:sz w:val="28"/>
            <w:szCs w:val="28"/>
            <w:rPrChange w:id="1950" w:author="Phạm Anh Đại" w:date="2016-11-16T08:54:00Z">
              <w:rPr>
                <w:rFonts w:ascii="Times New Roman" w:hAnsi="Times New Roman" w:cs="Times New Roman"/>
                <w:sz w:val="24"/>
                <w:szCs w:val="24"/>
              </w:rPr>
            </w:rPrChange>
          </w:rPr>
          <w:t xml:space="preserve">Nguyên nhân chính của hành vi vi phạm là quy tắc hoặc </w:t>
        </w:r>
      </w:ins>
      <w:ins w:id="1951" w:author="Phat Tran" w:date="2016-10-28T16:23:00Z">
        <w:r w:rsidR="00FD5898" w:rsidRPr="00957567">
          <w:rPr>
            <w:rFonts w:ascii="Times New Roman" w:hAnsi="Times New Roman" w:cs="Times New Roman"/>
            <w:sz w:val="28"/>
            <w:szCs w:val="28"/>
            <w:rPrChange w:id="1952" w:author="Phạm Anh Đại" w:date="2016-11-16T08:54:00Z">
              <w:rPr>
                <w:rFonts w:ascii="Times New Roman" w:hAnsi="Times New Roman" w:cs="Times New Roman"/>
                <w:sz w:val="24"/>
                <w:szCs w:val="24"/>
              </w:rPr>
            </w:rPrChange>
          </w:rPr>
          <w:t xml:space="preserve">quy trình </w:t>
        </w:r>
      </w:ins>
      <w:ins w:id="1953" w:author="van thang" w:date="2016-10-21T15:09:00Z">
        <w:del w:id="1954" w:author="Phat Tran" w:date="2016-10-28T16:23:00Z">
          <w:r w:rsidRPr="00957567" w:rsidDel="00FD5898">
            <w:rPr>
              <w:rFonts w:ascii="Times New Roman" w:hAnsi="Times New Roman" w:cs="Times New Roman"/>
              <w:sz w:val="28"/>
              <w:szCs w:val="28"/>
              <w:rPrChange w:id="1955" w:author="Phạm Anh Đại" w:date="2016-11-16T08:54:00Z">
                <w:rPr>
                  <w:rFonts w:ascii="Times New Roman" w:hAnsi="Times New Roman" w:cs="Times New Roman"/>
                  <w:sz w:val="24"/>
                  <w:szCs w:val="24"/>
                </w:rPr>
              </w:rPrChange>
            </w:rPr>
            <w:delText xml:space="preserve">thủ tục </w:delText>
          </w:r>
        </w:del>
        <w:r w:rsidRPr="00957567">
          <w:rPr>
            <w:rFonts w:ascii="Times New Roman" w:hAnsi="Times New Roman" w:cs="Times New Roman"/>
            <w:sz w:val="28"/>
            <w:szCs w:val="28"/>
            <w:rPrChange w:id="1956" w:author="Phạm Anh Đại" w:date="2016-11-16T08:54:00Z">
              <w:rPr>
                <w:rFonts w:ascii="Times New Roman" w:hAnsi="Times New Roman" w:cs="Times New Roman"/>
                <w:sz w:val="24"/>
                <w:szCs w:val="24"/>
              </w:rPr>
            </w:rPrChange>
          </w:rPr>
          <w:t xml:space="preserve">không phù hợp mà không </w:t>
        </w:r>
      </w:ins>
      <w:ins w:id="1957" w:author="Phat Tran" w:date="2016-10-28T16:24:00Z">
        <w:r w:rsidR="00FD5898" w:rsidRPr="00957567">
          <w:rPr>
            <w:rFonts w:ascii="Times New Roman" w:hAnsi="Times New Roman" w:cs="Times New Roman"/>
            <w:sz w:val="28"/>
            <w:szCs w:val="28"/>
            <w:rPrChange w:id="1958" w:author="Phạm Anh Đại" w:date="2016-11-16T08:54:00Z">
              <w:rPr>
                <w:rFonts w:ascii="Times New Roman" w:hAnsi="Times New Roman" w:cs="Times New Roman"/>
                <w:sz w:val="24"/>
                <w:szCs w:val="24"/>
              </w:rPr>
            </w:rPrChange>
          </w:rPr>
          <w:t>những</w:t>
        </w:r>
        <w:del w:id="1959" w:author="Biển Phan Y" w:date="2016-11-23T22:07:00Z">
          <w:r w:rsidR="00FD5898" w:rsidRPr="00957567" w:rsidDel="00C83F50">
            <w:rPr>
              <w:rFonts w:ascii="Times New Roman" w:hAnsi="Times New Roman" w:cs="Times New Roman"/>
              <w:sz w:val="28"/>
              <w:szCs w:val="28"/>
              <w:rPrChange w:id="1960" w:author="Phạm Anh Đại" w:date="2016-11-16T08:54:00Z">
                <w:rPr>
                  <w:rFonts w:ascii="Times New Roman" w:hAnsi="Times New Roman" w:cs="Times New Roman"/>
                  <w:sz w:val="24"/>
                  <w:szCs w:val="24"/>
                </w:rPr>
              </w:rPrChange>
            </w:rPr>
            <w:delText xml:space="preserve"> </w:delText>
          </w:r>
        </w:del>
      </w:ins>
      <w:ins w:id="1961" w:author="van thang" w:date="2016-10-21T15:09:00Z">
        <w:del w:id="1962" w:author="Phat Tran" w:date="2016-10-28T16:24:00Z">
          <w:r w:rsidRPr="00957567" w:rsidDel="00FD5898">
            <w:rPr>
              <w:rFonts w:ascii="Times New Roman" w:hAnsi="Times New Roman" w:cs="Times New Roman"/>
              <w:sz w:val="28"/>
              <w:szCs w:val="28"/>
              <w:rPrChange w:id="1963" w:author="Phạm Anh Đại" w:date="2016-11-16T08:54:00Z">
                <w:rPr>
                  <w:rFonts w:ascii="Times New Roman" w:hAnsi="Times New Roman" w:cs="Times New Roman"/>
                  <w:sz w:val="24"/>
                  <w:szCs w:val="24"/>
                </w:rPr>
              </w:rPrChange>
            </w:rPr>
            <w:delText xml:space="preserve">chỉ </w:delText>
          </w:r>
        </w:del>
        <w:del w:id="1964" w:author="Biển Phan Y" w:date="2016-11-23T22:07:00Z">
          <w:r w:rsidRPr="00957567" w:rsidDel="00C83F50">
            <w:rPr>
              <w:rFonts w:ascii="Times New Roman" w:hAnsi="Times New Roman" w:cs="Times New Roman"/>
              <w:sz w:val="28"/>
              <w:szCs w:val="28"/>
              <w:rPrChange w:id="1965" w:author="Phạm Anh Đại" w:date="2016-11-16T08:54:00Z">
                <w:rPr>
                  <w:rFonts w:ascii="Times New Roman" w:hAnsi="Times New Roman" w:cs="Times New Roman"/>
                  <w:sz w:val="24"/>
                  <w:szCs w:val="24"/>
                </w:rPr>
              </w:rPrChange>
            </w:rPr>
            <w:delText>mời</w:delText>
          </w:r>
        </w:del>
      </w:ins>
      <w:ins w:id="1966" w:author="Biển Phan Y" w:date="2016-11-23T22:07:00Z">
        <w:r w:rsidR="00C83F50">
          <w:rPr>
            <w:rFonts w:ascii="Times New Roman" w:hAnsi="Times New Roman" w:cs="Times New Roman"/>
            <w:sz w:val="28"/>
            <w:szCs w:val="28"/>
          </w:rPr>
          <w:t xml:space="preserve"> gợi ý</w:t>
        </w:r>
      </w:ins>
      <w:ins w:id="1967" w:author="van thang" w:date="2016-10-21T15:09:00Z">
        <w:r w:rsidRPr="00957567">
          <w:rPr>
            <w:rFonts w:ascii="Times New Roman" w:hAnsi="Times New Roman" w:cs="Times New Roman"/>
            <w:sz w:val="28"/>
            <w:szCs w:val="28"/>
            <w:rPrChange w:id="1968" w:author="Phạm Anh Đại" w:date="2016-11-16T08:54:00Z">
              <w:rPr>
                <w:rFonts w:ascii="Times New Roman" w:hAnsi="Times New Roman" w:cs="Times New Roman"/>
                <w:sz w:val="24"/>
                <w:szCs w:val="24"/>
              </w:rPr>
            </w:rPrChange>
          </w:rPr>
          <w:t xml:space="preserve"> vi phạm </w:t>
        </w:r>
      </w:ins>
      <w:ins w:id="1969" w:author="Phat Tran" w:date="2016-10-28T16:24:00Z">
        <w:r w:rsidR="00FD5898" w:rsidRPr="00957567">
          <w:rPr>
            <w:rFonts w:ascii="Times New Roman" w:hAnsi="Times New Roman" w:cs="Times New Roman"/>
            <w:sz w:val="28"/>
            <w:szCs w:val="28"/>
            <w:rPrChange w:id="1970" w:author="Phạm Anh Đại" w:date="2016-11-16T08:54:00Z">
              <w:rPr>
                <w:rFonts w:ascii="Times New Roman" w:hAnsi="Times New Roman" w:cs="Times New Roman"/>
                <w:sz w:val="24"/>
                <w:szCs w:val="24"/>
              </w:rPr>
            </w:rPrChange>
          </w:rPr>
          <w:t xml:space="preserve">mà còn </w:t>
        </w:r>
      </w:ins>
      <w:ins w:id="1971" w:author="van thang" w:date="2016-10-21T15:09:00Z">
        <w:del w:id="1972" w:author="Phat Tran" w:date="2016-10-28T16:24:00Z">
          <w:r w:rsidRPr="00957567" w:rsidDel="00FD5898">
            <w:rPr>
              <w:rFonts w:ascii="Times New Roman" w:hAnsi="Times New Roman" w:cs="Times New Roman"/>
              <w:sz w:val="28"/>
              <w:szCs w:val="28"/>
              <w:rPrChange w:id="1973" w:author="Phạm Anh Đại" w:date="2016-11-16T08:54:00Z">
                <w:rPr>
                  <w:rFonts w:ascii="Times New Roman" w:hAnsi="Times New Roman" w:cs="Times New Roman"/>
                  <w:sz w:val="24"/>
                  <w:szCs w:val="24"/>
                </w:rPr>
              </w:rPrChange>
            </w:rPr>
            <w:delText xml:space="preserve">nhưng </w:delText>
          </w:r>
        </w:del>
        <w:r w:rsidRPr="00957567">
          <w:rPr>
            <w:rFonts w:ascii="Times New Roman" w:hAnsi="Times New Roman" w:cs="Times New Roman"/>
            <w:sz w:val="28"/>
            <w:szCs w:val="28"/>
            <w:rPrChange w:id="1974" w:author="Phạm Anh Đại" w:date="2016-11-16T08:54:00Z">
              <w:rPr>
                <w:rFonts w:ascii="Times New Roman" w:hAnsi="Times New Roman" w:cs="Times New Roman"/>
                <w:sz w:val="24"/>
                <w:szCs w:val="24"/>
              </w:rPr>
            </w:rPrChange>
          </w:rPr>
          <w:t xml:space="preserve">khuyến khích nó. Nếu không có sự vi phạm, công việc không thể thực hiện được. Tệ hơn, khi nhân viên cảm thấy nó cần thiết để vi phạm các quy tắc để </w:t>
        </w:r>
      </w:ins>
      <w:ins w:id="1975" w:author="Phat Tran" w:date="2016-10-28T16:24:00Z">
        <w:r w:rsidR="00FD5898" w:rsidRPr="00957567">
          <w:rPr>
            <w:rFonts w:ascii="Times New Roman" w:hAnsi="Times New Roman" w:cs="Times New Roman"/>
            <w:sz w:val="28"/>
            <w:szCs w:val="28"/>
            <w:rPrChange w:id="1976" w:author="Phạm Anh Đại" w:date="2016-11-16T08:54:00Z">
              <w:rPr>
                <w:rFonts w:ascii="Times New Roman" w:hAnsi="Times New Roman" w:cs="Times New Roman"/>
                <w:sz w:val="24"/>
                <w:szCs w:val="24"/>
              </w:rPr>
            </w:rPrChange>
          </w:rPr>
          <w:t xml:space="preserve">làm được </w:t>
        </w:r>
      </w:ins>
      <w:ins w:id="1977" w:author="van thang" w:date="2016-10-21T15:09:00Z">
        <w:del w:id="1978" w:author="Phat Tran" w:date="2016-10-28T16:24:00Z">
          <w:r w:rsidRPr="00957567" w:rsidDel="00FD5898">
            <w:rPr>
              <w:rFonts w:ascii="Times New Roman" w:hAnsi="Times New Roman" w:cs="Times New Roman"/>
              <w:sz w:val="28"/>
              <w:szCs w:val="28"/>
              <w:rPrChange w:id="1979" w:author="Phạm Anh Đại" w:date="2016-11-16T08:54:00Z">
                <w:rPr>
                  <w:rFonts w:ascii="Times New Roman" w:hAnsi="Times New Roman" w:cs="Times New Roman"/>
                  <w:sz w:val="24"/>
                  <w:szCs w:val="24"/>
                </w:rPr>
              </w:rPrChange>
            </w:rPr>
            <w:delText xml:space="preserve">có được </w:delText>
          </w:r>
        </w:del>
        <w:r w:rsidRPr="00957567">
          <w:rPr>
            <w:rFonts w:ascii="Times New Roman" w:hAnsi="Times New Roman" w:cs="Times New Roman"/>
            <w:sz w:val="28"/>
            <w:szCs w:val="28"/>
            <w:rPrChange w:id="1980" w:author="Phạm Anh Đại" w:date="2016-11-16T08:54:00Z">
              <w:rPr>
                <w:rFonts w:ascii="Times New Roman" w:hAnsi="Times New Roman" w:cs="Times New Roman"/>
                <w:sz w:val="24"/>
                <w:szCs w:val="24"/>
              </w:rPr>
            </w:rPrChange>
          </w:rPr>
          <w:t>công việc</w:t>
        </w:r>
        <w:del w:id="1981" w:author="Phat Tran" w:date="2016-10-28T16:24:00Z">
          <w:r w:rsidRPr="00957567" w:rsidDel="00FD5898">
            <w:rPr>
              <w:rFonts w:ascii="Times New Roman" w:hAnsi="Times New Roman" w:cs="Times New Roman"/>
              <w:sz w:val="28"/>
              <w:szCs w:val="28"/>
              <w:rPrChange w:id="1982" w:author="Phạm Anh Đại" w:date="2016-11-16T08:54:00Z">
                <w:rPr>
                  <w:rFonts w:ascii="Times New Roman" w:hAnsi="Times New Roman" w:cs="Times New Roman"/>
                  <w:sz w:val="24"/>
                  <w:szCs w:val="24"/>
                </w:rPr>
              </w:rPrChange>
            </w:rPr>
            <w:delText xml:space="preserve"> làm</w:delText>
          </w:r>
        </w:del>
        <w:r w:rsidRPr="00957567">
          <w:rPr>
            <w:rFonts w:ascii="Times New Roman" w:hAnsi="Times New Roman" w:cs="Times New Roman"/>
            <w:sz w:val="28"/>
            <w:szCs w:val="28"/>
            <w:rPrChange w:id="1983" w:author="Phạm Anh Đại" w:date="2016-11-16T08:54:00Z">
              <w:rPr>
                <w:rFonts w:ascii="Times New Roman" w:hAnsi="Times New Roman" w:cs="Times New Roman"/>
                <w:sz w:val="24"/>
                <w:szCs w:val="24"/>
              </w:rPr>
            </w:rPrChange>
          </w:rPr>
          <w:t>, và như một kết quả, thành công, họ có thể sẽ được chúc mừng và khen thưởng. Điều này, tất nhiên, vô tình thưởng không</w:t>
        </w:r>
      </w:ins>
      <w:ins w:id="1984" w:author="Phat Tran" w:date="2016-10-28T16:24:00Z">
        <w:r w:rsidR="00FD5898" w:rsidRPr="00957567">
          <w:rPr>
            <w:rFonts w:ascii="Times New Roman" w:hAnsi="Times New Roman" w:cs="Times New Roman"/>
            <w:sz w:val="28"/>
            <w:szCs w:val="28"/>
            <w:rPrChange w:id="1985" w:author="Phạm Anh Đại" w:date="2016-11-16T08:54:00Z">
              <w:rPr>
                <w:rFonts w:ascii="Times New Roman" w:hAnsi="Times New Roman" w:cs="Times New Roman"/>
                <w:sz w:val="24"/>
                <w:szCs w:val="24"/>
              </w:rPr>
            </w:rPrChange>
          </w:rPr>
          <w:t xml:space="preserve"> phù hợp </w:t>
        </w:r>
      </w:ins>
      <w:ins w:id="1986" w:author="van thang" w:date="2016-10-21T15:09:00Z">
        <w:del w:id="1987" w:author="Phat Tran" w:date="2016-10-28T16:24:00Z">
          <w:r w:rsidRPr="00957567" w:rsidDel="00FD5898">
            <w:rPr>
              <w:rFonts w:ascii="Times New Roman" w:hAnsi="Times New Roman" w:cs="Times New Roman"/>
              <w:sz w:val="28"/>
              <w:szCs w:val="28"/>
              <w:rPrChange w:id="1988" w:author="Phạm Anh Đại" w:date="2016-11-16T08:54:00Z">
                <w:rPr>
                  <w:rFonts w:ascii="Times New Roman" w:hAnsi="Times New Roman" w:cs="Times New Roman"/>
                  <w:sz w:val="24"/>
                  <w:szCs w:val="24"/>
                </w:rPr>
              </w:rPrChange>
            </w:rPr>
            <w:delText xml:space="preserve"> tuân thủ</w:delText>
          </w:r>
        </w:del>
        <w:r w:rsidRPr="00957567">
          <w:rPr>
            <w:rFonts w:ascii="Times New Roman" w:hAnsi="Times New Roman" w:cs="Times New Roman"/>
            <w:sz w:val="28"/>
            <w:szCs w:val="28"/>
            <w:rPrChange w:id="1989" w:author="Phạm Anh Đại" w:date="2016-11-16T08:54:00Z">
              <w:rPr>
                <w:rFonts w:ascii="Times New Roman" w:hAnsi="Times New Roman" w:cs="Times New Roman"/>
                <w:sz w:val="24"/>
                <w:szCs w:val="24"/>
              </w:rPr>
            </w:rPrChange>
          </w:rPr>
          <w:t xml:space="preserve">. </w:t>
        </w:r>
      </w:ins>
      <w:ins w:id="1990" w:author="Phat Tran" w:date="2016-10-28T16:24:00Z">
        <w:r w:rsidR="00FD5898" w:rsidRPr="00957567">
          <w:rPr>
            <w:rFonts w:ascii="Times New Roman" w:hAnsi="Times New Roman" w:cs="Times New Roman"/>
            <w:sz w:val="28"/>
            <w:szCs w:val="28"/>
            <w:rPrChange w:id="1991" w:author="Phạm Anh Đại" w:date="2016-11-16T08:54:00Z">
              <w:rPr>
                <w:rFonts w:ascii="Times New Roman" w:hAnsi="Times New Roman" w:cs="Times New Roman"/>
                <w:sz w:val="24"/>
                <w:szCs w:val="24"/>
              </w:rPr>
            </w:rPrChange>
          </w:rPr>
          <w:t xml:space="preserve">Nền </w:t>
        </w:r>
      </w:ins>
      <w:ins w:id="1992" w:author="van thang" w:date="2016-10-21T15:09:00Z">
        <w:del w:id="1993" w:author="Phat Tran" w:date="2016-10-28T16:24:00Z">
          <w:r w:rsidRPr="00957567" w:rsidDel="00FD5898">
            <w:rPr>
              <w:rFonts w:ascii="Times New Roman" w:hAnsi="Times New Roman" w:cs="Times New Roman"/>
              <w:sz w:val="28"/>
              <w:szCs w:val="28"/>
              <w:rPrChange w:id="1994" w:author="Phạm Anh Đại" w:date="2016-11-16T08:54:00Z">
                <w:rPr>
                  <w:rFonts w:ascii="Times New Roman" w:hAnsi="Times New Roman" w:cs="Times New Roman"/>
                  <w:sz w:val="24"/>
                  <w:szCs w:val="24"/>
                </w:rPr>
              </w:rPrChange>
            </w:rPr>
            <w:delText>nền</w:delText>
          </w:r>
        </w:del>
        <w:r w:rsidRPr="00957567">
          <w:rPr>
            <w:rFonts w:ascii="Times New Roman" w:hAnsi="Times New Roman" w:cs="Times New Roman"/>
            <w:sz w:val="28"/>
            <w:szCs w:val="28"/>
            <w:rPrChange w:id="1995" w:author="Phạm Anh Đại" w:date="2016-11-16T08:54:00Z">
              <w:rPr>
                <w:rFonts w:ascii="Times New Roman" w:hAnsi="Times New Roman" w:cs="Times New Roman"/>
                <w:sz w:val="24"/>
                <w:szCs w:val="24"/>
              </w:rPr>
            </w:rPrChange>
          </w:rPr>
          <w:t xml:space="preserve"> văn hóa khuyến khích và khen thưởng các vi phạm thiết lập mô hình vai trò </w:t>
        </w:r>
      </w:ins>
      <w:ins w:id="1996" w:author="Phạm Anh Đại" w:date="2016-11-20T15:21:00Z">
        <w:r w:rsidR="00704773">
          <w:rPr>
            <w:rFonts w:ascii="Times New Roman" w:hAnsi="Times New Roman" w:cs="Times New Roman"/>
            <w:sz w:val="28"/>
            <w:szCs w:val="28"/>
          </w:rPr>
          <w:t>thiếu thốn</w:t>
        </w:r>
      </w:ins>
      <w:ins w:id="1997" w:author="van thang" w:date="2016-10-21T15:09:00Z">
        <w:del w:id="1998" w:author="Phạm Anh Đại" w:date="2016-11-20T15:21:00Z">
          <w:r w:rsidRPr="00957567" w:rsidDel="00704773">
            <w:rPr>
              <w:rFonts w:ascii="Times New Roman" w:hAnsi="Times New Roman" w:cs="Times New Roman"/>
              <w:sz w:val="28"/>
              <w:szCs w:val="28"/>
              <w:rPrChange w:id="1999" w:author="Phạm Anh Đại" w:date="2016-11-16T08:54:00Z">
                <w:rPr>
                  <w:rFonts w:ascii="Times New Roman" w:hAnsi="Times New Roman" w:cs="Times New Roman"/>
                  <w:sz w:val="24"/>
                  <w:szCs w:val="24"/>
                </w:rPr>
              </w:rPrChange>
            </w:rPr>
            <w:delText>nghèo</w:delText>
          </w:r>
        </w:del>
        <w:r w:rsidRPr="00957567">
          <w:rPr>
            <w:rFonts w:ascii="Times New Roman" w:hAnsi="Times New Roman" w:cs="Times New Roman"/>
            <w:sz w:val="28"/>
            <w:szCs w:val="28"/>
            <w:rPrChange w:id="2000" w:author="Phạm Anh Đại" w:date="2016-11-16T08:54:00Z">
              <w:rPr>
                <w:rFonts w:ascii="Times New Roman" w:hAnsi="Times New Roman" w:cs="Times New Roman"/>
                <w:sz w:val="24"/>
                <w:szCs w:val="24"/>
              </w:rPr>
            </w:rPrChange>
          </w:rPr>
          <w:t>.</w:t>
        </w:r>
      </w:ins>
    </w:p>
    <w:p w14:paraId="28E09EA0" w14:textId="1D7B275C" w:rsidR="00FA02FA" w:rsidRPr="00957567" w:rsidRDefault="00FA02FA">
      <w:pPr>
        <w:jc w:val="both"/>
        <w:rPr>
          <w:ins w:id="2001" w:author="van thang" w:date="2016-10-21T15:09:00Z"/>
          <w:rFonts w:ascii="Times New Roman" w:hAnsi="Times New Roman" w:cs="Times New Roman"/>
          <w:sz w:val="28"/>
          <w:szCs w:val="28"/>
          <w:rPrChange w:id="2002" w:author="Phạm Anh Đại" w:date="2016-11-16T08:54:00Z">
            <w:rPr>
              <w:ins w:id="2003" w:author="van thang" w:date="2016-10-21T15:09:00Z"/>
              <w:rFonts w:ascii="Times New Roman" w:hAnsi="Times New Roman" w:cs="Times New Roman"/>
              <w:sz w:val="24"/>
              <w:szCs w:val="24"/>
            </w:rPr>
          </w:rPrChange>
        </w:rPr>
        <w:pPrChange w:id="2004" w:author="Biển Phan Y" w:date="2016-11-22T22:50:00Z">
          <w:pPr/>
        </w:pPrChange>
      </w:pPr>
      <w:ins w:id="2005" w:author="van thang" w:date="2016-10-21T15:09:00Z">
        <w:r w:rsidRPr="00957567">
          <w:rPr>
            <w:rFonts w:ascii="Times New Roman" w:hAnsi="Times New Roman" w:cs="Times New Roman"/>
            <w:sz w:val="28"/>
            <w:szCs w:val="28"/>
            <w:rPrChange w:id="2006" w:author="Phạm Anh Đại" w:date="2016-11-16T08:54:00Z">
              <w:rPr>
                <w:rFonts w:ascii="Times New Roman" w:hAnsi="Times New Roman" w:cs="Times New Roman"/>
                <w:sz w:val="24"/>
                <w:szCs w:val="24"/>
              </w:rPr>
            </w:rPrChange>
          </w:rPr>
          <w:lastRenderedPageBreak/>
          <w:t xml:space="preserve">Mặc dù vi phạm là một </w:t>
        </w:r>
      </w:ins>
      <w:ins w:id="2007" w:author="Phat Tran" w:date="2016-10-28T16:25:00Z">
        <w:r w:rsidR="00FD5898" w:rsidRPr="00957567">
          <w:rPr>
            <w:rFonts w:ascii="Times New Roman" w:hAnsi="Times New Roman" w:cs="Times New Roman"/>
            <w:sz w:val="28"/>
            <w:szCs w:val="28"/>
            <w:rPrChange w:id="2008" w:author="Phạm Anh Đại" w:date="2016-11-16T08:54:00Z">
              <w:rPr>
                <w:rFonts w:ascii="Times New Roman" w:hAnsi="Times New Roman" w:cs="Times New Roman"/>
                <w:sz w:val="24"/>
                <w:szCs w:val="24"/>
              </w:rPr>
            </w:rPrChange>
          </w:rPr>
          <w:t xml:space="preserve">hình thức </w:t>
        </w:r>
      </w:ins>
      <w:ins w:id="2009" w:author="van thang" w:date="2016-10-21T15:09:00Z">
        <w:del w:id="2010" w:author="Phat Tran" w:date="2016-10-28T16:25:00Z">
          <w:r w:rsidRPr="00957567" w:rsidDel="00FD5898">
            <w:rPr>
              <w:rFonts w:ascii="Times New Roman" w:hAnsi="Times New Roman" w:cs="Times New Roman"/>
              <w:sz w:val="28"/>
              <w:szCs w:val="28"/>
              <w:rPrChange w:id="2011" w:author="Phạm Anh Đại" w:date="2016-11-16T08:54:00Z">
                <w:rPr>
                  <w:rFonts w:ascii="Times New Roman" w:hAnsi="Times New Roman" w:cs="Times New Roman"/>
                  <w:sz w:val="24"/>
                  <w:szCs w:val="24"/>
                </w:rPr>
              </w:rPrChange>
            </w:rPr>
            <w:delText>dạng</w:delText>
          </w:r>
        </w:del>
      </w:ins>
      <w:ins w:id="2012" w:author="Phạm Anh Đại" w:date="2016-11-20T15:34:00Z">
        <w:r w:rsidR="00D67DC3">
          <w:rPr>
            <w:rFonts w:ascii="Times New Roman" w:hAnsi="Times New Roman" w:cs="Times New Roman"/>
            <w:sz w:val="28"/>
            <w:szCs w:val="28"/>
          </w:rPr>
          <w:t xml:space="preserve">của </w:t>
        </w:r>
      </w:ins>
      <w:ins w:id="2013" w:author="van thang" w:date="2016-10-21T15:09:00Z">
        <w:del w:id="2014" w:author="Phạm Anh Đại" w:date="2016-11-20T15:34:00Z">
          <w:r w:rsidRPr="00957567" w:rsidDel="00D67DC3">
            <w:rPr>
              <w:rFonts w:ascii="Times New Roman" w:hAnsi="Times New Roman" w:cs="Times New Roman"/>
              <w:sz w:val="28"/>
              <w:szCs w:val="28"/>
              <w:rPrChange w:id="2015"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2016" w:author="Phạm Anh Đại" w:date="2016-11-16T08:54:00Z">
              <w:rPr>
                <w:rFonts w:ascii="Times New Roman" w:hAnsi="Times New Roman" w:cs="Times New Roman"/>
                <w:sz w:val="24"/>
                <w:szCs w:val="24"/>
              </w:rPr>
            </w:rPrChange>
          </w:rPr>
          <w:t>lỗi, đây là</w:t>
        </w:r>
      </w:ins>
      <w:ins w:id="2017" w:author="Phạm Anh Đại" w:date="2016-11-20T15:34:00Z">
        <w:r w:rsidR="00D67DC3" w:rsidRPr="00777F0E">
          <w:rPr>
            <w:rFonts w:ascii="Times New Roman" w:hAnsi="Times New Roman" w:cs="Times New Roman"/>
            <w:sz w:val="28"/>
            <w:szCs w:val="28"/>
          </w:rPr>
          <w:t xml:space="preserve"> các lỗi của</w:t>
        </w:r>
      </w:ins>
      <w:ins w:id="2018" w:author="van thang" w:date="2016-10-21T15:09:00Z">
        <w:r w:rsidRPr="00957567">
          <w:rPr>
            <w:rFonts w:ascii="Times New Roman" w:hAnsi="Times New Roman" w:cs="Times New Roman"/>
            <w:sz w:val="28"/>
            <w:szCs w:val="28"/>
            <w:rPrChange w:id="2019" w:author="Phạm Anh Đại" w:date="2016-11-16T08:54:00Z">
              <w:rPr>
                <w:rFonts w:ascii="Times New Roman" w:hAnsi="Times New Roman" w:cs="Times New Roman"/>
                <w:sz w:val="24"/>
                <w:szCs w:val="24"/>
              </w:rPr>
            </w:rPrChange>
          </w:rPr>
          <w:t xml:space="preserve"> những tổ chức và</w:t>
        </w:r>
        <w:del w:id="2020" w:author="Phạm Anh Đại" w:date="2016-11-20T15:34:00Z">
          <w:r w:rsidRPr="00957567" w:rsidDel="00D67DC3">
            <w:rPr>
              <w:rFonts w:ascii="Times New Roman" w:hAnsi="Times New Roman" w:cs="Times New Roman"/>
              <w:sz w:val="28"/>
              <w:szCs w:val="28"/>
              <w:rPrChange w:id="2021" w:author="Phạm Anh Đại" w:date="2016-11-16T08:54:00Z">
                <w:rPr>
                  <w:rFonts w:ascii="Times New Roman" w:hAnsi="Times New Roman" w:cs="Times New Roman"/>
                  <w:sz w:val="24"/>
                  <w:szCs w:val="24"/>
                </w:rPr>
              </w:rPrChange>
            </w:rPr>
            <w:delText xml:space="preserve"> các lỗi của</w:delText>
          </w:r>
        </w:del>
        <w:r w:rsidRPr="00957567">
          <w:rPr>
            <w:rFonts w:ascii="Times New Roman" w:hAnsi="Times New Roman" w:cs="Times New Roman"/>
            <w:sz w:val="28"/>
            <w:szCs w:val="28"/>
            <w:rPrChange w:id="2022" w:author="Phạm Anh Đại" w:date="2016-11-16T08:54:00Z">
              <w:rPr>
                <w:rFonts w:ascii="Times New Roman" w:hAnsi="Times New Roman" w:cs="Times New Roman"/>
                <w:sz w:val="24"/>
                <w:szCs w:val="24"/>
              </w:rPr>
            </w:rPrChange>
          </w:rPr>
          <w:t xml:space="preserve"> xã hội, quan trọng nhưng bên ngoài phạm vi của thiết kế những việc hàng ngày. Các lỗi của con người khảo sát ở đây là chủ ý: vi phạm cố ý, theo định nghĩa, là độ lệch cố ý được biết là nguy hiểm, có khả năng làm hại.</w:t>
        </w:r>
      </w:ins>
    </w:p>
    <w:p w14:paraId="4C3231A6" w14:textId="5F7CC289" w:rsidR="00FA02FA" w:rsidRPr="00957567" w:rsidRDefault="00FA02FA">
      <w:pPr>
        <w:jc w:val="both"/>
        <w:rPr>
          <w:ins w:id="2023" w:author="van thang" w:date="2016-10-21T15:09:00Z"/>
          <w:rFonts w:ascii="Times New Roman" w:hAnsi="Times New Roman" w:cs="Times New Roman"/>
          <w:b/>
          <w:sz w:val="28"/>
          <w:szCs w:val="28"/>
          <w:rPrChange w:id="2024" w:author="Phạm Anh Đại" w:date="2016-11-16T08:54:00Z">
            <w:rPr>
              <w:ins w:id="2025" w:author="van thang" w:date="2016-10-21T15:09:00Z"/>
              <w:rFonts w:ascii="Times New Roman" w:hAnsi="Times New Roman" w:cs="Times New Roman"/>
              <w:b/>
              <w:sz w:val="24"/>
              <w:szCs w:val="24"/>
            </w:rPr>
          </w:rPrChange>
        </w:rPr>
        <w:pPrChange w:id="2026" w:author="Biển Phan Y" w:date="2016-11-22T22:50:00Z">
          <w:pPr/>
        </w:pPrChange>
      </w:pPr>
      <w:ins w:id="2027" w:author="van thang" w:date="2016-10-21T15:09:00Z">
        <w:r w:rsidRPr="00957567">
          <w:rPr>
            <w:rFonts w:ascii="Times New Roman" w:hAnsi="Times New Roman" w:cs="Times New Roman"/>
            <w:b/>
            <w:sz w:val="28"/>
            <w:szCs w:val="28"/>
            <w:rPrChange w:id="2028" w:author="Phạm Anh Đại" w:date="2016-11-16T08:54:00Z">
              <w:rPr>
                <w:rFonts w:ascii="Times New Roman" w:hAnsi="Times New Roman" w:cs="Times New Roman"/>
                <w:b/>
                <w:sz w:val="24"/>
                <w:szCs w:val="24"/>
              </w:rPr>
            </w:rPrChange>
          </w:rPr>
          <w:t xml:space="preserve">Hai loại lỗi: </w:t>
        </w:r>
      </w:ins>
      <w:ins w:id="2029" w:author="Phat Tran" w:date="2016-10-28T16:25:00Z">
        <w:r w:rsidR="00FD5898" w:rsidRPr="00957567">
          <w:rPr>
            <w:rFonts w:ascii="Times New Roman" w:hAnsi="Times New Roman" w:cs="Times New Roman"/>
            <w:b/>
            <w:sz w:val="28"/>
            <w:szCs w:val="28"/>
            <w:rPrChange w:id="2030" w:author="Phạm Anh Đại" w:date="2016-11-16T08:54:00Z">
              <w:rPr>
                <w:rFonts w:ascii="Times New Roman" w:hAnsi="Times New Roman" w:cs="Times New Roman"/>
                <w:b/>
                <w:sz w:val="24"/>
                <w:szCs w:val="24"/>
              </w:rPr>
            </w:rPrChange>
          </w:rPr>
          <w:t xml:space="preserve">Sơ suất </w:t>
        </w:r>
      </w:ins>
      <w:ins w:id="2031" w:author="van thang" w:date="2016-10-21T15:09:00Z">
        <w:del w:id="2032" w:author="Phat Tran" w:date="2016-10-28T16:25:00Z">
          <w:r w:rsidRPr="00957567" w:rsidDel="00FD5898">
            <w:rPr>
              <w:rFonts w:ascii="Times New Roman" w:hAnsi="Times New Roman" w:cs="Times New Roman"/>
              <w:b/>
              <w:sz w:val="28"/>
              <w:szCs w:val="28"/>
              <w:rPrChange w:id="2033" w:author="Phạm Anh Đại" w:date="2016-11-16T08:54:00Z">
                <w:rPr>
                  <w:rFonts w:ascii="Times New Roman" w:hAnsi="Times New Roman" w:cs="Times New Roman"/>
                  <w:b/>
                  <w:sz w:val="24"/>
                  <w:szCs w:val="24"/>
                </w:rPr>
              </w:rPrChange>
            </w:rPr>
            <w:delText>Trượt</w:delText>
          </w:r>
        </w:del>
        <w:r w:rsidRPr="00957567">
          <w:rPr>
            <w:rFonts w:ascii="Times New Roman" w:hAnsi="Times New Roman" w:cs="Times New Roman"/>
            <w:b/>
            <w:sz w:val="28"/>
            <w:szCs w:val="28"/>
            <w:rPrChange w:id="2034" w:author="Phạm Anh Đại" w:date="2016-11-16T08:54:00Z">
              <w:rPr>
                <w:rFonts w:ascii="Times New Roman" w:hAnsi="Times New Roman" w:cs="Times New Roman"/>
                <w:b/>
                <w:sz w:val="24"/>
                <w:szCs w:val="24"/>
              </w:rPr>
            </w:rPrChange>
          </w:rPr>
          <w:t xml:space="preserve"> và sai lầm</w:t>
        </w:r>
      </w:ins>
    </w:p>
    <w:p w14:paraId="3CA778C2" w14:textId="07C71AB7" w:rsidR="00FA02FA" w:rsidRPr="00957567" w:rsidRDefault="00FA02FA">
      <w:pPr>
        <w:jc w:val="both"/>
        <w:rPr>
          <w:ins w:id="2035" w:author="van thang" w:date="2016-10-21T15:09:00Z"/>
          <w:rFonts w:ascii="Times New Roman" w:hAnsi="Times New Roman" w:cs="Times New Roman"/>
          <w:sz w:val="28"/>
          <w:szCs w:val="28"/>
          <w:rPrChange w:id="2036" w:author="Phạm Anh Đại" w:date="2016-11-16T08:54:00Z">
            <w:rPr>
              <w:ins w:id="2037" w:author="van thang" w:date="2016-10-21T15:09:00Z"/>
              <w:rFonts w:ascii="Times New Roman" w:hAnsi="Times New Roman" w:cs="Times New Roman"/>
              <w:sz w:val="24"/>
              <w:szCs w:val="24"/>
            </w:rPr>
          </w:rPrChange>
        </w:rPr>
        <w:pPrChange w:id="2038" w:author="Biển Phan Y" w:date="2016-11-22T22:50:00Z">
          <w:pPr/>
        </w:pPrChange>
      </w:pPr>
      <w:ins w:id="2039" w:author="van thang" w:date="2016-10-21T15:09:00Z">
        <w:r w:rsidRPr="00957567">
          <w:rPr>
            <w:rFonts w:ascii="Times New Roman" w:hAnsi="Times New Roman" w:cs="Times New Roman"/>
            <w:sz w:val="28"/>
            <w:szCs w:val="28"/>
            <w:rPrChange w:id="2040" w:author="Phạm Anh Đại" w:date="2016-11-16T08:54:00Z">
              <w:rPr>
                <w:rFonts w:ascii="Times New Roman" w:hAnsi="Times New Roman" w:cs="Times New Roman"/>
                <w:sz w:val="24"/>
                <w:szCs w:val="24"/>
              </w:rPr>
            </w:rPrChange>
          </w:rPr>
          <w:t xml:space="preserve">Nhiều năm trước đây, </w:t>
        </w:r>
        <w:del w:id="2041" w:author="Phat Tran" w:date="2016-10-28T16:25:00Z">
          <w:r w:rsidRPr="00957567" w:rsidDel="00FD5898">
            <w:rPr>
              <w:rFonts w:ascii="Times New Roman" w:hAnsi="Times New Roman" w:cs="Times New Roman"/>
              <w:sz w:val="28"/>
              <w:szCs w:val="28"/>
              <w:rPrChange w:id="2042"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2043" w:author="Phạm Anh Đại" w:date="2016-11-16T08:54:00Z">
              <w:rPr>
                <w:rFonts w:ascii="Times New Roman" w:hAnsi="Times New Roman" w:cs="Times New Roman"/>
                <w:sz w:val="24"/>
                <w:szCs w:val="24"/>
              </w:rPr>
            </w:rPrChange>
          </w:rPr>
          <w:t xml:space="preserve"> nhà tâm lý học người Anh James </w:t>
        </w:r>
      </w:ins>
      <w:ins w:id="2044" w:author="Phat Tran" w:date="2016-10-28T16:25:00Z">
        <w:r w:rsidR="00FD5898" w:rsidRPr="00957567">
          <w:rPr>
            <w:rFonts w:ascii="Times New Roman" w:hAnsi="Times New Roman" w:cs="Times New Roman"/>
            <w:sz w:val="28"/>
            <w:szCs w:val="28"/>
            <w:rPrChange w:id="2045" w:author="Phạm Anh Đại" w:date="2016-11-16T08:54:00Z">
              <w:rPr>
                <w:rFonts w:ascii="Times New Roman" w:hAnsi="Times New Roman" w:cs="Times New Roman"/>
                <w:sz w:val="24"/>
                <w:szCs w:val="24"/>
              </w:rPr>
            </w:rPrChange>
          </w:rPr>
          <w:t xml:space="preserve">Reason </w:t>
        </w:r>
      </w:ins>
      <w:ins w:id="2046" w:author="van thang" w:date="2016-10-21T15:09:00Z">
        <w:del w:id="2047" w:author="Phat Tran" w:date="2016-10-28T16:25:00Z">
          <w:r w:rsidRPr="00957567" w:rsidDel="00FD5898">
            <w:rPr>
              <w:rFonts w:ascii="Times New Roman" w:hAnsi="Times New Roman" w:cs="Times New Roman"/>
              <w:sz w:val="28"/>
              <w:szCs w:val="28"/>
              <w:rPrChange w:id="2048" w:author="Phạm Anh Đại" w:date="2016-11-16T08:54:00Z">
                <w:rPr>
                  <w:rFonts w:ascii="Times New Roman" w:hAnsi="Times New Roman" w:cs="Times New Roman"/>
                  <w:sz w:val="24"/>
                  <w:szCs w:val="24"/>
                </w:rPr>
              </w:rPrChange>
            </w:rPr>
            <w:delText>Lý do</w:delText>
          </w:r>
        </w:del>
        <w:r w:rsidRPr="00957567">
          <w:rPr>
            <w:rFonts w:ascii="Times New Roman" w:hAnsi="Times New Roman" w:cs="Times New Roman"/>
            <w:sz w:val="28"/>
            <w:szCs w:val="28"/>
            <w:rPrChange w:id="2049" w:author="Phạm Anh Đại" w:date="2016-11-16T08:54:00Z">
              <w:rPr>
                <w:rFonts w:ascii="Times New Roman" w:hAnsi="Times New Roman" w:cs="Times New Roman"/>
                <w:sz w:val="24"/>
                <w:szCs w:val="24"/>
              </w:rPr>
            </w:rPrChange>
          </w:rPr>
          <w:t xml:space="preserve"> và tôi phát triển phân loại chung</w:t>
        </w:r>
      </w:ins>
      <w:ins w:id="2050" w:author="Phat Tran" w:date="2016-10-28T16:26:00Z">
        <w:r w:rsidR="00FD5898" w:rsidRPr="00957567">
          <w:rPr>
            <w:rFonts w:ascii="Times New Roman" w:hAnsi="Times New Roman" w:cs="Times New Roman"/>
            <w:sz w:val="28"/>
            <w:szCs w:val="28"/>
            <w:rPrChange w:id="2051" w:author="Phạm Anh Đại" w:date="2016-11-16T08:54:00Z">
              <w:rPr>
                <w:rFonts w:ascii="Times New Roman" w:hAnsi="Times New Roman" w:cs="Times New Roman"/>
                <w:sz w:val="24"/>
                <w:szCs w:val="24"/>
              </w:rPr>
            </w:rPrChange>
          </w:rPr>
          <w:t xml:space="preserve"> của</w:t>
        </w:r>
      </w:ins>
      <w:ins w:id="2052" w:author="van thang" w:date="2016-10-21T15:09:00Z">
        <w:r w:rsidRPr="00957567">
          <w:rPr>
            <w:rFonts w:ascii="Times New Roman" w:hAnsi="Times New Roman" w:cs="Times New Roman"/>
            <w:sz w:val="28"/>
            <w:szCs w:val="28"/>
            <w:rPrChange w:id="2053" w:author="Phạm Anh Đại" w:date="2016-11-16T08:54:00Z">
              <w:rPr>
                <w:rFonts w:ascii="Times New Roman" w:hAnsi="Times New Roman" w:cs="Times New Roman"/>
                <w:sz w:val="24"/>
                <w:szCs w:val="24"/>
              </w:rPr>
            </w:rPrChange>
          </w:rPr>
          <w:t xml:space="preserve"> </w:t>
        </w:r>
        <w:del w:id="2054" w:author="Phat Tran" w:date="2016-10-28T16:26:00Z">
          <w:r w:rsidRPr="00957567" w:rsidDel="00FD5898">
            <w:rPr>
              <w:rFonts w:ascii="Times New Roman" w:hAnsi="Times New Roman" w:cs="Times New Roman"/>
              <w:sz w:val="28"/>
              <w:szCs w:val="28"/>
              <w:rPrChange w:id="2055" w:author="Phạm Anh Đại" w:date="2016-11-16T08:54:00Z">
                <w:rPr>
                  <w:rFonts w:ascii="Times New Roman" w:hAnsi="Times New Roman" w:cs="Times New Roman"/>
                  <w:sz w:val="24"/>
                  <w:szCs w:val="24"/>
                </w:rPr>
              </w:rPrChange>
            </w:rPr>
            <w:delText xml:space="preserve">những </w:delText>
          </w:r>
        </w:del>
        <w:r w:rsidRPr="00957567">
          <w:rPr>
            <w:rFonts w:ascii="Times New Roman" w:hAnsi="Times New Roman" w:cs="Times New Roman"/>
            <w:sz w:val="28"/>
            <w:szCs w:val="28"/>
            <w:rPrChange w:id="2056" w:author="Phạm Anh Đại" w:date="2016-11-16T08:54:00Z">
              <w:rPr>
                <w:rFonts w:ascii="Times New Roman" w:hAnsi="Times New Roman" w:cs="Times New Roman"/>
                <w:sz w:val="24"/>
                <w:szCs w:val="24"/>
              </w:rPr>
            </w:rPrChange>
          </w:rPr>
          <w:t xml:space="preserve">lỗi </w:t>
        </w:r>
        <w:del w:id="2057" w:author="Phat Tran" w:date="2016-10-28T16:26:00Z">
          <w:r w:rsidRPr="00957567" w:rsidDel="00FD5898">
            <w:rPr>
              <w:rFonts w:ascii="Times New Roman" w:hAnsi="Times New Roman" w:cs="Times New Roman"/>
              <w:sz w:val="28"/>
              <w:szCs w:val="28"/>
              <w:rPrChange w:id="2058" w:author="Phạm Anh Đại" w:date="2016-11-16T08:54:00Z">
                <w:rPr>
                  <w:rFonts w:ascii="Times New Roman" w:hAnsi="Times New Roman" w:cs="Times New Roman"/>
                  <w:sz w:val="24"/>
                  <w:szCs w:val="24"/>
                </w:rPr>
              </w:rPrChange>
            </w:rPr>
            <w:delText>của</w:delText>
          </w:r>
        </w:del>
        <w:r w:rsidRPr="00957567">
          <w:rPr>
            <w:rFonts w:ascii="Times New Roman" w:hAnsi="Times New Roman" w:cs="Times New Roman"/>
            <w:sz w:val="28"/>
            <w:szCs w:val="28"/>
            <w:rPrChange w:id="2059" w:author="Phạm Anh Đại" w:date="2016-11-16T08:54:00Z">
              <w:rPr>
                <w:rFonts w:ascii="Times New Roman" w:hAnsi="Times New Roman" w:cs="Times New Roman"/>
                <w:sz w:val="24"/>
                <w:szCs w:val="24"/>
              </w:rPr>
            </w:rPrChange>
          </w:rPr>
          <w:t xml:space="preserve"> con người. Chúng </w:t>
        </w:r>
      </w:ins>
      <w:ins w:id="2060" w:author="Phat Tran" w:date="2016-10-28T16:26:00Z">
        <w:r w:rsidR="00FD5898" w:rsidRPr="00957567">
          <w:rPr>
            <w:rFonts w:ascii="Times New Roman" w:hAnsi="Times New Roman" w:cs="Times New Roman"/>
            <w:sz w:val="28"/>
            <w:szCs w:val="28"/>
            <w:rPrChange w:id="2061" w:author="Phạm Anh Đại" w:date="2016-11-16T08:54:00Z">
              <w:rPr>
                <w:rFonts w:ascii="Times New Roman" w:hAnsi="Times New Roman" w:cs="Times New Roman"/>
                <w:sz w:val="24"/>
                <w:szCs w:val="24"/>
              </w:rPr>
            </w:rPrChange>
          </w:rPr>
          <w:t>t</w:t>
        </w:r>
      </w:ins>
      <w:ins w:id="2062" w:author="Phạm Anh Đại" w:date="2016-11-20T15:37:00Z">
        <w:r w:rsidR="00D67DC3">
          <w:rPr>
            <w:rFonts w:ascii="Times New Roman" w:hAnsi="Times New Roman" w:cs="Times New Roman"/>
            <w:sz w:val="28"/>
            <w:szCs w:val="28"/>
          </w:rPr>
          <w:t>ôi</w:t>
        </w:r>
      </w:ins>
      <w:ins w:id="2063" w:author="Phat Tran" w:date="2016-10-28T16:26:00Z">
        <w:del w:id="2064" w:author="Phạm Anh Đại" w:date="2016-11-20T15:37:00Z">
          <w:r w:rsidR="00FD5898" w:rsidRPr="00957567" w:rsidDel="00D67DC3">
            <w:rPr>
              <w:rFonts w:ascii="Times New Roman" w:hAnsi="Times New Roman" w:cs="Times New Roman"/>
              <w:sz w:val="28"/>
              <w:szCs w:val="28"/>
              <w:rPrChange w:id="2065" w:author="Phạm Anh Đại" w:date="2016-11-16T08:54:00Z">
                <w:rPr>
                  <w:rFonts w:ascii="Times New Roman" w:hAnsi="Times New Roman" w:cs="Times New Roman"/>
                  <w:sz w:val="24"/>
                  <w:szCs w:val="24"/>
                </w:rPr>
              </w:rPrChange>
            </w:rPr>
            <w:delText>a</w:delText>
          </w:r>
        </w:del>
        <w:r w:rsidR="00FD5898" w:rsidRPr="00957567">
          <w:rPr>
            <w:rFonts w:ascii="Times New Roman" w:hAnsi="Times New Roman" w:cs="Times New Roman"/>
            <w:sz w:val="28"/>
            <w:szCs w:val="28"/>
            <w:rPrChange w:id="2066" w:author="Phạm Anh Đại" w:date="2016-11-16T08:54:00Z">
              <w:rPr>
                <w:rFonts w:ascii="Times New Roman" w:hAnsi="Times New Roman" w:cs="Times New Roman"/>
                <w:sz w:val="24"/>
                <w:szCs w:val="24"/>
              </w:rPr>
            </w:rPrChange>
          </w:rPr>
          <w:t xml:space="preserve"> </w:t>
        </w:r>
      </w:ins>
      <w:ins w:id="2067" w:author="van thang" w:date="2016-10-21T15:09:00Z">
        <w:del w:id="2068" w:author="Phat Tran" w:date="2016-10-28T16:26:00Z">
          <w:r w:rsidRPr="00957567" w:rsidDel="00FD5898">
            <w:rPr>
              <w:rFonts w:ascii="Times New Roman" w:hAnsi="Times New Roman" w:cs="Times New Roman"/>
              <w:sz w:val="28"/>
              <w:szCs w:val="28"/>
              <w:rPrChange w:id="2069"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2070" w:author="Phạm Anh Đại" w:date="2016-11-16T08:54:00Z">
              <w:rPr>
                <w:rFonts w:ascii="Times New Roman" w:hAnsi="Times New Roman" w:cs="Times New Roman"/>
                <w:sz w:val="24"/>
                <w:szCs w:val="24"/>
              </w:rPr>
            </w:rPrChange>
          </w:rPr>
          <w:t xml:space="preserve"> chia</w:t>
        </w:r>
      </w:ins>
      <w:ins w:id="2071" w:author="Phat Tran" w:date="2016-10-28T16:26:00Z">
        <w:r w:rsidR="00FD5898" w:rsidRPr="00957567">
          <w:rPr>
            <w:rFonts w:ascii="Times New Roman" w:hAnsi="Times New Roman" w:cs="Times New Roman"/>
            <w:sz w:val="28"/>
            <w:szCs w:val="28"/>
            <w:rPrChange w:id="2072" w:author="Phạm Anh Đại" w:date="2016-11-16T08:54:00Z">
              <w:rPr>
                <w:rFonts w:ascii="Times New Roman" w:hAnsi="Times New Roman" w:cs="Times New Roman"/>
                <w:sz w:val="24"/>
                <w:szCs w:val="24"/>
              </w:rPr>
            </w:rPrChange>
          </w:rPr>
          <w:t xml:space="preserve"> lỗi</w:t>
        </w:r>
      </w:ins>
      <w:ins w:id="2073" w:author="van thang" w:date="2016-10-21T15:09:00Z">
        <w:r w:rsidRPr="00957567">
          <w:rPr>
            <w:rFonts w:ascii="Times New Roman" w:hAnsi="Times New Roman" w:cs="Times New Roman"/>
            <w:sz w:val="28"/>
            <w:szCs w:val="28"/>
            <w:rPrChange w:id="2074" w:author="Phạm Anh Đại" w:date="2016-11-16T08:54:00Z">
              <w:rPr>
                <w:rFonts w:ascii="Times New Roman" w:hAnsi="Times New Roman" w:cs="Times New Roman"/>
                <w:sz w:val="24"/>
                <w:szCs w:val="24"/>
              </w:rPr>
            </w:rPrChange>
          </w:rPr>
          <w:t xml:space="preserve"> con người </w:t>
        </w:r>
        <w:del w:id="2075" w:author="Phat Tran" w:date="2016-10-28T16:26:00Z">
          <w:r w:rsidRPr="00957567" w:rsidDel="00FD5898">
            <w:rPr>
              <w:rFonts w:ascii="Times New Roman" w:hAnsi="Times New Roman" w:cs="Times New Roman"/>
              <w:sz w:val="28"/>
              <w:szCs w:val="28"/>
              <w:rPrChange w:id="2076" w:author="Phạm Anh Đại" w:date="2016-11-16T08:54:00Z">
                <w:rPr>
                  <w:rFonts w:ascii="Times New Roman" w:hAnsi="Times New Roman" w:cs="Times New Roman"/>
                  <w:sz w:val="24"/>
                  <w:szCs w:val="24"/>
                </w:rPr>
              </w:rPrChange>
            </w:rPr>
            <w:delText>lỗi</w:delText>
          </w:r>
        </w:del>
        <w:r w:rsidRPr="00957567">
          <w:rPr>
            <w:rFonts w:ascii="Times New Roman" w:hAnsi="Times New Roman" w:cs="Times New Roman"/>
            <w:sz w:val="28"/>
            <w:szCs w:val="28"/>
            <w:rPrChange w:id="2077" w:author="Phạm Anh Đại" w:date="2016-11-16T08:54:00Z">
              <w:rPr>
                <w:rFonts w:ascii="Times New Roman" w:hAnsi="Times New Roman" w:cs="Times New Roman"/>
                <w:sz w:val="24"/>
                <w:szCs w:val="24"/>
              </w:rPr>
            </w:rPrChange>
          </w:rPr>
          <w:t xml:space="preserve"> thành hai loại chính: </w:t>
        </w:r>
      </w:ins>
      <w:ins w:id="2078" w:author="Phat Tran" w:date="2016-10-28T16:26:00Z">
        <w:r w:rsidR="00FD5898" w:rsidRPr="00957567">
          <w:rPr>
            <w:rFonts w:ascii="Times New Roman" w:hAnsi="Times New Roman" w:cs="Times New Roman"/>
            <w:sz w:val="28"/>
            <w:szCs w:val="28"/>
            <w:rPrChange w:id="2079" w:author="Phạm Anh Đại" w:date="2016-11-16T08:54:00Z">
              <w:rPr>
                <w:rFonts w:ascii="Times New Roman" w:hAnsi="Times New Roman" w:cs="Times New Roman"/>
                <w:sz w:val="24"/>
                <w:szCs w:val="24"/>
              </w:rPr>
            </w:rPrChange>
          </w:rPr>
          <w:t xml:space="preserve">những sơ suất </w:t>
        </w:r>
      </w:ins>
      <w:ins w:id="2080" w:author="van thang" w:date="2016-10-21T15:09:00Z">
        <w:del w:id="2081" w:author="Phat Tran" w:date="2016-10-28T16:27:00Z">
          <w:r w:rsidRPr="00957567" w:rsidDel="00FD5898">
            <w:rPr>
              <w:rFonts w:ascii="Times New Roman" w:hAnsi="Times New Roman" w:cs="Times New Roman"/>
              <w:sz w:val="28"/>
              <w:szCs w:val="28"/>
              <w:rPrChange w:id="2082"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2083" w:author="Phạm Anh Đại" w:date="2016-11-16T08:54:00Z">
              <w:rPr>
                <w:rFonts w:ascii="Times New Roman" w:hAnsi="Times New Roman" w:cs="Times New Roman"/>
                <w:sz w:val="24"/>
                <w:szCs w:val="24"/>
              </w:rPr>
            </w:rPrChange>
          </w:rPr>
          <w:t xml:space="preserve"> và những sai lầm (Hình 5.1). </w:t>
        </w:r>
      </w:ins>
      <w:ins w:id="2084" w:author="Phat Tran" w:date="2016-10-28T16:27:00Z">
        <w:r w:rsidR="00FD5898" w:rsidRPr="00957567">
          <w:rPr>
            <w:rFonts w:ascii="Times New Roman" w:hAnsi="Times New Roman" w:cs="Times New Roman"/>
            <w:sz w:val="28"/>
            <w:szCs w:val="28"/>
            <w:rPrChange w:id="2085" w:author="Phạm Anh Đại" w:date="2016-11-16T08:54:00Z">
              <w:rPr>
                <w:rFonts w:ascii="Times New Roman" w:hAnsi="Times New Roman" w:cs="Times New Roman"/>
                <w:sz w:val="24"/>
                <w:szCs w:val="24"/>
              </w:rPr>
            </w:rPrChange>
          </w:rPr>
          <w:t xml:space="preserve">Phân loại này </w:t>
        </w:r>
      </w:ins>
      <w:ins w:id="2086" w:author="van thang" w:date="2016-10-21T15:09:00Z">
        <w:del w:id="2087" w:author="Phat Tran" w:date="2016-10-28T16:27:00Z">
          <w:r w:rsidRPr="00957567" w:rsidDel="00FD5898">
            <w:rPr>
              <w:rFonts w:ascii="Times New Roman" w:hAnsi="Times New Roman" w:cs="Times New Roman"/>
              <w:sz w:val="28"/>
              <w:szCs w:val="28"/>
              <w:rPrChange w:id="2088" w:author="Phạm Anh Đại" w:date="2016-11-16T08:54:00Z">
                <w:rPr>
                  <w:rFonts w:ascii="Times New Roman" w:hAnsi="Times New Roman" w:cs="Times New Roman"/>
                  <w:sz w:val="24"/>
                  <w:szCs w:val="24"/>
                </w:rPr>
              </w:rPrChange>
            </w:rPr>
            <w:delText xml:space="preserve">Điều này phân loại </w:delText>
          </w:r>
        </w:del>
        <w:r w:rsidRPr="00957567">
          <w:rPr>
            <w:rFonts w:ascii="Times New Roman" w:hAnsi="Times New Roman" w:cs="Times New Roman"/>
            <w:sz w:val="28"/>
            <w:szCs w:val="28"/>
            <w:rPrChange w:id="2089" w:author="Phạm Anh Đại" w:date="2016-11-16T08:54:00Z">
              <w:rPr>
                <w:rFonts w:ascii="Times New Roman" w:hAnsi="Times New Roman" w:cs="Times New Roman"/>
                <w:sz w:val="24"/>
                <w:szCs w:val="24"/>
              </w:rPr>
            </w:rPrChange>
          </w:rPr>
          <w:t xml:space="preserve">đã được chứng minh là có giá trị cho cả lý thuyết và thực hành. Nó được sử dụng rộng rãi trong các nghiên cứu về lỗi trong các lĩnh vực đa dạng như công nghiệp và tai nạn hàng không, và sai sót y khoa. Các cuộc thảo luận </w:t>
        </w:r>
      </w:ins>
      <w:ins w:id="2090" w:author="Phat Tran" w:date="2016-10-28T16:27:00Z">
        <w:r w:rsidR="00FD5898" w:rsidRPr="00957567">
          <w:rPr>
            <w:rFonts w:ascii="Times New Roman" w:hAnsi="Times New Roman" w:cs="Times New Roman"/>
            <w:sz w:val="28"/>
            <w:szCs w:val="28"/>
            <w:rPrChange w:id="2091" w:author="Phạm Anh Đại" w:date="2016-11-16T08:54:00Z">
              <w:rPr>
                <w:rFonts w:ascii="Times New Roman" w:hAnsi="Times New Roman" w:cs="Times New Roman"/>
                <w:sz w:val="24"/>
                <w:szCs w:val="24"/>
              </w:rPr>
            </w:rPrChange>
          </w:rPr>
          <w:t xml:space="preserve">nhận </w:t>
        </w:r>
      </w:ins>
      <w:ins w:id="2092" w:author="van thang" w:date="2016-10-21T15:09:00Z">
        <w:r w:rsidRPr="00957567">
          <w:rPr>
            <w:rFonts w:ascii="Times New Roman" w:hAnsi="Times New Roman" w:cs="Times New Roman"/>
            <w:sz w:val="28"/>
            <w:szCs w:val="28"/>
            <w:rPrChange w:id="2093" w:author="Phạm Anh Đại" w:date="2016-11-16T08:54:00Z">
              <w:rPr>
                <w:rFonts w:ascii="Times New Roman" w:hAnsi="Times New Roman" w:cs="Times New Roman"/>
                <w:sz w:val="24"/>
                <w:szCs w:val="24"/>
              </w:rPr>
            </w:rPrChange>
          </w:rPr>
          <w:t>được một</w:t>
        </w:r>
      </w:ins>
      <w:ins w:id="2094" w:author="Phat Tran" w:date="2016-10-28T16:27:00Z">
        <w:r w:rsidR="00FD5898" w:rsidRPr="00957567">
          <w:rPr>
            <w:rFonts w:ascii="Times New Roman" w:hAnsi="Times New Roman" w:cs="Times New Roman"/>
            <w:sz w:val="28"/>
            <w:szCs w:val="28"/>
            <w:rPrChange w:id="2095" w:author="Phạm Anh Đại" w:date="2016-11-16T08:54:00Z">
              <w:rPr>
                <w:rFonts w:ascii="Times New Roman" w:hAnsi="Times New Roman" w:cs="Times New Roman"/>
                <w:sz w:val="24"/>
                <w:szCs w:val="24"/>
              </w:rPr>
            </w:rPrChange>
          </w:rPr>
          <w:t xml:space="preserve"> ít chuyên môn</w:t>
        </w:r>
      </w:ins>
      <w:ins w:id="2096" w:author="van thang" w:date="2016-10-21T15:09:00Z">
        <w:del w:id="2097" w:author="Phat Tran" w:date="2016-10-28T16:27:00Z">
          <w:r w:rsidRPr="00957567" w:rsidDel="00FD5898">
            <w:rPr>
              <w:rFonts w:ascii="Times New Roman" w:hAnsi="Times New Roman" w:cs="Times New Roman"/>
              <w:sz w:val="28"/>
              <w:szCs w:val="28"/>
              <w:rPrChange w:id="2098" w:author="Phạm Anh Đại" w:date="2016-11-16T08:54:00Z">
                <w:rPr>
                  <w:rFonts w:ascii="Times New Roman" w:hAnsi="Times New Roman" w:cs="Times New Roman"/>
                  <w:sz w:val="24"/>
                  <w:szCs w:val="24"/>
                </w:rPr>
              </w:rPrChange>
            </w:rPr>
            <w:delText xml:space="preserve"> chút kỹ thuật</w:delText>
          </w:r>
        </w:del>
        <w:r w:rsidRPr="00957567">
          <w:rPr>
            <w:rFonts w:ascii="Times New Roman" w:hAnsi="Times New Roman" w:cs="Times New Roman"/>
            <w:sz w:val="28"/>
            <w:szCs w:val="28"/>
            <w:rPrChange w:id="2099" w:author="Phạm Anh Đại" w:date="2016-11-16T08:54:00Z">
              <w:rPr>
                <w:rFonts w:ascii="Times New Roman" w:hAnsi="Times New Roman" w:cs="Times New Roman"/>
                <w:sz w:val="24"/>
                <w:szCs w:val="24"/>
              </w:rPr>
            </w:rPrChange>
          </w:rPr>
          <w:t xml:space="preserve">, vì vậy tôi đã giữ </w:t>
        </w:r>
      </w:ins>
      <w:ins w:id="2100" w:author="Phat Tran" w:date="2016-10-28T16:27:00Z">
        <w:r w:rsidR="00FD5898" w:rsidRPr="00957567">
          <w:rPr>
            <w:rFonts w:ascii="Times New Roman" w:hAnsi="Times New Roman" w:cs="Times New Roman"/>
            <w:sz w:val="28"/>
            <w:szCs w:val="28"/>
            <w:rPrChange w:id="2101" w:author="Phạm Anh Đại" w:date="2016-11-16T08:54:00Z">
              <w:rPr>
                <w:rFonts w:ascii="Times New Roman" w:hAnsi="Times New Roman" w:cs="Times New Roman"/>
                <w:sz w:val="24"/>
                <w:szCs w:val="24"/>
              </w:rPr>
            </w:rPrChange>
          </w:rPr>
          <w:t xml:space="preserve">tính chất chuyên môn </w:t>
        </w:r>
      </w:ins>
      <w:ins w:id="2102" w:author="van thang" w:date="2016-10-21T15:09:00Z">
        <w:del w:id="2103" w:author="Phat Tran" w:date="2016-10-28T16:27:00Z">
          <w:r w:rsidRPr="00957567" w:rsidDel="00FD5898">
            <w:rPr>
              <w:rFonts w:ascii="Times New Roman" w:hAnsi="Times New Roman" w:cs="Times New Roman"/>
              <w:sz w:val="28"/>
              <w:szCs w:val="28"/>
              <w:rPrChange w:id="2104" w:author="Phạm Anh Đại" w:date="2016-11-16T08:54:00Z">
                <w:rPr>
                  <w:rFonts w:ascii="Times New Roman" w:hAnsi="Times New Roman" w:cs="Times New Roman"/>
                  <w:sz w:val="24"/>
                  <w:szCs w:val="24"/>
                </w:rPr>
              </w:rPrChange>
            </w:rPr>
            <w:delText xml:space="preserve">nghệ </w:delText>
          </w:r>
        </w:del>
        <w:del w:id="2105" w:author="Phat Tran" w:date="2016-10-28T16:28:00Z">
          <w:r w:rsidRPr="00957567" w:rsidDel="00FD5898">
            <w:rPr>
              <w:rFonts w:ascii="Times New Roman" w:hAnsi="Times New Roman" w:cs="Times New Roman"/>
              <w:sz w:val="28"/>
              <w:szCs w:val="28"/>
              <w:rPrChange w:id="2106" w:author="Phạm Anh Đại" w:date="2016-11-16T08:54:00Z">
                <w:rPr>
                  <w:rFonts w:ascii="Times New Roman" w:hAnsi="Times New Roman" w:cs="Times New Roman"/>
                  <w:sz w:val="24"/>
                  <w:szCs w:val="24"/>
                </w:rPr>
              </w:rPrChange>
            </w:rPr>
            <w:delText>được</w:delText>
          </w:r>
        </w:del>
        <w:r w:rsidRPr="00957567">
          <w:rPr>
            <w:rFonts w:ascii="Times New Roman" w:hAnsi="Times New Roman" w:cs="Times New Roman"/>
            <w:sz w:val="28"/>
            <w:szCs w:val="28"/>
            <w:rPrChange w:id="2107" w:author="Phạm Anh Đại" w:date="2016-11-16T08:54:00Z">
              <w:rPr>
                <w:rFonts w:ascii="Times New Roman" w:hAnsi="Times New Roman" w:cs="Times New Roman"/>
                <w:sz w:val="24"/>
                <w:szCs w:val="24"/>
              </w:rPr>
            </w:rPrChange>
          </w:rPr>
          <w:t xml:space="preserve"> mức tối thiểu. </w:t>
        </w:r>
      </w:ins>
      <w:ins w:id="2108" w:author="Phat Tran" w:date="2016-10-28T16:28:00Z">
        <w:r w:rsidR="00FD5898" w:rsidRPr="00957567">
          <w:rPr>
            <w:rFonts w:ascii="Times New Roman" w:hAnsi="Times New Roman" w:cs="Times New Roman"/>
            <w:sz w:val="28"/>
            <w:szCs w:val="28"/>
            <w:rPrChange w:id="2109" w:author="Phạm Anh Đại" w:date="2016-11-16T08:54:00Z">
              <w:rPr>
                <w:rFonts w:ascii="Times New Roman" w:hAnsi="Times New Roman" w:cs="Times New Roman"/>
                <w:sz w:val="24"/>
                <w:szCs w:val="24"/>
              </w:rPr>
            </w:rPrChange>
          </w:rPr>
          <w:t xml:space="preserve">Chủ đề này </w:t>
        </w:r>
      </w:ins>
      <w:ins w:id="2110" w:author="van thang" w:date="2016-10-21T15:09:00Z">
        <w:del w:id="2111" w:author="Phat Tran" w:date="2016-10-28T16:28:00Z">
          <w:r w:rsidRPr="00957567" w:rsidDel="00FD5898">
            <w:rPr>
              <w:rFonts w:ascii="Times New Roman" w:hAnsi="Times New Roman" w:cs="Times New Roman"/>
              <w:sz w:val="28"/>
              <w:szCs w:val="28"/>
              <w:rPrChange w:id="2112" w:author="Phạm Anh Đại" w:date="2016-11-16T08:54:00Z">
                <w:rPr>
                  <w:rFonts w:ascii="Times New Roman" w:hAnsi="Times New Roman" w:cs="Times New Roman"/>
                  <w:sz w:val="24"/>
                  <w:szCs w:val="24"/>
                </w:rPr>
              </w:rPrChange>
            </w:rPr>
            <w:delText xml:space="preserve">Điều này chủ đề </w:delText>
          </w:r>
        </w:del>
        <w:r w:rsidRPr="00957567">
          <w:rPr>
            <w:rFonts w:ascii="Times New Roman" w:hAnsi="Times New Roman" w:cs="Times New Roman"/>
            <w:sz w:val="28"/>
            <w:szCs w:val="28"/>
            <w:rPrChange w:id="2113" w:author="Phạm Anh Đại" w:date="2016-11-16T08:54:00Z">
              <w:rPr>
                <w:rFonts w:ascii="Times New Roman" w:hAnsi="Times New Roman" w:cs="Times New Roman"/>
                <w:sz w:val="24"/>
                <w:szCs w:val="24"/>
              </w:rPr>
            </w:rPrChange>
          </w:rPr>
          <w:t xml:space="preserve">là cực kỳ quan trọng để thiết kế, </w:t>
        </w:r>
      </w:ins>
      <w:ins w:id="2114" w:author="Phat Tran" w:date="2016-10-28T16:28:00Z">
        <w:r w:rsidR="00FD5898" w:rsidRPr="00957567">
          <w:rPr>
            <w:rFonts w:ascii="Times New Roman" w:hAnsi="Times New Roman" w:cs="Times New Roman"/>
            <w:sz w:val="28"/>
            <w:szCs w:val="28"/>
            <w:rPrChange w:id="2115" w:author="Phạm Anh Đại" w:date="2016-11-16T08:54:00Z">
              <w:rPr>
                <w:rFonts w:ascii="Times New Roman" w:hAnsi="Times New Roman" w:cs="Times New Roman"/>
                <w:sz w:val="24"/>
                <w:szCs w:val="24"/>
              </w:rPr>
            </w:rPrChange>
          </w:rPr>
          <w:t>nên</w:t>
        </w:r>
        <w:del w:id="2116" w:author="Biển Phan Y" w:date="2016-11-23T22:09:00Z">
          <w:r w:rsidR="00FD5898" w:rsidRPr="00957567" w:rsidDel="00C83F50">
            <w:rPr>
              <w:rFonts w:ascii="Times New Roman" w:hAnsi="Times New Roman" w:cs="Times New Roman"/>
              <w:sz w:val="28"/>
              <w:szCs w:val="28"/>
              <w:rPrChange w:id="2117" w:author="Phạm Anh Đại" w:date="2016-11-16T08:54:00Z">
                <w:rPr>
                  <w:rFonts w:ascii="Times New Roman" w:hAnsi="Times New Roman" w:cs="Times New Roman"/>
                  <w:sz w:val="24"/>
                  <w:szCs w:val="24"/>
                </w:rPr>
              </w:rPrChange>
            </w:rPr>
            <w:delText xml:space="preserve"> </w:delText>
          </w:r>
        </w:del>
      </w:ins>
      <w:ins w:id="2118" w:author="van thang" w:date="2016-10-21T15:09:00Z">
        <w:del w:id="2119" w:author="Phat Tran" w:date="2016-10-28T16:28:00Z">
          <w:r w:rsidRPr="00957567" w:rsidDel="00FD5898">
            <w:rPr>
              <w:rFonts w:ascii="Times New Roman" w:hAnsi="Times New Roman" w:cs="Times New Roman"/>
              <w:sz w:val="28"/>
              <w:szCs w:val="28"/>
              <w:rPrChange w:id="2120" w:author="Phạm Anh Đại" w:date="2016-11-16T08:54:00Z">
                <w:rPr>
                  <w:rFonts w:ascii="Times New Roman" w:hAnsi="Times New Roman" w:cs="Times New Roman"/>
                  <w:sz w:val="24"/>
                  <w:szCs w:val="24"/>
                </w:rPr>
              </w:rPrChange>
            </w:rPr>
            <w:delText>do đó</w:delText>
          </w:r>
        </w:del>
        <w:r w:rsidRPr="00957567">
          <w:rPr>
            <w:rFonts w:ascii="Times New Roman" w:hAnsi="Times New Roman" w:cs="Times New Roman"/>
            <w:sz w:val="28"/>
            <w:szCs w:val="28"/>
            <w:rPrChange w:id="2121" w:author="Phạm Anh Đại" w:date="2016-11-16T08:54:00Z">
              <w:rPr>
                <w:rFonts w:ascii="Times New Roman" w:hAnsi="Times New Roman" w:cs="Times New Roman"/>
                <w:sz w:val="24"/>
                <w:szCs w:val="24"/>
              </w:rPr>
            </w:rPrChange>
          </w:rPr>
          <w:t xml:space="preserve"> </w:t>
        </w:r>
      </w:ins>
      <w:ins w:id="2122" w:author="Biển Phan Y" w:date="2016-11-23T22:08:00Z">
        <w:r w:rsidR="00C83F50">
          <w:rPr>
            <w:rFonts w:ascii="Times New Roman" w:hAnsi="Times New Roman" w:cs="Times New Roman"/>
            <w:sz w:val="28"/>
            <w:szCs w:val="28"/>
          </w:rPr>
          <w:t xml:space="preserve">hãy </w:t>
        </w:r>
      </w:ins>
      <w:ins w:id="2123" w:author="van thang" w:date="2016-10-21T15:09:00Z">
        <w:r w:rsidRPr="00957567">
          <w:rPr>
            <w:rFonts w:ascii="Times New Roman" w:hAnsi="Times New Roman" w:cs="Times New Roman"/>
            <w:sz w:val="28"/>
            <w:szCs w:val="28"/>
            <w:rPrChange w:id="2124" w:author="Phạm Anh Đại" w:date="2016-11-16T08:54:00Z">
              <w:rPr>
                <w:rFonts w:ascii="Times New Roman" w:hAnsi="Times New Roman" w:cs="Times New Roman"/>
                <w:sz w:val="24"/>
                <w:szCs w:val="24"/>
              </w:rPr>
            </w:rPrChange>
          </w:rPr>
          <w:t>gắn bó với nó.</w:t>
        </w:r>
      </w:ins>
    </w:p>
    <w:p w14:paraId="7FD080F1" w14:textId="46D87022" w:rsidR="00FA02FA" w:rsidRPr="00957567" w:rsidRDefault="00FA02FA">
      <w:pPr>
        <w:jc w:val="both"/>
        <w:rPr>
          <w:ins w:id="2125" w:author="van thang" w:date="2016-10-21T15:09:00Z"/>
          <w:rFonts w:ascii="Times New Roman" w:hAnsi="Times New Roman" w:cs="Times New Roman"/>
          <w:b/>
          <w:sz w:val="28"/>
          <w:szCs w:val="28"/>
          <w:rPrChange w:id="2126" w:author="Phạm Anh Đại" w:date="2016-11-16T08:54:00Z">
            <w:rPr>
              <w:ins w:id="2127" w:author="van thang" w:date="2016-10-21T15:09:00Z"/>
              <w:rFonts w:ascii="Times New Roman" w:hAnsi="Times New Roman" w:cs="Times New Roman"/>
              <w:b/>
              <w:sz w:val="24"/>
              <w:szCs w:val="24"/>
            </w:rPr>
          </w:rPrChange>
        </w:rPr>
        <w:pPrChange w:id="2128" w:author="Biển Phan Y" w:date="2016-11-22T22:50:00Z">
          <w:pPr/>
        </w:pPrChange>
      </w:pPr>
      <w:ins w:id="2129" w:author="van thang" w:date="2016-10-21T15:09:00Z">
        <w:r w:rsidRPr="00957567">
          <w:rPr>
            <w:rFonts w:ascii="Times New Roman" w:hAnsi="Times New Roman" w:cs="Times New Roman"/>
            <w:b/>
            <w:sz w:val="28"/>
            <w:szCs w:val="28"/>
            <w:rPrChange w:id="2130" w:author="Phạm Anh Đại" w:date="2016-11-16T08:54:00Z">
              <w:rPr>
                <w:rFonts w:ascii="Times New Roman" w:hAnsi="Times New Roman" w:cs="Times New Roman"/>
                <w:b/>
                <w:sz w:val="24"/>
                <w:szCs w:val="24"/>
              </w:rPr>
            </w:rPrChange>
          </w:rPr>
          <w:t xml:space="preserve">ĐỊNH NGHĨA: LỖI, </w:t>
        </w:r>
      </w:ins>
      <w:ins w:id="2131" w:author="Phat Tran" w:date="2016-10-28T16:28:00Z">
        <w:r w:rsidR="008A0D9F" w:rsidRPr="00957567">
          <w:rPr>
            <w:rFonts w:ascii="Times New Roman" w:hAnsi="Times New Roman" w:cs="Times New Roman"/>
            <w:b/>
            <w:sz w:val="28"/>
            <w:szCs w:val="28"/>
            <w:rPrChange w:id="2132" w:author="Phạm Anh Đại" w:date="2016-11-16T08:54:00Z">
              <w:rPr>
                <w:rFonts w:ascii="Times New Roman" w:hAnsi="Times New Roman" w:cs="Times New Roman"/>
                <w:b/>
                <w:sz w:val="24"/>
                <w:szCs w:val="24"/>
              </w:rPr>
            </w:rPrChange>
          </w:rPr>
          <w:t xml:space="preserve">SƠ SUẤT </w:t>
        </w:r>
      </w:ins>
      <w:ins w:id="2133" w:author="van thang" w:date="2016-10-21T15:09:00Z">
        <w:del w:id="2134" w:author="Phat Tran" w:date="2016-10-28T16:28:00Z">
          <w:r w:rsidRPr="00957567" w:rsidDel="008A0D9F">
            <w:rPr>
              <w:rFonts w:ascii="Times New Roman" w:hAnsi="Times New Roman" w:cs="Times New Roman"/>
              <w:b/>
              <w:sz w:val="28"/>
              <w:szCs w:val="28"/>
              <w:rPrChange w:id="2135" w:author="Phạm Anh Đại" w:date="2016-11-16T08:54:00Z">
                <w:rPr>
                  <w:rFonts w:ascii="Times New Roman" w:hAnsi="Times New Roman" w:cs="Times New Roman"/>
                  <w:b/>
                  <w:sz w:val="24"/>
                  <w:szCs w:val="24"/>
                </w:rPr>
              </w:rPrChange>
            </w:rPr>
            <w:delText>trượt</w:delText>
          </w:r>
        </w:del>
        <w:r w:rsidRPr="00957567">
          <w:rPr>
            <w:rFonts w:ascii="Times New Roman" w:hAnsi="Times New Roman" w:cs="Times New Roman"/>
            <w:b/>
            <w:sz w:val="28"/>
            <w:szCs w:val="28"/>
            <w:rPrChange w:id="2136" w:author="Phạm Anh Đại" w:date="2016-11-16T08:54:00Z">
              <w:rPr>
                <w:rFonts w:ascii="Times New Roman" w:hAnsi="Times New Roman" w:cs="Times New Roman"/>
                <w:b/>
                <w:sz w:val="24"/>
                <w:szCs w:val="24"/>
              </w:rPr>
            </w:rPrChange>
          </w:rPr>
          <w:t>, VÀ SAI LẦM</w:t>
        </w:r>
      </w:ins>
    </w:p>
    <w:p w14:paraId="7CEF8EEA" w14:textId="6EEF5E23" w:rsidR="00FA02FA" w:rsidRPr="00957567" w:rsidRDefault="00FA02FA">
      <w:pPr>
        <w:jc w:val="both"/>
        <w:rPr>
          <w:ins w:id="2137" w:author="van thang" w:date="2016-10-21T15:09:00Z"/>
          <w:rFonts w:ascii="Times New Roman" w:hAnsi="Times New Roman" w:cs="Times New Roman"/>
          <w:sz w:val="28"/>
          <w:szCs w:val="28"/>
          <w:rPrChange w:id="2138" w:author="Phạm Anh Đại" w:date="2016-11-16T08:54:00Z">
            <w:rPr>
              <w:ins w:id="2139" w:author="van thang" w:date="2016-10-21T15:09:00Z"/>
              <w:rFonts w:ascii="Times New Roman" w:hAnsi="Times New Roman" w:cs="Times New Roman"/>
              <w:sz w:val="24"/>
              <w:szCs w:val="24"/>
            </w:rPr>
          </w:rPrChange>
        </w:rPr>
        <w:pPrChange w:id="2140" w:author="Biển Phan Y" w:date="2016-11-22T22:50:00Z">
          <w:pPr/>
        </w:pPrChange>
      </w:pPr>
      <w:ins w:id="2141" w:author="van thang" w:date="2016-10-21T15:09:00Z">
        <w:r w:rsidRPr="00957567">
          <w:rPr>
            <w:rFonts w:ascii="Times New Roman" w:hAnsi="Times New Roman" w:cs="Times New Roman"/>
            <w:sz w:val="28"/>
            <w:szCs w:val="28"/>
            <w:rPrChange w:id="2142" w:author="Phạm Anh Đại" w:date="2016-11-16T08:54:00Z">
              <w:rPr>
                <w:rFonts w:ascii="Times New Roman" w:hAnsi="Times New Roman" w:cs="Times New Roman"/>
                <w:sz w:val="24"/>
                <w:szCs w:val="24"/>
              </w:rPr>
            </w:rPrChange>
          </w:rPr>
          <w:t>Lỗi của con người được định nghĩa là bất kỳ sự lệch lạc từ những hành vi "thích hợp".</w:t>
        </w:r>
      </w:ins>
      <w:ins w:id="2143" w:author="Phat Tran" w:date="2016-10-28T16:29:00Z">
        <w:r w:rsidR="008A0D9F" w:rsidRPr="00957567">
          <w:rPr>
            <w:rFonts w:ascii="Times New Roman" w:hAnsi="Times New Roman" w:cs="Times New Roman"/>
            <w:sz w:val="28"/>
            <w:szCs w:val="28"/>
            <w:rPrChange w:id="2144" w:author="Phạm Anh Đại" w:date="2016-11-16T08:54:00Z">
              <w:rPr>
                <w:rFonts w:ascii="Times New Roman" w:hAnsi="Times New Roman" w:cs="Times New Roman"/>
                <w:sz w:val="24"/>
                <w:szCs w:val="24"/>
              </w:rPr>
            </w:rPrChange>
          </w:rPr>
          <w:t xml:space="preserve">Từ thích hợp ở </w:t>
        </w:r>
      </w:ins>
      <w:ins w:id="2145" w:author="van thang" w:date="2016-10-21T15:09:00Z">
        <w:del w:id="2146" w:author="Phat Tran" w:date="2016-10-28T16:28:00Z">
          <w:r w:rsidRPr="00957567" w:rsidDel="008A0D9F">
            <w:rPr>
              <w:rFonts w:ascii="Times New Roman" w:hAnsi="Times New Roman" w:cs="Times New Roman"/>
              <w:sz w:val="28"/>
              <w:szCs w:val="28"/>
              <w:rPrChange w:id="2147" w:author="Phạm Anh Đại" w:date="2016-11-16T08:54:00Z">
                <w:rPr>
                  <w:rFonts w:ascii="Times New Roman" w:hAnsi="Times New Roman" w:cs="Times New Roman"/>
                  <w:sz w:val="24"/>
                  <w:szCs w:val="24"/>
                </w:rPr>
              </w:rPrChange>
            </w:rPr>
            <w:delText>Thích hợp từ đó</w:delText>
          </w:r>
        </w:del>
        <w:r w:rsidRPr="00957567">
          <w:rPr>
            <w:rFonts w:ascii="Times New Roman" w:hAnsi="Times New Roman" w:cs="Times New Roman"/>
            <w:sz w:val="28"/>
            <w:szCs w:val="28"/>
            <w:rPrChange w:id="2148" w:author="Phạm Anh Đại" w:date="2016-11-16T08:54:00Z">
              <w:rPr>
                <w:rFonts w:ascii="Times New Roman" w:hAnsi="Times New Roman" w:cs="Times New Roman"/>
                <w:sz w:val="24"/>
                <w:szCs w:val="24"/>
              </w:rPr>
            </w:rPrChange>
          </w:rPr>
          <w:t xml:space="preserve"> trong dấu ngoặc kép bởi vì trong nhiều trường hợp,các hành vi thích hợp không</w:t>
        </w:r>
      </w:ins>
      <w:ins w:id="2149" w:author="Phat Tran" w:date="2016-10-28T16:29:00Z">
        <w:r w:rsidR="008A0D9F" w:rsidRPr="00957567">
          <w:rPr>
            <w:rFonts w:ascii="Times New Roman" w:hAnsi="Times New Roman" w:cs="Times New Roman"/>
            <w:sz w:val="28"/>
            <w:szCs w:val="28"/>
            <w:rPrChange w:id="2150" w:author="Phạm Anh Đại" w:date="2016-11-16T08:54:00Z">
              <w:rPr>
                <w:rFonts w:ascii="Times New Roman" w:hAnsi="Times New Roman" w:cs="Times New Roman"/>
                <w:sz w:val="24"/>
                <w:szCs w:val="24"/>
              </w:rPr>
            </w:rPrChange>
          </w:rPr>
          <w:t xml:space="preserve"> được</w:t>
        </w:r>
      </w:ins>
      <w:ins w:id="2151" w:author="van thang" w:date="2016-10-21T15:09:00Z">
        <w:r w:rsidRPr="00957567">
          <w:rPr>
            <w:rFonts w:ascii="Times New Roman" w:hAnsi="Times New Roman" w:cs="Times New Roman"/>
            <w:sz w:val="28"/>
            <w:szCs w:val="28"/>
            <w:rPrChange w:id="2152" w:author="Phạm Anh Đại" w:date="2016-11-16T08:54:00Z">
              <w:rPr>
                <w:rFonts w:ascii="Times New Roman" w:hAnsi="Times New Roman" w:cs="Times New Roman"/>
                <w:sz w:val="24"/>
                <w:szCs w:val="24"/>
              </w:rPr>
            </w:rPrChange>
          </w:rPr>
          <w:t xml:space="preserve"> biết hoặc chỉ được xác định sau </w:t>
        </w:r>
        <w:del w:id="2153" w:author="Phat Tran" w:date="2016-10-28T16:29:00Z">
          <w:r w:rsidRPr="00957567" w:rsidDel="008A0D9F">
            <w:rPr>
              <w:rFonts w:ascii="Times New Roman" w:hAnsi="Times New Roman" w:cs="Times New Roman"/>
              <w:sz w:val="28"/>
              <w:szCs w:val="28"/>
              <w:rPrChange w:id="2154" w:author="Phạm Anh Đại" w:date="2016-11-16T08:54:00Z">
                <w:rPr>
                  <w:rFonts w:ascii="Times New Roman" w:hAnsi="Times New Roman" w:cs="Times New Roman"/>
                  <w:sz w:val="24"/>
                  <w:szCs w:val="24"/>
                </w:rPr>
              </w:rPrChange>
            </w:rPr>
            <w:delText>khi</w:delText>
          </w:r>
        </w:del>
        <w:r w:rsidRPr="00957567">
          <w:rPr>
            <w:rFonts w:ascii="Times New Roman" w:hAnsi="Times New Roman" w:cs="Times New Roman"/>
            <w:sz w:val="28"/>
            <w:szCs w:val="28"/>
            <w:rPrChange w:id="2155" w:author="Phạm Anh Đại" w:date="2016-11-16T08:54:00Z">
              <w:rPr>
                <w:rFonts w:ascii="Times New Roman" w:hAnsi="Times New Roman" w:cs="Times New Roman"/>
                <w:sz w:val="24"/>
                <w:szCs w:val="24"/>
              </w:rPr>
            </w:rPrChange>
          </w:rPr>
          <w:t xml:space="preserve"> thực tế. Nhưng vẫn còn, lỗi được định nghĩa là</w:t>
        </w:r>
        <w:del w:id="2156" w:author="Biển Phan Y" w:date="2016-11-23T22:09:00Z">
          <w:r w:rsidRPr="00957567" w:rsidDel="00C83F50">
            <w:rPr>
              <w:rFonts w:ascii="Times New Roman" w:hAnsi="Times New Roman" w:cs="Times New Roman"/>
              <w:sz w:val="28"/>
              <w:szCs w:val="28"/>
              <w:rPrChange w:id="2157" w:author="Phạm Anh Đại" w:date="2016-11-16T08:54:00Z">
                <w:rPr>
                  <w:rFonts w:ascii="Times New Roman" w:hAnsi="Times New Roman" w:cs="Times New Roman"/>
                  <w:sz w:val="24"/>
                  <w:szCs w:val="24"/>
                </w:rPr>
              </w:rPrChange>
            </w:rPr>
            <w:delText xml:space="preserve"> lệch lạc </w:delText>
          </w:r>
        </w:del>
        <w:del w:id="2158" w:author="Phat Tran" w:date="2016-10-28T16:29:00Z">
          <w:r w:rsidRPr="00957567" w:rsidDel="008A0D9F">
            <w:rPr>
              <w:rFonts w:ascii="Times New Roman" w:hAnsi="Times New Roman" w:cs="Times New Roman"/>
              <w:sz w:val="28"/>
              <w:szCs w:val="28"/>
              <w:rPrChange w:id="2159" w:author="Phạm Anh Đại" w:date="2016-11-16T08:54:00Z">
                <w:rPr>
                  <w:rFonts w:ascii="Times New Roman" w:hAnsi="Times New Roman" w:cs="Times New Roman"/>
                  <w:sz w:val="24"/>
                  <w:szCs w:val="24"/>
                </w:rPr>
              </w:rPrChange>
            </w:rPr>
            <w:delText xml:space="preserve">từ nói chung là chấp nhận </w:delText>
          </w:r>
        </w:del>
      </w:ins>
      <w:ins w:id="2160" w:author="Biển Phan Y" w:date="2016-11-23T22:10:00Z">
        <w:r w:rsidR="00C83F50">
          <w:rPr>
            <w:rFonts w:ascii="Times New Roman" w:hAnsi="Times New Roman" w:cs="Times New Roman"/>
            <w:sz w:val="28"/>
            <w:szCs w:val="28"/>
          </w:rPr>
          <w:t xml:space="preserve"> </w:t>
        </w:r>
      </w:ins>
      <w:ins w:id="2161" w:author="van thang" w:date="2016-10-21T15:09:00Z">
        <w:r w:rsidRPr="00957567">
          <w:rPr>
            <w:rFonts w:ascii="Times New Roman" w:hAnsi="Times New Roman" w:cs="Times New Roman"/>
            <w:sz w:val="28"/>
            <w:szCs w:val="28"/>
            <w:rPrChange w:id="2162" w:author="Phạm Anh Đại" w:date="2016-11-16T08:54:00Z">
              <w:rPr>
                <w:rFonts w:ascii="Times New Roman" w:hAnsi="Times New Roman" w:cs="Times New Roman"/>
                <w:sz w:val="24"/>
                <w:szCs w:val="24"/>
              </w:rPr>
            </w:rPrChange>
          </w:rPr>
          <w:t>hành vi</w:t>
        </w:r>
      </w:ins>
      <w:ins w:id="2163" w:author="Biển Phan Y" w:date="2016-11-23T22:09:00Z">
        <w:r w:rsidR="00C83F50">
          <w:rPr>
            <w:rFonts w:ascii="Times New Roman" w:hAnsi="Times New Roman" w:cs="Times New Roman"/>
            <w:sz w:val="28"/>
            <w:szCs w:val="28"/>
          </w:rPr>
          <w:t xml:space="preserve"> lệch lạc</w:t>
        </w:r>
      </w:ins>
      <w:ins w:id="2164" w:author="van thang" w:date="2016-10-21T15:09:00Z">
        <w:r w:rsidRPr="00957567">
          <w:rPr>
            <w:rFonts w:ascii="Times New Roman" w:hAnsi="Times New Roman" w:cs="Times New Roman"/>
            <w:sz w:val="28"/>
            <w:szCs w:val="28"/>
            <w:rPrChange w:id="2165" w:author="Phạm Anh Đại" w:date="2016-11-16T08:54:00Z">
              <w:rPr>
                <w:rFonts w:ascii="Times New Roman" w:hAnsi="Times New Roman" w:cs="Times New Roman"/>
                <w:sz w:val="24"/>
                <w:szCs w:val="24"/>
              </w:rPr>
            </w:rPrChange>
          </w:rPr>
          <w:t xml:space="preserve"> </w:t>
        </w:r>
      </w:ins>
      <w:ins w:id="2166" w:author="Phat Tran" w:date="2016-10-28T16:29:00Z">
        <w:r w:rsidR="008A0D9F" w:rsidRPr="00957567">
          <w:rPr>
            <w:rFonts w:ascii="Times New Roman" w:hAnsi="Times New Roman" w:cs="Times New Roman"/>
            <w:sz w:val="28"/>
            <w:szCs w:val="28"/>
            <w:rPrChange w:id="2167" w:author="Phạm Anh Đại" w:date="2016-11-16T08:54:00Z">
              <w:rPr>
                <w:rFonts w:ascii="Times New Roman" w:hAnsi="Times New Roman" w:cs="Times New Roman"/>
                <w:sz w:val="24"/>
                <w:szCs w:val="24"/>
              </w:rPr>
            </w:rPrChange>
          </w:rPr>
          <w:t xml:space="preserve">thông thường được chấp nhận </w:t>
        </w:r>
      </w:ins>
      <w:ins w:id="2168" w:author="van thang" w:date="2016-10-21T15:09:00Z">
        <w:r w:rsidRPr="00957567">
          <w:rPr>
            <w:rFonts w:ascii="Times New Roman" w:hAnsi="Times New Roman" w:cs="Times New Roman"/>
            <w:sz w:val="28"/>
            <w:szCs w:val="28"/>
            <w:rPrChange w:id="2169" w:author="Phạm Anh Đại" w:date="2016-11-16T08:54:00Z">
              <w:rPr>
                <w:rFonts w:ascii="Times New Roman" w:hAnsi="Times New Roman" w:cs="Times New Roman"/>
                <w:sz w:val="24"/>
                <w:szCs w:val="24"/>
              </w:rPr>
            </w:rPrChange>
          </w:rPr>
          <w:t>đúng hoặc phù hợp.</w:t>
        </w:r>
      </w:ins>
    </w:p>
    <w:p w14:paraId="0D4AA078" w14:textId="3E413813" w:rsidR="00FA02FA" w:rsidRPr="00957567" w:rsidRDefault="00FA02FA">
      <w:pPr>
        <w:jc w:val="both"/>
        <w:rPr>
          <w:ins w:id="2170" w:author="van thang" w:date="2016-10-21T15:09:00Z"/>
          <w:rFonts w:ascii="Times New Roman" w:hAnsi="Times New Roman" w:cs="Times New Roman"/>
          <w:sz w:val="28"/>
          <w:szCs w:val="28"/>
          <w:rPrChange w:id="2171" w:author="Phạm Anh Đại" w:date="2016-11-16T08:54:00Z">
            <w:rPr>
              <w:ins w:id="2172" w:author="van thang" w:date="2016-10-21T15:09:00Z"/>
              <w:rFonts w:ascii="Times New Roman" w:hAnsi="Times New Roman" w:cs="Times New Roman"/>
              <w:sz w:val="24"/>
              <w:szCs w:val="24"/>
            </w:rPr>
          </w:rPrChange>
        </w:rPr>
        <w:pPrChange w:id="2173" w:author="Biển Phan Y" w:date="2016-11-22T22:50:00Z">
          <w:pPr/>
        </w:pPrChange>
      </w:pPr>
      <w:ins w:id="2174" w:author="van thang" w:date="2016-10-21T15:09:00Z">
        <w:r w:rsidRPr="00957567">
          <w:rPr>
            <w:rFonts w:ascii="Times New Roman" w:hAnsi="Times New Roman" w:cs="Times New Roman"/>
            <w:sz w:val="28"/>
            <w:szCs w:val="28"/>
            <w:rPrChange w:id="2175" w:author="Phạm Anh Đại" w:date="2016-11-16T08:54:00Z">
              <w:rPr>
                <w:rFonts w:ascii="Times New Roman" w:hAnsi="Times New Roman" w:cs="Times New Roman"/>
                <w:sz w:val="24"/>
                <w:szCs w:val="24"/>
              </w:rPr>
            </w:rPrChange>
          </w:rPr>
          <w:t>Lỗi là thuật ngữ chung cho tất cả các hành động sai trái. Có hai</w:t>
        </w:r>
      </w:ins>
      <w:ins w:id="2176" w:author="Phat Tran" w:date="2016-10-28T16:30:00Z">
        <w:r w:rsidR="008A0D9F" w:rsidRPr="00957567">
          <w:rPr>
            <w:rFonts w:ascii="Times New Roman" w:hAnsi="Times New Roman" w:cs="Times New Roman"/>
            <w:sz w:val="28"/>
            <w:szCs w:val="28"/>
            <w:rPrChange w:id="2177" w:author="Phạm Anh Đại" w:date="2016-11-16T08:54:00Z">
              <w:rPr>
                <w:rFonts w:ascii="Times New Roman" w:hAnsi="Times New Roman" w:cs="Times New Roman"/>
                <w:sz w:val="24"/>
                <w:szCs w:val="24"/>
              </w:rPr>
            </w:rPrChange>
          </w:rPr>
          <w:t xml:space="preserve"> loại lỗi chính </w:t>
        </w:r>
      </w:ins>
      <w:ins w:id="2178" w:author="van thang" w:date="2016-10-21T15:09:00Z">
        <w:del w:id="2179" w:author="Phat Tran" w:date="2016-10-28T16:30:00Z">
          <w:r w:rsidRPr="00957567" w:rsidDel="008A0D9F">
            <w:rPr>
              <w:rFonts w:ascii="Times New Roman" w:hAnsi="Times New Roman" w:cs="Times New Roman"/>
              <w:sz w:val="28"/>
              <w:szCs w:val="28"/>
              <w:rPrChange w:id="2180" w:author="Phạm Anh Đại" w:date="2016-11-16T08:54:00Z">
                <w:rPr>
                  <w:rFonts w:ascii="Times New Roman" w:hAnsi="Times New Roman" w:cs="Times New Roman"/>
                  <w:sz w:val="24"/>
                  <w:szCs w:val="24"/>
                </w:rPr>
              </w:rPrChange>
            </w:rPr>
            <w:delText xml:space="preserve"> yếu lớp học của lỗi</w:delText>
          </w:r>
        </w:del>
        <w:r w:rsidRPr="00957567">
          <w:rPr>
            <w:rFonts w:ascii="Times New Roman" w:hAnsi="Times New Roman" w:cs="Times New Roman"/>
            <w:sz w:val="28"/>
            <w:szCs w:val="28"/>
            <w:rPrChange w:id="2181" w:author="Phạm Anh Đại" w:date="2016-11-16T08:54:00Z">
              <w:rPr>
                <w:rFonts w:ascii="Times New Roman" w:hAnsi="Times New Roman" w:cs="Times New Roman"/>
                <w:sz w:val="24"/>
                <w:szCs w:val="24"/>
              </w:rPr>
            </w:rPrChange>
          </w:rPr>
          <w:t xml:space="preserve">: </w:t>
        </w:r>
      </w:ins>
      <w:ins w:id="2182" w:author="Phat Tran" w:date="2016-10-28T16:30:00Z">
        <w:r w:rsidR="008A0D9F" w:rsidRPr="00957567">
          <w:rPr>
            <w:rFonts w:ascii="Times New Roman" w:hAnsi="Times New Roman" w:cs="Times New Roman"/>
            <w:sz w:val="28"/>
            <w:szCs w:val="28"/>
            <w:rPrChange w:id="2183" w:author="Phạm Anh Đại" w:date="2016-11-16T08:54:00Z">
              <w:rPr>
                <w:rFonts w:ascii="Times New Roman" w:hAnsi="Times New Roman" w:cs="Times New Roman"/>
                <w:sz w:val="24"/>
                <w:szCs w:val="24"/>
              </w:rPr>
            </w:rPrChange>
          </w:rPr>
          <w:t xml:space="preserve">những sơ suất </w:t>
        </w:r>
      </w:ins>
      <w:ins w:id="2184" w:author="van thang" w:date="2016-10-21T15:09:00Z">
        <w:del w:id="2185" w:author="Phat Tran" w:date="2016-10-28T16:30:00Z">
          <w:r w:rsidRPr="00957567" w:rsidDel="008A0D9F">
            <w:rPr>
              <w:rFonts w:ascii="Times New Roman" w:hAnsi="Times New Roman" w:cs="Times New Roman"/>
              <w:sz w:val="28"/>
              <w:szCs w:val="28"/>
              <w:rPrChange w:id="2186" w:author="Phạm Anh Đại" w:date="2016-11-16T08:54:00Z">
                <w:rPr>
                  <w:rFonts w:ascii="Times New Roman" w:hAnsi="Times New Roman" w:cs="Times New Roman"/>
                  <w:sz w:val="24"/>
                  <w:szCs w:val="24"/>
                </w:rPr>
              </w:rPrChange>
            </w:rPr>
            <w:delText xml:space="preserve">phiếu </w:delText>
          </w:r>
        </w:del>
        <w:r w:rsidRPr="00957567">
          <w:rPr>
            <w:rFonts w:ascii="Times New Roman" w:hAnsi="Times New Roman" w:cs="Times New Roman"/>
            <w:sz w:val="28"/>
            <w:szCs w:val="28"/>
            <w:rPrChange w:id="2187" w:author="Phạm Anh Đại" w:date="2016-11-16T08:54:00Z">
              <w:rPr>
                <w:rFonts w:ascii="Times New Roman" w:hAnsi="Times New Roman" w:cs="Times New Roman"/>
                <w:sz w:val="24"/>
                <w:szCs w:val="24"/>
              </w:rPr>
            </w:rPrChange>
          </w:rPr>
          <w:t xml:space="preserve">và những sai lầm, như thể hiện trong hình 5.1; </w:t>
        </w:r>
      </w:ins>
      <w:ins w:id="2188" w:author="Phat Tran" w:date="2016-10-28T16:30:00Z">
        <w:r w:rsidR="008A0D9F" w:rsidRPr="00957567">
          <w:rPr>
            <w:rFonts w:ascii="Times New Roman" w:hAnsi="Times New Roman" w:cs="Times New Roman"/>
            <w:sz w:val="28"/>
            <w:szCs w:val="28"/>
            <w:rPrChange w:id="2189" w:author="Phạm Anh Đại" w:date="2016-11-16T08:54:00Z">
              <w:rPr>
                <w:rFonts w:ascii="Times New Roman" w:hAnsi="Times New Roman" w:cs="Times New Roman"/>
                <w:sz w:val="24"/>
                <w:szCs w:val="24"/>
              </w:rPr>
            </w:rPrChange>
          </w:rPr>
          <w:t xml:space="preserve">sơ suất </w:t>
        </w:r>
      </w:ins>
      <w:ins w:id="2190" w:author="van thang" w:date="2016-10-21T15:09:00Z">
        <w:del w:id="2191" w:author="Phat Tran" w:date="2016-10-28T16:30:00Z">
          <w:r w:rsidRPr="00957567" w:rsidDel="008A0D9F">
            <w:rPr>
              <w:rFonts w:ascii="Times New Roman" w:hAnsi="Times New Roman" w:cs="Times New Roman"/>
              <w:sz w:val="28"/>
              <w:szCs w:val="28"/>
              <w:rPrChange w:id="2192" w:author="Phạm Anh Đại" w:date="2016-11-16T08:54:00Z">
                <w:rPr>
                  <w:rFonts w:ascii="Times New Roman" w:hAnsi="Times New Roman" w:cs="Times New Roman"/>
                  <w:sz w:val="24"/>
                  <w:szCs w:val="24"/>
                </w:rPr>
              </w:rPrChange>
            </w:rPr>
            <w:delText xml:space="preserve">phiếu </w:delText>
          </w:r>
        </w:del>
        <w:r w:rsidRPr="00957567">
          <w:rPr>
            <w:rFonts w:ascii="Times New Roman" w:hAnsi="Times New Roman" w:cs="Times New Roman"/>
            <w:sz w:val="28"/>
            <w:szCs w:val="28"/>
            <w:rPrChange w:id="2193" w:author="Phạm Anh Đại" w:date="2016-11-16T08:54:00Z">
              <w:rPr>
                <w:rFonts w:ascii="Times New Roman" w:hAnsi="Times New Roman" w:cs="Times New Roman"/>
                <w:sz w:val="24"/>
                <w:szCs w:val="24"/>
              </w:rPr>
            </w:rPrChange>
          </w:rPr>
          <w:t>được chia thành hai loại chính và những sai lầm thành ba</w:t>
        </w:r>
      </w:ins>
      <w:ins w:id="2194" w:author="Phat Tran" w:date="2016-10-28T16:31:00Z">
        <w:r w:rsidR="008A0D9F" w:rsidRPr="00957567">
          <w:rPr>
            <w:rFonts w:ascii="Times New Roman" w:hAnsi="Times New Roman" w:cs="Times New Roman"/>
            <w:sz w:val="28"/>
            <w:szCs w:val="28"/>
            <w:rPrChange w:id="2195" w:author="Phạm Anh Đại" w:date="2016-11-16T08:54:00Z">
              <w:rPr>
                <w:rFonts w:ascii="Times New Roman" w:hAnsi="Times New Roman" w:cs="Times New Roman"/>
                <w:sz w:val="24"/>
                <w:szCs w:val="24"/>
              </w:rPr>
            </w:rPrChange>
          </w:rPr>
          <w:t xml:space="preserve"> loại</w:t>
        </w:r>
      </w:ins>
      <w:ins w:id="2196" w:author="van thang" w:date="2016-10-21T15:09:00Z">
        <w:r w:rsidRPr="00957567">
          <w:rPr>
            <w:rFonts w:ascii="Times New Roman" w:hAnsi="Times New Roman" w:cs="Times New Roman"/>
            <w:sz w:val="28"/>
            <w:szCs w:val="28"/>
            <w:rPrChange w:id="2197" w:author="Phạm Anh Đại" w:date="2016-11-16T08:54:00Z">
              <w:rPr>
                <w:rFonts w:ascii="Times New Roman" w:hAnsi="Times New Roman" w:cs="Times New Roman"/>
                <w:sz w:val="24"/>
                <w:szCs w:val="24"/>
              </w:rPr>
            </w:rPrChange>
          </w:rPr>
          <w:t xml:space="preserve">. Những loại lỗi tất cả đều có ý nghĩa khác nhau cho thiết kế. bây giờ tôi chuyển sang một cái nhìn chi tiết hơn về </w:t>
        </w:r>
      </w:ins>
      <w:ins w:id="2198" w:author="Phat Tran" w:date="2016-10-28T16:31:00Z">
        <w:r w:rsidR="008A0D9F" w:rsidRPr="00957567">
          <w:rPr>
            <w:rFonts w:ascii="Times New Roman" w:hAnsi="Times New Roman" w:cs="Times New Roman"/>
            <w:sz w:val="28"/>
            <w:szCs w:val="28"/>
            <w:rPrChange w:id="2199" w:author="Phạm Anh Đại" w:date="2016-11-16T08:54:00Z">
              <w:rPr>
                <w:rFonts w:ascii="Times New Roman" w:hAnsi="Times New Roman" w:cs="Times New Roman"/>
                <w:sz w:val="24"/>
                <w:szCs w:val="24"/>
              </w:rPr>
            </w:rPrChange>
          </w:rPr>
          <w:t xml:space="preserve">các loại </w:t>
        </w:r>
      </w:ins>
      <w:ins w:id="2200" w:author="van thang" w:date="2016-10-21T15:09:00Z">
        <w:del w:id="2201" w:author="Phat Tran" w:date="2016-10-28T16:31:00Z">
          <w:r w:rsidRPr="00957567" w:rsidDel="008A0D9F">
            <w:rPr>
              <w:rFonts w:ascii="Times New Roman" w:hAnsi="Times New Roman" w:cs="Times New Roman"/>
              <w:sz w:val="28"/>
              <w:szCs w:val="28"/>
              <w:rPrChange w:id="2202" w:author="Phạm Anh Đại" w:date="2016-11-16T08:54:00Z">
                <w:rPr>
                  <w:rFonts w:ascii="Times New Roman" w:hAnsi="Times New Roman" w:cs="Times New Roman"/>
                  <w:sz w:val="24"/>
                  <w:szCs w:val="24"/>
                </w:rPr>
              </w:rPrChange>
            </w:rPr>
            <w:delText xml:space="preserve">các lớp </w:delText>
          </w:r>
        </w:del>
        <w:r w:rsidRPr="00957567">
          <w:rPr>
            <w:rFonts w:ascii="Times New Roman" w:hAnsi="Times New Roman" w:cs="Times New Roman"/>
            <w:sz w:val="28"/>
            <w:szCs w:val="28"/>
            <w:rPrChange w:id="2203" w:author="Phạm Anh Đại" w:date="2016-11-16T08:54:00Z">
              <w:rPr>
                <w:rFonts w:ascii="Times New Roman" w:hAnsi="Times New Roman" w:cs="Times New Roman"/>
                <w:sz w:val="24"/>
                <w:szCs w:val="24"/>
              </w:rPr>
            </w:rPrChange>
          </w:rPr>
          <w:t xml:space="preserve">của các lỗi và ý nghĩa thiết kế của </w:t>
        </w:r>
      </w:ins>
      <w:ins w:id="2204" w:author="Phat Tran" w:date="2016-10-28T16:31:00Z">
        <w:r w:rsidR="008A0D9F" w:rsidRPr="00957567">
          <w:rPr>
            <w:rFonts w:ascii="Times New Roman" w:hAnsi="Times New Roman" w:cs="Times New Roman"/>
            <w:sz w:val="28"/>
            <w:szCs w:val="28"/>
            <w:rPrChange w:id="2205" w:author="Phạm Anh Đại" w:date="2016-11-16T08:54:00Z">
              <w:rPr>
                <w:rFonts w:ascii="Times New Roman" w:hAnsi="Times New Roman" w:cs="Times New Roman"/>
                <w:sz w:val="24"/>
                <w:szCs w:val="24"/>
              </w:rPr>
            </w:rPrChange>
          </w:rPr>
          <w:t xml:space="preserve">chúng </w:t>
        </w:r>
      </w:ins>
      <w:ins w:id="2206" w:author="van thang" w:date="2016-10-21T15:09:00Z">
        <w:del w:id="2207" w:author="Phat Tran" w:date="2016-10-28T16:31:00Z">
          <w:r w:rsidRPr="00957567" w:rsidDel="008A0D9F">
            <w:rPr>
              <w:rFonts w:ascii="Times New Roman" w:hAnsi="Times New Roman" w:cs="Times New Roman"/>
              <w:sz w:val="28"/>
              <w:szCs w:val="28"/>
              <w:rPrChange w:id="2208"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2209" w:author="Phạm Anh Đại" w:date="2016-11-16T08:54:00Z">
              <w:rPr>
                <w:rFonts w:ascii="Times New Roman" w:hAnsi="Times New Roman" w:cs="Times New Roman"/>
                <w:sz w:val="24"/>
                <w:szCs w:val="24"/>
              </w:rPr>
            </w:rPrChange>
          </w:rPr>
          <w:t>.</w:t>
        </w:r>
      </w:ins>
    </w:p>
    <w:p w14:paraId="02FAE002" w14:textId="77777777" w:rsidR="00FA02FA" w:rsidRPr="00957567" w:rsidRDefault="00FA02FA">
      <w:pPr>
        <w:jc w:val="both"/>
        <w:rPr>
          <w:ins w:id="2210" w:author="van thang" w:date="2016-10-21T15:09:00Z"/>
          <w:rFonts w:ascii="Times New Roman" w:hAnsi="Times New Roman" w:cs="Times New Roman"/>
          <w:sz w:val="28"/>
          <w:szCs w:val="28"/>
          <w:rPrChange w:id="2211" w:author="Phạm Anh Đại" w:date="2016-11-16T08:54:00Z">
            <w:rPr>
              <w:ins w:id="2212" w:author="van thang" w:date="2016-10-21T15:09:00Z"/>
              <w:rFonts w:ascii="Times New Roman" w:hAnsi="Times New Roman" w:cs="Times New Roman"/>
              <w:sz w:val="24"/>
              <w:szCs w:val="24"/>
            </w:rPr>
          </w:rPrChange>
        </w:rPr>
        <w:pPrChange w:id="2213" w:author="Biển Phan Y" w:date="2016-11-22T22:50:00Z">
          <w:pPr/>
        </w:pPrChange>
      </w:pPr>
      <w:ins w:id="2214" w:author="van thang" w:date="2016-10-21T15:09:00Z">
        <w:r w:rsidRPr="00957567">
          <w:rPr>
            <w:rFonts w:ascii="Times New Roman" w:hAnsi="Times New Roman" w:cs="Times New Roman"/>
            <w:noProof/>
            <w:sz w:val="28"/>
            <w:szCs w:val="28"/>
            <w:lang w:val="en-GB" w:eastAsia="en-GB"/>
            <w:rPrChange w:id="2215" w:author="Phạm Anh Đại" w:date="2016-11-16T08:54:00Z">
              <w:rPr>
                <w:noProof/>
                <w:lang w:val="en-GB" w:eastAsia="en-GB"/>
              </w:rPr>
            </w:rPrChange>
          </w:rPr>
          <w:lastRenderedPageBreak/>
          <w:drawing>
            <wp:inline distT="0" distB="0" distL="0" distR="0" wp14:anchorId="54B0E397" wp14:editId="2117EF86">
              <wp:extent cx="33432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3314700"/>
                      </a:xfrm>
                      <a:prstGeom prst="rect">
                        <a:avLst/>
                      </a:prstGeom>
                      <a:noFill/>
                      <a:ln>
                        <a:noFill/>
                      </a:ln>
                    </pic:spPr>
                  </pic:pic>
                </a:graphicData>
              </a:graphic>
            </wp:inline>
          </w:drawing>
        </w:r>
      </w:ins>
    </w:p>
    <w:p w14:paraId="6D7059FB" w14:textId="3679EA3B" w:rsidR="00FA02FA" w:rsidRPr="00957567" w:rsidRDefault="00FA02FA">
      <w:pPr>
        <w:jc w:val="both"/>
        <w:rPr>
          <w:ins w:id="2216" w:author="van thang" w:date="2016-10-21T15:09:00Z"/>
          <w:rFonts w:ascii="Times New Roman" w:hAnsi="Times New Roman" w:cs="Times New Roman"/>
          <w:i/>
          <w:sz w:val="28"/>
          <w:szCs w:val="28"/>
          <w:rPrChange w:id="2217" w:author="Phạm Anh Đại" w:date="2016-11-16T08:54:00Z">
            <w:rPr>
              <w:ins w:id="2218" w:author="van thang" w:date="2016-10-21T15:09:00Z"/>
              <w:rFonts w:ascii="Times New Roman" w:hAnsi="Times New Roman" w:cs="Times New Roman"/>
              <w:i/>
              <w:sz w:val="24"/>
              <w:szCs w:val="24"/>
            </w:rPr>
          </w:rPrChange>
        </w:rPr>
        <w:pPrChange w:id="2219" w:author="Biển Phan Y" w:date="2016-11-22T22:50:00Z">
          <w:pPr/>
        </w:pPrChange>
      </w:pPr>
      <w:ins w:id="2220" w:author="van thang" w:date="2016-10-21T15:09:00Z">
        <w:r w:rsidRPr="00957567">
          <w:rPr>
            <w:rFonts w:ascii="Times New Roman" w:hAnsi="Times New Roman" w:cs="Times New Roman"/>
            <w:i/>
            <w:sz w:val="28"/>
            <w:szCs w:val="28"/>
            <w:rPrChange w:id="2221" w:author="Phạm Anh Đại" w:date="2016-11-16T08:54:00Z">
              <w:rPr>
                <w:rFonts w:ascii="Times New Roman" w:hAnsi="Times New Roman" w:cs="Times New Roman"/>
                <w:i/>
                <w:sz w:val="24"/>
                <w:szCs w:val="24"/>
              </w:rPr>
            </w:rPrChange>
          </w:rPr>
          <w:t xml:space="preserve">Hình 5.1. phân loại Lỗi. Lỗi có hai </w:t>
        </w:r>
        <w:del w:id="2222" w:author="Phat Tran" w:date="2016-10-28T16:31:00Z">
          <w:r w:rsidRPr="00957567" w:rsidDel="008A0D9F">
            <w:rPr>
              <w:rFonts w:ascii="Times New Roman" w:hAnsi="Times New Roman" w:cs="Times New Roman"/>
              <w:i/>
              <w:sz w:val="28"/>
              <w:szCs w:val="28"/>
              <w:rPrChange w:id="2223" w:author="Phạm Anh Đại" w:date="2016-11-16T08:54:00Z">
                <w:rPr>
                  <w:rFonts w:ascii="Times New Roman" w:hAnsi="Times New Roman" w:cs="Times New Roman"/>
                  <w:i/>
                  <w:sz w:val="24"/>
                  <w:szCs w:val="24"/>
                </w:rPr>
              </w:rPrChange>
            </w:rPr>
            <w:delText>chính các</w:delText>
          </w:r>
        </w:del>
        <w:r w:rsidRPr="00957567">
          <w:rPr>
            <w:rFonts w:ascii="Times New Roman" w:hAnsi="Times New Roman" w:cs="Times New Roman"/>
            <w:i/>
            <w:sz w:val="28"/>
            <w:szCs w:val="28"/>
            <w:rPrChange w:id="2224" w:author="Phạm Anh Đại" w:date="2016-11-16T08:54:00Z">
              <w:rPr>
                <w:rFonts w:ascii="Times New Roman" w:hAnsi="Times New Roman" w:cs="Times New Roman"/>
                <w:i/>
                <w:sz w:val="24"/>
                <w:szCs w:val="24"/>
              </w:rPr>
            </w:rPrChange>
          </w:rPr>
          <w:t xml:space="preserve"> hình thức</w:t>
        </w:r>
      </w:ins>
      <w:ins w:id="2225" w:author="Phat Tran" w:date="2016-10-28T16:31:00Z">
        <w:r w:rsidR="008A0D9F" w:rsidRPr="00957567">
          <w:rPr>
            <w:rFonts w:ascii="Times New Roman" w:hAnsi="Times New Roman" w:cs="Times New Roman"/>
            <w:i/>
            <w:sz w:val="28"/>
            <w:szCs w:val="28"/>
            <w:rPrChange w:id="2226" w:author="Phạm Anh Đại" w:date="2016-11-16T08:54:00Z">
              <w:rPr>
                <w:rFonts w:ascii="Times New Roman" w:hAnsi="Times New Roman" w:cs="Times New Roman"/>
                <w:i/>
                <w:sz w:val="24"/>
                <w:szCs w:val="24"/>
              </w:rPr>
            </w:rPrChange>
          </w:rPr>
          <w:t xml:space="preserve"> chính</w:t>
        </w:r>
      </w:ins>
      <w:ins w:id="2227" w:author="van thang" w:date="2016-10-21T15:09:00Z">
        <w:r w:rsidRPr="00957567">
          <w:rPr>
            <w:rFonts w:ascii="Times New Roman" w:hAnsi="Times New Roman" w:cs="Times New Roman"/>
            <w:i/>
            <w:sz w:val="28"/>
            <w:szCs w:val="28"/>
            <w:rPrChange w:id="2228" w:author="Phạm Anh Đại" w:date="2016-11-16T08:54:00Z">
              <w:rPr>
                <w:rFonts w:ascii="Times New Roman" w:hAnsi="Times New Roman" w:cs="Times New Roman"/>
                <w:i/>
                <w:sz w:val="24"/>
                <w:szCs w:val="24"/>
              </w:rPr>
            </w:rPrChange>
          </w:rPr>
          <w:t xml:space="preserve">. </w:t>
        </w:r>
      </w:ins>
      <w:ins w:id="2229" w:author="Phat Tran" w:date="2016-10-28T16:31:00Z">
        <w:r w:rsidR="008A0D9F" w:rsidRPr="00957567">
          <w:rPr>
            <w:rFonts w:ascii="Times New Roman" w:hAnsi="Times New Roman" w:cs="Times New Roman"/>
            <w:i/>
            <w:sz w:val="28"/>
            <w:szCs w:val="28"/>
            <w:rPrChange w:id="2230" w:author="Phạm Anh Đại" w:date="2016-11-16T08:54:00Z">
              <w:rPr>
                <w:rFonts w:ascii="Times New Roman" w:hAnsi="Times New Roman" w:cs="Times New Roman"/>
                <w:i/>
                <w:sz w:val="24"/>
                <w:szCs w:val="24"/>
              </w:rPr>
            </w:rPrChange>
          </w:rPr>
          <w:t xml:space="preserve">Sơ suất </w:t>
        </w:r>
      </w:ins>
      <w:ins w:id="2231" w:author="van thang" w:date="2016-10-21T15:09:00Z">
        <w:del w:id="2232" w:author="Phat Tran" w:date="2016-10-28T16:31:00Z">
          <w:r w:rsidRPr="00957567" w:rsidDel="008A0D9F">
            <w:rPr>
              <w:rFonts w:ascii="Times New Roman" w:hAnsi="Times New Roman" w:cs="Times New Roman"/>
              <w:i/>
              <w:sz w:val="28"/>
              <w:szCs w:val="28"/>
              <w:rPrChange w:id="2233" w:author="Phạm Anh Đại" w:date="2016-11-16T08:54:00Z">
                <w:rPr>
                  <w:rFonts w:ascii="Times New Roman" w:hAnsi="Times New Roman" w:cs="Times New Roman"/>
                  <w:i/>
                  <w:sz w:val="24"/>
                  <w:szCs w:val="24"/>
                </w:rPr>
              </w:rPrChange>
            </w:rPr>
            <w:delText>Trượt chân</w:delText>
          </w:r>
        </w:del>
        <w:r w:rsidRPr="00957567">
          <w:rPr>
            <w:rFonts w:ascii="Times New Roman" w:hAnsi="Times New Roman" w:cs="Times New Roman"/>
            <w:i/>
            <w:sz w:val="28"/>
            <w:szCs w:val="28"/>
            <w:rPrChange w:id="2234" w:author="Phạm Anh Đại" w:date="2016-11-16T08:54:00Z">
              <w:rPr>
                <w:rFonts w:ascii="Times New Roman" w:hAnsi="Times New Roman" w:cs="Times New Roman"/>
                <w:i/>
                <w:sz w:val="24"/>
                <w:szCs w:val="24"/>
              </w:rPr>
            </w:rPrChange>
          </w:rPr>
          <w:t xml:space="preserve"> xảy ra khi mục tiêu là đúng, nhưng những hành động cần thiết không được thực hiện đúng cách: thực hiện </w:t>
        </w:r>
      </w:ins>
      <w:ins w:id="2235" w:author="Phat Tran" w:date="2016-10-28T16:32:00Z">
        <w:r w:rsidR="008A0D9F" w:rsidRPr="00957567">
          <w:rPr>
            <w:rFonts w:ascii="Times New Roman" w:hAnsi="Times New Roman" w:cs="Times New Roman"/>
            <w:i/>
            <w:sz w:val="28"/>
            <w:szCs w:val="28"/>
            <w:rPrChange w:id="2236" w:author="Phạm Anh Đại" w:date="2016-11-16T08:54:00Z">
              <w:rPr>
                <w:rFonts w:ascii="Times New Roman" w:hAnsi="Times New Roman" w:cs="Times New Roman"/>
                <w:i/>
                <w:sz w:val="24"/>
                <w:szCs w:val="24"/>
              </w:rPr>
            </w:rPrChange>
          </w:rPr>
          <w:t xml:space="preserve">bị </w:t>
        </w:r>
      </w:ins>
      <w:ins w:id="2237" w:author="van thang" w:date="2016-10-21T15:09:00Z">
        <w:del w:id="2238" w:author="Phat Tran" w:date="2016-10-28T16:32:00Z">
          <w:r w:rsidRPr="00957567" w:rsidDel="008A0D9F">
            <w:rPr>
              <w:rFonts w:ascii="Times New Roman" w:hAnsi="Times New Roman" w:cs="Times New Roman"/>
              <w:i/>
              <w:sz w:val="28"/>
              <w:szCs w:val="28"/>
              <w:rPrChange w:id="2239" w:author="Phạm Anh Đại" w:date="2016-11-16T08:54:00Z">
                <w:rPr>
                  <w:rFonts w:ascii="Times New Roman" w:hAnsi="Times New Roman" w:cs="Times New Roman"/>
                  <w:i/>
                  <w:sz w:val="24"/>
                  <w:szCs w:val="24"/>
                </w:rPr>
              </w:rPrChange>
            </w:rPr>
            <w:delText>là</w:delText>
          </w:r>
        </w:del>
        <w:r w:rsidRPr="00957567">
          <w:rPr>
            <w:rFonts w:ascii="Times New Roman" w:hAnsi="Times New Roman" w:cs="Times New Roman"/>
            <w:i/>
            <w:sz w:val="28"/>
            <w:szCs w:val="28"/>
            <w:rPrChange w:id="2240" w:author="Phạm Anh Đại" w:date="2016-11-16T08:54:00Z">
              <w:rPr>
                <w:rFonts w:ascii="Times New Roman" w:hAnsi="Times New Roman" w:cs="Times New Roman"/>
                <w:i/>
                <w:sz w:val="24"/>
                <w:szCs w:val="24"/>
              </w:rPr>
            </w:rPrChange>
          </w:rPr>
          <w:t xml:space="preserve"> thiếu sót. sai lầm xảy ra khi mục tiêu hay kế hoạch là sai. </w:t>
        </w:r>
        <w:del w:id="2241" w:author="Phat Tran" w:date="2016-10-28T16:32:00Z">
          <w:r w:rsidRPr="00957567" w:rsidDel="008A0D9F">
            <w:rPr>
              <w:rFonts w:ascii="Times New Roman" w:hAnsi="Times New Roman" w:cs="Times New Roman"/>
              <w:i/>
              <w:sz w:val="28"/>
              <w:szCs w:val="28"/>
              <w:rPrChange w:id="2242" w:author="Phạm Anh Đại" w:date="2016-11-16T08:54:00Z">
                <w:rPr>
                  <w:rFonts w:ascii="Times New Roman" w:hAnsi="Times New Roman" w:cs="Times New Roman"/>
                  <w:i/>
                  <w:sz w:val="24"/>
                  <w:szCs w:val="24"/>
                </w:rPr>
              </w:rPrChange>
            </w:rPr>
            <w:delText>Trượt chân</w:delText>
          </w:r>
        </w:del>
      </w:ins>
      <w:ins w:id="2243" w:author="Phat Tran" w:date="2016-10-28T16:32:00Z">
        <w:r w:rsidR="008A0D9F" w:rsidRPr="00957567">
          <w:rPr>
            <w:rFonts w:ascii="Times New Roman" w:hAnsi="Times New Roman" w:cs="Times New Roman"/>
            <w:i/>
            <w:sz w:val="28"/>
            <w:szCs w:val="28"/>
            <w:rPrChange w:id="2244" w:author="Phạm Anh Đại" w:date="2016-11-16T08:54:00Z">
              <w:rPr>
                <w:rFonts w:ascii="Times New Roman" w:hAnsi="Times New Roman" w:cs="Times New Roman"/>
                <w:i/>
                <w:sz w:val="24"/>
                <w:szCs w:val="24"/>
              </w:rPr>
            </w:rPrChange>
          </w:rPr>
          <w:t>Những sơ suất</w:t>
        </w:r>
      </w:ins>
      <w:ins w:id="2245" w:author="van thang" w:date="2016-10-21T15:09:00Z">
        <w:r w:rsidRPr="00957567">
          <w:rPr>
            <w:rFonts w:ascii="Times New Roman" w:hAnsi="Times New Roman" w:cs="Times New Roman"/>
            <w:i/>
            <w:sz w:val="28"/>
            <w:szCs w:val="28"/>
            <w:rPrChange w:id="2246" w:author="Phạm Anh Đại" w:date="2016-11-16T08:54:00Z">
              <w:rPr>
                <w:rFonts w:ascii="Times New Roman" w:hAnsi="Times New Roman" w:cs="Times New Roman"/>
                <w:i/>
                <w:sz w:val="24"/>
                <w:szCs w:val="24"/>
              </w:rPr>
            </w:rPrChange>
          </w:rPr>
          <w:t xml:space="preserve"> và những sai lầm có thể được tiếp tục </w:t>
        </w:r>
      </w:ins>
      <w:ins w:id="2247" w:author="Phat Tran" w:date="2016-10-28T16:32:00Z">
        <w:r w:rsidR="008A0D9F" w:rsidRPr="00957567">
          <w:rPr>
            <w:rFonts w:ascii="Times New Roman" w:hAnsi="Times New Roman" w:cs="Times New Roman"/>
            <w:i/>
            <w:sz w:val="28"/>
            <w:szCs w:val="28"/>
            <w:rPrChange w:id="2248" w:author="Phạm Anh Đại" w:date="2016-11-16T08:54:00Z">
              <w:rPr>
                <w:rFonts w:ascii="Times New Roman" w:hAnsi="Times New Roman" w:cs="Times New Roman"/>
                <w:i/>
                <w:sz w:val="24"/>
                <w:szCs w:val="24"/>
              </w:rPr>
            </w:rPrChange>
          </w:rPr>
          <w:t xml:space="preserve">phân </w:t>
        </w:r>
      </w:ins>
      <w:ins w:id="2249" w:author="van thang" w:date="2016-10-21T15:09:00Z">
        <w:del w:id="2250" w:author="Phat Tran" w:date="2016-10-28T16:32:00Z">
          <w:r w:rsidRPr="00957567" w:rsidDel="008A0D9F">
            <w:rPr>
              <w:rFonts w:ascii="Times New Roman" w:hAnsi="Times New Roman" w:cs="Times New Roman"/>
              <w:i/>
              <w:sz w:val="28"/>
              <w:szCs w:val="28"/>
              <w:rPrChange w:id="2251" w:author="Phạm Anh Đại" w:date="2016-11-16T08:54:00Z">
                <w:rPr>
                  <w:rFonts w:ascii="Times New Roman" w:hAnsi="Times New Roman" w:cs="Times New Roman"/>
                  <w:i/>
                  <w:sz w:val="24"/>
                  <w:szCs w:val="24"/>
                </w:rPr>
              </w:rPrChange>
            </w:rPr>
            <w:delText>hàng</w:delText>
          </w:r>
        </w:del>
        <w:r w:rsidRPr="00957567">
          <w:rPr>
            <w:rFonts w:ascii="Times New Roman" w:hAnsi="Times New Roman" w:cs="Times New Roman"/>
            <w:i/>
            <w:sz w:val="28"/>
            <w:szCs w:val="28"/>
            <w:rPrChange w:id="2252" w:author="Phạm Anh Đại" w:date="2016-11-16T08:54:00Z">
              <w:rPr>
                <w:rFonts w:ascii="Times New Roman" w:hAnsi="Times New Roman" w:cs="Times New Roman"/>
                <w:i/>
                <w:sz w:val="24"/>
                <w:szCs w:val="24"/>
              </w:rPr>
            </w:rPrChange>
          </w:rPr>
          <w:t xml:space="preserve"> chia dựa trên</w:t>
        </w:r>
      </w:ins>
      <w:ins w:id="2253" w:author="Phat Tran" w:date="2016-10-28T16:32:00Z">
        <w:r w:rsidR="008A0D9F" w:rsidRPr="00957567">
          <w:rPr>
            <w:rFonts w:ascii="Times New Roman" w:hAnsi="Times New Roman" w:cs="Times New Roman"/>
            <w:i/>
            <w:sz w:val="28"/>
            <w:szCs w:val="28"/>
            <w:rPrChange w:id="2254" w:author="Phạm Anh Đại" w:date="2016-11-16T08:54:00Z">
              <w:rPr>
                <w:rFonts w:ascii="Times New Roman" w:hAnsi="Times New Roman" w:cs="Times New Roman"/>
                <w:i/>
                <w:sz w:val="24"/>
                <w:szCs w:val="24"/>
              </w:rPr>
            </w:rPrChange>
          </w:rPr>
          <w:t xml:space="preserve"> nguyên nhân cơ bản của chúng </w:t>
        </w:r>
      </w:ins>
      <w:ins w:id="2255" w:author="van thang" w:date="2016-10-21T15:09:00Z">
        <w:del w:id="2256" w:author="Phat Tran" w:date="2016-10-28T16:32:00Z">
          <w:r w:rsidRPr="00957567" w:rsidDel="008A0D9F">
            <w:rPr>
              <w:rFonts w:ascii="Times New Roman" w:hAnsi="Times New Roman" w:cs="Times New Roman"/>
              <w:i/>
              <w:sz w:val="28"/>
              <w:szCs w:val="28"/>
              <w:rPrChange w:id="2257" w:author="Phạm Anh Đại" w:date="2016-11-16T08:54:00Z">
                <w:rPr>
                  <w:rFonts w:ascii="Times New Roman" w:hAnsi="Times New Roman" w:cs="Times New Roman"/>
                  <w:i/>
                  <w:sz w:val="24"/>
                  <w:szCs w:val="24"/>
                </w:rPr>
              </w:rPrChange>
            </w:rPr>
            <w:delText xml:space="preserve"> cơ bản của họ gây ra</w:delText>
          </w:r>
        </w:del>
        <w:r w:rsidRPr="00957567">
          <w:rPr>
            <w:rFonts w:ascii="Times New Roman" w:hAnsi="Times New Roman" w:cs="Times New Roman"/>
            <w:i/>
            <w:sz w:val="28"/>
            <w:szCs w:val="28"/>
            <w:rPrChange w:id="2258" w:author="Phạm Anh Đại" w:date="2016-11-16T08:54:00Z">
              <w:rPr>
                <w:rFonts w:ascii="Times New Roman" w:hAnsi="Times New Roman" w:cs="Times New Roman"/>
                <w:i/>
                <w:sz w:val="24"/>
                <w:szCs w:val="24"/>
              </w:rPr>
            </w:rPrChange>
          </w:rPr>
          <w:t xml:space="preserve">. </w:t>
        </w:r>
        <w:del w:id="2259" w:author="Phạm Anh Đại" w:date="2016-11-20T16:21:00Z">
          <w:r w:rsidRPr="00957567" w:rsidDel="00430261">
            <w:rPr>
              <w:rFonts w:ascii="Times New Roman" w:hAnsi="Times New Roman" w:cs="Times New Roman"/>
              <w:i/>
              <w:sz w:val="28"/>
              <w:szCs w:val="28"/>
              <w:rPrChange w:id="2260" w:author="Phạm Anh Đại" w:date="2016-11-16T08:54:00Z">
                <w:rPr>
                  <w:rFonts w:ascii="Times New Roman" w:hAnsi="Times New Roman" w:cs="Times New Roman"/>
                  <w:i/>
                  <w:sz w:val="24"/>
                  <w:szCs w:val="24"/>
                </w:rPr>
              </w:rPrChange>
            </w:rPr>
            <w:delText>mất hiệu lực bộ nhớ</w:delText>
          </w:r>
        </w:del>
      </w:ins>
      <w:ins w:id="2261" w:author="Phạm Anh Đại" w:date="2016-11-20T16:21:00Z">
        <w:r w:rsidR="00430261">
          <w:rPr>
            <w:rFonts w:ascii="Times New Roman" w:hAnsi="Times New Roman" w:cs="Times New Roman"/>
            <w:i/>
            <w:sz w:val="28"/>
            <w:szCs w:val="28"/>
          </w:rPr>
          <w:t>Sai sót trong ghi nhớ</w:t>
        </w:r>
      </w:ins>
      <w:ins w:id="2262" w:author="van thang" w:date="2016-10-21T15:09:00Z">
        <w:r w:rsidRPr="00957567">
          <w:rPr>
            <w:rFonts w:ascii="Times New Roman" w:hAnsi="Times New Roman" w:cs="Times New Roman"/>
            <w:i/>
            <w:sz w:val="28"/>
            <w:szCs w:val="28"/>
            <w:rPrChange w:id="2263" w:author="Phạm Anh Đại" w:date="2016-11-16T08:54:00Z">
              <w:rPr>
                <w:rFonts w:ascii="Times New Roman" w:hAnsi="Times New Roman" w:cs="Times New Roman"/>
                <w:i/>
                <w:sz w:val="24"/>
                <w:szCs w:val="24"/>
              </w:rPr>
            </w:rPrChange>
          </w:rPr>
          <w:t xml:space="preserve"> có thể dẫn đến </w:t>
        </w:r>
      </w:ins>
      <w:ins w:id="2264" w:author="Phạm Anh Đại" w:date="2016-11-20T16:21:00Z">
        <w:r w:rsidR="00430261">
          <w:rPr>
            <w:rFonts w:ascii="Times New Roman" w:hAnsi="Times New Roman" w:cs="Times New Roman"/>
            <w:i/>
            <w:sz w:val="28"/>
            <w:szCs w:val="28"/>
          </w:rPr>
          <w:t>hoặc là</w:t>
        </w:r>
      </w:ins>
      <w:ins w:id="2265" w:author="van thang" w:date="2016-10-21T15:09:00Z">
        <w:del w:id="2266" w:author="Phạm Anh Đại" w:date="2016-11-20T16:21:00Z">
          <w:r w:rsidRPr="00957567" w:rsidDel="00430261">
            <w:rPr>
              <w:rFonts w:ascii="Times New Roman" w:hAnsi="Times New Roman" w:cs="Times New Roman"/>
              <w:i/>
              <w:sz w:val="28"/>
              <w:szCs w:val="28"/>
              <w:rPrChange w:id="2267" w:author="Phạm Anh Đại" w:date="2016-11-16T08:54:00Z">
                <w:rPr>
                  <w:rFonts w:ascii="Times New Roman" w:hAnsi="Times New Roman" w:cs="Times New Roman"/>
                  <w:i/>
                  <w:sz w:val="24"/>
                  <w:szCs w:val="24"/>
                </w:rPr>
              </w:rPrChange>
            </w:rPr>
            <w:delText>một trong hai</w:delText>
          </w:r>
        </w:del>
        <w:r w:rsidRPr="00957567">
          <w:rPr>
            <w:rFonts w:ascii="Times New Roman" w:hAnsi="Times New Roman" w:cs="Times New Roman"/>
            <w:i/>
            <w:sz w:val="28"/>
            <w:szCs w:val="28"/>
            <w:rPrChange w:id="2268" w:author="Phạm Anh Đại" w:date="2016-11-16T08:54:00Z">
              <w:rPr>
                <w:rFonts w:ascii="Times New Roman" w:hAnsi="Times New Roman" w:cs="Times New Roman"/>
                <w:i/>
                <w:sz w:val="24"/>
                <w:szCs w:val="24"/>
              </w:rPr>
            </w:rPrChange>
          </w:rPr>
          <w:t xml:space="preserve"> </w:t>
        </w:r>
      </w:ins>
      <w:ins w:id="2269" w:author="Phat Tran" w:date="2016-10-28T16:33:00Z">
        <w:r w:rsidR="008A0D9F" w:rsidRPr="00957567">
          <w:rPr>
            <w:rFonts w:ascii="Times New Roman" w:hAnsi="Times New Roman" w:cs="Times New Roman"/>
            <w:i/>
            <w:sz w:val="28"/>
            <w:szCs w:val="28"/>
            <w:rPrChange w:id="2270" w:author="Phạm Anh Đại" w:date="2016-11-16T08:54:00Z">
              <w:rPr>
                <w:rFonts w:ascii="Times New Roman" w:hAnsi="Times New Roman" w:cs="Times New Roman"/>
                <w:i/>
                <w:sz w:val="24"/>
                <w:szCs w:val="24"/>
              </w:rPr>
            </w:rPrChange>
          </w:rPr>
          <w:t xml:space="preserve">sơ suất </w:t>
        </w:r>
      </w:ins>
      <w:ins w:id="2271" w:author="van thang" w:date="2016-10-21T15:09:00Z">
        <w:del w:id="2272" w:author="Phat Tran" w:date="2016-10-28T16:33:00Z">
          <w:r w:rsidRPr="00957567" w:rsidDel="008A0D9F">
            <w:rPr>
              <w:rFonts w:ascii="Times New Roman" w:hAnsi="Times New Roman" w:cs="Times New Roman"/>
              <w:i/>
              <w:sz w:val="28"/>
              <w:szCs w:val="28"/>
              <w:rPrChange w:id="2273" w:author="Phạm Anh Đại" w:date="2016-11-16T08:54:00Z">
                <w:rPr>
                  <w:rFonts w:ascii="Times New Roman" w:hAnsi="Times New Roman" w:cs="Times New Roman"/>
                  <w:i/>
                  <w:sz w:val="24"/>
                  <w:szCs w:val="24"/>
                </w:rPr>
              </w:rPrChange>
            </w:rPr>
            <w:delText>phiếu</w:delText>
          </w:r>
        </w:del>
        <w:r w:rsidRPr="00957567">
          <w:rPr>
            <w:rFonts w:ascii="Times New Roman" w:hAnsi="Times New Roman" w:cs="Times New Roman"/>
            <w:i/>
            <w:sz w:val="28"/>
            <w:szCs w:val="28"/>
            <w:rPrChange w:id="2274" w:author="Phạm Anh Đại" w:date="2016-11-16T08:54:00Z">
              <w:rPr>
                <w:rFonts w:ascii="Times New Roman" w:hAnsi="Times New Roman" w:cs="Times New Roman"/>
                <w:i/>
                <w:sz w:val="24"/>
                <w:szCs w:val="24"/>
              </w:rPr>
            </w:rPrChange>
          </w:rPr>
          <w:t xml:space="preserve"> hoặc</w:t>
        </w:r>
      </w:ins>
      <w:ins w:id="2275" w:author="Phạm Anh Đại" w:date="2016-11-20T16:22:00Z">
        <w:r w:rsidR="00430261">
          <w:rPr>
            <w:rFonts w:ascii="Times New Roman" w:hAnsi="Times New Roman" w:cs="Times New Roman"/>
            <w:i/>
            <w:sz w:val="28"/>
            <w:szCs w:val="28"/>
          </w:rPr>
          <w:t xml:space="preserve"> là</w:t>
        </w:r>
      </w:ins>
      <w:ins w:id="2276" w:author="van thang" w:date="2016-10-21T15:09:00Z">
        <w:r w:rsidRPr="00957567">
          <w:rPr>
            <w:rFonts w:ascii="Times New Roman" w:hAnsi="Times New Roman" w:cs="Times New Roman"/>
            <w:i/>
            <w:sz w:val="28"/>
            <w:szCs w:val="28"/>
            <w:rPrChange w:id="2277" w:author="Phạm Anh Đại" w:date="2016-11-16T08:54:00Z">
              <w:rPr>
                <w:rFonts w:ascii="Times New Roman" w:hAnsi="Times New Roman" w:cs="Times New Roman"/>
                <w:i/>
                <w:sz w:val="24"/>
                <w:szCs w:val="24"/>
              </w:rPr>
            </w:rPrChange>
          </w:rPr>
          <w:t xml:space="preserve"> những sai lầm, tùy thuộc vào thất bại nhớ là ở mức cao nhất </w:t>
        </w:r>
      </w:ins>
      <w:ins w:id="2278" w:author="Phạm Anh Đại" w:date="2016-11-20T16:22:00Z">
        <w:r w:rsidR="00430261">
          <w:rPr>
            <w:rFonts w:ascii="Times New Roman" w:hAnsi="Times New Roman" w:cs="Times New Roman"/>
            <w:i/>
            <w:sz w:val="28"/>
            <w:szCs w:val="28"/>
          </w:rPr>
          <w:t>của</w:t>
        </w:r>
      </w:ins>
      <w:ins w:id="2279" w:author="van thang" w:date="2016-10-21T15:09:00Z">
        <w:del w:id="2280" w:author="Phạm Anh Đại" w:date="2016-11-20T16:22:00Z">
          <w:r w:rsidRPr="00957567" w:rsidDel="00430261">
            <w:rPr>
              <w:rFonts w:ascii="Times New Roman" w:hAnsi="Times New Roman" w:cs="Times New Roman"/>
              <w:i/>
              <w:sz w:val="28"/>
              <w:szCs w:val="28"/>
              <w:rPrChange w:id="2281" w:author="Phạm Anh Đại" w:date="2016-11-16T08:54:00Z">
                <w:rPr>
                  <w:rFonts w:ascii="Times New Roman" w:hAnsi="Times New Roman" w:cs="Times New Roman"/>
                  <w:i/>
                  <w:sz w:val="24"/>
                  <w:szCs w:val="24"/>
                </w:rPr>
              </w:rPrChange>
            </w:rPr>
            <w:delText>mức độ</w:delText>
          </w:r>
        </w:del>
        <w:r w:rsidRPr="00957567">
          <w:rPr>
            <w:rFonts w:ascii="Times New Roman" w:hAnsi="Times New Roman" w:cs="Times New Roman"/>
            <w:i/>
            <w:sz w:val="28"/>
            <w:szCs w:val="28"/>
            <w:rPrChange w:id="2282" w:author="Phạm Anh Đại" w:date="2016-11-16T08:54:00Z">
              <w:rPr>
                <w:rFonts w:ascii="Times New Roman" w:hAnsi="Times New Roman" w:cs="Times New Roman"/>
                <w:i/>
                <w:sz w:val="24"/>
                <w:szCs w:val="24"/>
              </w:rPr>
            </w:rPrChange>
          </w:rPr>
          <w:t xml:space="preserve"> nhận thức (sai lầm) hoặc </w:t>
        </w:r>
      </w:ins>
      <w:ins w:id="2283" w:author="Phạm Anh Đại" w:date="2016-11-20T16:22:00Z">
        <w:r w:rsidR="00430261">
          <w:rPr>
            <w:rFonts w:ascii="Times New Roman" w:hAnsi="Times New Roman" w:cs="Times New Roman"/>
            <w:i/>
            <w:sz w:val="28"/>
            <w:szCs w:val="28"/>
          </w:rPr>
          <w:t>mức độ</w:t>
        </w:r>
      </w:ins>
      <w:ins w:id="2284" w:author="van thang" w:date="2016-10-21T15:09:00Z">
        <w:del w:id="2285" w:author="Phat Tran" w:date="2016-10-28T16:33:00Z">
          <w:r w:rsidRPr="00957567" w:rsidDel="008A0D9F">
            <w:rPr>
              <w:rFonts w:ascii="Times New Roman" w:hAnsi="Times New Roman" w:cs="Times New Roman"/>
              <w:i/>
              <w:sz w:val="28"/>
              <w:szCs w:val="28"/>
              <w:rPrChange w:id="2286" w:author="Phạm Anh Đại" w:date="2016-11-16T08:54:00Z">
                <w:rPr>
                  <w:rFonts w:ascii="Times New Roman" w:hAnsi="Times New Roman" w:cs="Times New Roman"/>
                  <w:i/>
                  <w:sz w:val="24"/>
                  <w:szCs w:val="24"/>
                </w:rPr>
              </w:rPrChange>
            </w:rPr>
            <w:delText>tại</w:delText>
          </w:r>
        </w:del>
        <w:r w:rsidRPr="00957567">
          <w:rPr>
            <w:rFonts w:ascii="Times New Roman" w:hAnsi="Times New Roman" w:cs="Times New Roman"/>
            <w:i/>
            <w:sz w:val="28"/>
            <w:szCs w:val="28"/>
            <w:rPrChange w:id="2287" w:author="Phạm Anh Đại" w:date="2016-11-16T08:54:00Z">
              <w:rPr>
                <w:rFonts w:ascii="Times New Roman" w:hAnsi="Times New Roman" w:cs="Times New Roman"/>
                <w:i/>
                <w:sz w:val="24"/>
                <w:szCs w:val="24"/>
              </w:rPr>
            </w:rPrChange>
          </w:rPr>
          <w:t xml:space="preserve"> thấp hơn </w:t>
        </w:r>
      </w:ins>
      <w:ins w:id="2288" w:author="Phạm Anh Đại" w:date="2016-11-20T16:23:00Z">
        <w:r w:rsidR="00430261">
          <w:rPr>
            <w:rFonts w:ascii="Times New Roman" w:hAnsi="Times New Roman" w:cs="Times New Roman"/>
            <w:i/>
            <w:sz w:val="28"/>
            <w:szCs w:val="28"/>
          </w:rPr>
          <w:t xml:space="preserve">là mức </w:t>
        </w:r>
      </w:ins>
      <w:ins w:id="2289" w:author="van thang" w:date="2016-10-21T15:09:00Z">
        <w:del w:id="2290" w:author="Phạm Anh Đại" w:date="2016-11-20T16:23:00Z">
          <w:r w:rsidRPr="00957567" w:rsidDel="00430261">
            <w:rPr>
              <w:rFonts w:ascii="Times New Roman" w:hAnsi="Times New Roman" w:cs="Times New Roman"/>
              <w:i/>
              <w:sz w:val="28"/>
              <w:szCs w:val="28"/>
              <w:rPrChange w:id="2291" w:author="Phạm Anh Đại" w:date="2016-11-16T08:54:00Z">
                <w:rPr>
                  <w:rFonts w:ascii="Times New Roman" w:hAnsi="Times New Roman" w:cs="Times New Roman"/>
                  <w:i/>
                  <w:sz w:val="24"/>
                  <w:szCs w:val="24"/>
                </w:rPr>
              </w:rPrChange>
            </w:rPr>
            <w:delText>(</w:delText>
          </w:r>
        </w:del>
        <w:r w:rsidRPr="00957567">
          <w:rPr>
            <w:rFonts w:ascii="Times New Roman" w:hAnsi="Times New Roman" w:cs="Times New Roman"/>
            <w:i/>
            <w:sz w:val="28"/>
            <w:szCs w:val="28"/>
            <w:rPrChange w:id="2292" w:author="Phạm Anh Đại" w:date="2016-11-16T08:54:00Z">
              <w:rPr>
                <w:rFonts w:ascii="Times New Roman" w:hAnsi="Times New Roman" w:cs="Times New Roman"/>
                <w:i/>
                <w:sz w:val="24"/>
                <w:szCs w:val="24"/>
              </w:rPr>
            </w:rPrChange>
          </w:rPr>
          <w:t>tiềm thức</w:t>
        </w:r>
      </w:ins>
      <w:ins w:id="2293" w:author="Phạm Anh Đại" w:date="2016-11-20T16:23:00Z">
        <w:r w:rsidR="00430261">
          <w:rPr>
            <w:rFonts w:ascii="Times New Roman" w:hAnsi="Times New Roman" w:cs="Times New Roman"/>
            <w:i/>
            <w:sz w:val="28"/>
            <w:szCs w:val="28"/>
          </w:rPr>
          <w:t xml:space="preserve"> </w:t>
        </w:r>
      </w:ins>
      <w:ins w:id="2294" w:author="van thang" w:date="2016-10-21T15:09:00Z">
        <w:del w:id="2295" w:author="Phạm Anh Đại" w:date="2016-11-20T16:23:00Z">
          <w:r w:rsidRPr="00957567" w:rsidDel="00430261">
            <w:rPr>
              <w:rFonts w:ascii="Times New Roman" w:hAnsi="Times New Roman" w:cs="Times New Roman"/>
              <w:i/>
              <w:sz w:val="28"/>
              <w:szCs w:val="28"/>
              <w:rPrChange w:id="2296" w:author="Phạm Anh Đại" w:date="2016-11-16T08:54:00Z">
                <w:rPr>
                  <w:rFonts w:ascii="Times New Roman" w:hAnsi="Times New Roman" w:cs="Times New Roman"/>
                  <w:i/>
                  <w:sz w:val="24"/>
                  <w:szCs w:val="24"/>
                </w:rPr>
              </w:rPrChange>
            </w:rPr>
            <w:delText>)</w:delText>
          </w:r>
        </w:del>
        <w:del w:id="2297" w:author="Phạm Anh Đại" w:date="2016-11-20T16:22:00Z">
          <w:r w:rsidRPr="00957567" w:rsidDel="00430261">
            <w:rPr>
              <w:rFonts w:ascii="Times New Roman" w:hAnsi="Times New Roman" w:cs="Times New Roman"/>
              <w:i/>
              <w:sz w:val="28"/>
              <w:szCs w:val="28"/>
              <w:rPrChange w:id="2298" w:author="Phạm Anh Đại" w:date="2016-11-16T08:54:00Z">
                <w:rPr>
                  <w:rFonts w:ascii="Times New Roman" w:hAnsi="Times New Roman" w:cs="Times New Roman"/>
                  <w:i/>
                  <w:sz w:val="24"/>
                  <w:szCs w:val="24"/>
                </w:rPr>
              </w:rPrChange>
            </w:rPr>
            <w:delText xml:space="preserve"> cấp</w:delText>
          </w:r>
        </w:del>
        <w:del w:id="2299" w:author="Phạm Anh Đại" w:date="2016-11-20T16:23:00Z">
          <w:r w:rsidRPr="00957567" w:rsidDel="00430261">
            <w:rPr>
              <w:rFonts w:ascii="Times New Roman" w:hAnsi="Times New Roman" w:cs="Times New Roman"/>
              <w:i/>
              <w:sz w:val="28"/>
              <w:szCs w:val="28"/>
              <w:rPrChange w:id="2300" w:author="Phạm Anh Đại" w:date="2016-11-16T08:54:00Z">
                <w:rPr>
                  <w:rFonts w:ascii="Times New Roman" w:hAnsi="Times New Roman" w:cs="Times New Roman"/>
                  <w:i/>
                  <w:sz w:val="24"/>
                  <w:szCs w:val="24"/>
                </w:rPr>
              </w:rPrChange>
            </w:rPr>
            <w:delText xml:space="preserve"> </w:delText>
          </w:r>
        </w:del>
        <w:r w:rsidRPr="00957567">
          <w:rPr>
            <w:rFonts w:ascii="Times New Roman" w:hAnsi="Times New Roman" w:cs="Times New Roman"/>
            <w:i/>
            <w:sz w:val="28"/>
            <w:szCs w:val="28"/>
            <w:rPrChange w:id="2301" w:author="Phạm Anh Đại" w:date="2016-11-16T08:54:00Z">
              <w:rPr>
                <w:rFonts w:ascii="Times New Roman" w:hAnsi="Times New Roman" w:cs="Times New Roman"/>
                <w:i/>
                <w:sz w:val="24"/>
                <w:szCs w:val="24"/>
              </w:rPr>
            </w:rPrChange>
          </w:rPr>
          <w:t>(</w:t>
        </w:r>
      </w:ins>
      <w:ins w:id="2302" w:author="Phat Tran" w:date="2016-10-28T16:33:00Z">
        <w:r w:rsidR="008A0D9F" w:rsidRPr="00957567">
          <w:rPr>
            <w:rFonts w:ascii="Times New Roman" w:hAnsi="Times New Roman" w:cs="Times New Roman"/>
            <w:i/>
            <w:sz w:val="28"/>
            <w:szCs w:val="28"/>
            <w:rPrChange w:id="2303" w:author="Phạm Anh Đại" w:date="2016-11-16T08:54:00Z">
              <w:rPr>
                <w:rFonts w:ascii="Times New Roman" w:hAnsi="Times New Roman" w:cs="Times New Roman"/>
                <w:i/>
                <w:sz w:val="24"/>
                <w:szCs w:val="24"/>
              </w:rPr>
            </w:rPrChange>
          </w:rPr>
          <w:t xml:space="preserve">sơ suất </w:t>
        </w:r>
      </w:ins>
      <w:ins w:id="2304" w:author="van thang" w:date="2016-10-21T15:09:00Z">
        <w:del w:id="2305" w:author="Phat Tran" w:date="2016-10-28T16:33:00Z">
          <w:r w:rsidRPr="00957567" w:rsidDel="008A0D9F">
            <w:rPr>
              <w:rFonts w:ascii="Times New Roman" w:hAnsi="Times New Roman" w:cs="Times New Roman"/>
              <w:i/>
              <w:sz w:val="28"/>
              <w:szCs w:val="28"/>
              <w:rPrChange w:id="2306" w:author="Phạm Anh Đại" w:date="2016-11-16T08:54:00Z">
                <w:rPr>
                  <w:rFonts w:ascii="Times New Roman" w:hAnsi="Times New Roman" w:cs="Times New Roman"/>
                  <w:i/>
                  <w:sz w:val="24"/>
                  <w:szCs w:val="24"/>
                </w:rPr>
              </w:rPrChange>
            </w:rPr>
            <w:delText>phiếu</w:delText>
          </w:r>
        </w:del>
        <w:r w:rsidRPr="00957567">
          <w:rPr>
            <w:rFonts w:ascii="Times New Roman" w:hAnsi="Times New Roman" w:cs="Times New Roman"/>
            <w:i/>
            <w:sz w:val="28"/>
            <w:szCs w:val="28"/>
            <w:rPrChange w:id="2307" w:author="Phạm Anh Đại" w:date="2016-11-16T08:54:00Z">
              <w:rPr>
                <w:rFonts w:ascii="Times New Roman" w:hAnsi="Times New Roman" w:cs="Times New Roman"/>
                <w:i/>
                <w:sz w:val="24"/>
                <w:szCs w:val="24"/>
              </w:rPr>
            </w:rPrChange>
          </w:rPr>
          <w:t>). Mặc dù</w:t>
        </w:r>
      </w:ins>
      <w:ins w:id="2308" w:author="Phat Tran" w:date="2016-10-28T16:33:00Z">
        <w:r w:rsidR="008A0D9F" w:rsidRPr="00957567">
          <w:rPr>
            <w:rFonts w:ascii="Times New Roman" w:hAnsi="Times New Roman" w:cs="Times New Roman"/>
            <w:i/>
            <w:sz w:val="28"/>
            <w:szCs w:val="28"/>
            <w:rPrChange w:id="2309" w:author="Phạm Anh Đại" w:date="2016-11-16T08:54:00Z">
              <w:rPr>
                <w:rFonts w:ascii="Times New Roman" w:hAnsi="Times New Roman" w:cs="Times New Roman"/>
                <w:i/>
                <w:sz w:val="24"/>
                <w:szCs w:val="24"/>
              </w:rPr>
            </w:rPrChange>
          </w:rPr>
          <w:t xml:space="preserve"> cố ý vi phạm quy trình</w:t>
        </w:r>
      </w:ins>
      <w:ins w:id="2310" w:author="van thang" w:date="2016-10-21T15:09:00Z">
        <w:r w:rsidRPr="00957567">
          <w:rPr>
            <w:rFonts w:ascii="Times New Roman" w:hAnsi="Times New Roman" w:cs="Times New Roman"/>
            <w:i/>
            <w:sz w:val="28"/>
            <w:szCs w:val="28"/>
            <w:rPrChange w:id="2311" w:author="Phạm Anh Đại" w:date="2016-11-16T08:54:00Z">
              <w:rPr>
                <w:rFonts w:ascii="Times New Roman" w:hAnsi="Times New Roman" w:cs="Times New Roman"/>
                <w:i/>
                <w:sz w:val="24"/>
                <w:szCs w:val="24"/>
              </w:rPr>
            </w:rPrChange>
          </w:rPr>
          <w:t xml:space="preserve"> </w:t>
        </w:r>
        <w:del w:id="2312" w:author="Phat Tran" w:date="2016-10-28T16:33:00Z">
          <w:r w:rsidRPr="00957567" w:rsidDel="008A0D9F">
            <w:rPr>
              <w:rFonts w:ascii="Times New Roman" w:hAnsi="Times New Roman" w:cs="Times New Roman"/>
              <w:i/>
              <w:sz w:val="28"/>
              <w:szCs w:val="28"/>
              <w:rPrChange w:id="2313" w:author="Phạm Anh Đại" w:date="2016-11-16T08:54:00Z">
                <w:rPr>
                  <w:rFonts w:ascii="Times New Roman" w:hAnsi="Times New Roman" w:cs="Times New Roman"/>
                  <w:i/>
                  <w:sz w:val="24"/>
                  <w:szCs w:val="24"/>
                </w:rPr>
              </w:rPrChange>
            </w:rPr>
            <w:delText xml:space="preserve">vi phạm cố ý thủ tục </w:delText>
          </w:r>
        </w:del>
        <w:r w:rsidRPr="00957567">
          <w:rPr>
            <w:rFonts w:ascii="Times New Roman" w:hAnsi="Times New Roman" w:cs="Times New Roman"/>
            <w:i/>
            <w:sz w:val="28"/>
            <w:szCs w:val="28"/>
            <w:rPrChange w:id="2314" w:author="Phạm Anh Đại" w:date="2016-11-16T08:54:00Z">
              <w:rPr>
                <w:rFonts w:ascii="Times New Roman" w:hAnsi="Times New Roman" w:cs="Times New Roman"/>
                <w:i/>
                <w:sz w:val="24"/>
                <w:szCs w:val="24"/>
              </w:rPr>
            </w:rPrChange>
          </w:rPr>
          <w:t>rõ ràng là</w:t>
        </w:r>
      </w:ins>
      <w:ins w:id="2315" w:author="Phat Tran" w:date="2016-10-28T16:33:00Z">
        <w:r w:rsidR="008A0D9F" w:rsidRPr="00957567">
          <w:rPr>
            <w:rFonts w:ascii="Times New Roman" w:hAnsi="Times New Roman" w:cs="Times New Roman"/>
            <w:i/>
            <w:sz w:val="28"/>
            <w:szCs w:val="28"/>
            <w:rPrChange w:id="2316" w:author="Phạm Anh Đại" w:date="2016-11-16T08:54:00Z">
              <w:rPr>
                <w:rFonts w:ascii="Times New Roman" w:hAnsi="Times New Roman" w:cs="Times New Roman"/>
                <w:i/>
                <w:sz w:val="24"/>
                <w:szCs w:val="24"/>
              </w:rPr>
            </w:rPrChange>
          </w:rPr>
          <w:t xml:space="preserve"> hành vi</w:t>
        </w:r>
      </w:ins>
      <w:ins w:id="2317" w:author="van thang" w:date="2016-10-21T15:09:00Z">
        <w:r w:rsidRPr="00957567">
          <w:rPr>
            <w:rFonts w:ascii="Times New Roman" w:hAnsi="Times New Roman" w:cs="Times New Roman"/>
            <w:i/>
            <w:sz w:val="28"/>
            <w:szCs w:val="28"/>
            <w:rPrChange w:id="2318" w:author="Phạm Anh Đại" w:date="2016-11-16T08:54:00Z">
              <w:rPr>
                <w:rFonts w:ascii="Times New Roman" w:hAnsi="Times New Roman" w:cs="Times New Roman"/>
                <w:i/>
                <w:sz w:val="24"/>
                <w:szCs w:val="24"/>
              </w:rPr>
            </w:rPrChange>
          </w:rPr>
          <w:t xml:space="preserve"> không phù hợp</w:t>
        </w:r>
      </w:ins>
      <w:ins w:id="2319" w:author="Phat Tran" w:date="2016-10-28T16:33:00Z">
        <w:r w:rsidR="008A0D9F" w:rsidRPr="00957567">
          <w:rPr>
            <w:rFonts w:ascii="Times New Roman" w:hAnsi="Times New Roman" w:cs="Times New Roman"/>
            <w:i/>
            <w:sz w:val="28"/>
            <w:szCs w:val="28"/>
            <w:rPrChange w:id="2320" w:author="Phạm Anh Đại" w:date="2016-11-16T08:54:00Z">
              <w:rPr>
                <w:rFonts w:ascii="Times New Roman" w:hAnsi="Times New Roman" w:cs="Times New Roman"/>
                <w:i/>
                <w:sz w:val="24"/>
                <w:szCs w:val="24"/>
              </w:rPr>
            </w:rPrChange>
          </w:rPr>
          <w:t>,</w:t>
        </w:r>
      </w:ins>
      <w:ins w:id="2321" w:author="van thang" w:date="2016-10-21T15:09:00Z">
        <w:r w:rsidRPr="00957567">
          <w:rPr>
            <w:rFonts w:ascii="Times New Roman" w:hAnsi="Times New Roman" w:cs="Times New Roman"/>
            <w:i/>
            <w:sz w:val="28"/>
            <w:szCs w:val="28"/>
            <w:rPrChange w:id="2322" w:author="Phạm Anh Đại" w:date="2016-11-16T08:54:00Z">
              <w:rPr>
                <w:rFonts w:ascii="Times New Roman" w:hAnsi="Times New Roman" w:cs="Times New Roman"/>
                <w:i/>
                <w:sz w:val="24"/>
                <w:szCs w:val="24"/>
              </w:rPr>
            </w:rPrChange>
          </w:rPr>
          <w:t xml:space="preserve"> hành vi đó thường dẫn đến tai nạn, </w:t>
        </w:r>
        <w:del w:id="2323" w:author="Phat Tran" w:date="2016-10-28T16:34:00Z">
          <w:r w:rsidRPr="00957567" w:rsidDel="008A0D9F">
            <w:rPr>
              <w:rFonts w:ascii="Times New Roman" w:hAnsi="Times New Roman" w:cs="Times New Roman"/>
              <w:i/>
              <w:sz w:val="28"/>
              <w:szCs w:val="28"/>
              <w:rPrChange w:id="2324" w:author="Phạm Anh Đại" w:date="2016-11-16T08:54:00Z">
                <w:rPr>
                  <w:rFonts w:ascii="Times New Roman" w:hAnsi="Times New Roman" w:cs="Times New Roman"/>
                  <w:i/>
                  <w:sz w:val="24"/>
                  <w:szCs w:val="24"/>
                </w:rPr>
              </w:rPrChange>
            </w:rPr>
            <w:delText>những</w:delText>
          </w:r>
        </w:del>
        <w:r w:rsidRPr="00957567">
          <w:rPr>
            <w:rFonts w:ascii="Times New Roman" w:hAnsi="Times New Roman" w:cs="Times New Roman"/>
            <w:i/>
            <w:sz w:val="28"/>
            <w:szCs w:val="28"/>
            <w:rPrChange w:id="2325" w:author="Phạm Anh Đại" w:date="2016-11-16T08:54:00Z">
              <w:rPr>
                <w:rFonts w:ascii="Times New Roman" w:hAnsi="Times New Roman" w:cs="Times New Roman"/>
                <w:i/>
                <w:sz w:val="24"/>
                <w:szCs w:val="24"/>
              </w:rPr>
            </w:rPrChange>
          </w:rPr>
          <w:t xml:space="preserve"> không được coi là lỗi (xem thảo luận trong văn bản).</w:t>
        </w:r>
      </w:ins>
    </w:p>
    <w:p w14:paraId="0A38E74D" w14:textId="69B0E53D" w:rsidR="00FA02FA" w:rsidRPr="00957567" w:rsidRDefault="008A0D9F">
      <w:pPr>
        <w:jc w:val="both"/>
        <w:rPr>
          <w:ins w:id="2326" w:author="van thang" w:date="2016-10-21T15:09:00Z"/>
          <w:rFonts w:ascii="Times New Roman" w:hAnsi="Times New Roman" w:cs="Times New Roman"/>
          <w:b/>
          <w:sz w:val="28"/>
          <w:szCs w:val="28"/>
          <w:rPrChange w:id="2327" w:author="Phạm Anh Đại" w:date="2016-11-16T08:54:00Z">
            <w:rPr>
              <w:ins w:id="2328" w:author="van thang" w:date="2016-10-21T15:09:00Z"/>
              <w:rFonts w:ascii="Times New Roman" w:hAnsi="Times New Roman" w:cs="Times New Roman"/>
              <w:b/>
              <w:sz w:val="24"/>
              <w:szCs w:val="24"/>
            </w:rPr>
          </w:rPrChange>
        </w:rPr>
        <w:pPrChange w:id="2329" w:author="Biển Phan Y" w:date="2016-11-22T22:50:00Z">
          <w:pPr/>
        </w:pPrChange>
      </w:pPr>
      <w:ins w:id="2330" w:author="Phat Tran" w:date="2016-10-28T16:34:00Z">
        <w:r w:rsidRPr="00957567">
          <w:rPr>
            <w:rFonts w:ascii="Times New Roman" w:hAnsi="Times New Roman" w:cs="Times New Roman"/>
            <w:b/>
            <w:sz w:val="28"/>
            <w:szCs w:val="28"/>
            <w:rPrChange w:id="2331" w:author="Phạm Anh Đại" w:date="2016-11-16T08:54:00Z">
              <w:rPr>
                <w:rFonts w:ascii="Times New Roman" w:hAnsi="Times New Roman" w:cs="Times New Roman"/>
                <w:b/>
                <w:sz w:val="24"/>
                <w:szCs w:val="24"/>
              </w:rPr>
            </w:rPrChange>
          </w:rPr>
          <w:t xml:space="preserve">Sơ suất </w:t>
        </w:r>
      </w:ins>
      <w:ins w:id="2332" w:author="van thang" w:date="2016-10-21T15:09:00Z">
        <w:del w:id="2333" w:author="Phat Tran" w:date="2016-10-28T16:34:00Z">
          <w:r w:rsidR="00FA02FA" w:rsidRPr="00957567" w:rsidDel="008A0D9F">
            <w:rPr>
              <w:rFonts w:ascii="Times New Roman" w:hAnsi="Times New Roman" w:cs="Times New Roman"/>
              <w:b/>
              <w:sz w:val="28"/>
              <w:szCs w:val="28"/>
              <w:rPrChange w:id="2334" w:author="Phạm Anh Đại" w:date="2016-11-16T08:54:00Z">
                <w:rPr>
                  <w:rFonts w:ascii="Times New Roman" w:hAnsi="Times New Roman" w:cs="Times New Roman"/>
                  <w:b/>
                  <w:sz w:val="24"/>
                  <w:szCs w:val="24"/>
                </w:rPr>
              </w:rPrChange>
            </w:rPr>
            <w:delText>Trượt</w:delText>
          </w:r>
        </w:del>
      </w:ins>
    </w:p>
    <w:p w14:paraId="440E3BC8" w14:textId="4A5E511D" w:rsidR="00FA02FA" w:rsidRPr="00957567" w:rsidRDefault="008A0D9F">
      <w:pPr>
        <w:jc w:val="both"/>
        <w:rPr>
          <w:ins w:id="2335" w:author="van thang" w:date="2016-10-21T15:09:00Z"/>
          <w:rFonts w:ascii="Times New Roman" w:hAnsi="Times New Roman" w:cs="Times New Roman"/>
          <w:sz w:val="28"/>
          <w:szCs w:val="28"/>
          <w:rPrChange w:id="2336" w:author="Phạm Anh Đại" w:date="2016-11-16T08:54:00Z">
            <w:rPr>
              <w:ins w:id="2337" w:author="van thang" w:date="2016-10-21T15:09:00Z"/>
              <w:rFonts w:ascii="Times New Roman" w:hAnsi="Times New Roman" w:cs="Times New Roman"/>
              <w:sz w:val="24"/>
              <w:szCs w:val="24"/>
            </w:rPr>
          </w:rPrChange>
        </w:rPr>
        <w:pPrChange w:id="2338" w:author="Biển Phan Y" w:date="2016-11-22T22:50:00Z">
          <w:pPr/>
        </w:pPrChange>
      </w:pPr>
      <w:ins w:id="2339" w:author="Phat Tran" w:date="2016-10-28T16:34:00Z">
        <w:r w:rsidRPr="00957567">
          <w:rPr>
            <w:rFonts w:ascii="Times New Roman" w:hAnsi="Times New Roman" w:cs="Times New Roman"/>
            <w:sz w:val="28"/>
            <w:szCs w:val="28"/>
            <w:rPrChange w:id="2340" w:author="Phạm Anh Đại" w:date="2016-11-16T08:54:00Z">
              <w:rPr>
                <w:rFonts w:ascii="Times New Roman" w:hAnsi="Times New Roman" w:cs="Times New Roman"/>
                <w:sz w:val="24"/>
                <w:szCs w:val="24"/>
              </w:rPr>
            </w:rPrChange>
          </w:rPr>
          <w:t xml:space="preserve">Sơ suất </w:t>
        </w:r>
      </w:ins>
      <w:ins w:id="2341" w:author="van thang" w:date="2016-10-21T15:09:00Z">
        <w:del w:id="2342" w:author="Phat Tran" w:date="2016-10-28T16:34:00Z">
          <w:r w:rsidR="00FA02FA" w:rsidRPr="00957567" w:rsidDel="008A0D9F">
            <w:rPr>
              <w:rFonts w:ascii="Times New Roman" w:hAnsi="Times New Roman" w:cs="Times New Roman"/>
              <w:sz w:val="28"/>
              <w:szCs w:val="28"/>
              <w:rPrChange w:id="2343" w:author="Phạm Anh Đại" w:date="2016-11-16T08:54:00Z">
                <w:rPr>
                  <w:rFonts w:ascii="Times New Roman" w:hAnsi="Times New Roman" w:cs="Times New Roman"/>
                  <w:sz w:val="24"/>
                  <w:szCs w:val="24"/>
                </w:rPr>
              </w:rPrChange>
            </w:rPr>
            <w:delText>Trượt</w:delText>
          </w:r>
        </w:del>
        <w:r w:rsidR="00FA02FA" w:rsidRPr="00957567">
          <w:rPr>
            <w:rFonts w:ascii="Times New Roman" w:hAnsi="Times New Roman" w:cs="Times New Roman"/>
            <w:sz w:val="28"/>
            <w:szCs w:val="28"/>
            <w:rPrChange w:id="2344" w:author="Phạm Anh Đại" w:date="2016-11-16T08:54:00Z">
              <w:rPr>
                <w:rFonts w:ascii="Times New Roman" w:hAnsi="Times New Roman" w:cs="Times New Roman"/>
                <w:sz w:val="24"/>
                <w:szCs w:val="24"/>
              </w:rPr>
            </w:rPrChange>
          </w:rPr>
          <w:t xml:space="preserve"> xảy ra khi một người có ý định làm một hành động và kết thúc làm cái gì </w:t>
        </w:r>
      </w:ins>
      <w:ins w:id="2345" w:author="Phat Tran" w:date="2016-10-28T16:34:00Z">
        <w:r w:rsidRPr="00957567">
          <w:rPr>
            <w:rFonts w:ascii="Times New Roman" w:hAnsi="Times New Roman" w:cs="Times New Roman"/>
            <w:sz w:val="28"/>
            <w:szCs w:val="28"/>
            <w:rPrChange w:id="2346" w:author="Phạm Anh Đại" w:date="2016-11-16T08:54:00Z">
              <w:rPr>
                <w:rFonts w:ascii="Times New Roman" w:hAnsi="Times New Roman" w:cs="Times New Roman"/>
                <w:sz w:val="24"/>
                <w:szCs w:val="24"/>
              </w:rPr>
            </w:rPrChange>
          </w:rPr>
          <w:t xml:space="preserve">đó </w:t>
        </w:r>
      </w:ins>
      <w:ins w:id="2347" w:author="van thang" w:date="2016-10-21T15:09:00Z">
        <w:r w:rsidR="00FA02FA" w:rsidRPr="00957567">
          <w:rPr>
            <w:rFonts w:ascii="Times New Roman" w:hAnsi="Times New Roman" w:cs="Times New Roman"/>
            <w:sz w:val="28"/>
            <w:szCs w:val="28"/>
            <w:rPrChange w:id="2348" w:author="Phạm Anh Đại" w:date="2016-11-16T08:54:00Z">
              <w:rPr>
                <w:rFonts w:ascii="Times New Roman" w:hAnsi="Times New Roman" w:cs="Times New Roman"/>
                <w:sz w:val="24"/>
                <w:szCs w:val="24"/>
              </w:rPr>
            </w:rPrChange>
          </w:rPr>
          <w:t xml:space="preserve">khác. Với một </w:t>
        </w:r>
      </w:ins>
      <w:ins w:id="2349" w:author="Phat Tran" w:date="2016-10-28T16:34:00Z">
        <w:r w:rsidRPr="00957567">
          <w:rPr>
            <w:rFonts w:ascii="Times New Roman" w:hAnsi="Times New Roman" w:cs="Times New Roman"/>
            <w:sz w:val="28"/>
            <w:szCs w:val="28"/>
            <w:rPrChange w:id="2350" w:author="Phạm Anh Đại" w:date="2016-11-16T08:54:00Z">
              <w:rPr>
                <w:rFonts w:ascii="Times New Roman" w:hAnsi="Times New Roman" w:cs="Times New Roman"/>
                <w:sz w:val="24"/>
                <w:szCs w:val="24"/>
              </w:rPr>
            </w:rPrChange>
          </w:rPr>
          <w:t xml:space="preserve">sơ suất </w:t>
        </w:r>
      </w:ins>
      <w:ins w:id="2351" w:author="van thang" w:date="2016-10-21T15:09:00Z">
        <w:del w:id="2352" w:author="Phat Tran" w:date="2016-10-28T16:34:00Z">
          <w:r w:rsidR="00FA02FA" w:rsidRPr="00957567" w:rsidDel="008A0D9F">
            <w:rPr>
              <w:rFonts w:ascii="Times New Roman" w:hAnsi="Times New Roman" w:cs="Times New Roman"/>
              <w:sz w:val="28"/>
              <w:szCs w:val="28"/>
              <w:rPrChange w:id="2353" w:author="Phạm Anh Đại" w:date="2016-11-16T08:54:00Z">
                <w:rPr>
                  <w:rFonts w:ascii="Times New Roman" w:hAnsi="Times New Roman" w:cs="Times New Roman"/>
                  <w:sz w:val="24"/>
                  <w:szCs w:val="24"/>
                </w:rPr>
              </w:rPrChange>
            </w:rPr>
            <w:delText>phiếu</w:delText>
          </w:r>
        </w:del>
        <w:r w:rsidR="00FA02FA" w:rsidRPr="00957567">
          <w:rPr>
            <w:rFonts w:ascii="Times New Roman" w:hAnsi="Times New Roman" w:cs="Times New Roman"/>
            <w:sz w:val="28"/>
            <w:szCs w:val="28"/>
            <w:rPrChange w:id="2354" w:author="Phạm Anh Đại" w:date="2016-11-16T08:54:00Z">
              <w:rPr>
                <w:rFonts w:ascii="Times New Roman" w:hAnsi="Times New Roman" w:cs="Times New Roman"/>
                <w:sz w:val="24"/>
                <w:szCs w:val="24"/>
              </w:rPr>
            </w:rPrChange>
          </w:rPr>
          <w:t xml:space="preserve">, hành động thực hiện không </w:t>
        </w:r>
        <w:del w:id="2355" w:author="Phat Tran" w:date="2016-10-28T16:34:00Z">
          <w:r w:rsidR="00FA02FA" w:rsidRPr="00957567" w:rsidDel="008A0D9F">
            <w:rPr>
              <w:rFonts w:ascii="Times New Roman" w:hAnsi="Times New Roman" w:cs="Times New Roman"/>
              <w:sz w:val="28"/>
              <w:szCs w:val="28"/>
              <w:rPrChange w:id="2356" w:author="Phạm Anh Đại" w:date="2016-11-16T08:54:00Z">
                <w:rPr>
                  <w:rFonts w:ascii="Times New Roman" w:hAnsi="Times New Roman" w:cs="Times New Roman"/>
                  <w:sz w:val="24"/>
                  <w:szCs w:val="24"/>
                </w:rPr>
              </w:rPrChange>
            </w:rPr>
            <w:delText xml:space="preserve">phải là </w:delText>
          </w:r>
        </w:del>
        <w:r w:rsidR="00FA02FA" w:rsidRPr="00957567">
          <w:rPr>
            <w:rFonts w:ascii="Times New Roman" w:hAnsi="Times New Roman" w:cs="Times New Roman"/>
            <w:sz w:val="28"/>
            <w:szCs w:val="28"/>
            <w:rPrChange w:id="2357" w:author="Phạm Anh Đại" w:date="2016-11-16T08:54:00Z">
              <w:rPr>
                <w:rFonts w:ascii="Times New Roman" w:hAnsi="Times New Roman" w:cs="Times New Roman"/>
                <w:sz w:val="24"/>
                <w:szCs w:val="24"/>
              </w:rPr>
            </w:rPrChange>
          </w:rPr>
          <w:t>giống như các hành động đã được dự định</w:t>
        </w:r>
      </w:ins>
    </w:p>
    <w:p w14:paraId="71183415" w14:textId="6D6982CE" w:rsidR="00FA02FA" w:rsidRPr="00957567" w:rsidRDefault="00FA02FA">
      <w:pPr>
        <w:jc w:val="both"/>
        <w:rPr>
          <w:ins w:id="2358" w:author="van thang" w:date="2016-10-21T15:09:00Z"/>
          <w:rFonts w:ascii="Times New Roman" w:hAnsi="Times New Roman" w:cs="Times New Roman"/>
          <w:sz w:val="28"/>
          <w:szCs w:val="28"/>
          <w:rPrChange w:id="2359" w:author="Phạm Anh Đại" w:date="2016-11-16T08:54:00Z">
            <w:rPr>
              <w:ins w:id="2360" w:author="van thang" w:date="2016-10-21T15:09:00Z"/>
              <w:rFonts w:ascii="Times New Roman" w:hAnsi="Times New Roman" w:cs="Times New Roman"/>
              <w:sz w:val="24"/>
              <w:szCs w:val="24"/>
            </w:rPr>
          </w:rPrChange>
        </w:rPr>
        <w:pPrChange w:id="2361" w:author="Biển Phan Y" w:date="2016-11-22T22:50:00Z">
          <w:pPr/>
        </w:pPrChange>
      </w:pPr>
      <w:ins w:id="2362" w:author="van thang" w:date="2016-10-21T15:09:00Z">
        <w:r w:rsidRPr="00957567">
          <w:rPr>
            <w:rFonts w:ascii="Times New Roman" w:hAnsi="Times New Roman" w:cs="Times New Roman"/>
            <w:sz w:val="28"/>
            <w:szCs w:val="28"/>
            <w:rPrChange w:id="2363" w:author="Phạm Anh Đại" w:date="2016-11-16T08:54:00Z">
              <w:rPr>
                <w:rFonts w:ascii="Times New Roman" w:hAnsi="Times New Roman" w:cs="Times New Roman"/>
                <w:sz w:val="24"/>
                <w:szCs w:val="24"/>
              </w:rPr>
            </w:rPrChange>
          </w:rPr>
          <w:t xml:space="preserve">Có hai loại chính của </w:t>
        </w:r>
      </w:ins>
      <w:ins w:id="2364" w:author="Phat Tran" w:date="2016-10-28T16:34:00Z">
        <w:r w:rsidR="008A0D9F" w:rsidRPr="00957567">
          <w:rPr>
            <w:rFonts w:ascii="Times New Roman" w:hAnsi="Times New Roman" w:cs="Times New Roman"/>
            <w:sz w:val="28"/>
            <w:szCs w:val="28"/>
            <w:rPrChange w:id="2365" w:author="Phạm Anh Đại" w:date="2016-11-16T08:54:00Z">
              <w:rPr>
                <w:rFonts w:ascii="Times New Roman" w:hAnsi="Times New Roman" w:cs="Times New Roman"/>
                <w:sz w:val="24"/>
                <w:szCs w:val="24"/>
              </w:rPr>
            </w:rPrChange>
          </w:rPr>
          <w:t xml:space="preserve">sơ suất </w:t>
        </w:r>
      </w:ins>
      <w:ins w:id="2366" w:author="van thang" w:date="2016-10-21T15:09:00Z">
        <w:del w:id="2367" w:author="Phat Tran" w:date="2016-10-28T16:34:00Z">
          <w:r w:rsidRPr="00957567" w:rsidDel="008A0D9F">
            <w:rPr>
              <w:rFonts w:ascii="Times New Roman" w:hAnsi="Times New Roman" w:cs="Times New Roman"/>
              <w:sz w:val="28"/>
              <w:szCs w:val="28"/>
              <w:rPrChange w:id="2368"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2369" w:author="Phạm Anh Đại" w:date="2016-11-16T08:54:00Z">
              <w:rPr>
                <w:rFonts w:ascii="Times New Roman" w:hAnsi="Times New Roman" w:cs="Times New Roman"/>
                <w:sz w:val="24"/>
                <w:szCs w:val="24"/>
              </w:rPr>
            </w:rPrChange>
          </w:rPr>
          <w:t xml:space="preserve">: dựa trên hành động và dựa trên bộ nhớ .Trong </w:t>
        </w:r>
      </w:ins>
      <w:ins w:id="2370" w:author="Phat Tran" w:date="2016-10-28T16:34:00Z">
        <w:r w:rsidR="008A0D9F" w:rsidRPr="00957567">
          <w:rPr>
            <w:rFonts w:ascii="Times New Roman" w:hAnsi="Times New Roman" w:cs="Times New Roman"/>
            <w:sz w:val="28"/>
            <w:szCs w:val="28"/>
            <w:rPrChange w:id="2371" w:author="Phạm Anh Đại" w:date="2016-11-16T08:54:00Z">
              <w:rPr>
                <w:rFonts w:ascii="Times New Roman" w:hAnsi="Times New Roman" w:cs="Times New Roman"/>
                <w:sz w:val="24"/>
                <w:szCs w:val="24"/>
              </w:rPr>
            </w:rPrChange>
          </w:rPr>
          <w:t>sơ suất</w:t>
        </w:r>
      </w:ins>
      <w:ins w:id="2372" w:author="van thang" w:date="2016-10-21T15:09:00Z">
        <w:r w:rsidRPr="00957567">
          <w:rPr>
            <w:rFonts w:ascii="Times New Roman" w:hAnsi="Times New Roman" w:cs="Times New Roman"/>
            <w:sz w:val="28"/>
            <w:szCs w:val="28"/>
            <w:rPrChange w:id="2373" w:author="Phạm Anh Đại" w:date="2016-11-16T08:54:00Z">
              <w:rPr>
                <w:rFonts w:ascii="Times New Roman" w:hAnsi="Times New Roman" w:cs="Times New Roman"/>
                <w:sz w:val="24"/>
                <w:szCs w:val="24"/>
              </w:rPr>
            </w:rPrChange>
          </w:rPr>
          <w:t xml:space="preserve"> dựa trên hành động , hành động sai lầm được thực hiện. Trong </w:t>
        </w:r>
      </w:ins>
      <w:ins w:id="2374" w:author="Phat Tran" w:date="2016-10-28T16:35:00Z">
        <w:r w:rsidR="008A0D9F" w:rsidRPr="00957567">
          <w:rPr>
            <w:rFonts w:ascii="Times New Roman" w:hAnsi="Times New Roman" w:cs="Times New Roman"/>
            <w:sz w:val="28"/>
            <w:szCs w:val="28"/>
            <w:rPrChange w:id="2375" w:author="Phạm Anh Đại" w:date="2016-11-16T08:54:00Z">
              <w:rPr>
                <w:rFonts w:ascii="Times New Roman" w:hAnsi="Times New Roman" w:cs="Times New Roman"/>
                <w:sz w:val="24"/>
                <w:szCs w:val="24"/>
              </w:rPr>
            </w:rPrChange>
          </w:rPr>
          <w:t xml:space="preserve">nhầm lẫn </w:t>
        </w:r>
      </w:ins>
      <w:ins w:id="2376" w:author="van thang" w:date="2016-10-21T15:09:00Z">
        <w:del w:id="2377" w:author="Phat Tran" w:date="2016-10-28T16:35:00Z">
          <w:r w:rsidRPr="00957567" w:rsidDel="008A0D9F">
            <w:rPr>
              <w:rFonts w:ascii="Times New Roman" w:hAnsi="Times New Roman" w:cs="Times New Roman"/>
              <w:sz w:val="28"/>
              <w:szCs w:val="28"/>
              <w:rPrChange w:id="2378" w:author="Phạm Anh Đại" w:date="2016-11-16T08:54:00Z">
                <w:rPr>
                  <w:rFonts w:ascii="Times New Roman" w:hAnsi="Times New Roman" w:cs="Times New Roman"/>
                  <w:sz w:val="24"/>
                  <w:szCs w:val="24"/>
                </w:rPr>
              </w:rPrChange>
            </w:rPr>
            <w:delText>sai sót</w:delText>
          </w:r>
        </w:del>
        <w:r w:rsidRPr="00957567">
          <w:rPr>
            <w:rFonts w:ascii="Times New Roman" w:hAnsi="Times New Roman" w:cs="Times New Roman"/>
            <w:sz w:val="28"/>
            <w:szCs w:val="28"/>
            <w:rPrChange w:id="2379" w:author="Phạm Anh Đại" w:date="2016-11-16T08:54:00Z">
              <w:rPr>
                <w:rFonts w:ascii="Times New Roman" w:hAnsi="Times New Roman" w:cs="Times New Roman"/>
                <w:sz w:val="24"/>
                <w:szCs w:val="24"/>
              </w:rPr>
            </w:rPrChange>
          </w:rPr>
          <w:t xml:space="preserve">,bộ nhớ bị lỗi, vì vậy các hành động dự định không được thực hiện hoặc kết quả của nó không </w:t>
        </w:r>
      </w:ins>
      <w:ins w:id="2380" w:author="Phat Tran" w:date="2016-10-28T16:35:00Z">
        <w:r w:rsidR="008A0D9F" w:rsidRPr="00957567">
          <w:rPr>
            <w:rFonts w:ascii="Times New Roman" w:hAnsi="Times New Roman" w:cs="Times New Roman"/>
            <w:sz w:val="28"/>
            <w:szCs w:val="28"/>
            <w:rPrChange w:id="2381" w:author="Phạm Anh Đại" w:date="2016-11-16T08:54:00Z">
              <w:rPr>
                <w:rFonts w:ascii="Times New Roman" w:hAnsi="Times New Roman" w:cs="Times New Roman"/>
                <w:sz w:val="24"/>
                <w:szCs w:val="24"/>
              </w:rPr>
            </w:rPrChange>
          </w:rPr>
          <w:t xml:space="preserve">được tính </w:t>
        </w:r>
      </w:ins>
      <w:ins w:id="2382" w:author="van thang" w:date="2016-10-21T15:09:00Z">
        <w:del w:id="2383" w:author="Phat Tran" w:date="2016-10-28T16:35:00Z">
          <w:r w:rsidRPr="00957567" w:rsidDel="008A0D9F">
            <w:rPr>
              <w:rFonts w:ascii="Times New Roman" w:hAnsi="Times New Roman" w:cs="Times New Roman"/>
              <w:sz w:val="28"/>
              <w:szCs w:val="28"/>
              <w:rPrChange w:id="2384" w:author="Phạm Anh Đại" w:date="2016-11-16T08:54:00Z">
                <w:rPr>
                  <w:rFonts w:ascii="Times New Roman" w:hAnsi="Times New Roman" w:cs="Times New Roman"/>
                  <w:sz w:val="24"/>
                  <w:szCs w:val="24"/>
                </w:rPr>
              </w:rPrChange>
            </w:rPr>
            <w:delText>đánh giá</w:delText>
          </w:r>
        </w:del>
        <w:r w:rsidRPr="00957567">
          <w:rPr>
            <w:rFonts w:ascii="Times New Roman" w:hAnsi="Times New Roman" w:cs="Times New Roman"/>
            <w:sz w:val="28"/>
            <w:szCs w:val="28"/>
            <w:rPrChange w:id="2385" w:author="Phạm Anh Đại" w:date="2016-11-16T08:54:00Z">
              <w:rPr>
                <w:rFonts w:ascii="Times New Roman" w:hAnsi="Times New Roman" w:cs="Times New Roman"/>
                <w:sz w:val="24"/>
                <w:szCs w:val="24"/>
              </w:rPr>
            </w:rPrChange>
          </w:rPr>
          <w:t xml:space="preserve">. Hành động dựa trên </w:t>
        </w:r>
      </w:ins>
      <w:ins w:id="2386" w:author="Phat Tran" w:date="2016-10-28T16:35:00Z">
        <w:r w:rsidR="008A0D9F" w:rsidRPr="00957567">
          <w:rPr>
            <w:rFonts w:ascii="Times New Roman" w:hAnsi="Times New Roman" w:cs="Times New Roman"/>
            <w:sz w:val="28"/>
            <w:szCs w:val="28"/>
            <w:rPrChange w:id="2387" w:author="Phạm Anh Đại" w:date="2016-11-16T08:54:00Z">
              <w:rPr>
                <w:rFonts w:ascii="Times New Roman" w:hAnsi="Times New Roman" w:cs="Times New Roman"/>
                <w:sz w:val="24"/>
                <w:szCs w:val="24"/>
              </w:rPr>
            </w:rPrChange>
          </w:rPr>
          <w:t xml:space="preserve">sơ suất </w:t>
        </w:r>
      </w:ins>
      <w:ins w:id="2388" w:author="van thang" w:date="2016-10-21T15:09:00Z">
        <w:del w:id="2389" w:author="Phat Tran" w:date="2016-10-28T16:35:00Z">
          <w:r w:rsidRPr="00957567" w:rsidDel="008A0D9F">
            <w:rPr>
              <w:rFonts w:ascii="Times New Roman" w:hAnsi="Times New Roman" w:cs="Times New Roman"/>
              <w:sz w:val="28"/>
              <w:szCs w:val="28"/>
              <w:rPrChange w:id="2390"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2391" w:author="Phạm Anh Đại" w:date="2016-11-16T08:54:00Z">
              <w:rPr>
                <w:rFonts w:ascii="Times New Roman" w:hAnsi="Times New Roman" w:cs="Times New Roman"/>
                <w:sz w:val="24"/>
                <w:szCs w:val="24"/>
              </w:rPr>
            </w:rPrChange>
          </w:rPr>
          <w:t xml:space="preserve"> và bộ nhớ sai sót có thể </w:t>
        </w:r>
      </w:ins>
      <w:ins w:id="2392" w:author="Phat Tran" w:date="2016-10-28T16:35:00Z">
        <w:r w:rsidR="008A0D9F" w:rsidRPr="00957567">
          <w:rPr>
            <w:rFonts w:ascii="Times New Roman" w:hAnsi="Times New Roman" w:cs="Times New Roman"/>
            <w:sz w:val="28"/>
            <w:szCs w:val="28"/>
            <w:rPrChange w:id="2393" w:author="Phạm Anh Đại" w:date="2016-11-16T08:54:00Z">
              <w:rPr>
                <w:rFonts w:ascii="Times New Roman" w:hAnsi="Times New Roman" w:cs="Times New Roman"/>
                <w:sz w:val="24"/>
                <w:szCs w:val="24"/>
              </w:rPr>
            </w:rPrChange>
          </w:rPr>
          <w:t xml:space="preserve">tiếp tục </w:t>
        </w:r>
      </w:ins>
      <w:ins w:id="2394" w:author="van thang" w:date="2016-10-21T15:09:00Z">
        <w:r w:rsidRPr="00957567">
          <w:rPr>
            <w:rFonts w:ascii="Times New Roman" w:hAnsi="Times New Roman" w:cs="Times New Roman"/>
            <w:sz w:val="28"/>
            <w:szCs w:val="28"/>
            <w:rPrChange w:id="2395" w:author="Phạm Anh Đại" w:date="2016-11-16T08:54:00Z">
              <w:rPr>
                <w:rFonts w:ascii="Times New Roman" w:hAnsi="Times New Roman" w:cs="Times New Roman"/>
                <w:sz w:val="24"/>
                <w:szCs w:val="24"/>
              </w:rPr>
            </w:rPrChange>
          </w:rPr>
          <w:t xml:space="preserve">được </w:t>
        </w:r>
        <w:del w:id="2396" w:author="Phat Tran" w:date="2016-10-28T16:35:00Z">
          <w:r w:rsidRPr="00957567" w:rsidDel="008A0D9F">
            <w:rPr>
              <w:rFonts w:ascii="Times New Roman" w:hAnsi="Times New Roman" w:cs="Times New Roman"/>
              <w:sz w:val="28"/>
              <w:szCs w:val="28"/>
              <w:rPrChange w:id="2397" w:author="Phạm Anh Đại" w:date="2016-11-16T08:54:00Z">
                <w:rPr>
                  <w:rFonts w:ascii="Times New Roman" w:hAnsi="Times New Roman" w:cs="Times New Roman"/>
                  <w:sz w:val="24"/>
                  <w:szCs w:val="24"/>
                </w:rPr>
              </w:rPrChange>
            </w:rPr>
            <w:delText xml:space="preserve">tiếp tục </w:delText>
          </w:r>
        </w:del>
        <w:r w:rsidRPr="00957567">
          <w:rPr>
            <w:rFonts w:ascii="Times New Roman" w:hAnsi="Times New Roman" w:cs="Times New Roman"/>
            <w:sz w:val="28"/>
            <w:szCs w:val="28"/>
            <w:rPrChange w:id="2398" w:author="Phạm Anh Đại" w:date="2016-11-16T08:54:00Z">
              <w:rPr>
                <w:rFonts w:ascii="Times New Roman" w:hAnsi="Times New Roman" w:cs="Times New Roman"/>
                <w:sz w:val="24"/>
                <w:szCs w:val="24"/>
              </w:rPr>
            </w:rPrChange>
          </w:rPr>
          <w:t>phân loại theo nguyên nhân.</w:t>
        </w:r>
      </w:ins>
    </w:p>
    <w:p w14:paraId="4892EDF5" w14:textId="63AE3F50" w:rsidR="00FA02FA" w:rsidRPr="00957567" w:rsidRDefault="00FA02FA">
      <w:pPr>
        <w:jc w:val="both"/>
        <w:rPr>
          <w:ins w:id="2399" w:author="van thang" w:date="2016-10-21T15:09:00Z"/>
          <w:rFonts w:ascii="Times New Roman" w:hAnsi="Times New Roman" w:cs="Times New Roman"/>
          <w:sz w:val="28"/>
          <w:szCs w:val="28"/>
          <w:rPrChange w:id="2400" w:author="Phạm Anh Đại" w:date="2016-11-16T08:54:00Z">
            <w:rPr>
              <w:ins w:id="2401" w:author="van thang" w:date="2016-10-21T15:09:00Z"/>
              <w:rFonts w:ascii="Times New Roman" w:hAnsi="Times New Roman" w:cs="Times New Roman"/>
              <w:sz w:val="24"/>
              <w:szCs w:val="24"/>
            </w:rPr>
          </w:rPrChange>
        </w:rPr>
        <w:pPrChange w:id="2402" w:author="Biển Phan Y" w:date="2016-11-22T22:50:00Z">
          <w:pPr/>
        </w:pPrChange>
      </w:pPr>
      <w:ins w:id="2403" w:author="van thang" w:date="2016-10-21T15:09:00Z">
        <w:r w:rsidRPr="00957567">
          <w:rPr>
            <w:rFonts w:ascii="Times New Roman" w:hAnsi="Times New Roman" w:cs="Times New Roman"/>
            <w:sz w:val="28"/>
            <w:szCs w:val="28"/>
            <w:rPrChange w:id="2404" w:author="Phạm Anh Đại" w:date="2016-11-16T08:54:00Z">
              <w:rPr>
                <w:rFonts w:ascii="Times New Roman" w:hAnsi="Times New Roman" w:cs="Times New Roman"/>
                <w:sz w:val="24"/>
                <w:szCs w:val="24"/>
              </w:rPr>
            </w:rPrChange>
          </w:rPr>
          <w:lastRenderedPageBreak/>
          <w:t xml:space="preserve">Ví dụ về một </w:t>
        </w:r>
      </w:ins>
      <w:ins w:id="2405" w:author="Phat Tran" w:date="2016-10-28T16:35:00Z">
        <w:r w:rsidR="008A0D9F" w:rsidRPr="00957567">
          <w:rPr>
            <w:rFonts w:ascii="Times New Roman" w:hAnsi="Times New Roman" w:cs="Times New Roman"/>
            <w:sz w:val="28"/>
            <w:szCs w:val="28"/>
            <w:rPrChange w:id="2406" w:author="Phạm Anh Đại" w:date="2016-11-16T08:54:00Z">
              <w:rPr>
                <w:rFonts w:ascii="Times New Roman" w:hAnsi="Times New Roman" w:cs="Times New Roman"/>
                <w:sz w:val="24"/>
                <w:szCs w:val="24"/>
              </w:rPr>
            </w:rPrChange>
          </w:rPr>
          <w:t xml:space="preserve">sơ suất </w:t>
        </w:r>
      </w:ins>
      <w:ins w:id="2407" w:author="van thang" w:date="2016-10-21T15:09:00Z">
        <w:del w:id="2408" w:author="Phat Tran" w:date="2016-10-28T16:35:00Z">
          <w:r w:rsidRPr="00957567" w:rsidDel="008A0D9F">
            <w:rPr>
              <w:rFonts w:ascii="Times New Roman" w:hAnsi="Times New Roman" w:cs="Times New Roman"/>
              <w:sz w:val="28"/>
              <w:szCs w:val="28"/>
              <w:rPrChange w:id="2409" w:author="Phạm Anh Đại" w:date="2016-11-16T08:54:00Z">
                <w:rPr>
                  <w:rFonts w:ascii="Times New Roman" w:hAnsi="Times New Roman" w:cs="Times New Roman"/>
                  <w:sz w:val="24"/>
                  <w:szCs w:val="24"/>
                </w:rPr>
              </w:rPrChange>
            </w:rPr>
            <w:delText>trượ</w:delText>
          </w:r>
        </w:del>
        <w:del w:id="2410" w:author="Phat Tran" w:date="2016-10-28T16:36:00Z">
          <w:r w:rsidRPr="00957567" w:rsidDel="008A0D9F">
            <w:rPr>
              <w:rFonts w:ascii="Times New Roman" w:hAnsi="Times New Roman" w:cs="Times New Roman"/>
              <w:sz w:val="28"/>
              <w:szCs w:val="28"/>
              <w:rPrChange w:id="2411" w:author="Phạm Anh Đại" w:date="2016-11-16T08:54:00Z">
                <w:rPr>
                  <w:rFonts w:ascii="Times New Roman" w:hAnsi="Times New Roman" w:cs="Times New Roman"/>
                  <w:sz w:val="24"/>
                  <w:szCs w:val="24"/>
                </w:rPr>
              </w:rPrChange>
            </w:rPr>
            <w:delText>t</w:delText>
          </w:r>
        </w:del>
        <w:r w:rsidRPr="00957567">
          <w:rPr>
            <w:rFonts w:ascii="Times New Roman" w:hAnsi="Times New Roman" w:cs="Times New Roman"/>
            <w:sz w:val="28"/>
            <w:szCs w:val="28"/>
            <w:rPrChange w:id="2412" w:author="Phạm Anh Đại" w:date="2016-11-16T08:54:00Z">
              <w:rPr>
                <w:rFonts w:ascii="Times New Roman" w:hAnsi="Times New Roman" w:cs="Times New Roman"/>
                <w:sz w:val="24"/>
                <w:szCs w:val="24"/>
              </w:rPr>
            </w:rPrChange>
          </w:rPr>
          <w:t xml:space="preserve"> dựa trên hành động. Tôi rót một ít sữa vào cà phê của tôi và sau đó đặt cốc cà phê vào tủ lạnh. Điều này là </w:t>
        </w:r>
        <w:del w:id="2413" w:author="Phat Tran" w:date="2016-10-28T16:36:00Z">
          <w:r w:rsidRPr="00957567" w:rsidDel="008A0D9F">
            <w:rPr>
              <w:rFonts w:ascii="Times New Roman" w:hAnsi="Times New Roman" w:cs="Times New Roman"/>
              <w:sz w:val="28"/>
              <w:szCs w:val="28"/>
              <w:rPrChange w:id="2414" w:author="Phạm Anh Đại" w:date="2016-11-16T08:54:00Z">
                <w:rPr>
                  <w:rFonts w:ascii="Times New Roman" w:hAnsi="Times New Roman" w:cs="Times New Roman"/>
                  <w:sz w:val="24"/>
                  <w:szCs w:val="24"/>
                </w:rPr>
              </w:rPrChange>
            </w:rPr>
            <w:delText xml:space="preserve">chính xác </w:delText>
          </w:r>
        </w:del>
        <w:r w:rsidRPr="00957567">
          <w:rPr>
            <w:rFonts w:ascii="Times New Roman" w:hAnsi="Times New Roman" w:cs="Times New Roman"/>
            <w:sz w:val="28"/>
            <w:szCs w:val="28"/>
            <w:rPrChange w:id="2415" w:author="Phạm Anh Đại" w:date="2016-11-16T08:54:00Z">
              <w:rPr>
                <w:rFonts w:ascii="Times New Roman" w:hAnsi="Times New Roman" w:cs="Times New Roman"/>
                <w:sz w:val="24"/>
                <w:szCs w:val="24"/>
              </w:rPr>
            </w:rPrChange>
          </w:rPr>
          <w:t>hành động</w:t>
        </w:r>
      </w:ins>
      <w:ins w:id="2416" w:author="Phat Tran" w:date="2016-10-28T16:36:00Z">
        <w:r w:rsidR="008A0D9F" w:rsidRPr="00957567">
          <w:rPr>
            <w:rFonts w:ascii="Times New Roman" w:hAnsi="Times New Roman" w:cs="Times New Roman"/>
            <w:sz w:val="28"/>
            <w:szCs w:val="28"/>
            <w:rPrChange w:id="2417" w:author="Phạm Anh Đại" w:date="2016-11-16T08:54:00Z">
              <w:rPr>
                <w:rFonts w:ascii="Times New Roman" w:hAnsi="Times New Roman" w:cs="Times New Roman"/>
                <w:sz w:val="24"/>
                <w:szCs w:val="24"/>
              </w:rPr>
            </w:rPrChange>
          </w:rPr>
          <w:t xml:space="preserve"> chính xác</w:t>
        </w:r>
      </w:ins>
      <w:ins w:id="2418" w:author="van thang" w:date="2016-10-21T15:09:00Z">
        <w:r w:rsidRPr="00957567">
          <w:rPr>
            <w:rFonts w:ascii="Times New Roman" w:hAnsi="Times New Roman" w:cs="Times New Roman"/>
            <w:sz w:val="28"/>
            <w:szCs w:val="28"/>
            <w:rPrChange w:id="2419" w:author="Phạm Anh Đại" w:date="2016-11-16T08:54:00Z">
              <w:rPr>
                <w:rFonts w:ascii="Times New Roman" w:hAnsi="Times New Roman" w:cs="Times New Roman"/>
                <w:sz w:val="24"/>
                <w:szCs w:val="24"/>
              </w:rPr>
            </w:rPrChange>
          </w:rPr>
          <w:t xml:space="preserve"> áp dụng </w:t>
        </w:r>
      </w:ins>
      <w:ins w:id="2420" w:author="Phat Tran" w:date="2016-10-28T16:36:00Z">
        <w:r w:rsidR="008A0D9F" w:rsidRPr="00957567">
          <w:rPr>
            <w:rFonts w:ascii="Times New Roman" w:hAnsi="Times New Roman" w:cs="Times New Roman"/>
            <w:sz w:val="28"/>
            <w:szCs w:val="28"/>
            <w:rPrChange w:id="2421" w:author="Phạm Anh Đại" w:date="2016-11-16T08:54:00Z">
              <w:rPr>
                <w:rFonts w:ascii="Times New Roman" w:hAnsi="Times New Roman" w:cs="Times New Roman"/>
                <w:sz w:val="24"/>
                <w:szCs w:val="24"/>
              </w:rPr>
            </w:rPrChange>
          </w:rPr>
          <w:t xml:space="preserve">sai </w:t>
        </w:r>
      </w:ins>
      <w:ins w:id="2422" w:author="van thang" w:date="2016-10-21T15:09:00Z">
        <w:del w:id="2423" w:author="Phat Tran" w:date="2016-10-28T16:36:00Z">
          <w:r w:rsidRPr="00957567" w:rsidDel="008A0D9F">
            <w:rPr>
              <w:rFonts w:ascii="Times New Roman" w:hAnsi="Times New Roman" w:cs="Times New Roman"/>
              <w:sz w:val="28"/>
              <w:szCs w:val="28"/>
              <w:rPrChange w:id="2424" w:author="Phạm Anh Đại" w:date="2016-11-16T08:54:00Z">
                <w:rPr>
                  <w:rFonts w:ascii="Times New Roman" w:hAnsi="Times New Roman" w:cs="Times New Roman"/>
                  <w:sz w:val="24"/>
                  <w:szCs w:val="24"/>
                </w:rPr>
              </w:rPrChange>
            </w:rPr>
            <w:delText xml:space="preserve">cho các </w:delText>
          </w:r>
        </w:del>
        <w:r w:rsidRPr="00957567">
          <w:rPr>
            <w:rFonts w:ascii="Times New Roman" w:hAnsi="Times New Roman" w:cs="Times New Roman"/>
            <w:sz w:val="28"/>
            <w:szCs w:val="28"/>
            <w:rPrChange w:id="2425" w:author="Phạm Anh Đại" w:date="2016-11-16T08:54:00Z">
              <w:rPr>
                <w:rFonts w:ascii="Times New Roman" w:hAnsi="Times New Roman" w:cs="Times New Roman"/>
                <w:sz w:val="24"/>
                <w:szCs w:val="24"/>
              </w:rPr>
            </w:rPrChange>
          </w:rPr>
          <w:t xml:space="preserve">đối tượng </w:t>
        </w:r>
        <w:del w:id="2426" w:author="Phat Tran" w:date="2016-10-28T16:36:00Z">
          <w:r w:rsidRPr="00957567" w:rsidDel="008A0D9F">
            <w:rPr>
              <w:rFonts w:ascii="Times New Roman" w:hAnsi="Times New Roman" w:cs="Times New Roman"/>
              <w:sz w:val="28"/>
              <w:szCs w:val="28"/>
              <w:rPrChange w:id="2427" w:author="Phạm Anh Đại" w:date="2016-11-16T08:54:00Z">
                <w:rPr>
                  <w:rFonts w:ascii="Times New Roman" w:hAnsi="Times New Roman" w:cs="Times New Roman"/>
                  <w:sz w:val="24"/>
                  <w:szCs w:val="24"/>
                </w:rPr>
              </w:rPrChange>
            </w:rPr>
            <w:delText>sai</w:delText>
          </w:r>
        </w:del>
        <w:r w:rsidRPr="00957567">
          <w:rPr>
            <w:rFonts w:ascii="Times New Roman" w:hAnsi="Times New Roman" w:cs="Times New Roman"/>
            <w:sz w:val="28"/>
            <w:szCs w:val="28"/>
            <w:rPrChange w:id="2428" w:author="Phạm Anh Đại" w:date="2016-11-16T08:54:00Z">
              <w:rPr>
                <w:rFonts w:ascii="Times New Roman" w:hAnsi="Times New Roman" w:cs="Times New Roman"/>
                <w:sz w:val="24"/>
                <w:szCs w:val="24"/>
              </w:rPr>
            </w:rPrChange>
          </w:rPr>
          <w:t>.</w:t>
        </w:r>
      </w:ins>
    </w:p>
    <w:p w14:paraId="47BFB23C" w14:textId="0ED2677F" w:rsidR="00FA02FA" w:rsidRPr="00957567" w:rsidRDefault="00FA02FA">
      <w:pPr>
        <w:jc w:val="both"/>
        <w:rPr>
          <w:ins w:id="2429" w:author="van thang" w:date="2016-10-21T15:09:00Z"/>
          <w:rFonts w:ascii="Times New Roman" w:hAnsi="Times New Roman" w:cs="Times New Roman"/>
          <w:sz w:val="28"/>
          <w:szCs w:val="28"/>
          <w:rPrChange w:id="2430" w:author="Phạm Anh Đại" w:date="2016-11-16T08:54:00Z">
            <w:rPr>
              <w:ins w:id="2431" w:author="van thang" w:date="2016-10-21T15:09:00Z"/>
              <w:rFonts w:ascii="Times New Roman" w:hAnsi="Times New Roman" w:cs="Times New Roman"/>
              <w:sz w:val="24"/>
              <w:szCs w:val="24"/>
            </w:rPr>
          </w:rPrChange>
        </w:rPr>
        <w:pPrChange w:id="2432" w:author="Biển Phan Y" w:date="2016-11-22T22:50:00Z">
          <w:pPr/>
        </w:pPrChange>
      </w:pPr>
      <w:ins w:id="2433" w:author="van thang" w:date="2016-10-21T15:09:00Z">
        <w:r w:rsidRPr="00957567">
          <w:rPr>
            <w:rFonts w:ascii="Times New Roman" w:hAnsi="Times New Roman" w:cs="Times New Roman"/>
            <w:sz w:val="28"/>
            <w:szCs w:val="28"/>
            <w:rPrChange w:id="2434" w:author="Phạm Anh Đại" w:date="2016-11-16T08:54:00Z">
              <w:rPr>
                <w:rFonts w:ascii="Times New Roman" w:hAnsi="Times New Roman" w:cs="Times New Roman"/>
                <w:sz w:val="24"/>
                <w:szCs w:val="24"/>
              </w:rPr>
            </w:rPrChange>
          </w:rPr>
          <w:t xml:space="preserve">Ví dụ về một </w:t>
        </w:r>
      </w:ins>
      <w:ins w:id="2435" w:author="Phat Tran" w:date="2016-10-28T16:36:00Z">
        <w:r w:rsidR="008A0D9F" w:rsidRPr="00957567">
          <w:rPr>
            <w:rFonts w:ascii="Times New Roman" w:hAnsi="Times New Roman" w:cs="Times New Roman"/>
            <w:sz w:val="28"/>
            <w:szCs w:val="28"/>
            <w:rPrChange w:id="2436" w:author="Phạm Anh Đại" w:date="2016-11-16T08:54:00Z">
              <w:rPr>
                <w:rFonts w:ascii="Times New Roman" w:hAnsi="Times New Roman" w:cs="Times New Roman"/>
                <w:sz w:val="24"/>
                <w:szCs w:val="24"/>
              </w:rPr>
            </w:rPrChange>
          </w:rPr>
          <w:t xml:space="preserve">sơ suất </w:t>
        </w:r>
      </w:ins>
      <w:ins w:id="2437" w:author="van thang" w:date="2016-10-21T15:09:00Z">
        <w:del w:id="2438" w:author="Phat Tran" w:date="2016-10-28T16:36:00Z">
          <w:r w:rsidRPr="00957567" w:rsidDel="008A0D9F">
            <w:rPr>
              <w:rFonts w:ascii="Times New Roman" w:hAnsi="Times New Roman" w:cs="Times New Roman"/>
              <w:sz w:val="28"/>
              <w:szCs w:val="28"/>
              <w:rPrChange w:id="2439"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2440" w:author="Phạm Anh Đại" w:date="2016-11-16T08:54:00Z">
              <w:rPr>
                <w:rFonts w:ascii="Times New Roman" w:hAnsi="Times New Roman" w:cs="Times New Roman"/>
                <w:sz w:val="24"/>
                <w:szCs w:val="24"/>
              </w:rPr>
            </w:rPrChange>
          </w:rPr>
          <w:t xml:space="preserve"> dựa trên </w:t>
        </w:r>
      </w:ins>
      <w:ins w:id="2441" w:author="Phat Tran" w:date="2016-10-28T16:36:00Z">
        <w:r w:rsidR="008A0D9F" w:rsidRPr="00957567">
          <w:rPr>
            <w:rFonts w:ascii="Times New Roman" w:hAnsi="Times New Roman" w:cs="Times New Roman"/>
            <w:sz w:val="28"/>
            <w:szCs w:val="28"/>
            <w:rPrChange w:id="2442" w:author="Phạm Anh Đại" w:date="2016-11-16T08:54:00Z">
              <w:rPr>
                <w:rFonts w:ascii="Times New Roman" w:hAnsi="Times New Roman" w:cs="Times New Roman"/>
                <w:sz w:val="24"/>
                <w:szCs w:val="24"/>
              </w:rPr>
            </w:rPrChange>
          </w:rPr>
          <w:t xml:space="preserve">bộ </w:t>
        </w:r>
      </w:ins>
      <w:ins w:id="2443" w:author="van thang" w:date="2016-10-21T15:09:00Z">
        <w:del w:id="2444" w:author="Phat Tran" w:date="2016-10-28T16:36:00Z">
          <w:r w:rsidRPr="00957567" w:rsidDel="008A0D9F">
            <w:rPr>
              <w:rFonts w:ascii="Times New Roman" w:hAnsi="Times New Roman" w:cs="Times New Roman"/>
              <w:sz w:val="28"/>
              <w:szCs w:val="28"/>
              <w:rPrChange w:id="2445" w:author="Phạm Anh Đại" w:date="2016-11-16T08:54:00Z">
                <w:rPr>
                  <w:rFonts w:ascii="Times New Roman" w:hAnsi="Times New Roman" w:cs="Times New Roman"/>
                  <w:sz w:val="24"/>
                  <w:szCs w:val="24"/>
                </w:rPr>
              </w:rPrChange>
            </w:rPr>
            <w:delText>việc</w:delText>
          </w:r>
        </w:del>
        <w:r w:rsidRPr="00957567">
          <w:rPr>
            <w:rFonts w:ascii="Times New Roman" w:hAnsi="Times New Roman" w:cs="Times New Roman"/>
            <w:sz w:val="28"/>
            <w:szCs w:val="28"/>
            <w:rPrChange w:id="2446" w:author="Phạm Anh Đại" w:date="2016-11-16T08:54:00Z">
              <w:rPr>
                <w:rFonts w:ascii="Times New Roman" w:hAnsi="Times New Roman" w:cs="Times New Roman"/>
                <w:sz w:val="24"/>
                <w:szCs w:val="24"/>
              </w:rPr>
            </w:rPrChange>
          </w:rPr>
          <w:t xml:space="preserve"> nhớ. Tôi quên tắt bếp gas trên bếp của tôi sau khi nấu ăn</w:t>
        </w:r>
      </w:ins>
    </w:p>
    <w:p w14:paraId="202586A9" w14:textId="77777777" w:rsidR="00FA02FA" w:rsidRPr="00957567" w:rsidRDefault="00FA02FA">
      <w:pPr>
        <w:jc w:val="both"/>
        <w:rPr>
          <w:ins w:id="2447" w:author="van thang" w:date="2016-10-21T15:09:00Z"/>
          <w:rFonts w:ascii="Times New Roman" w:hAnsi="Times New Roman" w:cs="Times New Roman"/>
          <w:b/>
          <w:sz w:val="28"/>
          <w:szCs w:val="28"/>
          <w:rPrChange w:id="2448" w:author="Phạm Anh Đại" w:date="2016-11-16T08:54:00Z">
            <w:rPr>
              <w:ins w:id="2449" w:author="van thang" w:date="2016-10-21T15:09:00Z"/>
              <w:rFonts w:ascii="Times New Roman" w:hAnsi="Times New Roman" w:cs="Times New Roman"/>
              <w:b/>
              <w:sz w:val="24"/>
              <w:szCs w:val="24"/>
            </w:rPr>
          </w:rPrChange>
        </w:rPr>
        <w:pPrChange w:id="2450" w:author="Biển Phan Y" w:date="2016-11-22T22:50:00Z">
          <w:pPr/>
        </w:pPrChange>
      </w:pPr>
      <w:ins w:id="2451" w:author="van thang" w:date="2016-10-21T15:09:00Z">
        <w:r w:rsidRPr="00957567">
          <w:rPr>
            <w:rFonts w:ascii="Times New Roman" w:hAnsi="Times New Roman" w:cs="Times New Roman"/>
            <w:b/>
            <w:sz w:val="28"/>
            <w:szCs w:val="28"/>
            <w:rPrChange w:id="2452" w:author="Phạm Anh Đại" w:date="2016-11-16T08:54:00Z">
              <w:rPr>
                <w:rFonts w:ascii="Times New Roman" w:hAnsi="Times New Roman" w:cs="Times New Roman"/>
                <w:b/>
                <w:sz w:val="24"/>
                <w:szCs w:val="24"/>
              </w:rPr>
            </w:rPrChange>
          </w:rPr>
          <w:t>Sai lầm</w:t>
        </w:r>
      </w:ins>
    </w:p>
    <w:p w14:paraId="5AABB338" w14:textId="4C286CA6" w:rsidR="00FA02FA" w:rsidRPr="00957567" w:rsidRDefault="00FA02FA">
      <w:pPr>
        <w:jc w:val="both"/>
        <w:rPr>
          <w:ins w:id="2453" w:author="van thang" w:date="2016-10-21T15:09:00Z"/>
          <w:rFonts w:ascii="Times New Roman" w:hAnsi="Times New Roman" w:cs="Times New Roman"/>
          <w:sz w:val="28"/>
          <w:szCs w:val="28"/>
          <w:rPrChange w:id="2454" w:author="Phạm Anh Đại" w:date="2016-11-16T08:54:00Z">
            <w:rPr>
              <w:ins w:id="2455" w:author="van thang" w:date="2016-10-21T15:09:00Z"/>
              <w:rFonts w:ascii="Times New Roman" w:hAnsi="Times New Roman" w:cs="Times New Roman"/>
              <w:sz w:val="24"/>
              <w:szCs w:val="24"/>
            </w:rPr>
          </w:rPrChange>
        </w:rPr>
        <w:pPrChange w:id="2456" w:author="Biển Phan Y" w:date="2016-11-22T22:50:00Z">
          <w:pPr/>
        </w:pPrChange>
      </w:pPr>
      <w:ins w:id="2457" w:author="van thang" w:date="2016-10-21T15:09:00Z">
        <w:r w:rsidRPr="00957567">
          <w:rPr>
            <w:rFonts w:ascii="Times New Roman" w:hAnsi="Times New Roman" w:cs="Times New Roman"/>
            <w:sz w:val="28"/>
            <w:szCs w:val="28"/>
            <w:rPrChange w:id="2458" w:author="Phạm Anh Đại" w:date="2016-11-16T08:54:00Z">
              <w:rPr>
                <w:rFonts w:ascii="Times New Roman" w:hAnsi="Times New Roman" w:cs="Times New Roman"/>
                <w:sz w:val="24"/>
                <w:szCs w:val="24"/>
              </w:rPr>
            </w:rPrChange>
          </w:rPr>
          <w:t xml:space="preserve">Một sai lầm xảy ra khi các mục tiêu sai lầm được thành lập hoặc </w:t>
        </w:r>
        <w:del w:id="2459" w:author="Phat Tran" w:date="2016-10-28T16:36:00Z">
          <w:r w:rsidRPr="00957567" w:rsidDel="008A0D9F">
            <w:rPr>
              <w:rFonts w:ascii="Times New Roman" w:hAnsi="Times New Roman" w:cs="Times New Roman"/>
              <w:sz w:val="28"/>
              <w:szCs w:val="28"/>
              <w:rPrChange w:id="2460" w:author="Phạm Anh Đại" w:date="2016-11-16T08:54:00Z">
                <w:rPr>
                  <w:rFonts w:ascii="Times New Roman" w:hAnsi="Times New Roman" w:cs="Times New Roman"/>
                  <w:sz w:val="24"/>
                  <w:szCs w:val="24"/>
                </w:rPr>
              </w:rPrChange>
            </w:rPr>
            <w:delText>sai</w:delText>
          </w:r>
        </w:del>
        <w:r w:rsidRPr="00957567">
          <w:rPr>
            <w:rFonts w:ascii="Times New Roman" w:hAnsi="Times New Roman" w:cs="Times New Roman"/>
            <w:sz w:val="28"/>
            <w:szCs w:val="28"/>
            <w:rPrChange w:id="2461" w:author="Phạm Anh Đại" w:date="2016-11-16T08:54:00Z">
              <w:rPr>
                <w:rFonts w:ascii="Times New Roman" w:hAnsi="Times New Roman" w:cs="Times New Roman"/>
                <w:sz w:val="24"/>
                <w:szCs w:val="24"/>
              </w:rPr>
            </w:rPrChange>
          </w:rPr>
          <w:t xml:space="preserve"> kế hoạch </w:t>
        </w:r>
      </w:ins>
      <w:ins w:id="2462" w:author="Phat Tran" w:date="2016-10-28T16:36:00Z">
        <w:r w:rsidR="008A0D9F" w:rsidRPr="00957567">
          <w:rPr>
            <w:rFonts w:ascii="Times New Roman" w:hAnsi="Times New Roman" w:cs="Times New Roman"/>
            <w:sz w:val="28"/>
            <w:szCs w:val="28"/>
            <w:rPrChange w:id="2463" w:author="Phạm Anh Đại" w:date="2016-11-16T08:54:00Z">
              <w:rPr>
                <w:rFonts w:ascii="Times New Roman" w:hAnsi="Times New Roman" w:cs="Times New Roman"/>
                <w:sz w:val="24"/>
                <w:szCs w:val="24"/>
              </w:rPr>
            </w:rPrChange>
          </w:rPr>
          <w:t xml:space="preserve">không chính xác </w:t>
        </w:r>
      </w:ins>
      <w:ins w:id="2464" w:author="van thang" w:date="2016-10-21T15:09:00Z">
        <w:r w:rsidRPr="00957567">
          <w:rPr>
            <w:rFonts w:ascii="Times New Roman" w:hAnsi="Times New Roman" w:cs="Times New Roman"/>
            <w:sz w:val="28"/>
            <w:szCs w:val="28"/>
            <w:rPrChange w:id="2465" w:author="Phạm Anh Đại" w:date="2016-11-16T08:54:00Z">
              <w:rPr>
                <w:rFonts w:ascii="Times New Roman" w:hAnsi="Times New Roman" w:cs="Times New Roman"/>
                <w:sz w:val="24"/>
                <w:szCs w:val="24"/>
              </w:rPr>
            </w:rPrChange>
          </w:rPr>
          <w:t>được hình thành. Từ thời điểm này, ngay cả khi các hành động được thực thi đúng</w:t>
        </w:r>
      </w:ins>
      <w:ins w:id="2466" w:author="Phat Tran" w:date="2016-10-28T16:37:00Z">
        <w:r w:rsidR="008A0D9F" w:rsidRPr="00957567">
          <w:rPr>
            <w:rFonts w:ascii="Times New Roman" w:hAnsi="Times New Roman" w:cs="Times New Roman"/>
            <w:sz w:val="28"/>
            <w:szCs w:val="28"/>
            <w:rPrChange w:id="2467" w:author="Phạm Anh Đại" w:date="2016-11-16T08:54:00Z">
              <w:rPr>
                <w:rFonts w:ascii="Times New Roman" w:hAnsi="Times New Roman" w:cs="Times New Roman"/>
                <w:sz w:val="24"/>
                <w:szCs w:val="24"/>
              </w:rPr>
            </w:rPrChange>
          </w:rPr>
          <w:t xml:space="preserve"> thì chúng vẫn</w:t>
        </w:r>
      </w:ins>
      <w:ins w:id="2468" w:author="van thang" w:date="2016-10-21T15:09:00Z">
        <w:r w:rsidRPr="00957567">
          <w:rPr>
            <w:rFonts w:ascii="Times New Roman" w:hAnsi="Times New Roman" w:cs="Times New Roman"/>
            <w:sz w:val="28"/>
            <w:szCs w:val="28"/>
            <w:rPrChange w:id="2469" w:author="Phạm Anh Đại" w:date="2016-11-16T08:54:00Z">
              <w:rPr>
                <w:rFonts w:ascii="Times New Roman" w:hAnsi="Times New Roman" w:cs="Times New Roman"/>
                <w:sz w:val="24"/>
                <w:szCs w:val="24"/>
              </w:rPr>
            </w:rPrChange>
          </w:rPr>
          <w:t xml:space="preserve"> </w:t>
        </w:r>
        <w:del w:id="2470" w:author="Phat Tran" w:date="2016-10-28T16:37:00Z">
          <w:r w:rsidRPr="00957567" w:rsidDel="008A0D9F">
            <w:rPr>
              <w:rFonts w:ascii="Times New Roman" w:hAnsi="Times New Roman" w:cs="Times New Roman"/>
              <w:sz w:val="28"/>
              <w:szCs w:val="28"/>
              <w:rPrChange w:id="2471"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2472" w:author="Phạm Anh Đại" w:date="2016-11-16T08:54:00Z">
              <w:rPr>
                <w:rFonts w:ascii="Times New Roman" w:hAnsi="Times New Roman" w:cs="Times New Roman"/>
                <w:sz w:val="24"/>
                <w:szCs w:val="24"/>
              </w:rPr>
            </w:rPrChange>
          </w:rPr>
          <w:t xml:space="preserve"> là một phần của các lỗi, bởi vì hành động của </w:t>
        </w:r>
      </w:ins>
      <w:ins w:id="2473" w:author="Phat Tran" w:date="2016-10-28T16:37:00Z">
        <w:r w:rsidR="008A0D9F" w:rsidRPr="00957567">
          <w:rPr>
            <w:rFonts w:ascii="Times New Roman" w:hAnsi="Times New Roman" w:cs="Times New Roman"/>
            <w:sz w:val="28"/>
            <w:szCs w:val="28"/>
            <w:rPrChange w:id="2474" w:author="Phạm Anh Đại" w:date="2016-11-16T08:54:00Z">
              <w:rPr>
                <w:rFonts w:ascii="Times New Roman" w:hAnsi="Times New Roman" w:cs="Times New Roman"/>
                <w:sz w:val="24"/>
                <w:szCs w:val="24"/>
              </w:rPr>
            </w:rPrChange>
          </w:rPr>
          <w:t xml:space="preserve">chúng ta </w:t>
        </w:r>
      </w:ins>
      <w:ins w:id="2475" w:author="van thang" w:date="2016-10-21T15:09:00Z">
        <w:del w:id="2476" w:author="Phat Tran" w:date="2016-10-28T16:37:00Z">
          <w:r w:rsidRPr="00957567" w:rsidDel="008A0D9F">
            <w:rPr>
              <w:rFonts w:ascii="Times New Roman" w:hAnsi="Times New Roman" w:cs="Times New Roman"/>
              <w:sz w:val="28"/>
              <w:szCs w:val="28"/>
              <w:rPrChange w:id="2477" w:author="Phạm Anh Đại" w:date="2016-11-16T08:54:00Z">
                <w:rPr>
                  <w:rFonts w:ascii="Times New Roman" w:hAnsi="Times New Roman" w:cs="Times New Roman"/>
                  <w:sz w:val="24"/>
                  <w:szCs w:val="24"/>
                </w:rPr>
              </w:rPrChange>
            </w:rPr>
            <w:delText>mình</w:delText>
          </w:r>
        </w:del>
        <w:r w:rsidRPr="00957567">
          <w:rPr>
            <w:rFonts w:ascii="Times New Roman" w:hAnsi="Times New Roman" w:cs="Times New Roman"/>
            <w:sz w:val="28"/>
            <w:szCs w:val="28"/>
            <w:rPrChange w:id="2478" w:author="Phạm Anh Đại" w:date="2016-11-16T08:54:00Z">
              <w:rPr>
                <w:rFonts w:ascii="Times New Roman" w:hAnsi="Times New Roman" w:cs="Times New Roman"/>
                <w:sz w:val="24"/>
                <w:szCs w:val="24"/>
              </w:rPr>
            </w:rPrChange>
          </w:rPr>
          <w:t xml:space="preserve"> là không phù hợp,</w:t>
        </w:r>
      </w:ins>
      <w:ins w:id="2479" w:author="Phat Tran" w:date="2016-10-28T16:37:00Z">
        <w:r w:rsidR="008A0D9F" w:rsidRPr="00957567">
          <w:rPr>
            <w:rFonts w:ascii="Times New Roman" w:hAnsi="Times New Roman" w:cs="Times New Roman"/>
            <w:sz w:val="28"/>
            <w:szCs w:val="28"/>
            <w:rPrChange w:id="2480" w:author="Phạm Anh Đại" w:date="2016-11-16T08:54:00Z">
              <w:rPr>
                <w:rFonts w:ascii="Times New Roman" w:hAnsi="Times New Roman" w:cs="Times New Roman"/>
                <w:sz w:val="24"/>
                <w:szCs w:val="24"/>
              </w:rPr>
            </w:rPrChange>
          </w:rPr>
          <w:t xml:space="preserve"> chúng</w:t>
        </w:r>
      </w:ins>
      <w:ins w:id="2481" w:author="van thang" w:date="2016-10-21T15:09:00Z">
        <w:del w:id="2482" w:author="Phat Tran" w:date="2016-10-28T16:37:00Z">
          <w:r w:rsidRPr="00957567" w:rsidDel="008A0D9F">
            <w:rPr>
              <w:rFonts w:ascii="Times New Roman" w:hAnsi="Times New Roman" w:cs="Times New Roman"/>
              <w:sz w:val="28"/>
              <w:szCs w:val="28"/>
              <w:rPrChange w:id="2483" w:author="Phạm Anh Đại" w:date="2016-11-16T08:54:00Z">
                <w:rPr>
                  <w:rFonts w:ascii="Times New Roman" w:hAnsi="Times New Roman" w:cs="Times New Roman"/>
                  <w:sz w:val="24"/>
                  <w:szCs w:val="24"/>
                </w:rPr>
              </w:rPrChange>
            </w:rPr>
            <w:delText xml:space="preserve"> họ</w:delText>
          </w:r>
        </w:del>
        <w:r w:rsidRPr="00957567">
          <w:rPr>
            <w:rFonts w:ascii="Times New Roman" w:hAnsi="Times New Roman" w:cs="Times New Roman"/>
            <w:sz w:val="28"/>
            <w:szCs w:val="28"/>
            <w:rPrChange w:id="2484" w:author="Phạm Anh Đại" w:date="2016-11-16T08:54:00Z">
              <w:rPr>
                <w:rFonts w:ascii="Times New Roman" w:hAnsi="Times New Roman" w:cs="Times New Roman"/>
                <w:sz w:val="24"/>
                <w:szCs w:val="24"/>
              </w:rPr>
            </w:rPrChange>
          </w:rPr>
          <w:t xml:space="preserve"> là một phần của kế hoạch sai. Với một sai lầm, hành động được thực hiện phù hợp với kế hoạch: nó </w:t>
        </w:r>
      </w:ins>
      <w:ins w:id="2485" w:author="Phạm Anh Đại" w:date="2016-11-20T16:30:00Z">
        <w:r w:rsidR="00430261">
          <w:rPr>
            <w:rFonts w:ascii="Times New Roman" w:hAnsi="Times New Roman" w:cs="Times New Roman"/>
            <w:sz w:val="28"/>
            <w:szCs w:val="28"/>
          </w:rPr>
          <w:t>đúng</w:t>
        </w:r>
      </w:ins>
      <w:ins w:id="2486" w:author="van thang" w:date="2016-10-21T15:09:00Z">
        <w:del w:id="2487" w:author="Phạm Anh Đại" w:date="2016-11-20T16:30:00Z">
          <w:r w:rsidRPr="00957567" w:rsidDel="00430261">
            <w:rPr>
              <w:rFonts w:ascii="Times New Roman" w:hAnsi="Times New Roman" w:cs="Times New Roman"/>
              <w:sz w:val="28"/>
              <w:szCs w:val="28"/>
              <w:rPrChange w:id="2488"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2489" w:author="Phạm Anh Đại" w:date="2016-11-16T08:54:00Z">
              <w:rPr>
                <w:rFonts w:ascii="Times New Roman" w:hAnsi="Times New Roman" w:cs="Times New Roman"/>
                <w:sz w:val="24"/>
                <w:szCs w:val="24"/>
              </w:rPr>
            </w:rPrChange>
          </w:rPr>
          <w:t xml:space="preserve"> kế hoạch </w:t>
        </w:r>
      </w:ins>
      <w:ins w:id="2490" w:author="Phạm Anh Đại" w:date="2016-11-20T16:30:00Z">
        <w:r w:rsidR="00430261">
          <w:rPr>
            <w:rFonts w:ascii="Times New Roman" w:hAnsi="Times New Roman" w:cs="Times New Roman"/>
            <w:sz w:val="28"/>
            <w:szCs w:val="28"/>
          </w:rPr>
          <w:t>nhưng nó lại</w:t>
        </w:r>
      </w:ins>
      <w:ins w:id="2491" w:author="van thang" w:date="2016-10-21T15:09:00Z">
        <w:del w:id="2492" w:author="Phạm Anh Đại" w:date="2016-11-20T16:30:00Z">
          <w:r w:rsidRPr="00957567" w:rsidDel="00430261">
            <w:rPr>
              <w:rFonts w:ascii="Times New Roman" w:hAnsi="Times New Roman" w:cs="Times New Roman"/>
              <w:sz w:val="28"/>
              <w:szCs w:val="28"/>
              <w:rPrChange w:id="2493" w:author="Phạm Anh Đại" w:date="2016-11-16T08:54:00Z">
                <w:rPr>
                  <w:rFonts w:ascii="Times New Roman" w:hAnsi="Times New Roman" w:cs="Times New Roman"/>
                  <w:sz w:val="24"/>
                  <w:szCs w:val="24"/>
                </w:rPr>
              </w:rPrChange>
            </w:rPr>
            <w:delText>mà là</w:delText>
          </w:r>
        </w:del>
        <w:r w:rsidRPr="00957567">
          <w:rPr>
            <w:rFonts w:ascii="Times New Roman" w:hAnsi="Times New Roman" w:cs="Times New Roman"/>
            <w:sz w:val="28"/>
            <w:szCs w:val="28"/>
            <w:rPrChange w:id="2494" w:author="Phạm Anh Đại" w:date="2016-11-16T08:54:00Z">
              <w:rPr>
                <w:rFonts w:ascii="Times New Roman" w:hAnsi="Times New Roman" w:cs="Times New Roman"/>
                <w:sz w:val="24"/>
                <w:szCs w:val="24"/>
              </w:rPr>
            </w:rPrChange>
          </w:rPr>
          <w:t xml:space="preserve"> sai.</w:t>
        </w:r>
      </w:ins>
    </w:p>
    <w:p w14:paraId="08076388" w14:textId="22B7D252" w:rsidR="00FA02FA" w:rsidRPr="00957567" w:rsidRDefault="00FA02FA">
      <w:pPr>
        <w:jc w:val="both"/>
        <w:rPr>
          <w:ins w:id="2495" w:author="van thang" w:date="2016-10-21T15:09:00Z"/>
          <w:rFonts w:ascii="Times New Roman" w:hAnsi="Times New Roman" w:cs="Times New Roman"/>
          <w:sz w:val="28"/>
          <w:szCs w:val="28"/>
          <w:rPrChange w:id="2496" w:author="Phạm Anh Đại" w:date="2016-11-16T08:54:00Z">
            <w:rPr>
              <w:ins w:id="2497" w:author="van thang" w:date="2016-10-21T15:09:00Z"/>
              <w:rFonts w:ascii="Times New Roman" w:hAnsi="Times New Roman" w:cs="Times New Roman"/>
              <w:sz w:val="24"/>
              <w:szCs w:val="24"/>
            </w:rPr>
          </w:rPrChange>
        </w:rPr>
        <w:pPrChange w:id="2498" w:author="Biển Phan Y" w:date="2016-11-22T22:50:00Z">
          <w:pPr/>
        </w:pPrChange>
      </w:pPr>
      <w:ins w:id="2499" w:author="van thang" w:date="2016-10-21T15:09:00Z">
        <w:r w:rsidRPr="00957567">
          <w:rPr>
            <w:rFonts w:ascii="Times New Roman" w:hAnsi="Times New Roman" w:cs="Times New Roman"/>
            <w:sz w:val="28"/>
            <w:szCs w:val="28"/>
            <w:rPrChange w:id="2500" w:author="Phạm Anh Đại" w:date="2016-11-16T08:54:00Z">
              <w:rPr>
                <w:rFonts w:ascii="Times New Roman" w:hAnsi="Times New Roman" w:cs="Times New Roman"/>
                <w:sz w:val="24"/>
                <w:szCs w:val="24"/>
              </w:rPr>
            </w:rPrChange>
          </w:rPr>
          <w:t>Sai lầm có ba loại chính: dựa trên quy tắc</w:t>
        </w:r>
      </w:ins>
      <w:ins w:id="2501" w:author="Phạm Anh Đại" w:date="2016-11-20T16:30:00Z">
        <w:r w:rsidR="00430261">
          <w:rPr>
            <w:rFonts w:ascii="Times New Roman" w:hAnsi="Times New Roman" w:cs="Times New Roman"/>
            <w:sz w:val="28"/>
            <w:szCs w:val="28"/>
          </w:rPr>
          <w:t>,</w:t>
        </w:r>
      </w:ins>
      <w:ins w:id="2502" w:author="van thang" w:date="2016-10-21T15:09:00Z">
        <w:r w:rsidRPr="00957567">
          <w:rPr>
            <w:rFonts w:ascii="Times New Roman" w:hAnsi="Times New Roman" w:cs="Times New Roman"/>
            <w:sz w:val="28"/>
            <w:szCs w:val="28"/>
            <w:rPrChange w:id="2503" w:author="Phạm Anh Đại" w:date="2016-11-16T08:54:00Z">
              <w:rPr>
                <w:rFonts w:ascii="Times New Roman" w:hAnsi="Times New Roman" w:cs="Times New Roman"/>
                <w:sz w:val="24"/>
                <w:szCs w:val="24"/>
              </w:rPr>
            </w:rPrChange>
          </w:rPr>
          <w:t xml:space="preserve"> dựa trên </w:t>
        </w:r>
      </w:ins>
      <w:ins w:id="2504" w:author="Phat Tran" w:date="2016-10-28T16:37:00Z">
        <w:r w:rsidR="008A0D9F" w:rsidRPr="00957567">
          <w:rPr>
            <w:rFonts w:ascii="Times New Roman" w:hAnsi="Times New Roman" w:cs="Times New Roman"/>
            <w:sz w:val="28"/>
            <w:szCs w:val="28"/>
            <w:rPrChange w:id="2505" w:author="Phạm Anh Đại" w:date="2016-11-16T08:54:00Z">
              <w:rPr>
                <w:rFonts w:ascii="Times New Roman" w:hAnsi="Times New Roman" w:cs="Times New Roman"/>
                <w:sz w:val="24"/>
                <w:szCs w:val="24"/>
              </w:rPr>
            </w:rPrChange>
          </w:rPr>
          <w:t xml:space="preserve">kiến thức </w:t>
        </w:r>
      </w:ins>
      <w:ins w:id="2506" w:author="van thang" w:date="2016-10-21T15:09:00Z">
        <w:del w:id="2507" w:author="Phat Tran" w:date="2016-10-28T16:37:00Z">
          <w:r w:rsidRPr="00957567" w:rsidDel="008A0D9F">
            <w:rPr>
              <w:rFonts w:ascii="Times New Roman" w:hAnsi="Times New Roman" w:cs="Times New Roman"/>
              <w:sz w:val="28"/>
              <w:szCs w:val="28"/>
              <w:rPrChange w:id="2508" w:author="Phạm Anh Đại" w:date="2016-11-16T08:54:00Z">
                <w:rPr>
                  <w:rFonts w:ascii="Times New Roman" w:hAnsi="Times New Roman" w:cs="Times New Roman"/>
                  <w:sz w:val="24"/>
                  <w:szCs w:val="24"/>
                </w:rPr>
              </w:rPrChange>
            </w:rPr>
            <w:delText>tri thức</w:delText>
          </w:r>
        </w:del>
        <w:r w:rsidRPr="00957567">
          <w:rPr>
            <w:rFonts w:ascii="Times New Roman" w:hAnsi="Times New Roman" w:cs="Times New Roman"/>
            <w:sz w:val="28"/>
            <w:szCs w:val="28"/>
            <w:rPrChange w:id="2509" w:author="Phạm Anh Đại" w:date="2016-11-16T08:54:00Z">
              <w:rPr>
                <w:rFonts w:ascii="Times New Roman" w:hAnsi="Times New Roman" w:cs="Times New Roman"/>
                <w:sz w:val="24"/>
                <w:szCs w:val="24"/>
              </w:rPr>
            </w:rPrChange>
          </w:rPr>
          <w:t xml:space="preserve">, và bộ nhớ </w:t>
        </w:r>
      </w:ins>
      <w:ins w:id="2510" w:author="Phat Tran" w:date="2016-10-28T16:37:00Z">
        <w:r w:rsidR="008A0D9F" w:rsidRPr="00957567">
          <w:rPr>
            <w:rFonts w:ascii="Times New Roman" w:hAnsi="Times New Roman" w:cs="Times New Roman"/>
            <w:sz w:val="28"/>
            <w:szCs w:val="28"/>
            <w:rPrChange w:id="2511" w:author="Phạm Anh Đại" w:date="2016-11-16T08:54:00Z">
              <w:rPr>
                <w:rFonts w:ascii="Times New Roman" w:hAnsi="Times New Roman" w:cs="Times New Roman"/>
                <w:sz w:val="24"/>
                <w:szCs w:val="24"/>
              </w:rPr>
            </w:rPrChange>
          </w:rPr>
          <w:t xml:space="preserve">sai sót </w:t>
        </w:r>
      </w:ins>
      <w:ins w:id="2512" w:author="van thang" w:date="2016-10-21T15:09:00Z">
        <w:del w:id="2513" w:author="Phat Tran" w:date="2016-10-28T16:37:00Z">
          <w:r w:rsidRPr="00957567" w:rsidDel="008A0D9F">
            <w:rPr>
              <w:rFonts w:ascii="Times New Roman" w:hAnsi="Times New Roman" w:cs="Times New Roman"/>
              <w:sz w:val="28"/>
              <w:szCs w:val="28"/>
              <w:rPrChange w:id="2514" w:author="Phạm Anh Đại" w:date="2016-11-16T08:54:00Z">
                <w:rPr>
                  <w:rFonts w:ascii="Times New Roman" w:hAnsi="Times New Roman" w:cs="Times New Roman"/>
                  <w:sz w:val="24"/>
                  <w:szCs w:val="24"/>
                </w:rPr>
              </w:rPrChange>
            </w:rPr>
            <w:delText>trôi đi</w:delText>
          </w:r>
        </w:del>
        <w:r w:rsidRPr="00957567">
          <w:rPr>
            <w:rFonts w:ascii="Times New Roman" w:hAnsi="Times New Roman" w:cs="Times New Roman"/>
            <w:sz w:val="28"/>
            <w:szCs w:val="28"/>
            <w:rPrChange w:id="2515" w:author="Phạm Anh Đại" w:date="2016-11-16T08:54:00Z">
              <w:rPr>
                <w:rFonts w:ascii="Times New Roman" w:hAnsi="Times New Roman" w:cs="Times New Roman"/>
                <w:sz w:val="24"/>
                <w:szCs w:val="24"/>
              </w:rPr>
            </w:rPrChange>
          </w:rPr>
          <w:t xml:space="preserve">. Trong một sai lầm dựa trên nguyên tắc, </w:t>
        </w:r>
      </w:ins>
      <w:ins w:id="2516" w:author="Phat Tran" w:date="2016-10-28T16:38:00Z">
        <w:r w:rsidR="008A0D9F" w:rsidRPr="00957567">
          <w:rPr>
            <w:rFonts w:ascii="Times New Roman" w:hAnsi="Times New Roman" w:cs="Times New Roman"/>
            <w:sz w:val="28"/>
            <w:szCs w:val="28"/>
            <w:rPrChange w:id="2517" w:author="Phạm Anh Đại" w:date="2016-11-16T08:54:00Z">
              <w:rPr>
                <w:rFonts w:ascii="Times New Roman" w:hAnsi="Times New Roman" w:cs="Times New Roman"/>
                <w:sz w:val="24"/>
                <w:szCs w:val="24"/>
              </w:rPr>
            </w:rPrChange>
          </w:rPr>
          <w:t xml:space="preserve">con người phán đoán </w:t>
        </w:r>
      </w:ins>
      <w:ins w:id="2518" w:author="van thang" w:date="2016-10-21T15:09:00Z">
        <w:del w:id="2519" w:author="Phat Tran" w:date="2016-10-28T16:38:00Z">
          <w:r w:rsidRPr="00957567" w:rsidDel="008A0D9F">
            <w:rPr>
              <w:rFonts w:ascii="Times New Roman" w:hAnsi="Times New Roman" w:cs="Times New Roman"/>
              <w:sz w:val="28"/>
              <w:szCs w:val="28"/>
              <w:rPrChange w:id="2520" w:author="Phạm Anh Đại" w:date="2016-11-16T08:54:00Z">
                <w:rPr>
                  <w:rFonts w:ascii="Times New Roman" w:hAnsi="Times New Roman" w:cs="Times New Roman"/>
                  <w:sz w:val="24"/>
                  <w:szCs w:val="24"/>
                </w:rPr>
              </w:rPrChange>
            </w:rPr>
            <w:delText xml:space="preserve">người đó có thích hợp chẩn đoán </w:delText>
          </w:r>
        </w:del>
        <w:r w:rsidRPr="00957567">
          <w:rPr>
            <w:rFonts w:ascii="Times New Roman" w:hAnsi="Times New Roman" w:cs="Times New Roman"/>
            <w:sz w:val="28"/>
            <w:szCs w:val="28"/>
            <w:rPrChange w:id="2521" w:author="Phạm Anh Đại" w:date="2016-11-16T08:54:00Z">
              <w:rPr>
                <w:rFonts w:ascii="Times New Roman" w:hAnsi="Times New Roman" w:cs="Times New Roman"/>
                <w:sz w:val="24"/>
                <w:szCs w:val="24"/>
              </w:rPr>
            </w:rPrChange>
          </w:rPr>
          <w:t>tình hình</w:t>
        </w:r>
      </w:ins>
      <w:ins w:id="2522" w:author="Phat Tran" w:date="2016-10-28T16:38:00Z">
        <w:r w:rsidR="008A0D9F" w:rsidRPr="00957567">
          <w:rPr>
            <w:rFonts w:ascii="Times New Roman" w:hAnsi="Times New Roman" w:cs="Times New Roman"/>
            <w:sz w:val="28"/>
            <w:szCs w:val="28"/>
            <w:rPrChange w:id="2523" w:author="Phạm Anh Đại" w:date="2016-11-16T08:54:00Z">
              <w:rPr>
                <w:rFonts w:ascii="Times New Roman" w:hAnsi="Times New Roman" w:cs="Times New Roman"/>
                <w:sz w:val="24"/>
                <w:szCs w:val="24"/>
              </w:rPr>
            </w:rPrChange>
          </w:rPr>
          <w:t xml:space="preserve"> hợp lý</w:t>
        </w:r>
      </w:ins>
      <w:ins w:id="2524" w:author="van thang" w:date="2016-10-21T15:09:00Z">
        <w:r w:rsidRPr="00957567">
          <w:rPr>
            <w:rFonts w:ascii="Times New Roman" w:hAnsi="Times New Roman" w:cs="Times New Roman"/>
            <w:sz w:val="28"/>
            <w:szCs w:val="28"/>
            <w:rPrChange w:id="2525" w:author="Phạm Anh Đại" w:date="2016-11-16T08:54:00Z">
              <w:rPr>
                <w:rFonts w:ascii="Times New Roman" w:hAnsi="Times New Roman" w:cs="Times New Roman"/>
                <w:sz w:val="24"/>
                <w:szCs w:val="24"/>
              </w:rPr>
            </w:rPrChange>
          </w:rPr>
          <w:t xml:space="preserve">, nhưng sau đó quyết định </w:t>
        </w:r>
        <w:del w:id="2526" w:author="Phat Tran" w:date="2016-10-28T16:38:00Z">
          <w:r w:rsidRPr="00957567" w:rsidDel="008A0D9F">
            <w:rPr>
              <w:rFonts w:ascii="Times New Roman" w:hAnsi="Times New Roman" w:cs="Times New Roman"/>
              <w:sz w:val="28"/>
              <w:szCs w:val="28"/>
              <w:rPrChange w:id="2527" w:author="Phạm Anh Đại" w:date="2016-11-16T08:54:00Z">
                <w:rPr>
                  <w:rFonts w:ascii="Times New Roman" w:hAnsi="Times New Roman" w:cs="Times New Roman"/>
                  <w:sz w:val="24"/>
                  <w:szCs w:val="24"/>
                </w:rPr>
              </w:rPrChange>
            </w:rPr>
            <w:delText>một</w:delText>
          </w:r>
        </w:del>
        <w:r w:rsidRPr="00957567">
          <w:rPr>
            <w:rFonts w:ascii="Times New Roman" w:hAnsi="Times New Roman" w:cs="Times New Roman"/>
            <w:sz w:val="28"/>
            <w:szCs w:val="28"/>
            <w:rPrChange w:id="2528" w:author="Phạm Anh Đại" w:date="2016-11-16T08:54:00Z">
              <w:rPr>
                <w:rFonts w:ascii="Times New Roman" w:hAnsi="Times New Roman" w:cs="Times New Roman"/>
                <w:sz w:val="24"/>
                <w:szCs w:val="24"/>
              </w:rPr>
            </w:rPrChange>
          </w:rPr>
          <w:t xml:space="preserve"> sai lầm </w:t>
        </w:r>
      </w:ins>
      <w:ins w:id="2529" w:author="Phat Tran" w:date="2016-10-28T16:38:00Z">
        <w:r w:rsidR="008A0D9F" w:rsidRPr="00957567">
          <w:rPr>
            <w:rFonts w:ascii="Times New Roman" w:hAnsi="Times New Roman" w:cs="Times New Roman"/>
            <w:sz w:val="28"/>
            <w:szCs w:val="28"/>
            <w:rPrChange w:id="2530" w:author="Phạm Anh Đại" w:date="2016-11-16T08:54:00Z">
              <w:rPr>
                <w:rFonts w:ascii="Times New Roman" w:hAnsi="Times New Roman" w:cs="Times New Roman"/>
                <w:sz w:val="24"/>
                <w:szCs w:val="24"/>
              </w:rPr>
            </w:rPrChange>
          </w:rPr>
          <w:t xml:space="preserve">tiến </w:t>
        </w:r>
      </w:ins>
      <w:ins w:id="2531" w:author="van thang" w:date="2016-10-21T15:09:00Z">
        <w:r w:rsidRPr="00957567">
          <w:rPr>
            <w:rFonts w:ascii="Times New Roman" w:hAnsi="Times New Roman" w:cs="Times New Roman"/>
            <w:sz w:val="28"/>
            <w:szCs w:val="28"/>
            <w:rPrChange w:id="2532" w:author="Phạm Anh Đại" w:date="2016-11-16T08:54:00Z">
              <w:rPr>
                <w:rFonts w:ascii="Times New Roman" w:hAnsi="Times New Roman" w:cs="Times New Roman"/>
                <w:sz w:val="24"/>
                <w:szCs w:val="24"/>
              </w:rPr>
            </w:rPrChange>
          </w:rPr>
          <w:t xml:space="preserve">trình hành động: các quy tắc sai đang được </w:t>
        </w:r>
      </w:ins>
      <w:ins w:id="2533" w:author="Phạm Anh Đại" w:date="2016-11-20T16:30:00Z">
        <w:r w:rsidR="00430261">
          <w:rPr>
            <w:rFonts w:ascii="Times New Roman" w:hAnsi="Times New Roman" w:cs="Times New Roman"/>
            <w:sz w:val="28"/>
            <w:szCs w:val="28"/>
          </w:rPr>
          <w:t>tiến hành</w:t>
        </w:r>
      </w:ins>
      <w:ins w:id="2534" w:author="van thang" w:date="2016-10-21T15:09:00Z">
        <w:del w:id="2535" w:author="Phạm Anh Đại" w:date="2016-11-20T16:30:00Z">
          <w:r w:rsidRPr="00957567" w:rsidDel="00430261">
            <w:rPr>
              <w:rFonts w:ascii="Times New Roman" w:hAnsi="Times New Roman" w:cs="Times New Roman"/>
              <w:sz w:val="28"/>
              <w:szCs w:val="28"/>
              <w:rPrChange w:id="2536" w:author="Phạm Anh Đại" w:date="2016-11-16T08:54:00Z">
                <w:rPr>
                  <w:rFonts w:ascii="Times New Roman" w:hAnsi="Times New Roman" w:cs="Times New Roman"/>
                  <w:sz w:val="24"/>
                  <w:szCs w:val="24"/>
                </w:rPr>
              </w:rPrChange>
            </w:rPr>
            <w:delText>theo dõi</w:delText>
          </w:r>
        </w:del>
        <w:r w:rsidRPr="00957567">
          <w:rPr>
            <w:rFonts w:ascii="Times New Roman" w:hAnsi="Times New Roman" w:cs="Times New Roman"/>
            <w:sz w:val="28"/>
            <w:szCs w:val="28"/>
            <w:rPrChange w:id="2537" w:author="Phạm Anh Đại" w:date="2016-11-16T08:54:00Z">
              <w:rPr>
                <w:rFonts w:ascii="Times New Roman" w:hAnsi="Times New Roman" w:cs="Times New Roman"/>
                <w:sz w:val="24"/>
                <w:szCs w:val="24"/>
              </w:rPr>
            </w:rPrChange>
          </w:rPr>
          <w:t>. trong một</w:t>
        </w:r>
      </w:ins>
      <w:ins w:id="2538" w:author="Phat Tran" w:date="2016-10-28T16:38:00Z">
        <w:r w:rsidR="008A0D9F" w:rsidRPr="00957567">
          <w:rPr>
            <w:rFonts w:ascii="Times New Roman" w:hAnsi="Times New Roman" w:cs="Times New Roman"/>
            <w:sz w:val="28"/>
            <w:szCs w:val="28"/>
            <w:rPrChange w:id="2539" w:author="Phạm Anh Đại" w:date="2016-11-16T08:54:00Z">
              <w:rPr>
                <w:rFonts w:ascii="Times New Roman" w:hAnsi="Times New Roman" w:cs="Times New Roman"/>
                <w:sz w:val="24"/>
                <w:szCs w:val="24"/>
              </w:rPr>
            </w:rPrChange>
          </w:rPr>
          <w:t xml:space="preserve"> lỗi lầm</w:t>
        </w:r>
      </w:ins>
      <w:ins w:id="2540" w:author="van thang" w:date="2016-10-21T15:09:00Z">
        <w:r w:rsidRPr="00957567">
          <w:rPr>
            <w:rFonts w:ascii="Times New Roman" w:hAnsi="Times New Roman" w:cs="Times New Roman"/>
            <w:sz w:val="28"/>
            <w:szCs w:val="28"/>
            <w:rPrChange w:id="2541" w:author="Phạm Anh Đại" w:date="2016-11-16T08:54:00Z">
              <w:rPr>
                <w:rFonts w:ascii="Times New Roman" w:hAnsi="Times New Roman" w:cs="Times New Roman"/>
                <w:sz w:val="24"/>
                <w:szCs w:val="24"/>
              </w:rPr>
            </w:rPrChange>
          </w:rPr>
          <w:t xml:space="preserve"> dựa trên </w:t>
        </w:r>
      </w:ins>
      <w:ins w:id="2542" w:author="Phat Tran" w:date="2016-10-28T16:38:00Z">
        <w:r w:rsidR="008A0D9F" w:rsidRPr="00957567">
          <w:rPr>
            <w:rFonts w:ascii="Times New Roman" w:hAnsi="Times New Roman" w:cs="Times New Roman"/>
            <w:sz w:val="28"/>
            <w:szCs w:val="28"/>
            <w:rPrChange w:id="2543" w:author="Phạm Anh Đại" w:date="2016-11-16T08:54:00Z">
              <w:rPr>
                <w:rFonts w:ascii="Times New Roman" w:hAnsi="Times New Roman" w:cs="Times New Roman"/>
                <w:sz w:val="24"/>
                <w:szCs w:val="24"/>
              </w:rPr>
            </w:rPrChange>
          </w:rPr>
          <w:t xml:space="preserve">kiến thức </w:t>
        </w:r>
      </w:ins>
      <w:ins w:id="2544" w:author="van thang" w:date="2016-10-21T15:09:00Z">
        <w:del w:id="2545" w:author="Phat Tran" w:date="2016-10-28T16:38:00Z">
          <w:r w:rsidRPr="00957567" w:rsidDel="008A0D9F">
            <w:rPr>
              <w:rFonts w:ascii="Times New Roman" w:hAnsi="Times New Roman" w:cs="Times New Roman"/>
              <w:sz w:val="28"/>
              <w:szCs w:val="28"/>
              <w:rPrChange w:id="2546" w:author="Phạm Anh Đại" w:date="2016-11-16T08:54:00Z">
                <w:rPr>
                  <w:rFonts w:ascii="Times New Roman" w:hAnsi="Times New Roman" w:cs="Times New Roman"/>
                  <w:sz w:val="24"/>
                  <w:szCs w:val="24"/>
                </w:rPr>
              </w:rPrChange>
            </w:rPr>
            <w:delText>tri thức</w:delText>
          </w:r>
        </w:del>
        <w:r w:rsidRPr="00957567">
          <w:rPr>
            <w:rFonts w:ascii="Times New Roman" w:hAnsi="Times New Roman" w:cs="Times New Roman"/>
            <w:sz w:val="28"/>
            <w:szCs w:val="28"/>
            <w:rPrChange w:id="2547" w:author="Phạm Anh Đại" w:date="2016-11-16T08:54:00Z">
              <w:rPr>
                <w:rFonts w:ascii="Times New Roman" w:hAnsi="Times New Roman" w:cs="Times New Roman"/>
                <w:sz w:val="24"/>
                <w:szCs w:val="24"/>
              </w:rPr>
            </w:rPrChange>
          </w:rPr>
          <w:t xml:space="preserve"> </w:t>
        </w:r>
        <w:del w:id="2548" w:author="Phat Tran" w:date="2016-10-28T16:39:00Z">
          <w:r w:rsidRPr="00957567" w:rsidDel="008A0D9F">
            <w:rPr>
              <w:rFonts w:ascii="Times New Roman" w:hAnsi="Times New Roman" w:cs="Times New Roman"/>
              <w:sz w:val="28"/>
              <w:szCs w:val="28"/>
              <w:rPrChange w:id="2549" w:author="Phạm Anh Đại" w:date="2016-11-16T08:54:00Z">
                <w:rPr>
                  <w:rFonts w:ascii="Times New Roman" w:hAnsi="Times New Roman" w:cs="Times New Roman"/>
                  <w:sz w:val="24"/>
                  <w:szCs w:val="24"/>
                </w:rPr>
              </w:rPrChange>
            </w:rPr>
            <w:delText>sai lầm</w:delText>
          </w:r>
        </w:del>
        <w:r w:rsidRPr="00957567">
          <w:rPr>
            <w:rFonts w:ascii="Times New Roman" w:hAnsi="Times New Roman" w:cs="Times New Roman"/>
            <w:sz w:val="28"/>
            <w:szCs w:val="28"/>
            <w:rPrChange w:id="2550" w:author="Phạm Anh Đại" w:date="2016-11-16T08:54:00Z">
              <w:rPr>
                <w:rFonts w:ascii="Times New Roman" w:hAnsi="Times New Roman" w:cs="Times New Roman"/>
                <w:sz w:val="24"/>
                <w:szCs w:val="24"/>
              </w:rPr>
            </w:rPrChange>
          </w:rPr>
          <w:t xml:space="preserve">, vấn đề là chẩn đoán nhầm vì kiến thức sai lệch hoặc không đầy đủ. </w:t>
        </w:r>
      </w:ins>
      <w:ins w:id="2551" w:author="Phat Tran" w:date="2016-10-28T16:39:00Z">
        <w:r w:rsidR="00AF37C9" w:rsidRPr="00957567">
          <w:rPr>
            <w:rFonts w:ascii="Times New Roman" w:hAnsi="Times New Roman" w:cs="Times New Roman"/>
            <w:sz w:val="28"/>
            <w:szCs w:val="28"/>
            <w:rPrChange w:id="2552" w:author="Phạm Anh Đại" w:date="2016-11-16T08:54:00Z">
              <w:rPr>
                <w:rFonts w:ascii="Times New Roman" w:hAnsi="Times New Roman" w:cs="Times New Roman"/>
                <w:sz w:val="24"/>
                <w:szCs w:val="24"/>
              </w:rPr>
            </w:rPrChange>
          </w:rPr>
          <w:t xml:space="preserve">Lỗi bộ nhớ sai sót </w:t>
        </w:r>
      </w:ins>
      <w:ins w:id="2553" w:author="van thang" w:date="2016-10-21T15:09:00Z">
        <w:del w:id="2554" w:author="Phat Tran" w:date="2016-10-28T16:39:00Z">
          <w:r w:rsidRPr="00957567" w:rsidDel="00AF37C9">
            <w:rPr>
              <w:rFonts w:ascii="Times New Roman" w:hAnsi="Times New Roman" w:cs="Times New Roman"/>
              <w:sz w:val="28"/>
              <w:szCs w:val="28"/>
              <w:rPrChange w:id="2555" w:author="Phạm Anh Đại" w:date="2016-11-16T08:54:00Z">
                <w:rPr>
                  <w:rFonts w:ascii="Times New Roman" w:hAnsi="Times New Roman" w:cs="Times New Roman"/>
                  <w:sz w:val="24"/>
                  <w:szCs w:val="24"/>
                </w:rPr>
              </w:rPrChange>
            </w:rPr>
            <w:delText xml:space="preserve">sai lầm Memory-lapse </w:delText>
          </w:r>
        </w:del>
        <w:r w:rsidRPr="00957567">
          <w:rPr>
            <w:rFonts w:ascii="Times New Roman" w:hAnsi="Times New Roman" w:cs="Times New Roman"/>
            <w:sz w:val="28"/>
            <w:szCs w:val="28"/>
            <w:rPrChange w:id="2556" w:author="Phạm Anh Đại" w:date="2016-11-16T08:54:00Z">
              <w:rPr>
                <w:rFonts w:ascii="Times New Roman" w:hAnsi="Times New Roman" w:cs="Times New Roman"/>
                <w:sz w:val="24"/>
                <w:szCs w:val="24"/>
              </w:rPr>
            </w:rPrChange>
          </w:rPr>
          <w:t xml:space="preserve">diễn ra khi </w:t>
        </w:r>
        <w:del w:id="2557" w:author="Phat Tran" w:date="2016-10-28T16:39:00Z">
          <w:r w:rsidRPr="00957567" w:rsidDel="00AF37C9">
            <w:rPr>
              <w:rFonts w:ascii="Times New Roman" w:hAnsi="Times New Roman" w:cs="Times New Roman"/>
              <w:sz w:val="28"/>
              <w:szCs w:val="28"/>
              <w:rPrChange w:id="2558" w:author="Phạm Anh Đại" w:date="2016-11-16T08:54:00Z">
                <w:rPr>
                  <w:rFonts w:ascii="Times New Roman" w:hAnsi="Times New Roman" w:cs="Times New Roman"/>
                  <w:sz w:val="24"/>
                  <w:szCs w:val="24"/>
                </w:rPr>
              </w:rPrChange>
            </w:rPr>
            <w:delText>có</w:delText>
          </w:r>
        </w:del>
        <w:r w:rsidRPr="00957567">
          <w:rPr>
            <w:rFonts w:ascii="Times New Roman" w:hAnsi="Times New Roman" w:cs="Times New Roman"/>
            <w:sz w:val="28"/>
            <w:szCs w:val="28"/>
            <w:rPrChange w:id="2559" w:author="Phạm Anh Đại" w:date="2016-11-16T08:54:00Z">
              <w:rPr>
                <w:rFonts w:ascii="Times New Roman" w:hAnsi="Times New Roman" w:cs="Times New Roman"/>
                <w:sz w:val="24"/>
                <w:szCs w:val="24"/>
              </w:rPr>
            </w:rPrChange>
          </w:rPr>
          <w:t xml:space="preserve"> quên</w:t>
        </w:r>
        <w:del w:id="2560" w:author="Phat Tran" w:date="2016-10-28T16:39:00Z">
          <w:r w:rsidRPr="00957567" w:rsidDel="00AF37C9">
            <w:rPr>
              <w:rFonts w:ascii="Times New Roman" w:hAnsi="Times New Roman" w:cs="Times New Roman"/>
              <w:sz w:val="28"/>
              <w:szCs w:val="28"/>
              <w:rPrChange w:id="2561" w:author="Phạm Anh Đại" w:date="2016-11-16T08:54:00Z">
                <w:rPr>
                  <w:rFonts w:ascii="Times New Roman" w:hAnsi="Times New Roman" w:cs="Times New Roman"/>
                  <w:sz w:val="24"/>
                  <w:szCs w:val="24"/>
                </w:rPr>
              </w:rPrChange>
            </w:rPr>
            <w:delText xml:space="preserve"> ở</w:delText>
          </w:r>
        </w:del>
        <w:r w:rsidRPr="00957567">
          <w:rPr>
            <w:rFonts w:ascii="Times New Roman" w:hAnsi="Times New Roman" w:cs="Times New Roman"/>
            <w:sz w:val="28"/>
            <w:szCs w:val="28"/>
            <w:rPrChange w:id="2562" w:author="Phạm Anh Đại" w:date="2016-11-16T08:54:00Z">
              <w:rPr>
                <w:rFonts w:ascii="Times New Roman" w:hAnsi="Times New Roman" w:cs="Times New Roman"/>
                <w:sz w:val="24"/>
                <w:szCs w:val="24"/>
              </w:rPr>
            </w:rPrChange>
          </w:rPr>
          <w:t xml:space="preserve"> các giai đoạn của mục tiêu, kế hoạch, hoặc đánh giá. Hai trong số những sai lầm dẫn đến việc "Gimli Glider" Boeing 767 hạ cánh khẩn cấp là:</w:t>
        </w:r>
      </w:ins>
    </w:p>
    <w:p w14:paraId="1E82195F" w14:textId="65B32889" w:rsidR="00FA02FA" w:rsidRPr="00957567" w:rsidRDefault="00FA02FA">
      <w:pPr>
        <w:jc w:val="both"/>
        <w:rPr>
          <w:ins w:id="2563" w:author="van thang" w:date="2016-10-21T15:09:00Z"/>
          <w:rFonts w:ascii="Times New Roman" w:hAnsi="Times New Roman" w:cs="Times New Roman"/>
          <w:sz w:val="28"/>
          <w:szCs w:val="28"/>
          <w:rPrChange w:id="2564" w:author="Phạm Anh Đại" w:date="2016-11-16T08:54:00Z">
            <w:rPr>
              <w:ins w:id="2565" w:author="van thang" w:date="2016-10-21T15:09:00Z"/>
              <w:rFonts w:ascii="Times New Roman" w:hAnsi="Times New Roman" w:cs="Times New Roman"/>
              <w:sz w:val="24"/>
              <w:szCs w:val="24"/>
            </w:rPr>
          </w:rPrChange>
        </w:rPr>
        <w:pPrChange w:id="2566" w:author="Biển Phan Y" w:date="2016-11-22T22:50:00Z">
          <w:pPr/>
        </w:pPrChange>
      </w:pPr>
      <w:ins w:id="2567" w:author="van thang" w:date="2016-10-21T15:09:00Z">
        <w:r w:rsidRPr="00957567">
          <w:rPr>
            <w:rFonts w:ascii="Times New Roman" w:hAnsi="Times New Roman" w:cs="Times New Roman"/>
            <w:sz w:val="28"/>
            <w:szCs w:val="28"/>
            <w:rPrChange w:id="2568" w:author="Phạm Anh Đại" w:date="2016-11-16T08:54:00Z">
              <w:rPr>
                <w:rFonts w:ascii="Times New Roman" w:hAnsi="Times New Roman" w:cs="Times New Roman"/>
                <w:sz w:val="24"/>
                <w:szCs w:val="24"/>
              </w:rPr>
            </w:rPrChange>
          </w:rPr>
          <w:t>Ví dụ về sai lầm dựa trên</w:t>
        </w:r>
      </w:ins>
      <w:ins w:id="2569" w:author="Phat Tran" w:date="2016-10-28T16:39:00Z">
        <w:r w:rsidR="00AF37C9" w:rsidRPr="00957567">
          <w:rPr>
            <w:rFonts w:ascii="Times New Roman" w:hAnsi="Times New Roman" w:cs="Times New Roman"/>
            <w:sz w:val="28"/>
            <w:szCs w:val="28"/>
            <w:rPrChange w:id="2570" w:author="Phạm Anh Đại" w:date="2016-11-16T08:54:00Z">
              <w:rPr>
                <w:rFonts w:ascii="Times New Roman" w:hAnsi="Times New Roman" w:cs="Times New Roman"/>
                <w:sz w:val="24"/>
                <w:szCs w:val="24"/>
              </w:rPr>
            </w:rPrChange>
          </w:rPr>
          <w:t xml:space="preserve"> kiến thức </w:t>
        </w:r>
      </w:ins>
      <w:ins w:id="2571" w:author="van thang" w:date="2016-10-21T15:09:00Z">
        <w:del w:id="2572" w:author="Phat Tran" w:date="2016-10-28T16:39:00Z">
          <w:r w:rsidRPr="00957567" w:rsidDel="00AF37C9">
            <w:rPr>
              <w:rFonts w:ascii="Times New Roman" w:hAnsi="Times New Roman" w:cs="Times New Roman"/>
              <w:sz w:val="28"/>
              <w:szCs w:val="28"/>
              <w:rPrChange w:id="2573" w:author="Phạm Anh Đại" w:date="2016-11-16T08:54:00Z">
                <w:rPr>
                  <w:rFonts w:ascii="Times New Roman" w:hAnsi="Times New Roman" w:cs="Times New Roman"/>
                  <w:sz w:val="24"/>
                  <w:szCs w:val="24"/>
                </w:rPr>
              </w:rPrChange>
            </w:rPr>
            <w:delText xml:space="preserve"> tri thức</w:delText>
          </w:r>
        </w:del>
        <w:r w:rsidRPr="00957567">
          <w:rPr>
            <w:rFonts w:ascii="Times New Roman" w:hAnsi="Times New Roman" w:cs="Times New Roman"/>
            <w:sz w:val="28"/>
            <w:szCs w:val="28"/>
            <w:rPrChange w:id="2574" w:author="Phạm Anh Đại" w:date="2016-11-16T08:54:00Z">
              <w:rPr>
                <w:rFonts w:ascii="Times New Roman" w:hAnsi="Times New Roman" w:cs="Times New Roman"/>
                <w:sz w:val="24"/>
                <w:szCs w:val="24"/>
              </w:rPr>
            </w:rPrChange>
          </w:rPr>
          <w:t>. Trọng lượng của nhiên liệu đã được tính toán là pound thay vì kg.</w:t>
        </w:r>
      </w:ins>
    </w:p>
    <w:p w14:paraId="00141780" w14:textId="709E7BF5" w:rsidR="00FA02FA" w:rsidRPr="00957567" w:rsidRDefault="00FA02FA">
      <w:pPr>
        <w:jc w:val="both"/>
        <w:rPr>
          <w:ins w:id="2575" w:author="van thang" w:date="2016-10-21T15:09:00Z"/>
          <w:rFonts w:ascii="Times New Roman" w:hAnsi="Times New Roman" w:cs="Times New Roman"/>
          <w:sz w:val="28"/>
          <w:szCs w:val="28"/>
          <w:rPrChange w:id="2576" w:author="Phạm Anh Đại" w:date="2016-11-16T08:54:00Z">
            <w:rPr>
              <w:ins w:id="2577" w:author="van thang" w:date="2016-10-21T15:09:00Z"/>
              <w:rFonts w:ascii="Times New Roman" w:hAnsi="Times New Roman" w:cs="Times New Roman"/>
              <w:sz w:val="24"/>
              <w:szCs w:val="24"/>
            </w:rPr>
          </w:rPrChange>
        </w:rPr>
        <w:pPrChange w:id="2578" w:author="Biển Phan Y" w:date="2016-11-22T22:50:00Z">
          <w:pPr/>
        </w:pPrChange>
      </w:pPr>
      <w:ins w:id="2579" w:author="van thang" w:date="2016-10-21T15:09:00Z">
        <w:r w:rsidRPr="00957567">
          <w:rPr>
            <w:rFonts w:ascii="Times New Roman" w:hAnsi="Times New Roman" w:cs="Times New Roman"/>
            <w:sz w:val="28"/>
            <w:szCs w:val="28"/>
            <w:rPrChange w:id="2580" w:author="Phạm Anh Đại" w:date="2016-11-16T08:54:00Z">
              <w:rPr>
                <w:rFonts w:ascii="Times New Roman" w:hAnsi="Times New Roman" w:cs="Times New Roman"/>
                <w:sz w:val="24"/>
                <w:szCs w:val="24"/>
              </w:rPr>
            </w:rPrChange>
          </w:rPr>
          <w:t>Ví dụ về</w:t>
        </w:r>
      </w:ins>
      <w:ins w:id="2581" w:author="Phat Tran" w:date="2016-10-28T16:39:00Z">
        <w:r w:rsidR="00AF37C9" w:rsidRPr="00957567">
          <w:rPr>
            <w:rFonts w:ascii="Times New Roman" w:hAnsi="Times New Roman" w:cs="Times New Roman"/>
            <w:sz w:val="28"/>
            <w:szCs w:val="28"/>
            <w:rPrChange w:id="2582" w:author="Phạm Anh Đại" w:date="2016-11-16T08:54:00Z">
              <w:rPr>
                <w:rFonts w:ascii="Times New Roman" w:hAnsi="Times New Roman" w:cs="Times New Roman"/>
                <w:sz w:val="24"/>
                <w:szCs w:val="24"/>
              </w:rPr>
            </w:rPrChange>
          </w:rPr>
          <w:t xml:space="preserve"> lỗi dựa trên</w:t>
        </w:r>
      </w:ins>
      <w:ins w:id="2583" w:author="van thang" w:date="2016-10-21T15:09:00Z">
        <w:r w:rsidRPr="00957567">
          <w:rPr>
            <w:rFonts w:ascii="Times New Roman" w:hAnsi="Times New Roman" w:cs="Times New Roman"/>
            <w:sz w:val="28"/>
            <w:szCs w:val="28"/>
            <w:rPrChange w:id="2584" w:author="Phạm Anh Đại" w:date="2016-11-16T08:54:00Z">
              <w:rPr>
                <w:rFonts w:ascii="Times New Roman" w:hAnsi="Times New Roman" w:cs="Times New Roman"/>
                <w:sz w:val="24"/>
                <w:szCs w:val="24"/>
              </w:rPr>
            </w:rPrChange>
          </w:rPr>
          <w:t xml:space="preserve"> bộ nhớ</w:t>
        </w:r>
        <w:del w:id="2585" w:author="Phat Tran" w:date="2016-10-28T16:39:00Z">
          <w:r w:rsidRPr="00957567" w:rsidDel="00AF37C9">
            <w:rPr>
              <w:rFonts w:ascii="Times New Roman" w:hAnsi="Times New Roman" w:cs="Times New Roman"/>
              <w:sz w:val="28"/>
              <w:szCs w:val="28"/>
              <w:rPrChange w:id="2586" w:author="Phạm Anh Đại" w:date="2016-11-16T08:54:00Z">
                <w:rPr>
                  <w:rFonts w:ascii="Times New Roman" w:hAnsi="Times New Roman" w:cs="Times New Roman"/>
                  <w:sz w:val="24"/>
                  <w:szCs w:val="24"/>
                </w:rPr>
              </w:rPrChange>
            </w:rPr>
            <w:delText xml:space="preserve"> trôi đi sai lầm</w:delText>
          </w:r>
        </w:del>
        <w:r w:rsidRPr="00957567">
          <w:rPr>
            <w:rFonts w:ascii="Times New Roman" w:hAnsi="Times New Roman" w:cs="Times New Roman"/>
            <w:sz w:val="28"/>
            <w:szCs w:val="28"/>
            <w:rPrChange w:id="2587" w:author="Phạm Anh Đại" w:date="2016-11-16T08:54:00Z">
              <w:rPr>
                <w:rFonts w:ascii="Times New Roman" w:hAnsi="Times New Roman" w:cs="Times New Roman"/>
                <w:sz w:val="24"/>
                <w:szCs w:val="24"/>
              </w:rPr>
            </w:rPrChange>
          </w:rPr>
          <w:t>. Một người thợ không hoàn thành xử lý sự cố do mất tập trung.</w:t>
        </w:r>
      </w:ins>
    </w:p>
    <w:p w14:paraId="1DD62FA4" w14:textId="77777777" w:rsidR="00FA02FA" w:rsidRPr="00957567" w:rsidRDefault="00FA02FA">
      <w:pPr>
        <w:jc w:val="both"/>
        <w:rPr>
          <w:ins w:id="2588" w:author="van thang" w:date="2016-10-21T15:09:00Z"/>
          <w:rFonts w:ascii="Times New Roman" w:hAnsi="Times New Roman" w:cs="Times New Roman"/>
          <w:b/>
          <w:sz w:val="28"/>
          <w:szCs w:val="28"/>
          <w:rPrChange w:id="2589" w:author="Phạm Anh Đại" w:date="2016-11-16T08:54:00Z">
            <w:rPr>
              <w:ins w:id="2590" w:author="van thang" w:date="2016-10-21T15:09:00Z"/>
              <w:rFonts w:ascii="Times New Roman" w:hAnsi="Times New Roman" w:cs="Times New Roman"/>
              <w:b/>
              <w:sz w:val="24"/>
              <w:szCs w:val="24"/>
            </w:rPr>
          </w:rPrChange>
        </w:rPr>
        <w:pPrChange w:id="2591" w:author="Biển Phan Y" w:date="2016-11-22T22:50:00Z">
          <w:pPr/>
        </w:pPrChange>
      </w:pPr>
      <w:ins w:id="2592" w:author="van thang" w:date="2016-10-21T15:09:00Z">
        <w:r w:rsidRPr="00957567">
          <w:rPr>
            <w:rFonts w:ascii="Times New Roman" w:hAnsi="Times New Roman" w:cs="Times New Roman"/>
            <w:b/>
            <w:sz w:val="28"/>
            <w:szCs w:val="28"/>
            <w:rPrChange w:id="2593" w:author="Phạm Anh Đại" w:date="2016-11-16T08:54:00Z">
              <w:rPr>
                <w:rFonts w:ascii="Times New Roman" w:hAnsi="Times New Roman" w:cs="Times New Roman"/>
                <w:b/>
                <w:sz w:val="24"/>
                <w:szCs w:val="24"/>
              </w:rPr>
            </w:rPrChange>
          </w:rPr>
          <w:t>LỖI VÀ BẢY GIAI ĐOẠN HOẠT ĐỘNG</w:t>
        </w:r>
      </w:ins>
    </w:p>
    <w:p w14:paraId="3CEE6B84" w14:textId="02A2BA27" w:rsidR="00FA02FA" w:rsidRPr="00957567" w:rsidRDefault="00FA02FA">
      <w:pPr>
        <w:jc w:val="both"/>
        <w:rPr>
          <w:ins w:id="2594" w:author="van thang" w:date="2016-10-21T15:09:00Z"/>
          <w:rFonts w:ascii="Times New Roman" w:hAnsi="Times New Roman" w:cs="Times New Roman"/>
          <w:sz w:val="28"/>
          <w:szCs w:val="28"/>
          <w:rPrChange w:id="2595" w:author="Phạm Anh Đại" w:date="2016-11-16T08:54:00Z">
            <w:rPr>
              <w:ins w:id="2596" w:author="van thang" w:date="2016-10-21T15:09:00Z"/>
              <w:rFonts w:ascii="Times New Roman" w:hAnsi="Times New Roman" w:cs="Times New Roman"/>
              <w:sz w:val="24"/>
              <w:szCs w:val="24"/>
            </w:rPr>
          </w:rPrChange>
        </w:rPr>
        <w:pPrChange w:id="2597" w:author="Biển Phan Y" w:date="2016-11-22T22:50:00Z">
          <w:pPr/>
        </w:pPrChange>
      </w:pPr>
      <w:ins w:id="2598" w:author="van thang" w:date="2016-10-21T15:09:00Z">
        <w:r w:rsidRPr="00957567">
          <w:rPr>
            <w:rFonts w:ascii="Times New Roman" w:hAnsi="Times New Roman" w:cs="Times New Roman"/>
            <w:sz w:val="28"/>
            <w:szCs w:val="28"/>
            <w:rPrChange w:id="2599" w:author="Phạm Anh Đại" w:date="2016-11-16T08:54:00Z">
              <w:rPr>
                <w:rFonts w:ascii="Times New Roman" w:hAnsi="Times New Roman" w:cs="Times New Roman"/>
                <w:sz w:val="24"/>
                <w:szCs w:val="24"/>
              </w:rPr>
            </w:rPrChange>
          </w:rPr>
          <w:t xml:space="preserve">Lỗi có thể được hiểu thông qua tài liệu tham khảo cho bảy giai đoạn của chu kỳ hoạt động của Chương 2 (Hình 5.2). Sai lầm là lỗi trong việc thiết lập mục tiêu, kế hoạch, và so sánh kết quả với </w:t>
        </w:r>
      </w:ins>
      <w:ins w:id="2600" w:author="Phat Tran" w:date="2016-10-28T16:39:00Z">
        <w:r w:rsidR="00AF37C9" w:rsidRPr="00957567">
          <w:rPr>
            <w:rFonts w:ascii="Times New Roman" w:hAnsi="Times New Roman" w:cs="Times New Roman"/>
            <w:sz w:val="28"/>
            <w:szCs w:val="28"/>
            <w:rPrChange w:id="2601" w:author="Phạm Anh Đại" w:date="2016-11-16T08:54:00Z">
              <w:rPr>
                <w:rFonts w:ascii="Times New Roman" w:hAnsi="Times New Roman" w:cs="Times New Roman"/>
                <w:sz w:val="24"/>
                <w:szCs w:val="24"/>
              </w:rPr>
            </w:rPrChange>
          </w:rPr>
          <w:t xml:space="preserve">sự </w:t>
        </w:r>
      </w:ins>
      <w:ins w:id="2602" w:author="van thang" w:date="2016-10-21T15:09:00Z">
        <w:r w:rsidRPr="00957567">
          <w:rPr>
            <w:rFonts w:ascii="Times New Roman" w:hAnsi="Times New Roman" w:cs="Times New Roman"/>
            <w:sz w:val="28"/>
            <w:szCs w:val="28"/>
            <w:rPrChange w:id="2603" w:author="Phạm Anh Đại" w:date="2016-11-16T08:54:00Z">
              <w:rPr>
                <w:rFonts w:ascii="Times New Roman" w:hAnsi="Times New Roman" w:cs="Times New Roman"/>
                <w:sz w:val="24"/>
                <w:szCs w:val="24"/>
              </w:rPr>
            </w:rPrChange>
          </w:rPr>
          <w:t xml:space="preserve">mong đợi, các cấp cao hơn của nhận thức. </w:t>
        </w:r>
      </w:ins>
      <w:ins w:id="2604" w:author="Phat Tran" w:date="2016-10-28T16:40:00Z">
        <w:r w:rsidR="00AF37C9" w:rsidRPr="00957567">
          <w:rPr>
            <w:rFonts w:ascii="Times New Roman" w:hAnsi="Times New Roman" w:cs="Times New Roman"/>
            <w:sz w:val="28"/>
            <w:szCs w:val="28"/>
            <w:rPrChange w:id="2605" w:author="Phạm Anh Đại" w:date="2016-11-16T08:54:00Z">
              <w:rPr>
                <w:rFonts w:ascii="Times New Roman" w:hAnsi="Times New Roman" w:cs="Times New Roman"/>
                <w:sz w:val="24"/>
                <w:szCs w:val="24"/>
              </w:rPr>
            </w:rPrChange>
          </w:rPr>
          <w:t xml:space="preserve">Sơ suất </w:t>
        </w:r>
      </w:ins>
      <w:ins w:id="2606" w:author="van thang" w:date="2016-10-21T15:09:00Z">
        <w:del w:id="2607" w:author="Phat Tran" w:date="2016-10-28T16:40:00Z">
          <w:r w:rsidRPr="00957567" w:rsidDel="00AF37C9">
            <w:rPr>
              <w:rFonts w:ascii="Times New Roman" w:hAnsi="Times New Roman" w:cs="Times New Roman"/>
              <w:sz w:val="28"/>
              <w:szCs w:val="28"/>
              <w:rPrChange w:id="2608" w:author="Phạm Anh Đại" w:date="2016-11-16T08:54:00Z">
                <w:rPr>
                  <w:rFonts w:ascii="Times New Roman" w:hAnsi="Times New Roman" w:cs="Times New Roman"/>
                  <w:sz w:val="24"/>
                  <w:szCs w:val="24"/>
                </w:rPr>
              </w:rPrChange>
            </w:rPr>
            <w:delText xml:space="preserve">Trượt chân </w:delText>
          </w:r>
        </w:del>
        <w:r w:rsidRPr="00957567">
          <w:rPr>
            <w:rFonts w:ascii="Times New Roman" w:hAnsi="Times New Roman" w:cs="Times New Roman"/>
            <w:sz w:val="28"/>
            <w:szCs w:val="28"/>
            <w:rPrChange w:id="2609" w:author="Phạm Anh Đại" w:date="2016-11-16T08:54:00Z">
              <w:rPr>
                <w:rFonts w:ascii="Times New Roman" w:hAnsi="Times New Roman" w:cs="Times New Roman"/>
                <w:sz w:val="24"/>
                <w:szCs w:val="24"/>
              </w:rPr>
            </w:rPrChange>
          </w:rPr>
          <w:t>xảy ra trong việc thực hiện các kế hoạch, hoặc trong nhận thức hoặc giải thích kết quả-giai đoạn thấp hơn. mất hiệu lực bộ nhớ có thể xảy ra bất cứ lúc nào trong tám</w:t>
        </w:r>
      </w:ins>
      <w:ins w:id="2610" w:author="Phat Tran" w:date="2016-10-28T16:40:00Z">
        <w:r w:rsidR="00AF37C9" w:rsidRPr="00957567">
          <w:rPr>
            <w:rFonts w:ascii="Times New Roman" w:hAnsi="Times New Roman" w:cs="Times New Roman"/>
            <w:sz w:val="28"/>
            <w:szCs w:val="28"/>
            <w:rPrChange w:id="2611" w:author="Phạm Anh Đại" w:date="2016-11-16T08:54:00Z">
              <w:rPr>
                <w:rFonts w:ascii="Times New Roman" w:hAnsi="Times New Roman" w:cs="Times New Roman"/>
                <w:sz w:val="24"/>
                <w:szCs w:val="24"/>
              </w:rPr>
            </w:rPrChange>
          </w:rPr>
          <w:t xml:space="preserve"> hiệu</w:t>
        </w:r>
      </w:ins>
      <w:ins w:id="2612" w:author="van thang" w:date="2016-10-21T15:09:00Z">
        <w:r w:rsidRPr="00957567">
          <w:rPr>
            <w:rFonts w:ascii="Times New Roman" w:hAnsi="Times New Roman" w:cs="Times New Roman"/>
            <w:sz w:val="28"/>
            <w:szCs w:val="28"/>
            <w:rPrChange w:id="2613" w:author="Phạm Anh Đại" w:date="2016-11-16T08:54:00Z">
              <w:rPr>
                <w:rFonts w:ascii="Times New Roman" w:hAnsi="Times New Roman" w:cs="Times New Roman"/>
                <w:sz w:val="24"/>
                <w:szCs w:val="24"/>
              </w:rPr>
            </w:rPrChange>
          </w:rPr>
          <w:t xml:space="preserve"> ứng chuyển tiếp giữa các giai đoạn, thể hiện bởi các chữ X trong hình 5.2B. Một khoảng thời gian bộ nhớ tại một trong các hiệu ứng chuyển tiếp dừng các </w:t>
        </w:r>
      </w:ins>
      <w:ins w:id="2614" w:author="Phat Tran" w:date="2016-10-28T16:40:00Z">
        <w:r w:rsidR="00AF37C9" w:rsidRPr="00957567">
          <w:rPr>
            <w:rFonts w:ascii="Times New Roman" w:hAnsi="Times New Roman" w:cs="Times New Roman"/>
            <w:sz w:val="28"/>
            <w:szCs w:val="28"/>
            <w:rPrChange w:id="2615" w:author="Phạm Anh Đại" w:date="2016-11-16T08:54:00Z">
              <w:rPr>
                <w:rFonts w:ascii="Times New Roman" w:hAnsi="Times New Roman" w:cs="Times New Roman"/>
                <w:sz w:val="24"/>
                <w:szCs w:val="24"/>
              </w:rPr>
            </w:rPrChange>
          </w:rPr>
          <w:t xml:space="preserve">chu kỳ hoạt động </w:t>
        </w:r>
      </w:ins>
      <w:ins w:id="2616" w:author="van thang" w:date="2016-10-21T15:09:00Z">
        <w:del w:id="2617" w:author="Phat Tran" w:date="2016-10-28T16:40:00Z">
          <w:r w:rsidRPr="00957567" w:rsidDel="00AF37C9">
            <w:rPr>
              <w:rFonts w:ascii="Times New Roman" w:hAnsi="Times New Roman" w:cs="Times New Roman"/>
              <w:sz w:val="28"/>
              <w:szCs w:val="28"/>
              <w:rPrChange w:id="2618" w:author="Phạm Anh Đại" w:date="2016-11-16T08:54:00Z">
                <w:rPr>
                  <w:rFonts w:ascii="Times New Roman" w:hAnsi="Times New Roman" w:cs="Times New Roman"/>
                  <w:sz w:val="24"/>
                  <w:szCs w:val="24"/>
                </w:rPr>
              </w:rPrChange>
            </w:rPr>
            <w:delText xml:space="preserve">hành động chu kỳ </w:delText>
          </w:r>
        </w:del>
        <w:r w:rsidRPr="00957567">
          <w:rPr>
            <w:rFonts w:ascii="Times New Roman" w:hAnsi="Times New Roman" w:cs="Times New Roman"/>
            <w:sz w:val="28"/>
            <w:szCs w:val="28"/>
            <w:rPrChange w:id="2619" w:author="Phạm Anh Đại" w:date="2016-11-16T08:54:00Z">
              <w:rPr>
                <w:rFonts w:ascii="Times New Roman" w:hAnsi="Times New Roman" w:cs="Times New Roman"/>
                <w:sz w:val="24"/>
                <w:szCs w:val="24"/>
              </w:rPr>
            </w:rPrChange>
          </w:rPr>
          <w:t>từ tiếp tục, và vì vậy các hành động mong muốn không được hoàn thành</w:t>
        </w:r>
      </w:ins>
    </w:p>
    <w:p w14:paraId="219F6C44" w14:textId="77777777" w:rsidR="00FA02FA" w:rsidRPr="00957567" w:rsidRDefault="00FA02FA">
      <w:pPr>
        <w:jc w:val="both"/>
        <w:rPr>
          <w:ins w:id="2620" w:author="van thang" w:date="2016-10-21T15:09:00Z"/>
          <w:rFonts w:ascii="Times New Roman" w:hAnsi="Times New Roman" w:cs="Times New Roman"/>
          <w:sz w:val="28"/>
          <w:szCs w:val="28"/>
          <w:rPrChange w:id="2621" w:author="Phạm Anh Đại" w:date="2016-11-16T08:54:00Z">
            <w:rPr>
              <w:ins w:id="2622" w:author="van thang" w:date="2016-10-21T15:09:00Z"/>
              <w:rFonts w:ascii="Times New Roman" w:hAnsi="Times New Roman" w:cs="Times New Roman"/>
              <w:sz w:val="24"/>
              <w:szCs w:val="24"/>
            </w:rPr>
          </w:rPrChange>
        </w:rPr>
        <w:pPrChange w:id="2623" w:author="Biển Phan Y" w:date="2016-11-22T22:50:00Z">
          <w:pPr/>
        </w:pPrChange>
      </w:pPr>
      <w:ins w:id="2624" w:author="van thang" w:date="2016-10-21T15:09:00Z">
        <w:r w:rsidRPr="00957567">
          <w:rPr>
            <w:rFonts w:ascii="Times New Roman" w:hAnsi="Times New Roman" w:cs="Times New Roman"/>
            <w:noProof/>
            <w:sz w:val="28"/>
            <w:szCs w:val="28"/>
            <w:lang w:val="en-GB" w:eastAsia="en-GB"/>
            <w:rPrChange w:id="2625" w:author="Phạm Anh Đại" w:date="2016-11-16T08:54:00Z">
              <w:rPr>
                <w:noProof/>
                <w:lang w:val="en-GB" w:eastAsia="en-GB"/>
              </w:rPr>
            </w:rPrChange>
          </w:rPr>
          <w:lastRenderedPageBreak/>
          <w:drawing>
            <wp:inline distT="0" distB="0" distL="0" distR="0" wp14:anchorId="2E4CAF16" wp14:editId="4EE5BCCD">
              <wp:extent cx="59340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ins>
    </w:p>
    <w:p w14:paraId="7C0920DA" w14:textId="05AEBF95" w:rsidR="00FA02FA" w:rsidRPr="00957567" w:rsidRDefault="00FA02FA">
      <w:pPr>
        <w:jc w:val="both"/>
        <w:rPr>
          <w:ins w:id="2626" w:author="van thang" w:date="2016-10-21T15:09:00Z"/>
          <w:rFonts w:ascii="Times New Roman" w:hAnsi="Times New Roman" w:cs="Times New Roman"/>
          <w:i/>
          <w:sz w:val="28"/>
          <w:szCs w:val="28"/>
          <w:rPrChange w:id="2627" w:author="Phạm Anh Đại" w:date="2016-11-16T08:54:00Z">
            <w:rPr>
              <w:ins w:id="2628" w:author="van thang" w:date="2016-10-21T15:09:00Z"/>
              <w:rFonts w:ascii="Times New Roman" w:hAnsi="Times New Roman" w:cs="Times New Roman"/>
              <w:i/>
              <w:sz w:val="24"/>
              <w:szCs w:val="24"/>
            </w:rPr>
          </w:rPrChange>
        </w:rPr>
        <w:pPrChange w:id="2629" w:author="Biển Phan Y" w:date="2016-11-22T22:50:00Z">
          <w:pPr/>
        </w:pPrChange>
      </w:pPr>
      <w:ins w:id="2630" w:author="van thang" w:date="2016-10-21T15:09:00Z">
        <w:r w:rsidRPr="00957567">
          <w:rPr>
            <w:rFonts w:ascii="Times New Roman" w:hAnsi="Times New Roman" w:cs="Times New Roman"/>
            <w:b/>
            <w:i/>
            <w:sz w:val="28"/>
            <w:szCs w:val="28"/>
            <w:rPrChange w:id="2631" w:author="Phạm Anh Đại" w:date="2016-11-16T08:54:00Z">
              <w:rPr>
                <w:rFonts w:ascii="Times New Roman" w:hAnsi="Times New Roman" w:cs="Times New Roman"/>
                <w:b/>
                <w:i/>
                <w:sz w:val="24"/>
                <w:szCs w:val="24"/>
              </w:rPr>
            </w:rPrChange>
          </w:rPr>
          <w:t>Hình 5.2</w:t>
        </w:r>
        <w:r w:rsidRPr="00957567">
          <w:rPr>
            <w:rFonts w:ascii="Times New Roman" w:hAnsi="Times New Roman" w:cs="Times New Roman"/>
            <w:i/>
            <w:sz w:val="28"/>
            <w:szCs w:val="28"/>
            <w:rPrChange w:id="2632" w:author="Phạm Anh Đại" w:date="2016-11-16T08:54:00Z">
              <w:rPr>
                <w:rFonts w:ascii="Times New Roman" w:hAnsi="Times New Roman" w:cs="Times New Roman"/>
                <w:i/>
                <w:sz w:val="24"/>
                <w:szCs w:val="24"/>
              </w:rPr>
            </w:rPrChange>
          </w:rPr>
          <w:t xml:space="preserve">. </w:t>
        </w:r>
      </w:ins>
      <w:ins w:id="2633" w:author="Phat Tran" w:date="2016-10-28T16:40:00Z">
        <w:r w:rsidR="00AF37C9" w:rsidRPr="00957567">
          <w:rPr>
            <w:rFonts w:ascii="Times New Roman" w:hAnsi="Times New Roman" w:cs="Times New Roman"/>
            <w:i/>
            <w:sz w:val="28"/>
            <w:szCs w:val="28"/>
            <w:rPrChange w:id="2634" w:author="Phạm Anh Đại" w:date="2016-11-16T08:54:00Z">
              <w:rPr>
                <w:rFonts w:ascii="Times New Roman" w:hAnsi="Times New Roman" w:cs="Times New Roman"/>
                <w:i/>
                <w:sz w:val="24"/>
                <w:szCs w:val="24"/>
              </w:rPr>
            </w:rPrChange>
          </w:rPr>
          <w:t xml:space="preserve">Nơi sơ suất </w:t>
        </w:r>
      </w:ins>
      <w:ins w:id="2635" w:author="van thang" w:date="2016-10-21T15:09:00Z">
        <w:del w:id="2636" w:author="Phat Tran" w:date="2016-10-28T16:40:00Z">
          <w:r w:rsidRPr="00957567" w:rsidDel="00AF37C9">
            <w:rPr>
              <w:rFonts w:ascii="Times New Roman" w:hAnsi="Times New Roman" w:cs="Times New Roman"/>
              <w:i/>
              <w:sz w:val="28"/>
              <w:szCs w:val="28"/>
              <w:rPrChange w:id="2637" w:author="Phạm Anh Đại" w:date="2016-11-16T08:54:00Z">
                <w:rPr>
                  <w:rFonts w:ascii="Times New Roman" w:hAnsi="Times New Roman" w:cs="Times New Roman"/>
                  <w:i/>
                  <w:sz w:val="24"/>
                  <w:szCs w:val="24"/>
                </w:rPr>
              </w:rPrChange>
            </w:rPr>
            <w:delText xml:space="preserve">Trường Trơn </w:delText>
          </w:r>
        </w:del>
        <w:r w:rsidRPr="00957567">
          <w:rPr>
            <w:rFonts w:ascii="Times New Roman" w:hAnsi="Times New Roman" w:cs="Times New Roman"/>
            <w:i/>
            <w:sz w:val="28"/>
            <w:szCs w:val="28"/>
            <w:rPrChange w:id="2638" w:author="Phạm Anh Đại" w:date="2016-11-16T08:54:00Z">
              <w:rPr>
                <w:rFonts w:ascii="Times New Roman" w:hAnsi="Times New Roman" w:cs="Times New Roman"/>
                <w:i/>
                <w:sz w:val="24"/>
                <w:szCs w:val="24"/>
              </w:rPr>
            </w:rPrChange>
          </w:rPr>
          <w:t xml:space="preserve">và </w:t>
        </w:r>
      </w:ins>
      <w:ins w:id="2639" w:author="Phat Tran" w:date="2016-10-28T16:40:00Z">
        <w:r w:rsidR="00AF37C9" w:rsidRPr="00957567">
          <w:rPr>
            <w:rFonts w:ascii="Times New Roman" w:hAnsi="Times New Roman" w:cs="Times New Roman"/>
            <w:i/>
            <w:sz w:val="28"/>
            <w:szCs w:val="28"/>
            <w:rPrChange w:id="2640" w:author="Phạm Anh Đại" w:date="2016-11-16T08:54:00Z">
              <w:rPr>
                <w:rFonts w:ascii="Times New Roman" w:hAnsi="Times New Roman" w:cs="Times New Roman"/>
                <w:i/>
                <w:sz w:val="24"/>
                <w:szCs w:val="24"/>
              </w:rPr>
            </w:rPrChange>
          </w:rPr>
          <w:t xml:space="preserve">nguồn gốc </w:t>
        </w:r>
      </w:ins>
      <w:ins w:id="2641" w:author="van thang" w:date="2016-10-21T15:09:00Z">
        <w:r w:rsidRPr="00957567">
          <w:rPr>
            <w:rFonts w:ascii="Times New Roman" w:hAnsi="Times New Roman" w:cs="Times New Roman"/>
            <w:i/>
            <w:sz w:val="28"/>
            <w:szCs w:val="28"/>
            <w:rPrChange w:id="2642" w:author="Phạm Anh Đại" w:date="2016-11-16T08:54:00Z">
              <w:rPr>
                <w:rFonts w:ascii="Times New Roman" w:hAnsi="Times New Roman" w:cs="Times New Roman"/>
                <w:i/>
                <w:sz w:val="24"/>
                <w:szCs w:val="24"/>
              </w:rPr>
            </w:rPrChange>
          </w:rPr>
          <w:t xml:space="preserve">sai lầm </w:t>
        </w:r>
        <w:del w:id="2643" w:author="Phat Tran" w:date="2016-10-28T16:40:00Z">
          <w:r w:rsidRPr="00957567" w:rsidDel="00AF37C9">
            <w:rPr>
              <w:rFonts w:ascii="Times New Roman" w:hAnsi="Times New Roman" w:cs="Times New Roman"/>
              <w:i/>
              <w:sz w:val="28"/>
              <w:szCs w:val="28"/>
              <w:rPrChange w:id="2644" w:author="Phạm Anh Đại" w:date="2016-11-16T08:54:00Z">
                <w:rPr>
                  <w:rFonts w:ascii="Times New Roman" w:hAnsi="Times New Roman" w:cs="Times New Roman"/>
                  <w:i/>
                  <w:sz w:val="24"/>
                  <w:szCs w:val="24"/>
                </w:rPr>
              </w:rPrChange>
            </w:rPr>
            <w:delText xml:space="preserve">bắt nguồn </w:delText>
          </w:r>
        </w:del>
        <w:r w:rsidRPr="00957567">
          <w:rPr>
            <w:rFonts w:ascii="Times New Roman" w:hAnsi="Times New Roman" w:cs="Times New Roman"/>
            <w:i/>
            <w:sz w:val="28"/>
            <w:szCs w:val="28"/>
            <w:rPrChange w:id="2645" w:author="Phạm Anh Đại" w:date="2016-11-16T08:54:00Z">
              <w:rPr>
                <w:rFonts w:ascii="Times New Roman" w:hAnsi="Times New Roman" w:cs="Times New Roman"/>
                <w:i/>
                <w:sz w:val="24"/>
                <w:szCs w:val="24"/>
              </w:rPr>
            </w:rPrChange>
          </w:rPr>
          <w:t>trong chu kỳ</w:t>
        </w:r>
      </w:ins>
      <w:ins w:id="2646" w:author="Phat Tran" w:date="2016-10-28T16:41:00Z">
        <w:r w:rsidR="00AF37C9" w:rsidRPr="00957567">
          <w:rPr>
            <w:rFonts w:ascii="Times New Roman" w:hAnsi="Times New Roman" w:cs="Times New Roman"/>
            <w:i/>
            <w:sz w:val="28"/>
            <w:szCs w:val="28"/>
            <w:rPrChange w:id="2647" w:author="Phạm Anh Đại" w:date="2016-11-16T08:54:00Z">
              <w:rPr>
                <w:rFonts w:ascii="Times New Roman" w:hAnsi="Times New Roman" w:cs="Times New Roman"/>
                <w:i/>
                <w:sz w:val="24"/>
                <w:szCs w:val="24"/>
              </w:rPr>
            </w:rPrChange>
          </w:rPr>
          <w:t xml:space="preserve"> hoạt động </w:t>
        </w:r>
      </w:ins>
      <w:ins w:id="2648" w:author="van thang" w:date="2016-10-21T15:09:00Z">
        <w:del w:id="2649" w:author="Phat Tran" w:date="2016-10-28T16:41:00Z">
          <w:r w:rsidRPr="00957567" w:rsidDel="00AF37C9">
            <w:rPr>
              <w:rFonts w:ascii="Times New Roman" w:hAnsi="Times New Roman" w:cs="Times New Roman"/>
              <w:i/>
              <w:sz w:val="28"/>
              <w:szCs w:val="28"/>
              <w:rPrChange w:id="2650" w:author="Phạm Anh Đại" w:date="2016-11-16T08:54:00Z">
                <w:rPr>
                  <w:rFonts w:ascii="Times New Roman" w:hAnsi="Times New Roman" w:cs="Times New Roman"/>
                  <w:i/>
                  <w:sz w:val="24"/>
                  <w:szCs w:val="24"/>
                </w:rPr>
              </w:rPrChange>
            </w:rPr>
            <w:delText xml:space="preserve"> hành động</w:delText>
          </w:r>
        </w:del>
        <w:r w:rsidRPr="00957567">
          <w:rPr>
            <w:rFonts w:ascii="Times New Roman" w:hAnsi="Times New Roman" w:cs="Times New Roman"/>
            <w:i/>
            <w:sz w:val="28"/>
            <w:szCs w:val="28"/>
            <w:rPrChange w:id="2651" w:author="Phạm Anh Đại" w:date="2016-11-16T08:54:00Z">
              <w:rPr>
                <w:rFonts w:ascii="Times New Roman" w:hAnsi="Times New Roman" w:cs="Times New Roman"/>
                <w:i/>
                <w:sz w:val="24"/>
                <w:szCs w:val="24"/>
              </w:rPr>
            </w:rPrChange>
          </w:rPr>
          <w:t xml:space="preserve">. Hình A cho thấy hành động </w:t>
        </w:r>
      </w:ins>
      <w:ins w:id="2652" w:author="Phat Tran" w:date="2016-10-28T16:41:00Z">
        <w:r w:rsidR="00AF37C9" w:rsidRPr="00957567">
          <w:rPr>
            <w:rFonts w:ascii="Times New Roman" w:hAnsi="Times New Roman" w:cs="Times New Roman"/>
            <w:i/>
            <w:sz w:val="28"/>
            <w:szCs w:val="28"/>
            <w:rPrChange w:id="2653" w:author="Phạm Anh Đại" w:date="2016-11-16T08:54:00Z">
              <w:rPr>
                <w:rFonts w:ascii="Times New Roman" w:hAnsi="Times New Roman" w:cs="Times New Roman"/>
                <w:i/>
                <w:sz w:val="24"/>
                <w:szCs w:val="24"/>
              </w:rPr>
            </w:rPrChange>
          </w:rPr>
          <w:t xml:space="preserve">sơ suất </w:t>
        </w:r>
      </w:ins>
      <w:ins w:id="2654" w:author="van thang" w:date="2016-10-21T15:09:00Z">
        <w:del w:id="2655" w:author="Phat Tran" w:date="2016-10-28T16:41:00Z">
          <w:r w:rsidRPr="00957567" w:rsidDel="00AF37C9">
            <w:rPr>
              <w:rFonts w:ascii="Times New Roman" w:hAnsi="Times New Roman" w:cs="Times New Roman"/>
              <w:i/>
              <w:sz w:val="28"/>
              <w:szCs w:val="28"/>
              <w:rPrChange w:id="2656" w:author="Phạm Anh Đại" w:date="2016-11-16T08:54:00Z">
                <w:rPr>
                  <w:rFonts w:ascii="Times New Roman" w:hAnsi="Times New Roman" w:cs="Times New Roman"/>
                  <w:i/>
                  <w:sz w:val="24"/>
                  <w:szCs w:val="24"/>
                </w:rPr>
              </w:rPrChange>
            </w:rPr>
            <w:delText>đó trượt</w:delText>
          </w:r>
        </w:del>
        <w:r w:rsidRPr="00957567">
          <w:rPr>
            <w:rFonts w:ascii="Times New Roman" w:hAnsi="Times New Roman" w:cs="Times New Roman"/>
            <w:i/>
            <w:sz w:val="28"/>
            <w:szCs w:val="28"/>
            <w:rPrChange w:id="2657" w:author="Phạm Anh Đại" w:date="2016-11-16T08:54:00Z">
              <w:rPr>
                <w:rFonts w:ascii="Times New Roman" w:hAnsi="Times New Roman" w:cs="Times New Roman"/>
                <w:i/>
                <w:sz w:val="24"/>
                <w:szCs w:val="24"/>
              </w:rPr>
            </w:rPrChange>
          </w:rPr>
          <w:t xml:space="preserve"> đến từ bốn giai đoạn cuối của chu kỳ </w:t>
        </w:r>
      </w:ins>
      <w:ins w:id="2658" w:author="Phat Tran" w:date="2016-10-28T16:41:00Z">
        <w:r w:rsidR="00AF37C9" w:rsidRPr="00957567">
          <w:rPr>
            <w:rFonts w:ascii="Times New Roman" w:hAnsi="Times New Roman" w:cs="Times New Roman"/>
            <w:i/>
            <w:sz w:val="28"/>
            <w:szCs w:val="28"/>
            <w:rPrChange w:id="2659" w:author="Phạm Anh Đại" w:date="2016-11-16T08:54:00Z">
              <w:rPr>
                <w:rFonts w:ascii="Times New Roman" w:hAnsi="Times New Roman" w:cs="Times New Roman"/>
                <w:i/>
                <w:sz w:val="24"/>
                <w:szCs w:val="24"/>
              </w:rPr>
            </w:rPrChange>
          </w:rPr>
          <w:t xml:space="preserve">hoạt động </w:t>
        </w:r>
      </w:ins>
      <w:ins w:id="2660" w:author="van thang" w:date="2016-10-21T15:09:00Z">
        <w:del w:id="2661" w:author="Phat Tran" w:date="2016-10-28T16:41:00Z">
          <w:r w:rsidRPr="00957567" w:rsidDel="00AF37C9">
            <w:rPr>
              <w:rFonts w:ascii="Times New Roman" w:hAnsi="Times New Roman" w:cs="Times New Roman"/>
              <w:i/>
              <w:sz w:val="28"/>
              <w:szCs w:val="28"/>
              <w:rPrChange w:id="2662" w:author="Phạm Anh Đại" w:date="2016-11-16T08:54:00Z">
                <w:rPr>
                  <w:rFonts w:ascii="Times New Roman" w:hAnsi="Times New Roman" w:cs="Times New Roman"/>
                  <w:i/>
                  <w:sz w:val="24"/>
                  <w:szCs w:val="24"/>
                </w:rPr>
              </w:rPrChange>
            </w:rPr>
            <w:delText xml:space="preserve">hành động </w:delText>
          </w:r>
        </w:del>
        <w:r w:rsidRPr="00957567">
          <w:rPr>
            <w:rFonts w:ascii="Times New Roman" w:hAnsi="Times New Roman" w:cs="Times New Roman"/>
            <w:i/>
            <w:sz w:val="28"/>
            <w:szCs w:val="28"/>
            <w:rPrChange w:id="2663" w:author="Phạm Anh Đại" w:date="2016-11-16T08:54:00Z">
              <w:rPr>
                <w:rFonts w:ascii="Times New Roman" w:hAnsi="Times New Roman" w:cs="Times New Roman"/>
                <w:i/>
                <w:sz w:val="24"/>
                <w:szCs w:val="24"/>
              </w:rPr>
            </w:rPrChange>
          </w:rPr>
          <w:t>và những sai lầm từ ba giai đoạn đầu. mất hiệu lực bộ nhớ ảnh hưởng đến quá trình chuyển đổi giữa các giai đoạn (Hiển thị bằng các chữ X trong hình B). mất hiệu lực bộ nhớ ở mức cao dẫn đến những sai lầm, và sai sót ở các cấp thấp hơn dẫn đến</w:t>
        </w:r>
      </w:ins>
      <w:ins w:id="2664" w:author="Phat Tran" w:date="2016-10-28T16:41:00Z">
        <w:r w:rsidR="00AF37C9" w:rsidRPr="00957567">
          <w:rPr>
            <w:rFonts w:ascii="Times New Roman" w:hAnsi="Times New Roman" w:cs="Times New Roman"/>
            <w:i/>
            <w:sz w:val="28"/>
            <w:szCs w:val="28"/>
            <w:rPrChange w:id="2665" w:author="Phạm Anh Đại" w:date="2016-11-16T08:54:00Z">
              <w:rPr>
                <w:rFonts w:ascii="Times New Roman" w:hAnsi="Times New Roman" w:cs="Times New Roman"/>
                <w:i/>
                <w:sz w:val="24"/>
                <w:szCs w:val="24"/>
              </w:rPr>
            </w:rPrChange>
          </w:rPr>
          <w:t xml:space="preserve"> sơ suất </w:t>
        </w:r>
      </w:ins>
      <w:ins w:id="2666" w:author="van thang" w:date="2016-10-21T15:09:00Z">
        <w:del w:id="2667" w:author="Phat Tran" w:date="2016-10-28T16:41:00Z">
          <w:r w:rsidRPr="00957567" w:rsidDel="00AF37C9">
            <w:rPr>
              <w:rFonts w:ascii="Times New Roman" w:hAnsi="Times New Roman" w:cs="Times New Roman"/>
              <w:i/>
              <w:sz w:val="28"/>
              <w:szCs w:val="28"/>
              <w:rPrChange w:id="2668" w:author="Phạm Anh Đại" w:date="2016-11-16T08:54:00Z">
                <w:rPr>
                  <w:rFonts w:ascii="Times New Roman" w:hAnsi="Times New Roman" w:cs="Times New Roman"/>
                  <w:i/>
                  <w:sz w:val="24"/>
                  <w:szCs w:val="24"/>
                </w:rPr>
              </w:rPrChange>
            </w:rPr>
            <w:delText xml:space="preserve"> phiếu</w:delText>
          </w:r>
        </w:del>
        <w:r w:rsidRPr="00957567">
          <w:rPr>
            <w:rFonts w:ascii="Times New Roman" w:hAnsi="Times New Roman" w:cs="Times New Roman"/>
            <w:i/>
            <w:sz w:val="28"/>
            <w:szCs w:val="28"/>
            <w:rPrChange w:id="2669" w:author="Phạm Anh Đại" w:date="2016-11-16T08:54:00Z">
              <w:rPr>
                <w:rFonts w:ascii="Times New Roman" w:hAnsi="Times New Roman" w:cs="Times New Roman"/>
                <w:i/>
                <w:sz w:val="24"/>
                <w:szCs w:val="24"/>
              </w:rPr>
            </w:rPrChange>
          </w:rPr>
          <w:t>.</w:t>
        </w:r>
      </w:ins>
    </w:p>
    <w:p w14:paraId="053E3539" w14:textId="53CF3058" w:rsidR="00FA02FA" w:rsidRPr="00957567" w:rsidRDefault="00AF37C9">
      <w:pPr>
        <w:jc w:val="both"/>
        <w:rPr>
          <w:ins w:id="2670" w:author="van thang" w:date="2016-10-21T15:09:00Z"/>
          <w:rFonts w:ascii="Times New Roman" w:hAnsi="Times New Roman" w:cs="Times New Roman"/>
          <w:sz w:val="28"/>
          <w:szCs w:val="28"/>
          <w:rPrChange w:id="2671" w:author="Phạm Anh Đại" w:date="2016-11-16T08:54:00Z">
            <w:rPr>
              <w:ins w:id="2672" w:author="van thang" w:date="2016-10-21T15:09:00Z"/>
              <w:rFonts w:ascii="Times New Roman" w:hAnsi="Times New Roman" w:cs="Times New Roman"/>
              <w:sz w:val="24"/>
              <w:szCs w:val="24"/>
            </w:rPr>
          </w:rPrChange>
        </w:rPr>
        <w:pPrChange w:id="2673" w:author="Biển Phan Y" w:date="2016-11-22T22:50:00Z">
          <w:pPr/>
        </w:pPrChange>
      </w:pPr>
      <w:ins w:id="2674" w:author="Phat Tran" w:date="2016-10-28T16:41:00Z">
        <w:r w:rsidRPr="00957567">
          <w:rPr>
            <w:rFonts w:ascii="Times New Roman" w:hAnsi="Times New Roman" w:cs="Times New Roman"/>
            <w:sz w:val="28"/>
            <w:szCs w:val="28"/>
            <w:rPrChange w:id="2675" w:author="Phạm Anh Đại" w:date="2016-11-16T08:54:00Z">
              <w:rPr>
                <w:rFonts w:ascii="Times New Roman" w:hAnsi="Times New Roman" w:cs="Times New Roman"/>
                <w:sz w:val="24"/>
                <w:szCs w:val="24"/>
              </w:rPr>
            </w:rPrChange>
          </w:rPr>
          <w:t xml:space="preserve">Sơ suất </w:t>
        </w:r>
      </w:ins>
      <w:ins w:id="2676" w:author="van thang" w:date="2016-10-21T15:09:00Z">
        <w:del w:id="2677" w:author="Phat Tran" w:date="2016-10-28T16:41:00Z">
          <w:r w:rsidR="00FA02FA" w:rsidRPr="00957567" w:rsidDel="00AF37C9">
            <w:rPr>
              <w:rFonts w:ascii="Times New Roman" w:hAnsi="Times New Roman" w:cs="Times New Roman"/>
              <w:sz w:val="28"/>
              <w:szCs w:val="28"/>
              <w:rPrChange w:id="2678" w:author="Phạm Anh Đại" w:date="2016-11-16T08:54:00Z">
                <w:rPr>
                  <w:rFonts w:ascii="Times New Roman" w:hAnsi="Times New Roman" w:cs="Times New Roman"/>
                  <w:sz w:val="24"/>
                  <w:szCs w:val="24"/>
                </w:rPr>
              </w:rPrChange>
            </w:rPr>
            <w:delText>Trượt</w:delText>
          </w:r>
        </w:del>
        <w:r w:rsidR="00FA02FA" w:rsidRPr="00957567">
          <w:rPr>
            <w:rFonts w:ascii="Times New Roman" w:hAnsi="Times New Roman" w:cs="Times New Roman"/>
            <w:sz w:val="28"/>
            <w:szCs w:val="28"/>
            <w:rPrChange w:id="2679" w:author="Phạm Anh Đại" w:date="2016-11-16T08:54:00Z">
              <w:rPr>
                <w:rFonts w:ascii="Times New Roman" w:hAnsi="Times New Roman" w:cs="Times New Roman"/>
                <w:sz w:val="24"/>
                <w:szCs w:val="24"/>
              </w:rPr>
            </w:rPrChange>
          </w:rPr>
          <w:t xml:space="preserve">  là kết quả của các hành động tiềm thức bị sai hướng. Sai lầm là kết quả của các cuộc thảo luận có ý thức. Các quy trình tương tự </w:t>
        </w:r>
        <w:del w:id="2680" w:author="Phat Tran" w:date="2016-10-28T16:42:00Z">
          <w:r w:rsidR="00FA02FA" w:rsidRPr="00957567" w:rsidDel="00AF37C9">
            <w:rPr>
              <w:rFonts w:ascii="Times New Roman" w:hAnsi="Times New Roman" w:cs="Times New Roman"/>
              <w:sz w:val="28"/>
              <w:szCs w:val="28"/>
              <w:rPrChange w:id="2681" w:author="Phạm Anh Đại" w:date="2016-11-16T08:54:00Z">
                <w:rPr>
                  <w:rFonts w:ascii="Times New Roman" w:hAnsi="Times New Roman" w:cs="Times New Roman"/>
                  <w:sz w:val="24"/>
                  <w:szCs w:val="24"/>
                </w:rPr>
              </w:rPrChange>
            </w:rPr>
            <w:delText xml:space="preserve">mà </w:delText>
          </w:r>
        </w:del>
        <w:r w:rsidR="00FA02FA" w:rsidRPr="00957567">
          <w:rPr>
            <w:rFonts w:ascii="Times New Roman" w:hAnsi="Times New Roman" w:cs="Times New Roman"/>
            <w:sz w:val="28"/>
            <w:szCs w:val="28"/>
            <w:rPrChange w:id="2682" w:author="Phạm Anh Đại" w:date="2016-11-16T08:54:00Z">
              <w:rPr>
                <w:rFonts w:ascii="Times New Roman" w:hAnsi="Times New Roman" w:cs="Times New Roman"/>
                <w:sz w:val="24"/>
                <w:szCs w:val="24"/>
              </w:rPr>
            </w:rPrChange>
          </w:rPr>
          <w:t xml:space="preserve">làm cho chúng </w:t>
        </w:r>
      </w:ins>
      <w:ins w:id="2683" w:author="Phat Tran" w:date="2016-10-28T16:42:00Z">
        <w:r w:rsidRPr="00957567">
          <w:rPr>
            <w:rFonts w:ascii="Times New Roman" w:hAnsi="Times New Roman" w:cs="Times New Roman"/>
            <w:sz w:val="28"/>
            <w:szCs w:val="28"/>
            <w:rPrChange w:id="2684" w:author="Phạm Anh Đại" w:date="2016-11-16T08:54:00Z">
              <w:rPr>
                <w:rFonts w:ascii="Times New Roman" w:hAnsi="Times New Roman" w:cs="Times New Roman"/>
                <w:sz w:val="24"/>
                <w:szCs w:val="24"/>
              </w:rPr>
            </w:rPrChange>
          </w:rPr>
          <w:t xml:space="preserve">ta </w:t>
        </w:r>
      </w:ins>
      <w:ins w:id="2685" w:author="van thang" w:date="2016-10-21T15:09:00Z">
        <w:del w:id="2686" w:author="Phat Tran" w:date="2016-10-28T16:42:00Z">
          <w:r w:rsidR="00FA02FA" w:rsidRPr="00957567" w:rsidDel="00AF37C9">
            <w:rPr>
              <w:rFonts w:ascii="Times New Roman" w:hAnsi="Times New Roman" w:cs="Times New Roman"/>
              <w:sz w:val="28"/>
              <w:szCs w:val="28"/>
              <w:rPrChange w:id="2687" w:author="Phạm Anh Đại" w:date="2016-11-16T08:54:00Z">
                <w:rPr>
                  <w:rFonts w:ascii="Times New Roman" w:hAnsi="Times New Roman" w:cs="Times New Roman"/>
                  <w:sz w:val="24"/>
                  <w:szCs w:val="24"/>
                </w:rPr>
              </w:rPrChange>
            </w:rPr>
            <w:delText>tôi</w:delText>
          </w:r>
        </w:del>
        <w:r w:rsidR="00FA02FA" w:rsidRPr="00957567">
          <w:rPr>
            <w:rFonts w:ascii="Times New Roman" w:hAnsi="Times New Roman" w:cs="Times New Roman"/>
            <w:sz w:val="28"/>
            <w:szCs w:val="28"/>
            <w:rPrChange w:id="2688" w:author="Phạm Anh Đại" w:date="2016-11-16T08:54:00Z">
              <w:rPr>
                <w:rFonts w:ascii="Times New Roman" w:hAnsi="Times New Roman" w:cs="Times New Roman"/>
                <w:sz w:val="24"/>
                <w:szCs w:val="24"/>
              </w:rPr>
            </w:rPrChange>
          </w:rPr>
          <w:t xml:space="preserve"> sáng tạo và </w:t>
        </w:r>
        <w:del w:id="2689" w:author="Phạm Anh Đại" w:date="2016-11-20T16:33:00Z">
          <w:r w:rsidR="00FA02FA" w:rsidRPr="00957567" w:rsidDel="00BD482E">
            <w:rPr>
              <w:rFonts w:ascii="Times New Roman" w:hAnsi="Times New Roman" w:cs="Times New Roman"/>
              <w:sz w:val="28"/>
              <w:szCs w:val="28"/>
              <w:rPrChange w:id="2690" w:author="Phạm Anh Đại" w:date="2016-11-16T08:54:00Z">
                <w:rPr>
                  <w:rFonts w:ascii="Times New Roman" w:hAnsi="Times New Roman" w:cs="Times New Roman"/>
                  <w:sz w:val="24"/>
                  <w:szCs w:val="24"/>
                </w:rPr>
              </w:rPrChange>
            </w:rPr>
            <w:delText>s</w:delText>
          </w:r>
        </w:del>
      </w:ins>
      <w:ins w:id="2691" w:author="Phạm Anh Đại" w:date="2016-11-20T16:33:00Z">
        <w:r w:rsidR="00BD482E">
          <w:rPr>
            <w:rFonts w:ascii="Times New Roman" w:hAnsi="Times New Roman" w:cs="Times New Roman"/>
            <w:sz w:val="28"/>
            <w:szCs w:val="28"/>
          </w:rPr>
          <w:t>sang suốt</w:t>
        </w:r>
      </w:ins>
      <w:ins w:id="2692" w:author="van thang" w:date="2016-10-21T15:09:00Z">
        <w:del w:id="2693" w:author="Phạm Anh Đại" w:date="2016-11-20T16:33:00Z">
          <w:r w:rsidR="00FA02FA" w:rsidRPr="00957567" w:rsidDel="00BD482E">
            <w:rPr>
              <w:rFonts w:ascii="Times New Roman" w:hAnsi="Times New Roman" w:cs="Times New Roman"/>
              <w:sz w:val="28"/>
              <w:szCs w:val="28"/>
              <w:rPrChange w:id="2694" w:author="Phạm Anh Đại" w:date="2016-11-16T08:54:00Z">
                <w:rPr>
                  <w:rFonts w:ascii="Times New Roman" w:hAnsi="Times New Roman" w:cs="Times New Roman"/>
                  <w:sz w:val="24"/>
                  <w:szCs w:val="24"/>
                </w:rPr>
              </w:rPrChange>
            </w:rPr>
            <w:delText>âu sắc</w:delText>
          </w:r>
        </w:del>
        <w:r w:rsidR="00FA02FA" w:rsidRPr="00957567">
          <w:rPr>
            <w:rFonts w:ascii="Times New Roman" w:hAnsi="Times New Roman" w:cs="Times New Roman"/>
            <w:sz w:val="28"/>
            <w:szCs w:val="28"/>
            <w:rPrChange w:id="2695" w:author="Phạm Anh Đại" w:date="2016-11-16T08:54:00Z">
              <w:rPr>
                <w:rFonts w:ascii="Times New Roman" w:hAnsi="Times New Roman" w:cs="Times New Roman"/>
                <w:sz w:val="24"/>
                <w:szCs w:val="24"/>
              </w:rPr>
            </w:rPrChange>
          </w:rPr>
          <w:t xml:space="preserve"> bằng cách cho phép chúng ta nhìn thấy mối quan hệ giữa</w:t>
        </w:r>
      </w:ins>
      <w:ins w:id="2696" w:author="Phat Tran" w:date="2016-10-28T16:42:00Z">
        <w:r w:rsidRPr="00957567">
          <w:rPr>
            <w:rFonts w:ascii="Times New Roman" w:hAnsi="Times New Roman" w:cs="Times New Roman"/>
            <w:sz w:val="28"/>
            <w:szCs w:val="28"/>
            <w:rPrChange w:id="2697" w:author="Phạm Anh Đại" w:date="2016-11-16T08:54:00Z">
              <w:rPr>
                <w:rFonts w:ascii="Times New Roman" w:hAnsi="Times New Roman" w:cs="Times New Roman"/>
                <w:sz w:val="24"/>
                <w:szCs w:val="24"/>
              </w:rPr>
            </w:rPrChange>
          </w:rPr>
          <w:t xml:space="preserve"> những thứ </w:t>
        </w:r>
      </w:ins>
      <w:ins w:id="2698" w:author="van thang" w:date="2016-10-21T15:09:00Z">
        <w:r w:rsidR="00FA02FA" w:rsidRPr="00957567">
          <w:rPr>
            <w:rFonts w:ascii="Times New Roman" w:hAnsi="Times New Roman" w:cs="Times New Roman"/>
            <w:sz w:val="28"/>
            <w:szCs w:val="28"/>
            <w:rPrChange w:id="2699" w:author="Phạm Anh Đại" w:date="2016-11-16T08:54:00Z">
              <w:rPr>
                <w:rFonts w:ascii="Times New Roman" w:hAnsi="Times New Roman" w:cs="Times New Roman"/>
                <w:sz w:val="24"/>
                <w:szCs w:val="24"/>
              </w:rPr>
            </w:rPrChange>
          </w:rPr>
          <w:t xml:space="preserve"> </w:t>
        </w:r>
        <w:del w:id="2700" w:author="Phat Tran" w:date="2016-10-28T16:42:00Z">
          <w:r w:rsidR="00FA02FA" w:rsidRPr="00957567" w:rsidDel="00AF37C9">
            <w:rPr>
              <w:rFonts w:ascii="Times New Roman" w:hAnsi="Times New Roman" w:cs="Times New Roman"/>
              <w:sz w:val="28"/>
              <w:szCs w:val="28"/>
              <w:rPrChange w:id="2701" w:author="Phạm Anh Đại" w:date="2016-11-16T08:54:00Z">
                <w:rPr>
                  <w:rFonts w:ascii="Times New Roman" w:hAnsi="Times New Roman" w:cs="Times New Roman"/>
                  <w:sz w:val="24"/>
                  <w:szCs w:val="24"/>
                </w:rPr>
              </w:rPrChange>
            </w:rPr>
            <w:delText>sự vật</w:delText>
          </w:r>
        </w:del>
        <w:r w:rsidR="00FA02FA" w:rsidRPr="00957567">
          <w:rPr>
            <w:rFonts w:ascii="Times New Roman" w:hAnsi="Times New Roman" w:cs="Times New Roman"/>
            <w:sz w:val="28"/>
            <w:szCs w:val="28"/>
            <w:rPrChange w:id="2702" w:author="Phạm Anh Đại" w:date="2016-11-16T08:54:00Z">
              <w:rPr>
                <w:rFonts w:ascii="Times New Roman" w:hAnsi="Times New Roman" w:cs="Times New Roman"/>
                <w:sz w:val="24"/>
                <w:szCs w:val="24"/>
              </w:rPr>
            </w:rPrChange>
          </w:rPr>
          <w:t xml:space="preserve"> dường như không liên quan, rằng chúng ta hãy nhảy</w:t>
        </w:r>
      </w:ins>
      <w:ins w:id="2703" w:author="Phạm Anh Đại" w:date="2016-11-20T16:33:00Z">
        <w:r w:rsidR="00BD482E">
          <w:rPr>
            <w:rFonts w:ascii="Times New Roman" w:hAnsi="Times New Roman" w:cs="Times New Roman"/>
            <w:sz w:val="28"/>
            <w:szCs w:val="28"/>
          </w:rPr>
          <w:t xml:space="preserve"> đến</w:t>
        </w:r>
      </w:ins>
      <w:ins w:id="2704" w:author="van thang" w:date="2016-10-21T15:09:00Z">
        <w:r w:rsidR="00FA02FA" w:rsidRPr="00957567">
          <w:rPr>
            <w:rFonts w:ascii="Times New Roman" w:hAnsi="Times New Roman" w:cs="Times New Roman"/>
            <w:sz w:val="28"/>
            <w:szCs w:val="28"/>
            <w:rPrChange w:id="2705" w:author="Phạm Anh Đại" w:date="2016-11-16T08:54:00Z">
              <w:rPr>
                <w:rFonts w:ascii="Times New Roman" w:hAnsi="Times New Roman" w:cs="Times New Roman"/>
                <w:sz w:val="24"/>
                <w:szCs w:val="24"/>
              </w:rPr>
            </w:rPrChange>
          </w:rPr>
          <w:t xml:space="preserve"> sửa kết luận trên cơ sở </w:t>
        </w:r>
      </w:ins>
      <w:ins w:id="2706" w:author="Phat Tran" w:date="2016-10-28T16:42:00Z">
        <w:r w:rsidRPr="00957567">
          <w:rPr>
            <w:rFonts w:ascii="Times New Roman" w:hAnsi="Times New Roman" w:cs="Times New Roman"/>
            <w:sz w:val="28"/>
            <w:szCs w:val="28"/>
            <w:rPrChange w:id="2707" w:author="Phạm Anh Đại" w:date="2016-11-16T08:54:00Z">
              <w:rPr>
                <w:rFonts w:ascii="Times New Roman" w:hAnsi="Times New Roman" w:cs="Times New Roman"/>
                <w:sz w:val="24"/>
                <w:szCs w:val="24"/>
              </w:rPr>
            </w:rPrChange>
          </w:rPr>
          <w:t xml:space="preserve">một phần </w:t>
        </w:r>
      </w:ins>
      <w:ins w:id="2708" w:author="van thang" w:date="2016-10-21T15:09:00Z">
        <w:del w:id="2709" w:author="Phat Tran" w:date="2016-10-28T16:42:00Z">
          <w:r w:rsidR="00FA02FA" w:rsidRPr="00957567" w:rsidDel="00AF37C9">
            <w:rPr>
              <w:rFonts w:ascii="Times New Roman" w:hAnsi="Times New Roman" w:cs="Times New Roman"/>
              <w:sz w:val="28"/>
              <w:szCs w:val="28"/>
              <w:rPrChange w:id="2710" w:author="Phạm Anh Đại" w:date="2016-11-16T08:54:00Z">
                <w:rPr>
                  <w:rFonts w:ascii="Times New Roman" w:hAnsi="Times New Roman" w:cs="Times New Roman"/>
                  <w:sz w:val="24"/>
                  <w:szCs w:val="24"/>
                </w:rPr>
              </w:rPrChange>
            </w:rPr>
            <w:delText>các</w:delText>
          </w:r>
        </w:del>
        <w:r w:rsidR="00FA02FA" w:rsidRPr="00957567">
          <w:rPr>
            <w:rFonts w:ascii="Times New Roman" w:hAnsi="Times New Roman" w:cs="Times New Roman"/>
            <w:sz w:val="28"/>
            <w:szCs w:val="28"/>
            <w:rPrChange w:id="2711" w:author="Phạm Anh Đại" w:date="2016-11-16T08:54:00Z">
              <w:rPr>
                <w:rFonts w:ascii="Times New Roman" w:hAnsi="Times New Roman" w:cs="Times New Roman"/>
                <w:sz w:val="24"/>
                <w:szCs w:val="24"/>
              </w:rPr>
            </w:rPrChange>
          </w:rPr>
          <w:t xml:space="preserve"> bằng chứng </w:t>
        </w:r>
        <w:del w:id="2712" w:author="Phat Tran" w:date="2016-10-28T16:42:00Z">
          <w:r w:rsidR="00FA02FA" w:rsidRPr="00957567" w:rsidDel="00AF37C9">
            <w:rPr>
              <w:rFonts w:ascii="Times New Roman" w:hAnsi="Times New Roman" w:cs="Times New Roman"/>
              <w:sz w:val="28"/>
              <w:szCs w:val="28"/>
              <w:rPrChange w:id="2713" w:author="Phạm Anh Đại" w:date="2016-11-16T08:54:00Z">
                <w:rPr>
                  <w:rFonts w:ascii="Times New Roman" w:hAnsi="Times New Roman" w:cs="Times New Roman"/>
                  <w:sz w:val="24"/>
                  <w:szCs w:val="24"/>
                </w:rPr>
              </w:rPrChange>
            </w:rPr>
            <w:delText xml:space="preserve">một phần </w:delText>
          </w:r>
        </w:del>
        <w:r w:rsidR="00FA02FA" w:rsidRPr="00957567">
          <w:rPr>
            <w:rFonts w:ascii="Times New Roman" w:hAnsi="Times New Roman" w:cs="Times New Roman"/>
            <w:sz w:val="28"/>
            <w:szCs w:val="28"/>
            <w:rPrChange w:id="2714" w:author="Phạm Anh Đại" w:date="2016-11-16T08:54:00Z">
              <w:rPr>
                <w:rFonts w:ascii="Times New Roman" w:hAnsi="Times New Roman" w:cs="Times New Roman"/>
                <w:sz w:val="24"/>
                <w:szCs w:val="24"/>
              </w:rPr>
            </w:rPrChange>
          </w:rPr>
          <w:t>hoặc thậm chí bị lỗi, cũng dẫn đến những sai lầm.</w:t>
        </w:r>
      </w:ins>
      <w:ins w:id="2715" w:author="Phat Tran" w:date="2016-10-28T16:42:00Z">
        <w:r w:rsidRPr="00957567">
          <w:rPr>
            <w:rFonts w:ascii="Times New Roman" w:hAnsi="Times New Roman" w:cs="Times New Roman"/>
            <w:sz w:val="28"/>
            <w:szCs w:val="28"/>
            <w:rPrChange w:id="2716" w:author="Phạm Anh Đại" w:date="2016-11-16T08:54:00Z">
              <w:rPr>
                <w:rFonts w:ascii="Times New Roman" w:hAnsi="Times New Roman" w:cs="Times New Roman"/>
                <w:sz w:val="24"/>
                <w:szCs w:val="24"/>
              </w:rPr>
            </w:rPrChange>
          </w:rPr>
          <w:t xml:space="preserve"> Khả năng</w:t>
        </w:r>
      </w:ins>
      <w:ins w:id="2717" w:author="van thang" w:date="2016-10-21T15:09:00Z">
        <w:r w:rsidR="00FA02FA" w:rsidRPr="00957567">
          <w:rPr>
            <w:rFonts w:ascii="Times New Roman" w:hAnsi="Times New Roman" w:cs="Times New Roman"/>
            <w:sz w:val="28"/>
            <w:szCs w:val="28"/>
            <w:rPrChange w:id="2718" w:author="Phạm Anh Đại" w:date="2016-11-16T08:54:00Z">
              <w:rPr>
                <w:rFonts w:ascii="Times New Roman" w:hAnsi="Times New Roman" w:cs="Times New Roman"/>
                <w:sz w:val="24"/>
                <w:szCs w:val="24"/>
              </w:rPr>
            </w:rPrChange>
          </w:rPr>
          <w:t xml:space="preserve"> </w:t>
        </w:r>
        <w:del w:id="2719" w:author="Phat Tran" w:date="2016-10-28T16:42:00Z">
          <w:r w:rsidR="00FA02FA" w:rsidRPr="00957567" w:rsidDel="00AF37C9">
            <w:rPr>
              <w:rFonts w:ascii="Times New Roman" w:hAnsi="Times New Roman" w:cs="Times New Roman"/>
              <w:sz w:val="28"/>
              <w:szCs w:val="28"/>
              <w:rPrChange w:id="2720" w:author="Phạm Anh Đại" w:date="2016-11-16T08:54:00Z">
                <w:rPr>
                  <w:rFonts w:ascii="Times New Roman" w:hAnsi="Times New Roman" w:cs="Times New Roman"/>
                  <w:sz w:val="24"/>
                  <w:szCs w:val="24"/>
                </w:rPr>
              </w:rPrChange>
            </w:rPr>
            <w:delText xml:space="preserve">khả năng </w:delText>
          </w:r>
        </w:del>
        <w:r w:rsidR="00FA02FA" w:rsidRPr="00957567">
          <w:rPr>
            <w:rFonts w:ascii="Times New Roman" w:hAnsi="Times New Roman" w:cs="Times New Roman"/>
            <w:sz w:val="28"/>
            <w:szCs w:val="28"/>
            <w:rPrChange w:id="2721" w:author="Phạm Anh Đại" w:date="2016-11-16T08:54:00Z">
              <w:rPr>
                <w:rFonts w:ascii="Times New Roman" w:hAnsi="Times New Roman" w:cs="Times New Roman"/>
                <w:sz w:val="24"/>
                <w:szCs w:val="24"/>
              </w:rPr>
            </w:rPrChange>
          </w:rPr>
          <w:t>của chúng tôi để khái quát từ</w:t>
        </w:r>
      </w:ins>
      <w:ins w:id="2722" w:author="Phạm Anh Đại" w:date="2016-11-20T16:34:00Z">
        <w:r w:rsidR="00BD482E">
          <w:rPr>
            <w:rFonts w:ascii="Times New Roman" w:hAnsi="Times New Roman" w:cs="Times New Roman"/>
            <w:sz w:val="28"/>
            <w:szCs w:val="28"/>
          </w:rPr>
          <w:t xml:space="preserve"> lượng</w:t>
        </w:r>
      </w:ins>
      <w:ins w:id="2723" w:author="van thang" w:date="2016-10-21T15:09:00Z">
        <w:r w:rsidR="00FA02FA" w:rsidRPr="00957567">
          <w:rPr>
            <w:rFonts w:ascii="Times New Roman" w:hAnsi="Times New Roman" w:cs="Times New Roman"/>
            <w:sz w:val="28"/>
            <w:szCs w:val="28"/>
            <w:rPrChange w:id="2724" w:author="Phạm Anh Đại" w:date="2016-11-16T08:54:00Z">
              <w:rPr>
                <w:rFonts w:ascii="Times New Roman" w:hAnsi="Times New Roman" w:cs="Times New Roman"/>
                <w:sz w:val="24"/>
                <w:szCs w:val="24"/>
              </w:rPr>
            </w:rPrChange>
          </w:rPr>
          <w:t xml:space="preserve"> nhỏ</w:t>
        </w:r>
        <w:del w:id="2725" w:author="Phạm Anh Đại" w:date="2016-11-20T16:34:00Z">
          <w:r w:rsidR="00FA02FA" w:rsidRPr="00957567" w:rsidDel="00BD482E">
            <w:rPr>
              <w:rFonts w:ascii="Times New Roman" w:hAnsi="Times New Roman" w:cs="Times New Roman"/>
              <w:sz w:val="28"/>
              <w:szCs w:val="28"/>
              <w:rPrChange w:id="2726" w:author="Phạm Anh Đại" w:date="2016-11-16T08:54:00Z">
                <w:rPr>
                  <w:rFonts w:ascii="Times New Roman" w:hAnsi="Times New Roman" w:cs="Times New Roman"/>
                  <w:sz w:val="24"/>
                  <w:szCs w:val="24"/>
                </w:rPr>
              </w:rPrChange>
            </w:rPr>
            <w:delText xml:space="preserve"> lượng</w:delText>
          </w:r>
        </w:del>
        <w:r w:rsidR="00FA02FA" w:rsidRPr="00957567">
          <w:rPr>
            <w:rFonts w:ascii="Times New Roman" w:hAnsi="Times New Roman" w:cs="Times New Roman"/>
            <w:sz w:val="28"/>
            <w:szCs w:val="28"/>
            <w:rPrChange w:id="2727" w:author="Phạm Anh Đại" w:date="2016-11-16T08:54:00Z">
              <w:rPr>
                <w:rFonts w:ascii="Times New Roman" w:hAnsi="Times New Roman" w:cs="Times New Roman"/>
                <w:sz w:val="24"/>
                <w:szCs w:val="24"/>
              </w:rPr>
            </w:rPrChange>
          </w:rPr>
          <w:t xml:space="preserve"> thông tin sẽ giúp rất nhiều trong tình hình mới; nhưng đôi khi chúng ta khái quát hóa quá nhanh, phân loại một tình hình mới tương tự</w:t>
        </w:r>
      </w:ins>
      <w:ins w:id="2728" w:author="Phat Tran" w:date="2016-10-28T16:43:00Z">
        <w:r w:rsidRPr="00957567">
          <w:rPr>
            <w:rFonts w:ascii="Times New Roman" w:hAnsi="Times New Roman" w:cs="Times New Roman"/>
            <w:sz w:val="28"/>
            <w:szCs w:val="28"/>
            <w:rPrChange w:id="2729" w:author="Phạm Anh Đại" w:date="2016-11-16T08:54:00Z">
              <w:rPr>
                <w:rFonts w:ascii="Times New Roman" w:hAnsi="Times New Roman" w:cs="Times New Roman"/>
                <w:sz w:val="24"/>
                <w:szCs w:val="24"/>
              </w:rPr>
            </w:rPrChange>
          </w:rPr>
          <w:t xml:space="preserve"> khi với một cái cũ</w:t>
        </w:r>
      </w:ins>
      <w:ins w:id="2730" w:author="van thang" w:date="2016-10-21T15:09:00Z">
        <w:del w:id="2731" w:author="Phat Tran" w:date="2016-10-28T16:43:00Z">
          <w:r w:rsidR="00FA02FA" w:rsidRPr="00957567" w:rsidDel="00AF37C9">
            <w:rPr>
              <w:rFonts w:ascii="Times New Roman" w:hAnsi="Times New Roman" w:cs="Times New Roman"/>
              <w:sz w:val="28"/>
              <w:szCs w:val="28"/>
              <w:rPrChange w:id="2732" w:author="Phạm Anh Đại" w:date="2016-11-16T08:54:00Z">
                <w:rPr>
                  <w:rFonts w:ascii="Times New Roman" w:hAnsi="Times New Roman" w:cs="Times New Roman"/>
                  <w:sz w:val="24"/>
                  <w:szCs w:val="24"/>
                </w:rPr>
              </w:rPrChange>
            </w:rPr>
            <w:delText xml:space="preserve"> với một tuổi khi</w:delText>
          </w:r>
        </w:del>
        <w:r w:rsidR="00FA02FA" w:rsidRPr="00957567">
          <w:rPr>
            <w:rFonts w:ascii="Times New Roman" w:hAnsi="Times New Roman" w:cs="Times New Roman"/>
            <w:sz w:val="28"/>
            <w:szCs w:val="28"/>
            <w:rPrChange w:id="2733" w:author="Phạm Anh Đại" w:date="2016-11-16T08:54:00Z">
              <w:rPr>
                <w:rFonts w:ascii="Times New Roman" w:hAnsi="Times New Roman" w:cs="Times New Roman"/>
                <w:sz w:val="24"/>
                <w:szCs w:val="24"/>
              </w:rPr>
            </w:rPrChange>
          </w:rPr>
          <w:t xml:space="preserve">, trên thực tế, có sự khác biệt đáng kể. Điều này dẫn đến những sai lầm đó có thể khó khăn để khám phá, để </w:t>
        </w:r>
        <w:del w:id="2734" w:author="Phat Tran" w:date="2016-10-28T16:43:00Z">
          <w:r w:rsidR="00FA02FA" w:rsidRPr="00957567" w:rsidDel="00AF37C9">
            <w:rPr>
              <w:rFonts w:ascii="Times New Roman" w:hAnsi="Times New Roman" w:cs="Times New Roman"/>
              <w:sz w:val="28"/>
              <w:szCs w:val="28"/>
              <w:rPrChange w:id="2735" w:author="Phạm Anh Đại" w:date="2016-11-16T08:54:00Z">
                <w:rPr>
                  <w:rFonts w:ascii="Times New Roman" w:hAnsi="Times New Roman" w:cs="Times New Roman"/>
                  <w:sz w:val="24"/>
                  <w:szCs w:val="24"/>
                </w:rPr>
              </w:rPrChange>
            </w:rPr>
            <w:delText>mình</w:delText>
          </w:r>
        </w:del>
        <w:r w:rsidR="00FA02FA" w:rsidRPr="00957567">
          <w:rPr>
            <w:rFonts w:ascii="Times New Roman" w:hAnsi="Times New Roman" w:cs="Times New Roman"/>
            <w:sz w:val="28"/>
            <w:szCs w:val="28"/>
            <w:rPrChange w:id="2736" w:author="Phạm Anh Đại" w:date="2016-11-16T08:54:00Z">
              <w:rPr>
                <w:rFonts w:ascii="Times New Roman" w:hAnsi="Times New Roman" w:cs="Times New Roman"/>
                <w:sz w:val="24"/>
                <w:szCs w:val="24"/>
              </w:rPr>
            </w:rPrChange>
          </w:rPr>
          <w:t xml:space="preserve"> loại bỏ</w:t>
        </w:r>
      </w:ins>
      <w:ins w:id="2737" w:author="Phat Tran" w:date="2016-10-28T16:43:00Z">
        <w:r w:rsidRPr="00957567">
          <w:rPr>
            <w:rFonts w:ascii="Times New Roman" w:hAnsi="Times New Roman" w:cs="Times New Roman"/>
            <w:sz w:val="28"/>
            <w:szCs w:val="28"/>
            <w:rPrChange w:id="2738" w:author="Phạm Anh Đại" w:date="2016-11-16T08:54:00Z">
              <w:rPr>
                <w:rFonts w:ascii="Times New Roman" w:hAnsi="Times New Roman" w:cs="Times New Roman"/>
                <w:sz w:val="24"/>
                <w:szCs w:val="24"/>
              </w:rPr>
            </w:rPrChange>
          </w:rPr>
          <w:t xml:space="preserve"> đơn độc</w:t>
        </w:r>
      </w:ins>
      <w:ins w:id="2739" w:author="van thang" w:date="2016-10-21T15:09:00Z">
        <w:r w:rsidR="00FA02FA" w:rsidRPr="00957567">
          <w:rPr>
            <w:rFonts w:ascii="Times New Roman" w:hAnsi="Times New Roman" w:cs="Times New Roman"/>
            <w:sz w:val="28"/>
            <w:szCs w:val="28"/>
            <w:rPrChange w:id="2740" w:author="Phạm Anh Đại" w:date="2016-11-16T08:54:00Z">
              <w:rPr>
                <w:rFonts w:ascii="Times New Roman" w:hAnsi="Times New Roman" w:cs="Times New Roman"/>
                <w:sz w:val="24"/>
                <w:szCs w:val="24"/>
              </w:rPr>
            </w:rPrChange>
          </w:rPr>
          <w:t>.</w:t>
        </w:r>
      </w:ins>
    </w:p>
    <w:p w14:paraId="3E8C8015" w14:textId="74299E2B" w:rsidR="00FA02FA" w:rsidRPr="00957567" w:rsidRDefault="00AF37C9">
      <w:pPr>
        <w:jc w:val="both"/>
        <w:rPr>
          <w:ins w:id="2741" w:author="van thang" w:date="2016-10-21T15:09:00Z"/>
          <w:rFonts w:ascii="Times New Roman" w:hAnsi="Times New Roman" w:cs="Times New Roman"/>
          <w:b/>
          <w:sz w:val="28"/>
          <w:szCs w:val="28"/>
          <w:rPrChange w:id="2742" w:author="Phạm Anh Đại" w:date="2016-11-16T08:54:00Z">
            <w:rPr>
              <w:ins w:id="2743" w:author="van thang" w:date="2016-10-21T15:09:00Z"/>
              <w:rFonts w:ascii="Times New Roman" w:hAnsi="Times New Roman" w:cs="Times New Roman"/>
              <w:b/>
              <w:sz w:val="24"/>
              <w:szCs w:val="24"/>
            </w:rPr>
          </w:rPrChange>
        </w:rPr>
        <w:pPrChange w:id="2744" w:author="Biển Phan Y" w:date="2016-11-22T22:50:00Z">
          <w:pPr/>
        </w:pPrChange>
      </w:pPr>
      <w:ins w:id="2745" w:author="Phat Tran" w:date="2016-10-28T16:43:00Z">
        <w:r w:rsidRPr="00957567">
          <w:rPr>
            <w:rFonts w:ascii="Times New Roman" w:hAnsi="Times New Roman" w:cs="Times New Roman"/>
            <w:b/>
            <w:sz w:val="28"/>
            <w:szCs w:val="28"/>
            <w:rPrChange w:id="2746" w:author="Phạm Anh Đại" w:date="2016-11-16T08:54:00Z">
              <w:rPr>
                <w:rFonts w:ascii="Times New Roman" w:hAnsi="Times New Roman" w:cs="Times New Roman"/>
                <w:b/>
                <w:sz w:val="24"/>
                <w:szCs w:val="24"/>
              </w:rPr>
            </w:rPrChange>
          </w:rPr>
          <w:t xml:space="preserve">Các phân loại của lỗi sơ suất </w:t>
        </w:r>
      </w:ins>
      <w:ins w:id="2747" w:author="van thang" w:date="2016-10-21T15:09:00Z">
        <w:del w:id="2748" w:author="Phat Tran" w:date="2016-10-28T16:43:00Z">
          <w:r w:rsidR="00FA02FA" w:rsidRPr="00957567" w:rsidDel="00AF37C9">
            <w:rPr>
              <w:rFonts w:ascii="Times New Roman" w:hAnsi="Times New Roman" w:cs="Times New Roman"/>
              <w:b/>
              <w:sz w:val="28"/>
              <w:szCs w:val="28"/>
              <w:rPrChange w:id="2749" w:author="Phạm Anh Đại" w:date="2016-11-16T08:54:00Z">
                <w:rPr>
                  <w:rFonts w:ascii="Times New Roman" w:hAnsi="Times New Roman" w:cs="Times New Roman"/>
                  <w:b/>
                  <w:sz w:val="24"/>
                  <w:szCs w:val="24"/>
                </w:rPr>
              </w:rPrChange>
            </w:rPr>
            <w:delText>Phân loại các loại trượt</w:delText>
          </w:r>
        </w:del>
        <w:r w:rsidR="00FA02FA" w:rsidRPr="00957567">
          <w:rPr>
            <w:rFonts w:ascii="Times New Roman" w:hAnsi="Times New Roman" w:cs="Times New Roman"/>
            <w:b/>
            <w:sz w:val="28"/>
            <w:szCs w:val="28"/>
            <w:rPrChange w:id="2750" w:author="Phạm Anh Đại" w:date="2016-11-16T08:54:00Z">
              <w:rPr>
                <w:rFonts w:ascii="Times New Roman" w:hAnsi="Times New Roman" w:cs="Times New Roman"/>
                <w:b/>
                <w:sz w:val="24"/>
                <w:szCs w:val="24"/>
              </w:rPr>
            </w:rPrChange>
          </w:rPr>
          <w:t>:</w:t>
        </w:r>
      </w:ins>
    </w:p>
    <w:p w14:paraId="2F1A7E32" w14:textId="6724C0FC" w:rsidR="00FA02FA" w:rsidRPr="00957567" w:rsidRDefault="00FA02FA">
      <w:pPr>
        <w:jc w:val="both"/>
        <w:rPr>
          <w:ins w:id="2751" w:author="van thang" w:date="2016-10-21T15:09:00Z"/>
          <w:rFonts w:ascii="Times New Roman" w:hAnsi="Times New Roman" w:cs="Times New Roman"/>
          <w:sz w:val="28"/>
          <w:szCs w:val="28"/>
          <w:rPrChange w:id="2752" w:author="Phạm Anh Đại" w:date="2016-11-16T08:54:00Z">
            <w:rPr>
              <w:ins w:id="2753" w:author="van thang" w:date="2016-10-21T15:09:00Z"/>
              <w:rFonts w:ascii="Times New Roman" w:hAnsi="Times New Roman" w:cs="Times New Roman"/>
              <w:sz w:val="24"/>
              <w:szCs w:val="24"/>
            </w:rPr>
          </w:rPrChange>
        </w:rPr>
        <w:pPrChange w:id="2754" w:author="Biển Phan Y" w:date="2016-11-22T22:50:00Z">
          <w:pPr/>
        </w:pPrChange>
      </w:pPr>
      <w:ins w:id="2755" w:author="van thang" w:date="2016-10-21T15:09:00Z">
        <w:r w:rsidRPr="00957567">
          <w:rPr>
            <w:rFonts w:ascii="Times New Roman" w:hAnsi="Times New Roman" w:cs="Times New Roman"/>
            <w:sz w:val="28"/>
            <w:szCs w:val="28"/>
            <w:rPrChange w:id="2756" w:author="Phạm Anh Đại" w:date="2016-11-16T08:54:00Z">
              <w:rPr>
                <w:rFonts w:ascii="Times New Roman" w:hAnsi="Times New Roman" w:cs="Times New Roman"/>
                <w:sz w:val="24"/>
                <w:szCs w:val="24"/>
              </w:rPr>
            </w:rPrChange>
          </w:rPr>
          <w:t xml:space="preserve">Một đồng nghiệp đã báo cáo rằng </w:t>
        </w:r>
      </w:ins>
      <w:ins w:id="2757" w:author="Phat Tran" w:date="2016-10-28T16:44:00Z">
        <w:r w:rsidR="00AF37C9" w:rsidRPr="00957567">
          <w:rPr>
            <w:rFonts w:ascii="Times New Roman" w:hAnsi="Times New Roman" w:cs="Times New Roman"/>
            <w:sz w:val="28"/>
            <w:szCs w:val="28"/>
            <w:rPrChange w:id="2758" w:author="Phạm Anh Đại" w:date="2016-11-16T08:54:00Z">
              <w:rPr>
                <w:rFonts w:ascii="Times New Roman" w:hAnsi="Times New Roman" w:cs="Times New Roman"/>
                <w:sz w:val="24"/>
                <w:szCs w:val="24"/>
              </w:rPr>
            </w:rPrChange>
          </w:rPr>
          <w:t xml:space="preserve">anh ấy </w:t>
        </w:r>
      </w:ins>
      <w:ins w:id="2759" w:author="van thang" w:date="2016-10-21T15:09:00Z">
        <w:del w:id="2760" w:author="Phat Tran" w:date="2016-10-28T16:44:00Z">
          <w:r w:rsidRPr="00957567" w:rsidDel="00AF37C9">
            <w:rPr>
              <w:rFonts w:ascii="Times New Roman" w:hAnsi="Times New Roman" w:cs="Times New Roman"/>
              <w:sz w:val="28"/>
              <w:szCs w:val="28"/>
              <w:rPrChange w:id="2761" w:author="Phạm Anh Đại" w:date="2016-11-16T08:54:00Z">
                <w:rPr>
                  <w:rFonts w:ascii="Times New Roman" w:hAnsi="Times New Roman" w:cs="Times New Roman"/>
                  <w:sz w:val="24"/>
                  <w:szCs w:val="24"/>
                </w:rPr>
              </w:rPrChange>
            </w:rPr>
            <w:delText xml:space="preserve">ông </w:delText>
          </w:r>
        </w:del>
        <w:r w:rsidRPr="00957567">
          <w:rPr>
            <w:rFonts w:ascii="Times New Roman" w:hAnsi="Times New Roman" w:cs="Times New Roman"/>
            <w:sz w:val="28"/>
            <w:szCs w:val="28"/>
            <w:rPrChange w:id="2762" w:author="Phạm Anh Đại" w:date="2016-11-16T08:54:00Z">
              <w:rPr>
                <w:rFonts w:ascii="Times New Roman" w:hAnsi="Times New Roman" w:cs="Times New Roman"/>
                <w:sz w:val="24"/>
                <w:szCs w:val="24"/>
              </w:rPr>
            </w:rPrChange>
          </w:rPr>
          <w:t>đã đi đến chiếc xe của mình lái xe đi làm.</w:t>
        </w:r>
        <w:del w:id="2763" w:author="Biển Phan Y" w:date="2016-11-23T22:14:00Z">
          <w:r w:rsidRPr="00957567" w:rsidDel="000D49AC">
            <w:rPr>
              <w:rFonts w:ascii="Times New Roman" w:hAnsi="Times New Roman" w:cs="Times New Roman"/>
              <w:sz w:val="28"/>
              <w:szCs w:val="28"/>
              <w:rPrChange w:id="2764" w:author="Phạm Anh Đại" w:date="2016-11-16T08:54:00Z">
                <w:rPr>
                  <w:rFonts w:ascii="Times New Roman" w:hAnsi="Times New Roman" w:cs="Times New Roman"/>
                  <w:sz w:val="24"/>
                  <w:szCs w:val="24"/>
                </w:rPr>
              </w:rPrChange>
            </w:rPr>
            <w:delText xml:space="preserve"> như</w:delText>
          </w:r>
        </w:del>
      </w:ins>
      <w:ins w:id="2765" w:author="Biển Phan Y" w:date="2016-11-23T22:14:00Z">
        <w:r w:rsidR="000D49AC">
          <w:rPr>
            <w:rFonts w:ascii="Times New Roman" w:hAnsi="Times New Roman" w:cs="Times New Roman"/>
            <w:sz w:val="28"/>
            <w:szCs w:val="28"/>
          </w:rPr>
          <w:t xml:space="preserve"> Khi</w:t>
        </w:r>
      </w:ins>
      <w:ins w:id="2766" w:author="van thang" w:date="2016-10-21T15:09:00Z">
        <w:r w:rsidRPr="00957567">
          <w:rPr>
            <w:rFonts w:ascii="Times New Roman" w:hAnsi="Times New Roman" w:cs="Times New Roman"/>
            <w:sz w:val="28"/>
            <w:szCs w:val="28"/>
            <w:rPrChange w:id="2767" w:author="Phạm Anh Đại" w:date="2016-11-16T08:54:00Z">
              <w:rPr>
                <w:rFonts w:ascii="Times New Roman" w:hAnsi="Times New Roman" w:cs="Times New Roman"/>
                <w:sz w:val="24"/>
                <w:szCs w:val="24"/>
              </w:rPr>
            </w:rPrChange>
          </w:rPr>
          <w:t xml:space="preserve"> </w:t>
        </w:r>
      </w:ins>
      <w:ins w:id="2768" w:author="Phat Tran" w:date="2016-10-28T16:44:00Z">
        <w:r w:rsidR="00AF37C9" w:rsidRPr="00957567">
          <w:rPr>
            <w:rFonts w:ascii="Times New Roman" w:hAnsi="Times New Roman" w:cs="Times New Roman"/>
            <w:sz w:val="28"/>
            <w:szCs w:val="28"/>
            <w:rPrChange w:id="2769" w:author="Phạm Anh Đại" w:date="2016-11-16T08:54:00Z">
              <w:rPr>
                <w:rFonts w:ascii="Times New Roman" w:hAnsi="Times New Roman" w:cs="Times New Roman"/>
                <w:sz w:val="24"/>
                <w:szCs w:val="24"/>
              </w:rPr>
            </w:rPrChange>
          </w:rPr>
          <w:t xml:space="preserve">anh ấy </w:t>
        </w:r>
      </w:ins>
      <w:ins w:id="2770" w:author="van thang" w:date="2016-10-21T15:09:00Z">
        <w:del w:id="2771" w:author="Phat Tran" w:date="2016-10-28T16:44:00Z">
          <w:r w:rsidRPr="00957567" w:rsidDel="00AF37C9">
            <w:rPr>
              <w:rFonts w:ascii="Times New Roman" w:hAnsi="Times New Roman" w:cs="Times New Roman"/>
              <w:sz w:val="28"/>
              <w:szCs w:val="28"/>
              <w:rPrChange w:id="2772" w:author="Phạm Anh Đại" w:date="2016-11-16T08:54:00Z">
                <w:rPr>
                  <w:rFonts w:ascii="Times New Roman" w:hAnsi="Times New Roman" w:cs="Times New Roman"/>
                  <w:sz w:val="24"/>
                  <w:szCs w:val="24"/>
                </w:rPr>
              </w:rPrChange>
            </w:rPr>
            <w:delText xml:space="preserve">ông </w:delText>
          </w:r>
        </w:del>
        <w:r w:rsidRPr="00957567">
          <w:rPr>
            <w:rFonts w:ascii="Times New Roman" w:hAnsi="Times New Roman" w:cs="Times New Roman"/>
            <w:sz w:val="28"/>
            <w:szCs w:val="28"/>
            <w:rPrChange w:id="2773" w:author="Phạm Anh Đại" w:date="2016-11-16T08:54:00Z">
              <w:rPr>
                <w:rFonts w:ascii="Times New Roman" w:hAnsi="Times New Roman" w:cs="Times New Roman"/>
                <w:sz w:val="24"/>
                <w:szCs w:val="24"/>
              </w:rPr>
            </w:rPrChange>
          </w:rPr>
          <w:t xml:space="preserve">lên xe đi, anh </w:t>
        </w:r>
      </w:ins>
      <w:ins w:id="2774" w:author="Phat Tran" w:date="2016-10-28T16:44:00Z">
        <w:r w:rsidR="00AF37C9" w:rsidRPr="00957567">
          <w:rPr>
            <w:rFonts w:ascii="Times New Roman" w:hAnsi="Times New Roman" w:cs="Times New Roman"/>
            <w:sz w:val="28"/>
            <w:szCs w:val="28"/>
            <w:rPrChange w:id="2775" w:author="Phạm Anh Đại" w:date="2016-11-16T08:54:00Z">
              <w:rPr>
                <w:rFonts w:ascii="Times New Roman" w:hAnsi="Times New Roman" w:cs="Times New Roman"/>
                <w:sz w:val="24"/>
                <w:szCs w:val="24"/>
              </w:rPr>
            </w:rPrChange>
          </w:rPr>
          <w:t xml:space="preserve">ấy </w:t>
        </w:r>
      </w:ins>
      <w:ins w:id="2776" w:author="van thang" w:date="2016-10-21T15:09:00Z">
        <w:r w:rsidRPr="00957567">
          <w:rPr>
            <w:rFonts w:ascii="Times New Roman" w:hAnsi="Times New Roman" w:cs="Times New Roman"/>
            <w:sz w:val="28"/>
            <w:szCs w:val="28"/>
            <w:rPrChange w:id="2777" w:author="Phạm Anh Đại" w:date="2016-11-16T08:54:00Z">
              <w:rPr>
                <w:rFonts w:ascii="Times New Roman" w:hAnsi="Times New Roman" w:cs="Times New Roman"/>
                <w:sz w:val="24"/>
                <w:szCs w:val="24"/>
              </w:rPr>
            </w:rPrChange>
          </w:rPr>
          <w:t>nhận ra rằng anh</w:t>
        </w:r>
      </w:ins>
      <w:ins w:id="2778" w:author="Phat Tran" w:date="2016-10-28T16:44:00Z">
        <w:r w:rsidR="00AF37C9" w:rsidRPr="00957567">
          <w:rPr>
            <w:rFonts w:ascii="Times New Roman" w:hAnsi="Times New Roman" w:cs="Times New Roman"/>
            <w:sz w:val="28"/>
            <w:szCs w:val="28"/>
            <w:rPrChange w:id="2779" w:author="Phạm Anh Đại" w:date="2016-11-16T08:54:00Z">
              <w:rPr>
                <w:rFonts w:ascii="Times New Roman" w:hAnsi="Times New Roman" w:cs="Times New Roman"/>
                <w:sz w:val="24"/>
                <w:szCs w:val="24"/>
              </w:rPr>
            </w:rPrChange>
          </w:rPr>
          <w:t xml:space="preserve"> ấy</w:t>
        </w:r>
      </w:ins>
      <w:ins w:id="2780" w:author="van thang" w:date="2016-10-21T15:09:00Z">
        <w:r w:rsidRPr="00957567">
          <w:rPr>
            <w:rFonts w:ascii="Times New Roman" w:hAnsi="Times New Roman" w:cs="Times New Roman"/>
            <w:sz w:val="28"/>
            <w:szCs w:val="28"/>
            <w:rPrChange w:id="2781" w:author="Phạm Anh Đại" w:date="2016-11-16T08:54:00Z">
              <w:rPr>
                <w:rFonts w:ascii="Times New Roman" w:hAnsi="Times New Roman" w:cs="Times New Roman"/>
                <w:sz w:val="24"/>
                <w:szCs w:val="24"/>
              </w:rPr>
            </w:rPrChange>
          </w:rPr>
          <w:t xml:space="preserve"> đã quên chiếc cặp của mình, do đó,</w:t>
        </w:r>
      </w:ins>
      <w:ins w:id="2782" w:author="Phat Tran" w:date="2016-10-28T16:44:00Z">
        <w:r w:rsidR="00AF37C9" w:rsidRPr="00957567">
          <w:rPr>
            <w:rFonts w:ascii="Times New Roman" w:hAnsi="Times New Roman" w:cs="Times New Roman"/>
            <w:sz w:val="28"/>
            <w:szCs w:val="28"/>
            <w:rPrChange w:id="2783" w:author="Phạm Anh Đại" w:date="2016-11-16T08:54:00Z">
              <w:rPr>
                <w:rFonts w:ascii="Times New Roman" w:hAnsi="Times New Roman" w:cs="Times New Roman"/>
                <w:sz w:val="24"/>
                <w:szCs w:val="24"/>
              </w:rPr>
            </w:rPrChange>
          </w:rPr>
          <w:t xml:space="preserve"> </w:t>
        </w:r>
      </w:ins>
      <w:ins w:id="2784" w:author="Biển Phan Y" w:date="2016-11-23T22:14:00Z">
        <w:r w:rsidR="000D49AC">
          <w:rPr>
            <w:rFonts w:ascii="Times New Roman" w:hAnsi="Times New Roman" w:cs="Times New Roman"/>
            <w:sz w:val="28"/>
            <w:szCs w:val="28"/>
          </w:rPr>
          <w:t>anh</w:t>
        </w:r>
      </w:ins>
      <w:ins w:id="2785" w:author="Phat Tran" w:date="2016-10-28T16:44:00Z">
        <w:r w:rsidR="00AF37C9" w:rsidRPr="00957567">
          <w:rPr>
            <w:rFonts w:ascii="Times New Roman" w:hAnsi="Times New Roman" w:cs="Times New Roman"/>
            <w:sz w:val="28"/>
            <w:szCs w:val="28"/>
            <w:rPrChange w:id="2786" w:author="Phạm Anh Đại" w:date="2016-11-16T08:54:00Z">
              <w:rPr>
                <w:rFonts w:ascii="Times New Roman" w:hAnsi="Times New Roman" w:cs="Times New Roman"/>
                <w:sz w:val="24"/>
                <w:szCs w:val="24"/>
              </w:rPr>
            </w:rPrChange>
          </w:rPr>
          <w:t xml:space="preserve"> ấy </w:t>
        </w:r>
      </w:ins>
      <w:ins w:id="2787" w:author="van thang" w:date="2016-10-21T15:09:00Z">
        <w:del w:id="2788" w:author="Phat Tran" w:date="2016-10-28T16:44:00Z">
          <w:r w:rsidRPr="00957567" w:rsidDel="00AF37C9">
            <w:rPr>
              <w:rFonts w:ascii="Times New Roman" w:hAnsi="Times New Roman" w:cs="Times New Roman"/>
              <w:sz w:val="28"/>
              <w:szCs w:val="28"/>
              <w:rPrChange w:id="2789" w:author="Phạm Anh Đại" w:date="2016-11-16T08:54:00Z">
                <w:rPr>
                  <w:rFonts w:ascii="Times New Roman" w:hAnsi="Times New Roman" w:cs="Times New Roman"/>
                  <w:sz w:val="24"/>
                  <w:szCs w:val="24"/>
                </w:rPr>
              </w:rPrChange>
            </w:rPr>
            <w:delText xml:space="preserve"> ông quay </w:delText>
          </w:r>
        </w:del>
      </w:ins>
      <w:ins w:id="2790" w:author="Phat Tran" w:date="2016-10-28T16:44:00Z">
        <w:r w:rsidR="00AF37C9" w:rsidRPr="00957567">
          <w:rPr>
            <w:rFonts w:ascii="Times New Roman" w:hAnsi="Times New Roman" w:cs="Times New Roman"/>
            <w:sz w:val="28"/>
            <w:szCs w:val="28"/>
            <w:rPrChange w:id="2791" w:author="Phạm Anh Đại" w:date="2016-11-16T08:54:00Z">
              <w:rPr>
                <w:rFonts w:ascii="Times New Roman" w:hAnsi="Times New Roman" w:cs="Times New Roman"/>
                <w:sz w:val="24"/>
                <w:szCs w:val="24"/>
              </w:rPr>
            </w:rPrChange>
          </w:rPr>
          <w:t xml:space="preserve">vòng </w:t>
        </w:r>
      </w:ins>
      <w:ins w:id="2792" w:author="van thang" w:date="2016-10-21T15:09:00Z">
        <w:r w:rsidRPr="00957567">
          <w:rPr>
            <w:rFonts w:ascii="Times New Roman" w:hAnsi="Times New Roman" w:cs="Times New Roman"/>
            <w:sz w:val="28"/>
            <w:szCs w:val="28"/>
            <w:rPrChange w:id="2793" w:author="Phạm Anh Đại" w:date="2016-11-16T08:54:00Z">
              <w:rPr>
                <w:rFonts w:ascii="Times New Roman" w:hAnsi="Times New Roman" w:cs="Times New Roman"/>
                <w:sz w:val="24"/>
                <w:szCs w:val="24"/>
              </w:rPr>
            </w:rPrChange>
          </w:rPr>
          <w:t xml:space="preserve">xung quanh và </w:t>
        </w:r>
      </w:ins>
      <w:ins w:id="2794" w:author="Phat Tran" w:date="2016-10-28T16:44:00Z">
        <w:r w:rsidR="00AF37C9" w:rsidRPr="00957567">
          <w:rPr>
            <w:rFonts w:ascii="Times New Roman" w:hAnsi="Times New Roman" w:cs="Times New Roman"/>
            <w:sz w:val="28"/>
            <w:szCs w:val="28"/>
            <w:rPrChange w:id="2795" w:author="Phạm Anh Đại" w:date="2016-11-16T08:54:00Z">
              <w:rPr>
                <w:rFonts w:ascii="Times New Roman" w:hAnsi="Times New Roman" w:cs="Times New Roman"/>
                <w:sz w:val="24"/>
                <w:szCs w:val="24"/>
              </w:rPr>
            </w:rPrChange>
          </w:rPr>
          <w:t xml:space="preserve">quay trở </w:t>
        </w:r>
      </w:ins>
      <w:ins w:id="2796" w:author="van thang" w:date="2016-10-21T15:09:00Z">
        <w:del w:id="2797" w:author="Phat Tran" w:date="2016-10-28T16:44:00Z">
          <w:r w:rsidRPr="00957567" w:rsidDel="00AF37C9">
            <w:rPr>
              <w:rFonts w:ascii="Times New Roman" w:hAnsi="Times New Roman" w:cs="Times New Roman"/>
              <w:sz w:val="28"/>
              <w:szCs w:val="28"/>
              <w:rPrChange w:id="2798" w:author="Phạm Anh Đại" w:date="2016-11-16T08:54:00Z">
                <w:rPr>
                  <w:rFonts w:ascii="Times New Roman" w:hAnsi="Times New Roman" w:cs="Times New Roman"/>
                  <w:sz w:val="24"/>
                  <w:szCs w:val="24"/>
                </w:rPr>
              </w:rPrChange>
            </w:rPr>
            <w:delText>đi</w:delText>
          </w:r>
        </w:del>
        <w:r w:rsidRPr="00957567">
          <w:rPr>
            <w:rFonts w:ascii="Times New Roman" w:hAnsi="Times New Roman" w:cs="Times New Roman"/>
            <w:sz w:val="28"/>
            <w:szCs w:val="28"/>
            <w:rPrChange w:id="2799" w:author="Phạm Anh Đại" w:date="2016-11-16T08:54:00Z">
              <w:rPr>
                <w:rFonts w:ascii="Times New Roman" w:hAnsi="Times New Roman" w:cs="Times New Roman"/>
                <w:sz w:val="24"/>
                <w:szCs w:val="24"/>
              </w:rPr>
            </w:rPrChange>
          </w:rPr>
          <w:t xml:space="preserve"> lại. Anh dừng xe, tắt máy, sau đó </w:t>
        </w:r>
      </w:ins>
      <w:ins w:id="2800" w:author="Phat Tran" w:date="2016-10-28T16:45:00Z">
        <w:r w:rsidR="00AF37C9" w:rsidRPr="00957567">
          <w:rPr>
            <w:rFonts w:ascii="Times New Roman" w:hAnsi="Times New Roman" w:cs="Times New Roman"/>
            <w:sz w:val="28"/>
            <w:szCs w:val="28"/>
            <w:rPrChange w:id="2801" w:author="Phạm Anh Đại" w:date="2016-11-16T08:54:00Z">
              <w:rPr>
                <w:rFonts w:ascii="Times New Roman" w:hAnsi="Times New Roman" w:cs="Times New Roman"/>
                <w:sz w:val="24"/>
                <w:szCs w:val="24"/>
              </w:rPr>
            </w:rPrChange>
          </w:rPr>
          <w:t xml:space="preserve">mở khóa </w:t>
        </w:r>
      </w:ins>
      <w:ins w:id="2802" w:author="van thang" w:date="2016-10-21T15:09:00Z">
        <w:del w:id="2803" w:author="Phat Tran" w:date="2016-10-28T16:45:00Z">
          <w:r w:rsidRPr="00957567" w:rsidDel="00AF37C9">
            <w:rPr>
              <w:rFonts w:ascii="Times New Roman" w:hAnsi="Times New Roman" w:cs="Times New Roman"/>
              <w:sz w:val="28"/>
              <w:szCs w:val="28"/>
              <w:rPrChange w:id="2804" w:author="Phạm Anh Đại" w:date="2016-11-16T08:54:00Z">
                <w:rPr>
                  <w:rFonts w:ascii="Times New Roman" w:hAnsi="Times New Roman" w:cs="Times New Roman"/>
                  <w:sz w:val="24"/>
                  <w:szCs w:val="24"/>
                </w:rPr>
              </w:rPrChange>
            </w:rPr>
            <w:delText xml:space="preserve">unbuckled </w:delText>
          </w:r>
        </w:del>
        <w:r w:rsidRPr="00957567">
          <w:rPr>
            <w:rFonts w:ascii="Times New Roman" w:hAnsi="Times New Roman" w:cs="Times New Roman"/>
            <w:sz w:val="28"/>
            <w:szCs w:val="28"/>
            <w:rPrChange w:id="2805" w:author="Phạm Anh Đại" w:date="2016-11-16T08:54:00Z">
              <w:rPr>
                <w:rFonts w:ascii="Times New Roman" w:hAnsi="Times New Roman" w:cs="Times New Roman"/>
                <w:sz w:val="24"/>
                <w:szCs w:val="24"/>
              </w:rPr>
            </w:rPrChange>
          </w:rPr>
          <w:t>đồng hồ đeo tay của mình. Vâng, đồng hồ đeo tay của mình, thay vì dây an toàn.</w:t>
        </w:r>
      </w:ins>
    </w:p>
    <w:p w14:paraId="26681277" w14:textId="60A076FC" w:rsidR="00FA02FA" w:rsidRPr="00957567" w:rsidRDefault="00FA02FA">
      <w:pPr>
        <w:jc w:val="both"/>
        <w:rPr>
          <w:ins w:id="2806" w:author="van thang" w:date="2016-10-21T15:09:00Z"/>
          <w:rFonts w:ascii="Times New Roman" w:hAnsi="Times New Roman" w:cs="Times New Roman"/>
          <w:sz w:val="28"/>
          <w:szCs w:val="28"/>
          <w:rPrChange w:id="2807" w:author="Phạm Anh Đại" w:date="2016-11-16T08:54:00Z">
            <w:rPr>
              <w:ins w:id="2808" w:author="van thang" w:date="2016-10-21T15:09:00Z"/>
              <w:rFonts w:ascii="Times New Roman" w:hAnsi="Times New Roman" w:cs="Times New Roman"/>
              <w:sz w:val="24"/>
              <w:szCs w:val="24"/>
            </w:rPr>
          </w:rPrChange>
        </w:rPr>
        <w:pPrChange w:id="2809" w:author="Biển Phan Y" w:date="2016-11-22T22:50:00Z">
          <w:pPr/>
        </w:pPrChange>
      </w:pPr>
      <w:ins w:id="2810" w:author="van thang" w:date="2016-10-21T15:09:00Z">
        <w:r w:rsidRPr="00957567">
          <w:rPr>
            <w:rFonts w:ascii="Times New Roman" w:hAnsi="Times New Roman" w:cs="Times New Roman"/>
            <w:sz w:val="28"/>
            <w:szCs w:val="28"/>
            <w:rPrChange w:id="2811" w:author="Phạm Anh Đại" w:date="2016-11-16T08:54:00Z">
              <w:rPr>
                <w:rFonts w:ascii="Times New Roman" w:hAnsi="Times New Roman" w:cs="Times New Roman"/>
                <w:sz w:val="24"/>
                <w:szCs w:val="24"/>
              </w:rPr>
            </w:rPrChange>
          </w:rPr>
          <w:lastRenderedPageBreak/>
          <w:t xml:space="preserve">Câu chuyện minh họa cả một </w:t>
        </w:r>
      </w:ins>
      <w:ins w:id="2812" w:author="Phat Tran" w:date="2016-10-28T16:45:00Z">
        <w:r w:rsidR="00AF37C9" w:rsidRPr="00957567">
          <w:rPr>
            <w:rFonts w:ascii="Times New Roman" w:hAnsi="Times New Roman" w:cs="Times New Roman"/>
            <w:sz w:val="28"/>
            <w:szCs w:val="28"/>
            <w:rPrChange w:id="2813" w:author="Phạm Anh Đại" w:date="2016-11-16T08:54:00Z">
              <w:rPr>
                <w:rFonts w:ascii="Times New Roman" w:hAnsi="Times New Roman" w:cs="Times New Roman"/>
                <w:sz w:val="24"/>
                <w:szCs w:val="24"/>
              </w:rPr>
            </w:rPrChange>
          </w:rPr>
          <w:t xml:space="preserve">sơ suất sai sót bộ nhớ </w:t>
        </w:r>
      </w:ins>
      <w:ins w:id="2814" w:author="van thang" w:date="2016-10-21T15:09:00Z">
        <w:del w:id="2815" w:author="Phat Tran" w:date="2016-10-28T16:45:00Z">
          <w:r w:rsidRPr="00957567" w:rsidDel="00AF37C9">
            <w:rPr>
              <w:rFonts w:ascii="Times New Roman" w:hAnsi="Times New Roman" w:cs="Times New Roman"/>
              <w:sz w:val="28"/>
              <w:szCs w:val="28"/>
              <w:rPrChange w:id="2816" w:author="Phạm Anh Đại" w:date="2016-11-16T08:54:00Z">
                <w:rPr>
                  <w:rFonts w:ascii="Times New Roman" w:hAnsi="Times New Roman" w:cs="Times New Roman"/>
                  <w:sz w:val="24"/>
                  <w:szCs w:val="24"/>
                </w:rPr>
              </w:rPrChange>
            </w:rPr>
            <w:delText>phiếu nhớ trôi</w:delText>
          </w:r>
        </w:del>
        <w:r w:rsidRPr="00957567">
          <w:rPr>
            <w:rFonts w:ascii="Times New Roman" w:hAnsi="Times New Roman" w:cs="Times New Roman"/>
            <w:sz w:val="28"/>
            <w:szCs w:val="28"/>
            <w:rPrChange w:id="2817" w:author="Phạm Anh Đại" w:date="2016-11-16T08:54:00Z">
              <w:rPr>
                <w:rFonts w:ascii="Times New Roman" w:hAnsi="Times New Roman" w:cs="Times New Roman"/>
                <w:sz w:val="24"/>
                <w:szCs w:val="24"/>
              </w:rPr>
            </w:rPrChange>
          </w:rPr>
          <w:t xml:space="preserve"> và </w:t>
        </w:r>
      </w:ins>
      <w:ins w:id="2818" w:author="Phat Tran" w:date="2016-10-28T16:45:00Z">
        <w:r w:rsidR="00AF37C9" w:rsidRPr="00957567">
          <w:rPr>
            <w:rFonts w:ascii="Times New Roman" w:hAnsi="Times New Roman" w:cs="Times New Roman"/>
            <w:sz w:val="28"/>
            <w:szCs w:val="28"/>
            <w:rPrChange w:id="2819" w:author="Phạm Anh Đại" w:date="2016-11-16T08:54:00Z">
              <w:rPr>
                <w:rFonts w:ascii="Times New Roman" w:hAnsi="Times New Roman" w:cs="Times New Roman"/>
                <w:sz w:val="24"/>
                <w:szCs w:val="24"/>
              </w:rPr>
            </w:rPrChange>
          </w:rPr>
          <w:t xml:space="preserve">sơ suất </w:t>
        </w:r>
      </w:ins>
      <w:ins w:id="2820" w:author="van thang" w:date="2016-10-21T15:09:00Z">
        <w:del w:id="2821" w:author="Phat Tran" w:date="2016-10-28T16:45:00Z">
          <w:r w:rsidRPr="00957567" w:rsidDel="00AF37C9">
            <w:rPr>
              <w:rFonts w:ascii="Times New Roman" w:hAnsi="Times New Roman" w:cs="Times New Roman"/>
              <w:sz w:val="28"/>
              <w:szCs w:val="28"/>
              <w:rPrChange w:id="2822"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2823" w:author="Phạm Anh Đại" w:date="2016-11-16T08:54:00Z">
              <w:rPr>
                <w:rFonts w:ascii="Times New Roman" w:hAnsi="Times New Roman" w:cs="Times New Roman"/>
                <w:sz w:val="24"/>
                <w:szCs w:val="24"/>
              </w:rPr>
            </w:rPrChange>
          </w:rPr>
          <w:t xml:space="preserve"> hành động.</w:t>
        </w:r>
        <w:del w:id="2824" w:author="Biển Phan Y" w:date="2016-11-23T22:15:00Z">
          <w:r w:rsidRPr="00957567" w:rsidDel="000D49AC">
            <w:rPr>
              <w:rFonts w:ascii="Times New Roman" w:hAnsi="Times New Roman" w:cs="Times New Roman"/>
              <w:sz w:val="28"/>
              <w:szCs w:val="28"/>
              <w:rPrChange w:id="2825" w:author="Phạm Anh Đại" w:date="2016-11-16T08:54:00Z">
                <w:rPr>
                  <w:rFonts w:ascii="Times New Roman" w:hAnsi="Times New Roman" w:cs="Times New Roman"/>
                  <w:sz w:val="24"/>
                  <w:szCs w:val="24"/>
                </w:rPr>
              </w:rPrChange>
            </w:rPr>
            <w:delText xml:space="preserve"> Các</w:delText>
          </w:r>
        </w:del>
      </w:ins>
      <w:ins w:id="2826" w:author="Biển Phan Y" w:date="2016-11-23T22:16:00Z">
        <w:r w:rsidR="000D49AC">
          <w:rPr>
            <w:rFonts w:ascii="Times New Roman" w:hAnsi="Times New Roman" w:cs="Times New Roman"/>
            <w:sz w:val="28"/>
            <w:szCs w:val="28"/>
          </w:rPr>
          <w:t xml:space="preserve"> </w:t>
        </w:r>
      </w:ins>
      <w:ins w:id="2827" w:author="Biển Phan Y" w:date="2016-11-23T22:15:00Z">
        <w:r w:rsidR="000D49AC">
          <w:rPr>
            <w:rFonts w:ascii="Times New Roman" w:hAnsi="Times New Roman" w:cs="Times New Roman"/>
            <w:sz w:val="28"/>
            <w:szCs w:val="28"/>
          </w:rPr>
          <w:t>Việc</w:t>
        </w:r>
      </w:ins>
      <w:ins w:id="2828" w:author="van thang" w:date="2016-10-21T15:09:00Z">
        <w:r w:rsidRPr="00957567">
          <w:rPr>
            <w:rFonts w:ascii="Times New Roman" w:hAnsi="Times New Roman" w:cs="Times New Roman"/>
            <w:sz w:val="28"/>
            <w:szCs w:val="28"/>
            <w:rPrChange w:id="2829" w:author="Phạm Anh Đại" w:date="2016-11-16T08:54:00Z">
              <w:rPr>
                <w:rFonts w:ascii="Times New Roman" w:hAnsi="Times New Roman" w:cs="Times New Roman"/>
                <w:sz w:val="24"/>
                <w:szCs w:val="24"/>
              </w:rPr>
            </w:rPrChange>
          </w:rPr>
          <w:t xml:space="preserve"> lãng quên</w:t>
        </w:r>
        <w:del w:id="2830" w:author="Biển Phan Y" w:date="2016-11-23T22:16:00Z">
          <w:r w:rsidRPr="00957567" w:rsidDel="000D49AC">
            <w:rPr>
              <w:rFonts w:ascii="Times New Roman" w:hAnsi="Times New Roman" w:cs="Times New Roman"/>
              <w:sz w:val="28"/>
              <w:szCs w:val="28"/>
              <w:rPrChange w:id="2831" w:author="Phạm Anh Đại" w:date="2016-11-16T08:54:00Z">
                <w:rPr>
                  <w:rFonts w:ascii="Times New Roman" w:hAnsi="Times New Roman" w:cs="Times New Roman"/>
                  <w:sz w:val="24"/>
                  <w:szCs w:val="24"/>
                </w:rPr>
              </w:rPrChange>
            </w:rPr>
            <w:delText xml:space="preserve"> của</w:delText>
          </w:r>
        </w:del>
        <w:r w:rsidRPr="00957567">
          <w:rPr>
            <w:rFonts w:ascii="Times New Roman" w:hAnsi="Times New Roman" w:cs="Times New Roman"/>
            <w:sz w:val="28"/>
            <w:szCs w:val="28"/>
            <w:rPrChange w:id="2832" w:author="Phạm Anh Đại" w:date="2016-11-16T08:54:00Z">
              <w:rPr>
                <w:rFonts w:ascii="Times New Roman" w:hAnsi="Times New Roman" w:cs="Times New Roman"/>
                <w:sz w:val="24"/>
                <w:szCs w:val="24"/>
              </w:rPr>
            </w:rPrChange>
          </w:rPr>
          <w:t xml:space="preserve"> chiếc cặp là một</w:t>
        </w:r>
      </w:ins>
      <w:ins w:id="2833" w:author="Phat Tran" w:date="2016-10-28T16:45:00Z">
        <w:r w:rsidR="00AF37C9" w:rsidRPr="00957567">
          <w:rPr>
            <w:rFonts w:ascii="Times New Roman" w:hAnsi="Times New Roman" w:cs="Times New Roman"/>
            <w:sz w:val="28"/>
            <w:szCs w:val="28"/>
            <w:rPrChange w:id="2834" w:author="Phạm Anh Đại" w:date="2016-11-16T08:54:00Z">
              <w:rPr>
                <w:rFonts w:ascii="Times New Roman" w:hAnsi="Times New Roman" w:cs="Times New Roman"/>
                <w:sz w:val="24"/>
                <w:szCs w:val="24"/>
              </w:rPr>
            </w:rPrChange>
          </w:rPr>
          <w:t xml:space="preserve"> sơ suất sai sót bộ nhớ </w:t>
        </w:r>
      </w:ins>
      <w:ins w:id="2835" w:author="van thang" w:date="2016-10-21T15:09:00Z">
        <w:del w:id="2836" w:author="Phat Tran" w:date="2016-10-28T16:45:00Z">
          <w:r w:rsidRPr="00957567" w:rsidDel="00AF37C9">
            <w:rPr>
              <w:rFonts w:ascii="Times New Roman" w:hAnsi="Times New Roman" w:cs="Times New Roman"/>
              <w:sz w:val="28"/>
              <w:szCs w:val="28"/>
              <w:rPrChange w:id="2837" w:author="Phạm Anh Đại" w:date="2016-11-16T08:54:00Z">
                <w:rPr>
                  <w:rFonts w:ascii="Times New Roman" w:hAnsi="Times New Roman" w:cs="Times New Roman"/>
                  <w:sz w:val="24"/>
                  <w:szCs w:val="24"/>
                </w:rPr>
              </w:rPrChange>
            </w:rPr>
            <w:delText xml:space="preserve"> phiếu nhớ trôi đi</w:delText>
          </w:r>
        </w:del>
        <w:r w:rsidRPr="00957567">
          <w:rPr>
            <w:rFonts w:ascii="Times New Roman" w:hAnsi="Times New Roman" w:cs="Times New Roman"/>
            <w:sz w:val="28"/>
            <w:szCs w:val="28"/>
            <w:rPrChange w:id="2838" w:author="Phạm Anh Đại" w:date="2016-11-16T08:54:00Z">
              <w:rPr>
                <w:rFonts w:ascii="Times New Roman" w:hAnsi="Times New Roman" w:cs="Times New Roman"/>
                <w:sz w:val="24"/>
                <w:szCs w:val="24"/>
              </w:rPr>
            </w:rPrChange>
          </w:rPr>
          <w:t xml:space="preserve">. </w:t>
        </w:r>
      </w:ins>
      <w:ins w:id="2839" w:author="Phat Tran" w:date="2016-10-28T16:46:00Z">
        <w:r w:rsidR="00AF37C9" w:rsidRPr="00957567">
          <w:rPr>
            <w:rFonts w:ascii="Times New Roman" w:hAnsi="Times New Roman" w:cs="Times New Roman"/>
            <w:sz w:val="28"/>
            <w:szCs w:val="28"/>
            <w:rPrChange w:id="2840" w:author="Phạm Anh Đại" w:date="2016-11-16T08:54:00Z">
              <w:rPr>
                <w:rFonts w:ascii="Times New Roman" w:hAnsi="Times New Roman" w:cs="Times New Roman"/>
                <w:sz w:val="24"/>
                <w:szCs w:val="24"/>
              </w:rPr>
            </w:rPrChange>
          </w:rPr>
          <w:t xml:space="preserve">Mở khóa </w:t>
        </w:r>
      </w:ins>
      <w:ins w:id="2841" w:author="van thang" w:date="2016-10-21T15:09:00Z">
        <w:del w:id="2842" w:author="Phat Tran" w:date="2016-10-28T16:46:00Z">
          <w:r w:rsidRPr="00957567" w:rsidDel="00AF37C9">
            <w:rPr>
              <w:rFonts w:ascii="Times New Roman" w:hAnsi="Times New Roman" w:cs="Times New Roman"/>
              <w:sz w:val="28"/>
              <w:szCs w:val="28"/>
              <w:rPrChange w:id="2843" w:author="Phạm Anh Đại" w:date="2016-11-16T08:54:00Z">
                <w:rPr>
                  <w:rFonts w:ascii="Times New Roman" w:hAnsi="Times New Roman" w:cs="Times New Roman"/>
                  <w:sz w:val="24"/>
                  <w:szCs w:val="24"/>
                </w:rPr>
              </w:rPrChange>
            </w:rPr>
            <w:delText xml:space="preserve">các unbuckling của </w:delText>
          </w:r>
        </w:del>
        <w:r w:rsidRPr="00957567">
          <w:rPr>
            <w:rFonts w:ascii="Times New Roman" w:hAnsi="Times New Roman" w:cs="Times New Roman"/>
            <w:sz w:val="28"/>
            <w:szCs w:val="28"/>
            <w:rPrChange w:id="2844" w:author="Phạm Anh Đại" w:date="2016-11-16T08:54:00Z">
              <w:rPr>
                <w:rFonts w:ascii="Times New Roman" w:hAnsi="Times New Roman" w:cs="Times New Roman"/>
                <w:sz w:val="24"/>
                <w:szCs w:val="24"/>
              </w:rPr>
            </w:rPrChange>
          </w:rPr>
          <w:t xml:space="preserve">đồng hồ đeo tay là một </w:t>
        </w:r>
      </w:ins>
      <w:ins w:id="2845" w:author="Phat Tran" w:date="2016-10-28T16:46:00Z">
        <w:r w:rsidR="00AF37C9" w:rsidRPr="00957567">
          <w:rPr>
            <w:rFonts w:ascii="Times New Roman" w:hAnsi="Times New Roman" w:cs="Times New Roman"/>
            <w:sz w:val="28"/>
            <w:szCs w:val="28"/>
            <w:rPrChange w:id="2846" w:author="Phạm Anh Đại" w:date="2016-11-16T08:54:00Z">
              <w:rPr>
                <w:rFonts w:ascii="Times New Roman" w:hAnsi="Times New Roman" w:cs="Times New Roman"/>
                <w:sz w:val="24"/>
                <w:szCs w:val="24"/>
              </w:rPr>
            </w:rPrChange>
          </w:rPr>
          <w:t xml:space="preserve">sơ suất </w:t>
        </w:r>
      </w:ins>
      <w:ins w:id="2847" w:author="van thang" w:date="2016-10-21T15:09:00Z">
        <w:del w:id="2848" w:author="Phat Tran" w:date="2016-10-28T16:46:00Z">
          <w:r w:rsidRPr="00957567" w:rsidDel="00AF37C9">
            <w:rPr>
              <w:rFonts w:ascii="Times New Roman" w:hAnsi="Times New Roman" w:cs="Times New Roman"/>
              <w:sz w:val="28"/>
              <w:szCs w:val="28"/>
              <w:rPrChange w:id="2849" w:author="Phạm Anh Đại" w:date="2016-11-16T08:54:00Z">
                <w:rPr>
                  <w:rFonts w:ascii="Times New Roman" w:hAnsi="Times New Roman" w:cs="Times New Roman"/>
                  <w:sz w:val="24"/>
                  <w:szCs w:val="24"/>
                </w:rPr>
              </w:rPrChange>
            </w:rPr>
            <w:delText xml:space="preserve">trượt </w:delText>
          </w:r>
        </w:del>
        <w:r w:rsidRPr="00957567">
          <w:rPr>
            <w:rFonts w:ascii="Times New Roman" w:hAnsi="Times New Roman" w:cs="Times New Roman"/>
            <w:sz w:val="28"/>
            <w:szCs w:val="28"/>
            <w:rPrChange w:id="2850" w:author="Phạm Anh Đại" w:date="2016-11-16T08:54:00Z">
              <w:rPr>
                <w:rFonts w:ascii="Times New Roman" w:hAnsi="Times New Roman" w:cs="Times New Roman"/>
                <w:sz w:val="24"/>
                <w:szCs w:val="24"/>
              </w:rPr>
            </w:rPrChange>
          </w:rPr>
          <w:t>hành động, trong trường hợp này là một sự kết hợp mô tả-giống nhau và lỗi chụp (mô tả ở chương này).</w:t>
        </w:r>
      </w:ins>
    </w:p>
    <w:p w14:paraId="019931F5" w14:textId="56A32E0F" w:rsidR="00FA02FA" w:rsidRPr="00957567" w:rsidRDefault="00FA02FA">
      <w:pPr>
        <w:jc w:val="both"/>
        <w:rPr>
          <w:ins w:id="2851" w:author="van thang" w:date="2016-10-21T15:09:00Z"/>
          <w:rFonts w:ascii="Times New Roman" w:hAnsi="Times New Roman" w:cs="Times New Roman"/>
          <w:sz w:val="28"/>
          <w:szCs w:val="28"/>
          <w:rPrChange w:id="2852" w:author="Phạm Anh Đại" w:date="2016-11-16T08:54:00Z">
            <w:rPr>
              <w:ins w:id="2853" w:author="van thang" w:date="2016-10-21T15:09:00Z"/>
              <w:rFonts w:ascii="Times New Roman" w:hAnsi="Times New Roman" w:cs="Times New Roman"/>
              <w:sz w:val="24"/>
              <w:szCs w:val="24"/>
            </w:rPr>
          </w:rPrChange>
        </w:rPr>
        <w:pPrChange w:id="2854" w:author="Biển Phan Y" w:date="2016-11-22T22:50:00Z">
          <w:pPr/>
        </w:pPrChange>
      </w:pPr>
      <w:ins w:id="2855" w:author="van thang" w:date="2016-10-21T15:09:00Z">
        <w:r w:rsidRPr="00957567">
          <w:rPr>
            <w:rFonts w:ascii="Times New Roman" w:hAnsi="Times New Roman" w:cs="Times New Roman"/>
            <w:sz w:val="28"/>
            <w:szCs w:val="28"/>
            <w:rPrChange w:id="2856" w:author="Phạm Anh Đại" w:date="2016-11-16T08:54:00Z">
              <w:rPr>
                <w:rFonts w:ascii="Times New Roman" w:hAnsi="Times New Roman" w:cs="Times New Roman"/>
                <w:sz w:val="24"/>
                <w:szCs w:val="24"/>
              </w:rPr>
            </w:rPrChange>
          </w:rPr>
          <w:t xml:space="preserve">Hầu hết các lỗi thường là </w:t>
        </w:r>
      </w:ins>
      <w:ins w:id="2857" w:author="Phat Tran" w:date="2016-10-28T16:46:00Z">
        <w:r w:rsidR="00AF37C9" w:rsidRPr="00957567">
          <w:rPr>
            <w:rFonts w:ascii="Times New Roman" w:hAnsi="Times New Roman" w:cs="Times New Roman"/>
            <w:sz w:val="28"/>
            <w:szCs w:val="28"/>
            <w:rPrChange w:id="2858" w:author="Phạm Anh Đại" w:date="2016-11-16T08:54:00Z">
              <w:rPr>
                <w:rFonts w:ascii="Times New Roman" w:hAnsi="Times New Roman" w:cs="Times New Roman"/>
                <w:sz w:val="24"/>
                <w:szCs w:val="24"/>
              </w:rPr>
            </w:rPrChange>
          </w:rPr>
          <w:t xml:space="preserve">sơ suất </w:t>
        </w:r>
      </w:ins>
      <w:ins w:id="2859" w:author="van thang" w:date="2016-10-21T15:09:00Z">
        <w:del w:id="2860" w:author="Phat Tran" w:date="2016-10-28T16:46:00Z">
          <w:r w:rsidRPr="00957567" w:rsidDel="00AF37C9">
            <w:rPr>
              <w:rFonts w:ascii="Times New Roman" w:hAnsi="Times New Roman" w:cs="Times New Roman"/>
              <w:sz w:val="28"/>
              <w:szCs w:val="28"/>
              <w:rPrChange w:id="2861"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2862" w:author="Phạm Anh Đại" w:date="2016-11-16T08:54:00Z">
              <w:rPr>
                <w:rFonts w:ascii="Times New Roman" w:hAnsi="Times New Roman" w:cs="Times New Roman"/>
                <w:sz w:val="24"/>
                <w:szCs w:val="24"/>
              </w:rPr>
            </w:rPrChange>
          </w:rPr>
          <w:t xml:space="preserve">. Có ý định làm một hành động, bạn </w:t>
        </w:r>
      </w:ins>
      <w:ins w:id="2863" w:author="Phat Tran" w:date="2016-10-28T16:46:00Z">
        <w:r w:rsidR="00AF37C9" w:rsidRPr="00957567">
          <w:rPr>
            <w:rFonts w:ascii="Times New Roman" w:hAnsi="Times New Roman" w:cs="Times New Roman"/>
            <w:sz w:val="28"/>
            <w:szCs w:val="28"/>
            <w:rPrChange w:id="2864" w:author="Phạm Anh Đại" w:date="2016-11-16T08:54:00Z">
              <w:rPr>
                <w:rFonts w:ascii="Times New Roman" w:hAnsi="Times New Roman" w:cs="Times New Roman"/>
                <w:sz w:val="24"/>
                <w:szCs w:val="24"/>
              </w:rPr>
            </w:rPrChange>
          </w:rPr>
          <w:t xml:space="preserve">lại </w:t>
        </w:r>
      </w:ins>
      <w:ins w:id="2865" w:author="van thang" w:date="2016-10-21T15:09:00Z">
        <w:r w:rsidRPr="00957567">
          <w:rPr>
            <w:rFonts w:ascii="Times New Roman" w:hAnsi="Times New Roman" w:cs="Times New Roman"/>
            <w:sz w:val="28"/>
            <w:szCs w:val="28"/>
            <w:rPrChange w:id="2866" w:author="Phạm Anh Đại" w:date="2016-11-16T08:54:00Z">
              <w:rPr>
                <w:rFonts w:ascii="Times New Roman" w:hAnsi="Times New Roman" w:cs="Times New Roman"/>
                <w:sz w:val="24"/>
                <w:szCs w:val="24"/>
              </w:rPr>
            </w:rPrChange>
          </w:rPr>
          <w:t xml:space="preserve">thấy </w:t>
        </w:r>
      </w:ins>
      <w:ins w:id="2867" w:author="Phat Tran" w:date="2016-10-28T16:46:00Z">
        <w:r w:rsidR="00AF37C9" w:rsidRPr="00957567">
          <w:rPr>
            <w:rFonts w:ascii="Times New Roman" w:hAnsi="Times New Roman" w:cs="Times New Roman"/>
            <w:sz w:val="28"/>
            <w:szCs w:val="28"/>
            <w:rPrChange w:id="2868" w:author="Phạm Anh Đại" w:date="2016-11-16T08:54:00Z">
              <w:rPr>
                <w:rFonts w:ascii="Times New Roman" w:hAnsi="Times New Roman" w:cs="Times New Roman"/>
                <w:sz w:val="24"/>
                <w:szCs w:val="24"/>
              </w:rPr>
            </w:rPrChange>
          </w:rPr>
          <w:t xml:space="preserve">chính </w:t>
        </w:r>
      </w:ins>
      <w:ins w:id="2869" w:author="van thang" w:date="2016-10-21T15:09:00Z">
        <w:r w:rsidRPr="00957567">
          <w:rPr>
            <w:rFonts w:ascii="Times New Roman" w:hAnsi="Times New Roman" w:cs="Times New Roman"/>
            <w:sz w:val="28"/>
            <w:szCs w:val="28"/>
            <w:rPrChange w:id="2870" w:author="Phạm Anh Đại" w:date="2016-11-16T08:54:00Z">
              <w:rPr>
                <w:rFonts w:ascii="Times New Roman" w:hAnsi="Times New Roman" w:cs="Times New Roman"/>
                <w:sz w:val="24"/>
                <w:szCs w:val="24"/>
              </w:rPr>
            </w:rPrChange>
          </w:rPr>
          <w:t>mình đang làm</w:t>
        </w:r>
      </w:ins>
      <w:ins w:id="2871" w:author="Phat Tran" w:date="2016-10-28T16:46:00Z">
        <w:r w:rsidR="00AF37C9" w:rsidRPr="00957567">
          <w:rPr>
            <w:rFonts w:ascii="Times New Roman" w:hAnsi="Times New Roman" w:cs="Times New Roman"/>
            <w:sz w:val="28"/>
            <w:szCs w:val="28"/>
            <w:rPrChange w:id="2872" w:author="Phạm Anh Đại" w:date="2016-11-16T08:54:00Z">
              <w:rPr>
                <w:rFonts w:ascii="Times New Roman" w:hAnsi="Times New Roman" w:cs="Times New Roman"/>
                <w:sz w:val="24"/>
                <w:szCs w:val="24"/>
              </w:rPr>
            </w:rPrChange>
          </w:rPr>
          <w:t xml:space="preserve"> một hành động khác</w:t>
        </w:r>
      </w:ins>
      <w:ins w:id="2873" w:author="van thang" w:date="2016-10-21T15:09:00Z">
        <w:r w:rsidRPr="00957567">
          <w:rPr>
            <w:rFonts w:ascii="Times New Roman" w:hAnsi="Times New Roman" w:cs="Times New Roman"/>
            <w:sz w:val="28"/>
            <w:szCs w:val="28"/>
            <w:rPrChange w:id="2874" w:author="Phạm Anh Đại" w:date="2016-11-16T08:54:00Z">
              <w:rPr>
                <w:rFonts w:ascii="Times New Roman" w:hAnsi="Times New Roman" w:cs="Times New Roman"/>
                <w:sz w:val="24"/>
                <w:szCs w:val="24"/>
              </w:rPr>
            </w:rPrChange>
          </w:rPr>
          <w:t xml:space="preserve">. Khi một người nói một cái gì đó rõ ràng và </w:t>
        </w:r>
      </w:ins>
      <w:ins w:id="2875" w:author="Phat Tran" w:date="2016-10-28T16:47:00Z">
        <w:r w:rsidR="00AF37C9" w:rsidRPr="00957567">
          <w:rPr>
            <w:rFonts w:ascii="Times New Roman" w:hAnsi="Times New Roman" w:cs="Times New Roman"/>
            <w:sz w:val="28"/>
            <w:szCs w:val="28"/>
            <w:rPrChange w:id="2876" w:author="Phạm Anh Đại" w:date="2016-11-16T08:54:00Z">
              <w:rPr>
                <w:rFonts w:ascii="Times New Roman" w:hAnsi="Times New Roman" w:cs="Times New Roman"/>
                <w:sz w:val="24"/>
                <w:szCs w:val="24"/>
              </w:rPr>
            </w:rPrChange>
          </w:rPr>
          <w:t xml:space="preserve">rành mạch </w:t>
        </w:r>
      </w:ins>
      <w:ins w:id="2877" w:author="van thang" w:date="2016-10-21T15:09:00Z">
        <w:del w:id="2878" w:author="Phat Tran" w:date="2016-10-28T16:47:00Z">
          <w:r w:rsidRPr="00957567" w:rsidDel="00AF37C9">
            <w:rPr>
              <w:rFonts w:ascii="Times New Roman" w:hAnsi="Times New Roman" w:cs="Times New Roman"/>
              <w:sz w:val="28"/>
              <w:szCs w:val="28"/>
              <w:rPrChange w:id="2879" w:author="Phạm Anh Đại" w:date="2016-11-16T08:54:00Z">
                <w:rPr>
                  <w:rFonts w:ascii="Times New Roman" w:hAnsi="Times New Roman" w:cs="Times New Roman"/>
                  <w:sz w:val="24"/>
                  <w:szCs w:val="24"/>
                </w:rPr>
              </w:rPrChange>
            </w:rPr>
            <w:delText>rõ ràng</w:delText>
          </w:r>
        </w:del>
        <w:r w:rsidRPr="00957567">
          <w:rPr>
            <w:rFonts w:ascii="Times New Roman" w:hAnsi="Times New Roman" w:cs="Times New Roman"/>
            <w:sz w:val="28"/>
            <w:szCs w:val="28"/>
            <w:rPrChange w:id="2880" w:author="Phạm Anh Đại" w:date="2016-11-16T08:54:00Z">
              <w:rPr>
                <w:rFonts w:ascii="Times New Roman" w:hAnsi="Times New Roman" w:cs="Times New Roman"/>
                <w:sz w:val="24"/>
                <w:szCs w:val="24"/>
              </w:rPr>
            </w:rPrChange>
          </w:rPr>
          <w:t xml:space="preserve"> cho bạn, bạn "nghe" một cái gì đó</w:t>
        </w:r>
      </w:ins>
      <w:ins w:id="2881" w:author="Phat Tran" w:date="2016-10-28T16:47:00Z">
        <w:r w:rsidR="00AF37C9" w:rsidRPr="00957567">
          <w:rPr>
            <w:rFonts w:ascii="Times New Roman" w:hAnsi="Times New Roman" w:cs="Times New Roman"/>
            <w:sz w:val="28"/>
            <w:szCs w:val="28"/>
            <w:rPrChange w:id="2882" w:author="Phạm Anh Đại" w:date="2016-11-16T08:54:00Z">
              <w:rPr>
                <w:rFonts w:ascii="Times New Roman" w:hAnsi="Times New Roman" w:cs="Times New Roman"/>
                <w:sz w:val="24"/>
                <w:szCs w:val="24"/>
              </w:rPr>
            </w:rPrChange>
          </w:rPr>
          <w:t xml:space="preserve"> khác hoàn toàn </w:t>
        </w:r>
      </w:ins>
      <w:ins w:id="2883" w:author="van thang" w:date="2016-10-21T15:09:00Z">
        <w:del w:id="2884" w:author="Phat Tran" w:date="2016-10-28T16:47:00Z">
          <w:r w:rsidRPr="00957567" w:rsidDel="00AF37C9">
            <w:rPr>
              <w:rFonts w:ascii="Times New Roman" w:hAnsi="Times New Roman" w:cs="Times New Roman"/>
              <w:sz w:val="28"/>
              <w:szCs w:val="28"/>
              <w:rPrChange w:id="2885" w:author="Phạm Anh Đại" w:date="2016-11-16T08:54:00Z">
                <w:rPr>
                  <w:rFonts w:ascii="Times New Roman" w:hAnsi="Times New Roman" w:cs="Times New Roman"/>
                  <w:sz w:val="24"/>
                  <w:szCs w:val="24"/>
                </w:rPr>
              </w:rPrChange>
            </w:rPr>
            <w:delText xml:space="preserve"> hoàn toàn khác nhau</w:delText>
          </w:r>
        </w:del>
        <w:r w:rsidRPr="00957567">
          <w:rPr>
            <w:rFonts w:ascii="Times New Roman" w:hAnsi="Times New Roman" w:cs="Times New Roman"/>
            <w:sz w:val="28"/>
            <w:szCs w:val="28"/>
            <w:rPrChange w:id="2886" w:author="Phạm Anh Đại" w:date="2016-11-16T08:54:00Z">
              <w:rPr>
                <w:rFonts w:ascii="Times New Roman" w:hAnsi="Times New Roman" w:cs="Times New Roman"/>
                <w:sz w:val="24"/>
                <w:szCs w:val="24"/>
              </w:rPr>
            </w:rPrChange>
          </w:rPr>
          <w:t xml:space="preserve">. Các nghiên cứu của </w:t>
        </w:r>
      </w:ins>
      <w:ins w:id="2887" w:author="Phat Tran" w:date="2016-10-28T16:47:00Z">
        <w:r w:rsidR="00AF37C9" w:rsidRPr="00957567">
          <w:rPr>
            <w:rFonts w:ascii="Times New Roman" w:hAnsi="Times New Roman" w:cs="Times New Roman"/>
            <w:sz w:val="28"/>
            <w:szCs w:val="28"/>
            <w:rPrChange w:id="2888" w:author="Phạm Anh Đại" w:date="2016-11-16T08:54:00Z">
              <w:rPr>
                <w:rFonts w:ascii="Times New Roman" w:hAnsi="Times New Roman" w:cs="Times New Roman"/>
                <w:sz w:val="24"/>
                <w:szCs w:val="24"/>
              </w:rPr>
            </w:rPrChange>
          </w:rPr>
          <w:t xml:space="preserve">sơ suất </w:t>
        </w:r>
      </w:ins>
      <w:ins w:id="2889" w:author="van thang" w:date="2016-10-21T15:09:00Z">
        <w:del w:id="2890" w:author="Phat Tran" w:date="2016-10-28T16:47:00Z">
          <w:r w:rsidRPr="00957567" w:rsidDel="00AF37C9">
            <w:rPr>
              <w:rFonts w:ascii="Times New Roman" w:hAnsi="Times New Roman" w:cs="Times New Roman"/>
              <w:sz w:val="28"/>
              <w:szCs w:val="28"/>
              <w:rPrChange w:id="2891" w:author="Phạm Anh Đại" w:date="2016-11-16T08:54:00Z">
                <w:rPr>
                  <w:rFonts w:ascii="Times New Roman" w:hAnsi="Times New Roman" w:cs="Times New Roman"/>
                  <w:sz w:val="24"/>
                  <w:szCs w:val="24"/>
                </w:rPr>
              </w:rPrChange>
            </w:rPr>
            <w:delText xml:space="preserve">phiếu </w:delText>
          </w:r>
        </w:del>
        <w:r w:rsidRPr="00957567">
          <w:rPr>
            <w:rFonts w:ascii="Times New Roman" w:hAnsi="Times New Roman" w:cs="Times New Roman"/>
            <w:sz w:val="28"/>
            <w:szCs w:val="28"/>
            <w:rPrChange w:id="2892" w:author="Phạm Anh Đại" w:date="2016-11-16T08:54:00Z">
              <w:rPr>
                <w:rFonts w:ascii="Times New Roman" w:hAnsi="Times New Roman" w:cs="Times New Roman"/>
                <w:sz w:val="24"/>
                <w:szCs w:val="24"/>
              </w:rPr>
            </w:rPrChange>
          </w:rPr>
          <w:t xml:space="preserve">là nghiên cứu về tâm lý của </w:t>
        </w:r>
      </w:ins>
      <w:ins w:id="2893" w:author="Phat Tran" w:date="2016-10-28T16:47:00Z">
        <w:r w:rsidR="00AF37C9" w:rsidRPr="00957567">
          <w:rPr>
            <w:rFonts w:ascii="Times New Roman" w:hAnsi="Times New Roman" w:cs="Times New Roman"/>
            <w:sz w:val="28"/>
            <w:szCs w:val="28"/>
            <w:rPrChange w:id="2894" w:author="Phạm Anh Đại" w:date="2016-11-16T08:54:00Z">
              <w:rPr>
                <w:rFonts w:ascii="Times New Roman" w:hAnsi="Times New Roman" w:cs="Times New Roman"/>
                <w:sz w:val="24"/>
                <w:szCs w:val="24"/>
              </w:rPr>
            </w:rPrChange>
          </w:rPr>
          <w:t xml:space="preserve">các lỗi </w:t>
        </w:r>
      </w:ins>
      <w:ins w:id="2895" w:author="van thang" w:date="2016-10-21T15:09:00Z">
        <w:r w:rsidRPr="00957567">
          <w:rPr>
            <w:rFonts w:ascii="Times New Roman" w:hAnsi="Times New Roman" w:cs="Times New Roman"/>
            <w:sz w:val="28"/>
            <w:szCs w:val="28"/>
            <w:rPrChange w:id="2896" w:author="Phạm Anh Đại" w:date="2016-11-16T08:54:00Z">
              <w:rPr>
                <w:rFonts w:ascii="Times New Roman" w:hAnsi="Times New Roman" w:cs="Times New Roman"/>
                <w:sz w:val="24"/>
                <w:szCs w:val="24"/>
              </w:rPr>
            </w:rPrChange>
          </w:rPr>
          <w:t xml:space="preserve">mỗi ngày </w:t>
        </w:r>
        <w:del w:id="2897" w:author="Phat Tran" w:date="2016-10-28T16:47:00Z">
          <w:r w:rsidRPr="00957567" w:rsidDel="00AF37C9">
            <w:rPr>
              <w:rFonts w:ascii="Times New Roman" w:hAnsi="Times New Roman" w:cs="Times New Roman"/>
              <w:sz w:val="28"/>
              <w:szCs w:val="28"/>
              <w:rPrChange w:id="2898" w:author="Phạm Anh Đại" w:date="2016-11-16T08:54:00Z">
                <w:rPr>
                  <w:rFonts w:ascii="Times New Roman" w:hAnsi="Times New Roman" w:cs="Times New Roman"/>
                  <w:sz w:val="24"/>
                  <w:szCs w:val="24"/>
                </w:rPr>
              </w:rPrChange>
            </w:rPr>
            <w:delText>errors</w:delText>
          </w:r>
        </w:del>
        <w:r w:rsidRPr="00957567">
          <w:rPr>
            <w:rFonts w:ascii="Times New Roman" w:hAnsi="Times New Roman" w:cs="Times New Roman"/>
            <w:sz w:val="28"/>
            <w:szCs w:val="28"/>
            <w:rPrChange w:id="2899" w:author="Phạm Anh Đại" w:date="2016-11-16T08:54:00Z">
              <w:rPr>
                <w:rFonts w:ascii="Times New Roman" w:hAnsi="Times New Roman" w:cs="Times New Roman"/>
                <w:sz w:val="24"/>
                <w:szCs w:val="24"/>
              </w:rPr>
            </w:rPrChange>
          </w:rPr>
          <w:t xml:space="preserve">- những gì Freud gọi là "bệnh tâm thần của cuộc sống hàng ngày." Freud tin rằng </w:t>
        </w:r>
      </w:ins>
      <w:ins w:id="2900" w:author="Phạm Anh Đại" w:date="2016-11-20T16:35:00Z">
        <w:r w:rsidR="00BD482E">
          <w:rPr>
            <w:rFonts w:ascii="Times New Roman" w:hAnsi="Times New Roman" w:cs="Times New Roman"/>
            <w:sz w:val="28"/>
            <w:szCs w:val="28"/>
          </w:rPr>
          <w:t>sơ suất</w:t>
        </w:r>
      </w:ins>
      <w:ins w:id="2901" w:author="van thang" w:date="2016-10-21T15:09:00Z">
        <w:del w:id="2902" w:author="Phạm Anh Đại" w:date="2016-11-20T16:35:00Z">
          <w:r w:rsidRPr="00957567" w:rsidDel="00BD482E">
            <w:rPr>
              <w:rFonts w:ascii="Times New Roman" w:hAnsi="Times New Roman" w:cs="Times New Roman"/>
              <w:sz w:val="28"/>
              <w:szCs w:val="28"/>
              <w:rPrChange w:id="2903"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2904" w:author="Phạm Anh Đại" w:date="2016-11-16T08:54:00Z">
              <w:rPr>
                <w:rFonts w:ascii="Times New Roman" w:hAnsi="Times New Roman" w:cs="Times New Roman"/>
                <w:sz w:val="24"/>
                <w:szCs w:val="24"/>
              </w:rPr>
            </w:rPrChange>
          </w:rPr>
          <w:t xml:space="preserve"> đã </w:t>
        </w:r>
      </w:ins>
      <w:ins w:id="2905" w:author="Phạm Anh Đại" w:date="2016-11-20T16:35:00Z">
        <w:r w:rsidR="00BD482E">
          <w:rPr>
            <w:rFonts w:ascii="Times New Roman" w:hAnsi="Times New Roman" w:cs="Times New Roman"/>
            <w:sz w:val="28"/>
            <w:szCs w:val="28"/>
          </w:rPr>
          <w:t>lẩn trốn</w:t>
        </w:r>
      </w:ins>
      <w:ins w:id="2906" w:author="van thang" w:date="2016-10-21T15:09:00Z">
        <w:del w:id="2907" w:author="Phạm Anh Đại" w:date="2016-11-20T16:35:00Z">
          <w:r w:rsidRPr="00957567" w:rsidDel="00BD482E">
            <w:rPr>
              <w:rFonts w:ascii="Times New Roman" w:hAnsi="Times New Roman" w:cs="Times New Roman"/>
              <w:sz w:val="28"/>
              <w:szCs w:val="28"/>
              <w:rPrChange w:id="2908" w:author="Phạm Anh Đại" w:date="2016-11-16T08:54:00Z">
                <w:rPr>
                  <w:rFonts w:ascii="Times New Roman" w:hAnsi="Times New Roman" w:cs="Times New Roman"/>
                  <w:sz w:val="24"/>
                  <w:szCs w:val="24"/>
                </w:rPr>
              </w:rPrChange>
            </w:rPr>
            <w:delText>ẩn</w:delText>
          </w:r>
        </w:del>
        <w:r w:rsidRPr="00957567">
          <w:rPr>
            <w:rFonts w:ascii="Times New Roman" w:hAnsi="Times New Roman" w:cs="Times New Roman"/>
            <w:sz w:val="28"/>
            <w:szCs w:val="28"/>
            <w:rPrChange w:id="2909" w:author="Phạm Anh Đại" w:date="2016-11-16T08:54:00Z">
              <w:rPr>
                <w:rFonts w:ascii="Times New Roman" w:hAnsi="Times New Roman" w:cs="Times New Roman"/>
                <w:sz w:val="24"/>
                <w:szCs w:val="24"/>
              </w:rPr>
            </w:rPrChange>
          </w:rPr>
          <w:t xml:space="preserve">, nghĩa đen, nhưng hầu hết được </w:t>
        </w:r>
      </w:ins>
      <w:ins w:id="2910" w:author="Phat Tran" w:date="2016-10-28T16:47:00Z">
        <w:r w:rsidR="00AF37C9" w:rsidRPr="00957567">
          <w:rPr>
            <w:rFonts w:ascii="Times New Roman" w:hAnsi="Times New Roman" w:cs="Times New Roman"/>
            <w:sz w:val="28"/>
            <w:szCs w:val="28"/>
            <w:rPrChange w:id="2911" w:author="Phạm Anh Đại" w:date="2016-11-16T08:54:00Z">
              <w:rPr>
                <w:rFonts w:ascii="Times New Roman" w:hAnsi="Times New Roman" w:cs="Times New Roman"/>
                <w:sz w:val="24"/>
                <w:szCs w:val="24"/>
              </w:rPr>
            </w:rPrChange>
          </w:rPr>
          <w:t xml:space="preserve">tính toán </w:t>
        </w:r>
      </w:ins>
      <w:ins w:id="2912" w:author="van thang" w:date="2016-10-21T15:09:00Z">
        <w:del w:id="2913" w:author="Phat Tran" w:date="2016-10-28T16:47:00Z">
          <w:r w:rsidRPr="00957567" w:rsidDel="00AF37C9">
            <w:rPr>
              <w:rFonts w:ascii="Times New Roman" w:hAnsi="Times New Roman" w:cs="Times New Roman"/>
              <w:sz w:val="28"/>
              <w:szCs w:val="28"/>
              <w:rPrChange w:id="2914" w:author="Phạm Anh Đại" w:date="2016-11-16T08:54:00Z">
                <w:rPr>
                  <w:rFonts w:ascii="Times New Roman" w:hAnsi="Times New Roman" w:cs="Times New Roman"/>
                  <w:sz w:val="24"/>
                  <w:szCs w:val="24"/>
                </w:rPr>
              </w:rPrChange>
            </w:rPr>
            <w:delText>hạch</w:delText>
          </w:r>
        </w:del>
        <w:r w:rsidRPr="00957567">
          <w:rPr>
            <w:rFonts w:ascii="Times New Roman" w:hAnsi="Times New Roman" w:cs="Times New Roman"/>
            <w:sz w:val="28"/>
            <w:szCs w:val="28"/>
            <w:rPrChange w:id="2915" w:author="Phạm Anh Đại" w:date="2016-11-16T08:54:00Z">
              <w:rPr>
                <w:rFonts w:ascii="Times New Roman" w:hAnsi="Times New Roman" w:cs="Times New Roman"/>
                <w:sz w:val="24"/>
                <w:szCs w:val="24"/>
              </w:rPr>
            </w:rPrChange>
          </w:rPr>
          <w:t xml:space="preserve"> </w:t>
        </w:r>
        <w:del w:id="2916" w:author="Phat Tran" w:date="2016-10-28T16:47:00Z">
          <w:r w:rsidRPr="00957567" w:rsidDel="00AF37C9">
            <w:rPr>
              <w:rFonts w:ascii="Times New Roman" w:hAnsi="Times New Roman" w:cs="Times New Roman"/>
              <w:sz w:val="28"/>
              <w:szCs w:val="28"/>
              <w:rPrChange w:id="2917" w:author="Phạm Anh Đại" w:date="2016-11-16T08:54:00Z">
                <w:rPr>
                  <w:rFonts w:ascii="Times New Roman" w:hAnsi="Times New Roman" w:cs="Times New Roman"/>
                  <w:sz w:val="24"/>
                  <w:szCs w:val="24"/>
                </w:rPr>
              </w:rPrChange>
            </w:rPr>
            <w:delText xml:space="preserve">toán </w:delText>
          </w:r>
        </w:del>
        <w:r w:rsidRPr="00957567">
          <w:rPr>
            <w:rFonts w:ascii="Times New Roman" w:hAnsi="Times New Roman" w:cs="Times New Roman"/>
            <w:sz w:val="28"/>
            <w:szCs w:val="28"/>
            <w:rPrChange w:id="2918" w:author="Phạm Anh Đại" w:date="2016-11-16T08:54:00Z">
              <w:rPr>
                <w:rFonts w:ascii="Times New Roman" w:hAnsi="Times New Roman" w:cs="Times New Roman"/>
                <w:sz w:val="24"/>
                <w:szCs w:val="24"/>
              </w:rPr>
            </w:rPrChange>
          </w:rPr>
          <w:t>do cơ chế tinh thần chứ không phải đơn giản.</w:t>
        </w:r>
      </w:ins>
    </w:p>
    <w:p w14:paraId="6D1E257F" w14:textId="0FBF4945" w:rsidR="00FA02FA" w:rsidRPr="00957567" w:rsidRDefault="00FA02FA">
      <w:pPr>
        <w:jc w:val="both"/>
        <w:rPr>
          <w:ins w:id="2919" w:author="van thang" w:date="2016-10-21T15:09:00Z"/>
          <w:rFonts w:ascii="Times New Roman" w:hAnsi="Times New Roman" w:cs="Times New Roman"/>
          <w:sz w:val="28"/>
          <w:szCs w:val="28"/>
          <w:rPrChange w:id="2920" w:author="Phạm Anh Đại" w:date="2016-11-16T08:54:00Z">
            <w:rPr>
              <w:ins w:id="2921" w:author="van thang" w:date="2016-10-21T15:09:00Z"/>
              <w:rFonts w:ascii="Times New Roman" w:hAnsi="Times New Roman" w:cs="Times New Roman"/>
              <w:sz w:val="24"/>
              <w:szCs w:val="24"/>
            </w:rPr>
          </w:rPrChange>
        </w:rPr>
        <w:pPrChange w:id="2922" w:author="Biển Phan Y" w:date="2016-11-22T22:50:00Z">
          <w:pPr/>
        </w:pPrChange>
      </w:pPr>
      <w:ins w:id="2923" w:author="van thang" w:date="2016-10-21T15:09:00Z">
        <w:r w:rsidRPr="00957567">
          <w:rPr>
            <w:rFonts w:ascii="Times New Roman" w:hAnsi="Times New Roman" w:cs="Times New Roman"/>
            <w:sz w:val="28"/>
            <w:szCs w:val="28"/>
            <w:rPrChange w:id="2924" w:author="Phạm Anh Đại" w:date="2016-11-16T08:54:00Z">
              <w:rPr>
                <w:rFonts w:ascii="Times New Roman" w:hAnsi="Times New Roman" w:cs="Times New Roman"/>
                <w:sz w:val="24"/>
                <w:szCs w:val="24"/>
              </w:rPr>
            </w:rPrChange>
          </w:rPr>
          <w:t xml:space="preserve">Một tính chất thú vị của </w:t>
        </w:r>
      </w:ins>
      <w:ins w:id="2925" w:author="Phat Tran" w:date="2016-10-28T16:48:00Z">
        <w:r w:rsidR="00AF37C9" w:rsidRPr="00957567">
          <w:rPr>
            <w:rFonts w:ascii="Times New Roman" w:hAnsi="Times New Roman" w:cs="Times New Roman"/>
            <w:sz w:val="28"/>
            <w:szCs w:val="28"/>
            <w:rPrChange w:id="2926" w:author="Phạm Anh Đại" w:date="2016-11-16T08:54:00Z">
              <w:rPr>
                <w:rFonts w:ascii="Times New Roman" w:hAnsi="Times New Roman" w:cs="Times New Roman"/>
                <w:sz w:val="24"/>
                <w:szCs w:val="24"/>
              </w:rPr>
            </w:rPrChange>
          </w:rPr>
          <w:t xml:space="preserve">sơ suất </w:t>
        </w:r>
      </w:ins>
      <w:ins w:id="2927" w:author="van thang" w:date="2016-10-21T15:09:00Z">
        <w:del w:id="2928" w:author="Phat Tran" w:date="2016-10-28T16:48:00Z">
          <w:r w:rsidRPr="00957567" w:rsidDel="00AF37C9">
            <w:rPr>
              <w:rFonts w:ascii="Times New Roman" w:hAnsi="Times New Roman" w:cs="Times New Roman"/>
              <w:sz w:val="28"/>
              <w:szCs w:val="28"/>
              <w:rPrChange w:id="2929"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2930" w:author="Phạm Anh Đại" w:date="2016-11-16T08:54:00Z">
              <w:rPr>
                <w:rFonts w:ascii="Times New Roman" w:hAnsi="Times New Roman" w:cs="Times New Roman"/>
                <w:sz w:val="24"/>
                <w:szCs w:val="24"/>
              </w:rPr>
            </w:rPrChange>
          </w:rPr>
          <w:t xml:space="preserve"> là</w:t>
        </w:r>
      </w:ins>
      <w:ins w:id="2931" w:author="Phat Tran" w:date="2016-10-28T16:48:00Z">
        <w:r w:rsidR="00AF37C9" w:rsidRPr="00957567">
          <w:rPr>
            <w:rFonts w:ascii="Times New Roman" w:hAnsi="Times New Roman" w:cs="Times New Roman"/>
            <w:sz w:val="28"/>
            <w:szCs w:val="28"/>
            <w:rPrChange w:id="2932" w:author="Phạm Anh Đại" w:date="2016-11-16T08:54:00Z">
              <w:rPr>
                <w:rFonts w:ascii="Times New Roman" w:hAnsi="Times New Roman" w:cs="Times New Roman"/>
                <w:sz w:val="24"/>
                <w:szCs w:val="24"/>
              </w:rPr>
            </w:rPrChange>
          </w:rPr>
          <w:t xml:space="preserve"> như thế </w:t>
        </w:r>
      </w:ins>
      <w:ins w:id="2933" w:author="van thang" w:date="2016-10-21T15:09:00Z">
        <w:r w:rsidRPr="00957567">
          <w:rPr>
            <w:rFonts w:ascii="Times New Roman" w:hAnsi="Times New Roman" w:cs="Times New Roman"/>
            <w:sz w:val="28"/>
            <w:szCs w:val="28"/>
            <w:rPrChange w:id="2934" w:author="Phạm Anh Đại" w:date="2016-11-16T08:54:00Z">
              <w:rPr>
                <w:rFonts w:ascii="Times New Roman" w:hAnsi="Times New Roman" w:cs="Times New Roman"/>
                <w:sz w:val="24"/>
                <w:szCs w:val="24"/>
              </w:rPr>
            </w:rPrChange>
          </w:rPr>
          <w:t xml:space="preserve">, nghịch lý thay, </w:t>
        </w:r>
      </w:ins>
      <w:ins w:id="2935" w:author="Phạm Anh Đại" w:date="2016-11-20T16:36:00Z">
        <w:r w:rsidR="00BD482E">
          <w:rPr>
            <w:rFonts w:ascii="Times New Roman" w:hAnsi="Times New Roman" w:cs="Times New Roman"/>
            <w:sz w:val="28"/>
            <w:szCs w:val="28"/>
          </w:rPr>
          <w:t>chúng</w:t>
        </w:r>
      </w:ins>
      <w:ins w:id="2936" w:author="van thang" w:date="2016-10-21T15:09:00Z">
        <w:del w:id="2937" w:author="Phạm Anh Đại" w:date="2016-11-20T16:36:00Z">
          <w:r w:rsidRPr="00957567" w:rsidDel="00BD482E">
            <w:rPr>
              <w:rFonts w:ascii="Times New Roman" w:hAnsi="Times New Roman" w:cs="Times New Roman"/>
              <w:sz w:val="28"/>
              <w:szCs w:val="28"/>
              <w:rPrChange w:id="2938"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2939" w:author="Phạm Anh Đại" w:date="2016-11-16T08:54:00Z">
              <w:rPr>
                <w:rFonts w:ascii="Times New Roman" w:hAnsi="Times New Roman" w:cs="Times New Roman"/>
                <w:sz w:val="24"/>
                <w:szCs w:val="24"/>
              </w:rPr>
            </w:rPrChange>
          </w:rPr>
          <w:t xml:space="preserve"> có xu hướng để xảy ra thường xuyên hơn </w:t>
        </w:r>
        <w:del w:id="2940" w:author="Phạm Anh Đại" w:date="2016-11-20T16:36:00Z">
          <w:r w:rsidRPr="00957567" w:rsidDel="00BD482E">
            <w:rPr>
              <w:rFonts w:ascii="Times New Roman" w:hAnsi="Times New Roman" w:cs="Times New Roman"/>
              <w:sz w:val="28"/>
              <w:szCs w:val="28"/>
              <w:rPrChange w:id="2941" w:author="Phạm Anh Đại" w:date="2016-11-16T08:54:00Z">
                <w:rPr>
                  <w:rFonts w:ascii="Times New Roman" w:hAnsi="Times New Roman" w:cs="Times New Roman"/>
                  <w:sz w:val="24"/>
                  <w:szCs w:val="24"/>
                </w:rPr>
              </w:rPrChange>
            </w:rPr>
            <w:delText>để mọi người có tay nghề</w:delText>
          </w:r>
        </w:del>
      </w:ins>
      <w:ins w:id="2942" w:author="Phạm Anh Đại" w:date="2016-11-20T16:36:00Z">
        <w:r w:rsidR="00BD482E">
          <w:rPr>
            <w:rFonts w:ascii="Times New Roman" w:hAnsi="Times New Roman" w:cs="Times New Roman"/>
            <w:sz w:val="28"/>
            <w:szCs w:val="28"/>
          </w:rPr>
          <w:t>với người có tay nghề</w:t>
        </w:r>
      </w:ins>
      <w:ins w:id="2943" w:author="van thang" w:date="2016-10-21T15:09:00Z">
        <w:r w:rsidRPr="00957567">
          <w:rPr>
            <w:rFonts w:ascii="Times New Roman" w:hAnsi="Times New Roman" w:cs="Times New Roman"/>
            <w:sz w:val="28"/>
            <w:szCs w:val="28"/>
            <w:rPrChange w:id="2944" w:author="Phạm Anh Đại" w:date="2016-11-16T08:54:00Z">
              <w:rPr>
                <w:rFonts w:ascii="Times New Roman" w:hAnsi="Times New Roman" w:cs="Times New Roman"/>
                <w:sz w:val="24"/>
                <w:szCs w:val="24"/>
              </w:rPr>
            </w:rPrChange>
          </w:rPr>
          <w:t xml:space="preserve"> hơn người mới</w:t>
        </w:r>
      </w:ins>
      <w:ins w:id="2945" w:author="Phat Tran" w:date="2016-10-28T16:48:00Z">
        <w:r w:rsidR="00AF37C9" w:rsidRPr="00957567">
          <w:rPr>
            <w:rFonts w:ascii="Times New Roman" w:hAnsi="Times New Roman" w:cs="Times New Roman"/>
            <w:sz w:val="28"/>
            <w:szCs w:val="28"/>
            <w:rPrChange w:id="2946" w:author="Phạm Anh Đại" w:date="2016-11-16T08:54:00Z">
              <w:rPr>
                <w:rFonts w:ascii="Times New Roman" w:hAnsi="Times New Roman" w:cs="Times New Roman"/>
                <w:sz w:val="24"/>
                <w:szCs w:val="24"/>
              </w:rPr>
            </w:rPrChange>
          </w:rPr>
          <w:t xml:space="preserve"> vào nghề</w:t>
        </w:r>
      </w:ins>
      <w:ins w:id="2947" w:author="van thang" w:date="2016-10-21T15:09:00Z">
        <w:r w:rsidRPr="00957567">
          <w:rPr>
            <w:rFonts w:ascii="Times New Roman" w:hAnsi="Times New Roman" w:cs="Times New Roman"/>
            <w:sz w:val="28"/>
            <w:szCs w:val="28"/>
            <w:rPrChange w:id="2948" w:author="Phạm Anh Đại" w:date="2016-11-16T08:54:00Z">
              <w:rPr>
                <w:rFonts w:ascii="Times New Roman" w:hAnsi="Times New Roman" w:cs="Times New Roman"/>
                <w:sz w:val="24"/>
                <w:szCs w:val="24"/>
              </w:rPr>
            </w:rPrChange>
          </w:rPr>
          <w:t xml:space="preserve">. Tại sao? Bởi vì </w:t>
        </w:r>
      </w:ins>
      <w:ins w:id="2949" w:author="Phat Tran" w:date="2016-10-28T16:48:00Z">
        <w:r w:rsidR="00AF37C9" w:rsidRPr="00957567">
          <w:rPr>
            <w:rFonts w:ascii="Times New Roman" w:hAnsi="Times New Roman" w:cs="Times New Roman"/>
            <w:sz w:val="28"/>
            <w:szCs w:val="28"/>
            <w:rPrChange w:id="2950" w:author="Phạm Anh Đại" w:date="2016-11-16T08:54:00Z">
              <w:rPr>
                <w:rFonts w:ascii="Times New Roman" w:hAnsi="Times New Roman" w:cs="Times New Roman"/>
                <w:sz w:val="24"/>
                <w:szCs w:val="24"/>
              </w:rPr>
            </w:rPrChange>
          </w:rPr>
          <w:t xml:space="preserve">sơ suất </w:t>
        </w:r>
      </w:ins>
      <w:ins w:id="2951" w:author="van thang" w:date="2016-10-21T15:09:00Z">
        <w:del w:id="2952" w:author="Phat Tran" w:date="2016-10-28T16:48:00Z">
          <w:r w:rsidRPr="00957567" w:rsidDel="00AF37C9">
            <w:rPr>
              <w:rFonts w:ascii="Times New Roman" w:hAnsi="Times New Roman" w:cs="Times New Roman"/>
              <w:sz w:val="28"/>
              <w:szCs w:val="28"/>
              <w:rPrChange w:id="2953" w:author="Phạm Anh Đại" w:date="2016-11-16T08:54:00Z">
                <w:rPr>
                  <w:rFonts w:ascii="Times New Roman" w:hAnsi="Times New Roman" w:cs="Times New Roman"/>
                  <w:sz w:val="24"/>
                  <w:szCs w:val="24"/>
                </w:rPr>
              </w:rPrChange>
            </w:rPr>
            <w:delText xml:space="preserve">trượt </w:delText>
          </w:r>
        </w:del>
        <w:r w:rsidRPr="00957567">
          <w:rPr>
            <w:rFonts w:ascii="Times New Roman" w:hAnsi="Times New Roman" w:cs="Times New Roman"/>
            <w:sz w:val="28"/>
            <w:szCs w:val="28"/>
            <w:rPrChange w:id="2954" w:author="Phạm Anh Đại" w:date="2016-11-16T08:54:00Z">
              <w:rPr>
                <w:rFonts w:ascii="Times New Roman" w:hAnsi="Times New Roman" w:cs="Times New Roman"/>
                <w:sz w:val="24"/>
                <w:szCs w:val="24"/>
              </w:rPr>
            </w:rPrChange>
          </w:rPr>
          <w:t xml:space="preserve">thường là do thiếu sự quan tâm đến nhiệm vụ. </w:t>
        </w:r>
      </w:ins>
      <w:ins w:id="2955" w:author="Phat Tran" w:date="2016-10-28T16:48:00Z">
        <w:r w:rsidR="00AF37C9" w:rsidRPr="00957567">
          <w:rPr>
            <w:rFonts w:ascii="Times New Roman" w:hAnsi="Times New Roman" w:cs="Times New Roman"/>
            <w:sz w:val="28"/>
            <w:szCs w:val="28"/>
            <w:rPrChange w:id="2956" w:author="Phạm Anh Đại" w:date="2016-11-16T08:54:00Z">
              <w:rPr>
                <w:rFonts w:ascii="Times New Roman" w:hAnsi="Times New Roman" w:cs="Times New Roman"/>
                <w:sz w:val="24"/>
                <w:szCs w:val="24"/>
              </w:rPr>
            </w:rPrChange>
          </w:rPr>
          <w:t xml:space="preserve">Người kinh nghiệm </w:t>
        </w:r>
      </w:ins>
      <w:ins w:id="2957" w:author="van thang" w:date="2016-10-21T15:09:00Z">
        <w:del w:id="2958" w:author="Phat Tran" w:date="2016-10-28T16:48:00Z">
          <w:r w:rsidRPr="00957567" w:rsidDel="00AF37C9">
            <w:rPr>
              <w:rFonts w:ascii="Times New Roman" w:hAnsi="Times New Roman" w:cs="Times New Roman"/>
              <w:sz w:val="28"/>
              <w:szCs w:val="28"/>
              <w:rPrChange w:id="2959" w:author="Phạm Anh Đại" w:date="2016-11-16T08:54:00Z">
                <w:rPr>
                  <w:rFonts w:ascii="Times New Roman" w:hAnsi="Times New Roman" w:cs="Times New Roman"/>
                  <w:sz w:val="24"/>
                  <w:szCs w:val="24"/>
                </w:rPr>
              </w:rPrChange>
            </w:rPr>
            <w:delText>Skilled người</w:delText>
          </w:r>
        </w:del>
        <w:r w:rsidRPr="00957567">
          <w:rPr>
            <w:rFonts w:ascii="Times New Roman" w:hAnsi="Times New Roman" w:cs="Times New Roman"/>
            <w:sz w:val="28"/>
            <w:szCs w:val="28"/>
            <w:rPrChange w:id="2960" w:author="Phạm Anh Đại" w:date="2016-11-16T08:54:00Z">
              <w:rPr>
                <w:rFonts w:ascii="Times New Roman" w:hAnsi="Times New Roman" w:cs="Times New Roman"/>
                <w:sz w:val="24"/>
                <w:szCs w:val="24"/>
              </w:rPr>
            </w:rPrChange>
          </w:rPr>
          <w:t xml:space="preserve">-chuyên gia-có xu hướng thực hiện nhiệm vụ tự động, dưới kiểm soát tiềm thức. Người mới </w:t>
        </w:r>
      </w:ins>
      <w:ins w:id="2961" w:author="Phat Tran" w:date="2016-10-28T16:49:00Z">
        <w:r w:rsidR="00AF37C9" w:rsidRPr="00957567">
          <w:rPr>
            <w:rFonts w:ascii="Times New Roman" w:hAnsi="Times New Roman" w:cs="Times New Roman"/>
            <w:sz w:val="28"/>
            <w:szCs w:val="28"/>
            <w:rPrChange w:id="2962" w:author="Phạm Anh Đại" w:date="2016-11-16T08:54:00Z">
              <w:rPr>
                <w:rFonts w:ascii="Times New Roman" w:hAnsi="Times New Roman" w:cs="Times New Roman"/>
                <w:sz w:val="24"/>
                <w:szCs w:val="24"/>
              </w:rPr>
            </w:rPrChange>
          </w:rPr>
          <w:t xml:space="preserve">vào nghề </w:t>
        </w:r>
      </w:ins>
      <w:ins w:id="2963" w:author="van thang" w:date="2016-10-21T15:09:00Z">
        <w:r w:rsidRPr="00957567">
          <w:rPr>
            <w:rFonts w:ascii="Times New Roman" w:hAnsi="Times New Roman" w:cs="Times New Roman"/>
            <w:sz w:val="28"/>
            <w:szCs w:val="28"/>
            <w:rPrChange w:id="2964" w:author="Phạm Anh Đại" w:date="2016-11-16T08:54:00Z">
              <w:rPr>
                <w:rFonts w:ascii="Times New Roman" w:hAnsi="Times New Roman" w:cs="Times New Roman"/>
                <w:sz w:val="24"/>
                <w:szCs w:val="24"/>
              </w:rPr>
            </w:rPrChange>
          </w:rPr>
          <w:t xml:space="preserve">phải </w:t>
        </w:r>
      </w:ins>
      <w:ins w:id="2965" w:author="Phạm Anh Đại" w:date="2016-11-20T16:36:00Z">
        <w:r w:rsidR="00BD482E">
          <w:rPr>
            <w:rFonts w:ascii="Times New Roman" w:hAnsi="Times New Roman" w:cs="Times New Roman"/>
            <w:sz w:val="28"/>
            <w:szCs w:val="28"/>
          </w:rPr>
          <w:t>dành sự chú ý</w:t>
        </w:r>
      </w:ins>
      <w:ins w:id="2966" w:author="van thang" w:date="2016-10-21T15:09:00Z">
        <w:del w:id="2967" w:author="Phạm Anh Đại" w:date="2016-11-20T16:36:00Z">
          <w:r w:rsidRPr="00957567" w:rsidDel="00BD482E">
            <w:rPr>
              <w:rFonts w:ascii="Times New Roman" w:hAnsi="Times New Roman" w:cs="Times New Roman"/>
              <w:sz w:val="28"/>
              <w:szCs w:val="28"/>
              <w:rPrChange w:id="2968" w:author="Phạm Anh Đại" w:date="2016-11-16T08:54:00Z">
                <w:rPr>
                  <w:rFonts w:ascii="Times New Roman" w:hAnsi="Times New Roman" w:cs="Times New Roman"/>
                  <w:sz w:val="24"/>
                  <w:szCs w:val="24"/>
                </w:rPr>
              </w:rPrChange>
            </w:rPr>
            <w:delText>trả tiền</w:delText>
          </w:r>
        </w:del>
        <w:r w:rsidRPr="00957567">
          <w:rPr>
            <w:rFonts w:ascii="Times New Roman" w:hAnsi="Times New Roman" w:cs="Times New Roman"/>
            <w:sz w:val="28"/>
            <w:szCs w:val="28"/>
            <w:rPrChange w:id="2969" w:author="Phạm Anh Đại" w:date="2016-11-16T08:54:00Z">
              <w:rPr>
                <w:rFonts w:ascii="Times New Roman" w:hAnsi="Times New Roman" w:cs="Times New Roman"/>
                <w:sz w:val="24"/>
                <w:szCs w:val="24"/>
              </w:rPr>
            </w:rPrChange>
          </w:rPr>
          <w:t xml:space="preserve"> đáng kể </w:t>
        </w:r>
      </w:ins>
      <w:ins w:id="2970" w:author="Phat Tran" w:date="2016-10-28T16:49:00Z">
        <w:r w:rsidR="00AF37C9" w:rsidRPr="00957567">
          <w:rPr>
            <w:rFonts w:ascii="Times New Roman" w:hAnsi="Times New Roman" w:cs="Times New Roman"/>
            <w:sz w:val="28"/>
            <w:szCs w:val="28"/>
            <w:rPrChange w:id="2971" w:author="Phạm Anh Đại" w:date="2016-11-16T08:54:00Z">
              <w:rPr>
                <w:rFonts w:ascii="Times New Roman" w:hAnsi="Times New Roman" w:cs="Times New Roman"/>
                <w:sz w:val="24"/>
                <w:szCs w:val="24"/>
              </w:rPr>
            </w:rPrChange>
          </w:rPr>
          <w:t xml:space="preserve">nhận ra </w:t>
        </w:r>
      </w:ins>
      <w:ins w:id="2972" w:author="van thang" w:date="2016-10-21T15:09:00Z">
        <w:del w:id="2973" w:author="Phat Tran" w:date="2016-10-28T16:49:00Z">
          <w:r w:rsidRPr="00957567" w:rsidDel="00AF37C9">
            <w:rPr>
              <w:rFonts w:ascii="Times New Roman" w:hAnsi="Times New Roman" w:cs="Times New Roman"/>
              <w:sz w:val="28"/>
              <w:szCs w:val="28"/>
              <w:rPrChange w:id="2974" w:author="Phạm Anh Đại" w:date="2016-11-16T08:54:00Z">
                <w:rPr>
                  <w:rFonts w:ascii="Times New Roman" w:hAnsi="Times New Roman" w:cs="Times New Roman"/>
                  <w:sz w:val="24"/>
                  <w:szCs w:val="24"/>
                </w:rPr>
              </w:rPrChange>
            </w:rPr>
            <w:delText xml:space="preserve">ý thức </w:delText>
          </w:r>
        </w:del>
        <w:del w:id="2975" w:author="Phạm Anh Đại" w:date="2016-11-20T16:37:00Z">
          <w:r w:rsidRPr="00957567" w:rsidDel="00BD482E">
            <w:rPr>
              <w:rFonts w:ascii="Times New Roman" w:hAnsi="Times New Roman" w:cs="Times New Roman"/>
              <w:sz w:val="28"/>
              <w:szCs w:val="28"/>
              <w:rPrChange w:id="2976" w:author="Phạm Anh Đại" w:date="2016-11-16T08:54:00Z">
                <w:rPr>
                  <w:rFonts w:ascii="Times New Roman" w:hAnsi="Times New Roman" w:cs="Times New Roman"/>
                  <w:sz w:val="24"/>
                  <w:szCs w:val="24"/>
                </w:rPr>
              </w:rPrChange>
            </w:rPr>
            <w:delText>chú ý</w:delText>
          </w:r>
        </w:del>
        <w:r w:rsidRPr="00957567">
          <w:rPr>
            <w:rFonts w:ascii="Times New Roman" w:hAnsi="Times New Roman" w:cs="Times New Roman"/>
            <w:sz w:val="28"/>
            <w:szCs w:val="28"/>
            <w:rPrChange w:id="2977" w:author="Phạm Anh Đại" w:date="2016-11-16T08:54:00Z">
              <w:rPr>
                <w:rFonts w:ascii="Times New Roman" w:hAnsi="Times New Roman" w:cs="Times New Roman"/>
                <w:sz w:val="24"/>
                <w:szCs w:val="24"/>
              </w:rPr>
            </w:rPrChange>
          </w:rPr>
          <w:t xml:space="preserve">, kết quả là một sự xuất hiện tương đối thấp của </w:t>
        </w:r>
      </w:ins>
      <w:ins w:id="2978" w:author="Phat Tran" w:date="2016-10-28T16:49:00Z">
        <w:r w:rsidR="00AF37C9" w:rsidRPr="00957567">
          <w:rPr>
            <w:rFonts w:ascii="Times New Roman" w:hAnsi="Times New Roman" w:cs="Times New Roman"/>
            <w:sz w:val="28"/>
            <w:szCs w:val="28"/>
            <w:rPrChange w:id="2979" w:author="Phạm Anh Đại" w:date="2016-11-16T08:54:00Z">
              <w:rPr>
                <w:rFonts w:ascii="Times New Roman" w:hAnsi="Times New Roman" w:cs="Times New Roman"/>
                <w:sz w:val="24"/>
                <w:szCs w:val="24"/>
              </w:rPr>
            </w:rPrChange>
          </w:rPr>
          <w:t xml:space="preserve">sự sơ suất </w:t>
        </w:r>
      </w:ins>
      <w:ins w:id="2980" w:author="van thang" w:date="2016-10-21T15:09:00Z">
        <w:del w:id="2981" w:author="Phat Tran" w:date="2016-10-28T16:49:00Z">
          <w:r w:rsidRPr="00957567" w:rsidDel="00AF37C9">
            <w:rPr>
              <w:rFonts w:ascii="Times New Roman" w:hAnsi="Times New Roman" w:cs="Times New Roman"/>
              <w:sz w:val="28"/>
              <w:szCs w:val="28"/>
              <w:rPrChange w:id="2982" w:author="Phạm Anh Đại" w:date="2016-11-16T08:54:00Z">
                <w:rPr>
                  <w:rFonts w:ascii="Times New Roman" w:hAnsi="Times New Roman" w:cs="Times New Roman"/>
                  <w:sz w:val="24"/>
                  <w:szCs w:val="24"/>
                </w:rPr>
              </w:rPrChange>
            </w:rPr>
            <w:delText>trượt</w:delText>
          </w:r>
        </w:del>
      </w:ins>
    </w:p>
    <w:p w14:paraId="38915A65" w14:textId="1D959190" w:rsidR="00FA02FA" w:rsidRPr="00957567" w:rsidRDefault="00FA02FA">
      <w:pPr>
        <w:jc w:val="both"/>
        <w:rPr>
          <w:ins w:id="2983" w:author="van thang" w:date="2016-10-21T15:09:00Z"/>
          <w:rFonts w:ascii="Times New Roman" w:hAnsi="Times New Roman" w:cs="Times New Roman"/>
          <w:sz w:val="28"/>
          <w:szCs w:val="28"/>
          <w:rPrChange w:id="2984" w:author="Phạm Anh Đại" w:date="2016-11-16T08:54:00Z">
            <w:rPr>
              <w:ins w:id="2985" w:author="van thang" w:date="2016-10-21T15:09:00Z"/>
              <w:rFonts w:ascii="Times New Roman" w:hAnsi="Times New Roman" w:cs="Times New Roman"/>
              <w:sz w:val="24"/>
              <w:szCs w:val="24"/>
            </w:rPr>
          </w:rPrChange>
        </w:rPr>
        <w:pPrChange w:id="2986" w:author="Biển Phan Y" w:date="2016-11-22T22:50:00Z">
          <w:pPr/>
        </w:pPrChange>
      </w:pPr>
      <w:ins w:id="2987" w:author="van thang" w:date="2016-10-21T15:09:00Z">
        <w:r w:rsidRPr="00957567">
          <w:rPr>
            <w:rFonts w:ascii="Times New Roman" w:hAnsi="Times New Roman" w:cs="Times New Roman"/>
            <w:sz w:val="28"/>
            <w:szCs w:val="28"/>
            <w:rPrChange w:id="2988" w:author="Phạm Anh Đại" w:date="2016-11-16T08:54:00Z">
              <w:rPr>
                <w:rFonts w:ascii="Times New Roman" w:hAnsi="Times New Roman" w:cs="Times New Roman"/>
                <w:sz w:val="24"/>
                <w:szCs w:val="24"/>
              </w:rPr>
            </w:rPrChange>
          </w:rPr>
          <w:t xml:space="preserve">Một số </w:t>
        </w:r>
      </w:ins>
      <w:ins w:id="2989" w:author="Phạm Anh Đại" w:date="2016-11-20T16:37:00Z">
        <w:r w:rsidR="00BD482E">
          <w:rPr>
            <w:rFonts w:ascii="Times New Roman" w:hAnsi="Times New Roman" w:cs="Times New Roman"/>
            <w:sz w:val="28"/>
            <w:szCs w:val="28"/>
          </w:rPr>
          <w:t>sơ suất là</w:t>
        </w:r>
      </w:ins>
      <w:ins w:id="2990" w:author="van thang" w:date="2016-10-21T15:09:00Z">
        <w:del w:id="2991" w:author="Phạm Anh Đại" w:date="2016-11-20T16:37:00Z">
          <w:r w:rsidRPr="00957567" w:rsidDel="00BD482E">
            <w:rPr>
              <w:rFonts w:ascii="Times New Roman" w:hAnsi="Times New Roman" w:cs="Times New Roman"/>
              <w:sz w:val="28"/>
              <w:szCs w:val="28"/>
              <w:rPrChange w:id="2992"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2993" w:author="Phạm Anh Đại" w:date="2016-11-16T08:54:00Z">
              <w:rPr>
                <w:rFonts w:ascii="Times New Roman" w:hAnsi="Times New Roman" w:cs="Times New Roman"/>
                <w:sz w:val="24"/>
                <w:szCs w:val="24"/>
              </w:rPr>
            </w:rPrChange>
          </w:rPr>
          <w:t xml:space="preserve"> kết quả từ sự tương đồng của các hành động. Hoặc một sự kiện trên thế giới có thể tự động kích hoạt một hành động. Đôi khi </w:t>
        </w:r>
      </w:ins>
      <w:ins w:id="2994" w:author="Phat Tran" w:date="2016-10-28T16:49:00Z">
        <w:r w:rsidR="00AF37C9" w:rsidRPr="00957567">
          <w:rPr>
            <w:rFonts w:ascii="Times New Roman" w:hAnsi="Times New Roman" w:cs="Times New Roman"/>
            <w:sz w:val="28"/>
            <w:szCs w:val="28"/>
            <w:rPrChange w:id="2995" w:author="Phạm Anh Đại" w:date="2016-11-16T08:54:00Z">
              <w:rPr>
                <w:rFonts w:ascii="Times New Roman" w:hAnsi="Times New Roman" w:cs="Times New Roman"/>
                <w:sz w:val="24"/>
                <w:szCs w:val="24"/>
              </w:rPr>
            </w:rPrChange>
          </w:rPr>
          <w:t xml:space="preserve">suy nghĩ và hành động của chúng ta </w:t>
        </w:r>
      </w:ins>
      <w:ins w:id="2996" w:author="van thang" w:date="2016-10-21T15:09:00Z">
        <w:del w:id="2997" w:author="Phat Tran" w:date="2016-10-28T16:49:00Z">
          <w:r w:rsidRPr="00957567" w:rsidDel="00AF37C9">
            <w:rPr>
              <w:rFonts w:ascii="Times New Roman" w:hAnsi="Times New Roman" w:cs="Times New Roman"/>
              <w:sz w:val="28"/>
              <w:szCs w:val="28"/>
              <w:rPrChange w:id="2998" w:author="Phạm Anh Đại" w:date="2016-11-16T08:54:00Z">
                <w:rPr>
                  <w:rFonts w:ascii="Times New Roman" w:hAnsi="Times New Roman" w:cs="Times New Roman"/>
                  <w:sz w:val="24"/>
                  <w:szCs w:val="24"/>
                </w:rPr>
              </w:rPrChange>
            </w:rPr>
            <w:delText xml:space="preserve">chúng tôi suy nghĩ và hành động </w:delText>
          </w:r>
        </w:del>
        <w:r w:rsidRPr="00957567">
          <w:rPr>
            <w:rFonts w:ascii="Times New Roman" w:hAnsi="Times New Roman" w:cs="Times New Roman"/>
            <w:sz w:val="28"/>
            <w:szCs w:val="28"/>
            <w:rPrChange w:id="2999" w:author="Phạm Anh Đại" w:date="2016-11-16T08:54:00Z">
              <w:rPr>
                <w:rFonts w:ascii="Times New Roman" w:hAnsi="Times New Roman" w:cs="Times New Roman"/>
                <w:sz w:val="24"/>
                <w:szCs w:val="24"/>
              </w:rPr>
            </w:rPrChange>
          </w:rPr>
          <w:t>có thể nhắc nhở chúng ta về những hành động ngoài ý muốn, mà sau đó chúng t</w:t>
        </w:r>
      </w:ins>
      <w:ins w:id="3000" w:author="Phạm Anh Đại" w:date="2016-11-20T16:38:00Z">
        <w:r w:rsidR="00BD482E">
          <w:rPr>
            <w:rFonts w:ascii="Times New Roman" w:hAnsi="Times New Roman" w:cs="Times New Roman"/>
            <w:sz w:val="28"/>
            <w:szCs w:val="28"/>
          </w:rPr>
          <w:t>a</w:t>
        </w:r>
      </w:ins>
      <w:ins w:id="3001" w:author="van thang" w:date="2016-10-21T15:09:00Z">
        <w:del w:id="3002" w:author="Phạm Anh Đại" w:date="2016-11-20T16:38:00Z">
          <w:r w:rsidRPr="00957567" w:rsidDel="00BD482E">
            <w:rPr>
              <w:rFonts w:ascii="Times New Roman" w:hAnsi="Times New Roman" w:cs="Times New Roman"/>
              <w:sz w:val="28"/>
              <w:szCs w:val="28"/>
              <w:rPrChange w:id="3003" w:author="Phạm Anh Đại" w:date="2016-11-16T08:54:00Z">
                <w:rPr>
                  <w:rFonts w:ascii="Times New Roman" w:hAnsi="Times New Roman" w:cs="Times New Roman"/>
                  <w:sz w:val="24"/>
                  <w:szCs w:val="24"/>
                </w:rPr>
              </w:rPrChange>
            </w:rPr>
            <w:delText>ôi</w:delText>
          </w:r>
        </w:del>
        <w:r w:rsidRPr="00957567">
          <w:rPr>
            <w:rFonts w:ascii="Times New Roman" w:hAnsi="Times New Roman" w:cs="Times New Roman"/>
            <w:sz w:val="28"/>
            <w:szCs w:val="28"/>
            <w:rPrChange w:id="3004" w:author="Phạm Anh Đại" w:date="2016-11-16T08:54:00Z">
              <w:rPr>
                <w:rFonts w:ascii="Times New Roman" w:hAnsi="Times New Roman" w:cs="Times New Roman"/>
                <w:sz w:val="24"/>
                <w:szCs w:val="24"/>
              </w:rPr>
            </w:rPrChange>
          </w:rPr>
          <w:t xml:space="preserve"> thực hiện. Có rất nhiều loại hành động</w:t>
        </w:r>
        <w:del w:id="3005" w:author="Phat Tran" w:date="2016-10-28T16:49:00Z">
          <w:r w:rsidRPr="00957567" w:rsidDel="00AF37C9">
            <w:rPr>
              <w:rFonts w:ascii="Times New Roman" w:hAnsi="Times New Roman" w:cs="Times New Roman"/>
              <w:sz w:val="28"/>
              <w:szCs w:val="28"/>
              <w:rPrChange w:id="3006" w:author="Phạm Anh Đại" w:date="2016-11-16T08:54:00Z">
                <w:rPr>
                  <w:rFonts w:ascii="Times New Roman" w:hAnsi="Times New Roman" w:cs="Times New Roman"/>
                  <w:sz w:val="24"/>
                  <w:szCs w:val="24"/>
                </w:rPr>
              </w:rPrChange>
            </w:rPr>
            <w:delText xml:space="preserve"> trượt</w:delText>
          </w:r>
        </w:del>
      </w:ins>
      <w:ins w:id="3007" w:author="Phat Tran" w:date="2016-10-28T16:49:00Z">
        <w:r w:rsidR="00AF37C9" w:rsidRPr="00957567">
          <w:rPr>
            <w:rFonts w:ascii="Times New Roman" w:hAnsi="Times New Roman" w:cs="Times New Roman"/>
            <w:sz w:val="28"/>
            <w:szCs w:val="28"/>
            <w:rPrChange w:id="3008" w:author="Phạm Anh Đại" w:date="2016-11-16T08:54:00Z">
              <w:rPr>
                <w:rFonts w:ascii="Times New Roman" w:hAnsi="Times New Roman" w:cs="Times New Roman"/>
                <w:sz w:val="24"/>
                <w:szCs w:val="24"/>
              </w:rPr>
            </w:rPrChange>
          </w:rPr>
          <w:t xml:space="preserve"> sơ suất </w:t>
        </w:r>
      </w:ins>
      <w:ins w:id="3009" w:author="van thang" w:date="2016-10-21T15:09:00Z">
        <w:r w:rsidRPr="00957567">
          <w:rPr>
            <w:rFonts w:ascii="Times New Roman" w:hAnsi="Times New Roman" w:cs="Times New Roman"/>
            <w:sz w:val="28"/>
            <w:szCs w:val="28"/>
            <w:rPrChange w:id="3010" w:author="Phạm Anh Đại" w:date="2016-11-16T08:54:00Z">
              <w:rPr>
                <w:rFonts w:ascii="Times New Roman" w:hAnsi="Times New Roman" w:cs="Times New Roman"/>
                <w:sz w:val="24"/>
                <w:szCs w:val="24"/>
              </w:rPr>
            </w:rPrChange>
          </w:rPr>
          <w:t xml:space="preserve"> khác nhau, phân loại theo các cơ chế cơ bản mà </w:t>
        </w:r>
        <w:del w:id="3011" w:author="Phạm Anh Đại" w:date="2016-11-20T16:38:00Z">
          <w:r w:rsidRPr="00957567" w:rsidDel="00BD482E">
            <w:rPr>
              <w:rFonts w:ascii="Times New Roman" w:hAnsi="Times New Roman" w:cs="Times New Roman"/>
              <w:sz w:val="28"/>
              <w:szCs w:val="28"/>
              <w:rPrChange w:id="3012" w:author="Phạm Anh Đại" w:date="2016-11-16T08:54:00Z">
                <w:rPr>
                  <w:rFonts w:ascii="Times New Roman" w:hAnsi="Times New Roman" w:cs="Times New Roman"/>
                  <w:sz w:val="24"/>
                  <w:szCs w:val="24"/>
                </w:rPr>
              </w:rPrChange>
            </w:rPr>
            <w:delText>cung cấp cho tăng cho họ</w:delText>
          </w:r>
        </w:del>
      </w:ins>
      <w:ins w:id="3013" w:author="Phạm Anh Đại" w:date="2016-11-20T16:38:00Z">
        <w:r w:rsidR="00BD482E">
          <w:rPr>
            <w:rFonts w:ascii="Times New Roman" w:hAnsi="Times New Roman" w:cs="Times New Roman"/>
            <w:sz w:val="28"/>
            <w:szCs w:val="28"/>
          </w:rPr>
          <w:t>cung cấp cho chúng</w:t>
        </w:r>
      </w:ins>
      <w:ins w:id="3014" w:author="van thang" w:date="2016-10-21T15:09:00Z">
        <w:r w:rsidRPr="00957567">
          <w:rPr>
            <w:rFonts w:ascii="Times New Roman" w:hAnsi="Times New Roman" w:cs="Times New Roman"/>
            <w:sz w:val="28"/>
            <w:szCs w:val="28"/>
            <w:rPrChange w:id="3015" w:author="Phạm Anh Đại" w:date="2016-11-16T08:54:00Z">
              <w:rPr>
                <w:rFonts w:ascii="Times New Roman" w:hAnsi="Times New Roman" w:cs="Times New Roman"/>
                <w:sz w:val="24"/>
                <w:szCs w:val="24"/>
              </w:rPr>
            </w:rPrChange>
          </w:rPr>
          <w:t>. Ba loại phù hợp nhất với thiết kế là:</w:t>
        </w:r>
      </w:ins>
    </w:p>
    <w:p w14:paraId="3B45B13A" w14:textId="2A6A33FE" w:rsidR="00FA02FA" w:rsidRPr="00957567" w:rsidRDefault="00FA02FA">
      <w:pPr>
        <w:jc w:val="both"/>
        <w:rPr>
          <w:ins w:id="3016" w:author="van thang" w:date="2016-10-21T15:09:00Z"/>
          <w:rFonts w:ascii="Times New Roman" w:hAnsi="Times New Roman" w:cs="Times New Roman"/>
          <w:sz w:val="28"/>
          <w:szCs w:val="28"/>
          <w:rPrChange w:id="3017" w:author="Phạm Anh Đại" w:date="2016-11-16T08:54:00Z">
            <w:rPr>
              <w:ins w:id="3018" w:author="van thang" w:date="2016-10-21T15:09:00Z"/>
              <w:rFonts w:ascii="Times New Roman" w:hAnsi="Times New Roman" w:cs="Times New Roman"/>
              <w:sz w:val="24"/>
              <w:szCs w:val="24"/>
            </w:rPr>
          </w:rPrChange>
        </w:rPr>
        <w:pPrChange w:id="3019" w:author="Biển Phan Y" w:date="2016-11-22T22:50:00Z">
          <w:pPr/>
        </w:pPrChange>
      </w:pPr>
      <w:ins w:id="3020" w:author="van thang" w:date="2016-10-21T15:09:00Z">
        <w:r w:rsidRPr="00957567">
          <w:rPr>
            <w:rFonts w:ascii="Times New Roman" w:hAnsi="Times New Roman" w:cs="Times New Roman"/>
            <w:sz w:val="28"/>
            <w:szCs w:val="28"/>
            <w:rPrChange w:id="3021" w:author="Phạm Anh Đại" w:date="2016-11-16T08:54:00Z">
              <w:rPr>
                <w:rFonts w:ascii="Times New Roman" w:hAnsi="Times New Roman" w:cs="Times New Roman"/>
                <w:sz w:val="24"/>
                <w:szCs w:val="24"/>
              </w:rPr>
            </w:rPrChange>
          </w:rPr>
          <w:tab/>
          <w:t>.</w:t>
        </w:r>
      </w:ins>
      <w:ins w:id="3022" w:author="Phat Tran" w:date="2016-10-28T16:50:00Z">
        <w:r w:rsidR="009C757C" w:rsidRPr="00957567">
          <w:rPr>
            <w:rFonts w:ascii="Times New Roman" w:hAnsi="Times New Roman" w:cs="Times New Roman"/>
            <w:sz w:val="28"/>
            <w:szCs w:val="28"/>
            <w:rPrChange w:id="3023" w:author="Phạm Anh Đại" w:date="2016-11-16T08:54:00Z">
              <w:rPr>
                <w:rFonts w:ascii="Times New Roman" w:hAnsi="Times New Roman" w:cs="Times New Roman"/>
                <w:sz w:val="24"/>
                <w:szCs w:val="24"/>
              </w:rPr>
            </w:rPrChange>
          </w:rPr>
          <w:t xml:space="preserve">Sơ suất bắt được </w:t>
        </w:r>
      </w:ins>
      <w:ins w:id="3024" w:author="van thang" w:date="2016-10-21T15:09:00Z">
        <w:del w:id="3025" w:author="Phat Tran" w:date="2016-10-28T16:50:00Z">
          <w:r w:rsidRPr="00957567" w:rsidDel="009C757C">
            <w:rPr>
              <w:rFonts w:ascii="Times New Roman" w:hAnsi="Times New Roman" w:cs="Times New Roman"/>
              <w:sz w:val="28"/>
              <w:szCs w:val="28"/>
              <w:rPrChange w:id="3026" w:author="Phạm Anh Đại" w:date="2016-11-16T08:54:00Z">
                <w:rPr>
                  <w:rFonts w:ascii="Times New Roman" w:hAnsi="Times New Roman" w:cs="Times New Roman"/>
                  <w:sz w:val="24"/>
                  <w:szCs w:val="24"/>
                </w:rPr>
              </w:rPrChange>
            </w:rPr>
            <w:delText>Bắt lỗi trượt</w:delText>
          </w:r>
        </w:del>
      </w:ins>
    </w:p>
    <w:p w14:paraId="7BACE46B" w14:textId="47595829" w:rsidR="00FA02FA" w:rsidRPr="00957567" w:rsidRDefault="00FA02FA">
      <w:pPr>
        <w:jc w:val="both"/>
        <w:rPr>
          <w:ins w:id="3027" w:author="van thang" w:date="2016-10-21T15:09:00Z"/>
          <w:rFonts w:ascii="Times New Roman" w:hAnsi="Times New Roman" w:cs="Times New Roman"/>
          <w:sz w:val="28"/>
          <w:szCs w:val="28"/>
          <w:rPrChange w:id="3028" w:author="Phạm Anh Đại" w:date="2016-11-16T08:54:00Z">
            <w:rPr>
              <w:ins w:id="3029" w:author="van thang" w:date="2016-10-21T15:09:00Z"/>
              <w:rFonts w:ascii="Times New Roman" w:hAnsi="Times New Roman" w:cs="Times New Roman"/>
              <w:sz w:val="24"/>
              <w:szCs w:val="24"/>
            </w:rPr>
          </w:rPrChange>
        </w:rPr>
        <w:pPrChange w:id="3030" w:author="Biển Phan Y" w:date="2016-11-22T22:50:00Z">
          <w:pPr/>
        </w:pPrChange>
      </w:pPr>
      <w:ins w:id="3031" w:author="van thang" w:date="2016-10-21T15:09:00Z">
        <w:r w:rsidRPr="00957567">
          <w:rPr>
            <w:rFonts w:ascii="Times New Roman" w:hAnsi="Times New Roman" w:cs="Times New Roman"/>
            <w:sz w:val="28"/>
            <w:szCs w:val="28"/>
            <w:rPrChange w:id="3032" w:author="Phạm Anh Đại" w:date="2016-11-16T08:54:00Z">
              <w:rPr>
                <w:rFonts w:ascii="Times New Roman" w:hAnsi="Times New Roman" w:cs="Times New Roman"/>
                <w:sz w:val="24"/>
                <w:szCs w:val="24"/>
              </w:rPr>
            </w:rPrChange>
          </w:rPr>
          <w:tab/>
          <w:t>.</w:t>
        </w:r>
      </w:ins>
      <w:ins w:id="3033" w:author="Phat Tran" w:date="2016-10-28T16:50:00Z">
        <w:r w:rsidR="009C757C" w:rsidRPr="00957567">
          <w:rPr>
            <w:rFonts w:ascii="Times New Roman" w:hAnsi="Times New Roman" w:cs="Times New Roman"/>
            <w:sz w:val="28"/>
            <w:szCs w:val="28"/>
            <w:rPrChange w:id="3034" w:author="Phạm Anh Đại" w:date="2016-11-16T08:54:00Z">
              <w:rPr>
                <w:rFonts w:ascii="Times New Roman" w:hAnsi="Times New Roman" w:cs="Times New Roman"/>
                <w:sz w:val="24"/>
                <w:szCs w:val="24"/>
              </w:rPr>
            </w:rPrChange>
          </w:rPr>
          <w:t xml:space="preserve">Sơ suất mô tả </w:t>
        </w:r>
      </w:ins>
      <w:ins w:id="3035" w:author="van thang" w:date="2016-10-21T15:09:00Z">
        <w:del w:id="3036" w:author="Phat Tran" w:date="2016-10-28T16:50:00Z">
          <w:r w:rsidRPr="00957567" w:rsidDel="009C757C">
            <w:rPr>
              <w:rFonts w:ascii="Times New Roman" w:hAnsi="Times New Roman" w:cs="Times New Roman"/>
              <w:sz w:val="28"/>
              <w:szCs w:val="28"/>
              <w:rPrChange w:id="3037" w:author="Phạm Anh Đại" w:date="2016-11-16T08:54:00Z">
                <w:rPr>
                  <w:rFonts w:ascii="Times New Roman" w:hAnsi="Times New Roman" w:cs="Times New Roman"/>
                  <w:sz w:val="24"/>
                  <w:szCs w:val="24"/>
                </w:rPr>
              </w:rPrChange>
            </w:rPr>
            <w:delText>Mô tả</w:delText>
          </w:r>
        </w:del>
        <w:r w:rsidRPr="00957567">
          <w:rPr>
            <w:rFonts w:ascii="Times New Roman" w:hAnsi="Times New Roman" w:cs="Times New Roman"/>
            <w:sz w:val="28"/>
            <w:szCs w:val="28"/>
            <w:rPrChange w:id="3038" w:author="Phạm Anh Đại" w:date="2016-11-16T08:54:00Z">
              <w:rPr>
                <w:rFonts w:ascii="Times New Roman" w:hAnsi="Times New Roman" w:cs="Times New Roman"/>
                <w:sz w:val="24"/>
                <w:szCs w:val="24"/>
              </w:rPr>
            </w:rPrChange>
          </w:rPr>
          <w:t>- tương tự</w:t>
        </w:r>
      </w:ins>
    </w:p>
    <w:p w14:paraId="32C3E1B8" w14:textId="49980246" w:rsidR="00FA02FA" w:rsidRPr="00957567" w:rsidRDefault="00FA02FA">
      <w:pPr>
        <w:jc w:val="both"/>
        <w:rPr>
          <w:ins w:id="3039" w:author="van thang" w:date="2016-10-21T15:09:00Z"/>
          <w:rFonts w:ascii="Times New Roman" w:hAnsi="Times New Roman" w:cs="Times New Roman"/>
          <w:sz w:val="28"/>
          <w:szCs w:val="28"/>
          <w:rPrChange w:id="3040" w:author="Phạm Anh Đại" w:date="2016-11-16T08:54:00Z">
            <w:rPr>
              <w:ins w:id="3041" w:author="van thang" w:date="2016-10-21T15:09:00Z"/>
              <w:rFonts w:ascii="Times New Roman" w:hAnsi="Times New Roman" w:cs="Times New Roman"/>
              <w:sz w:val="24"/>
              <w:szCs w:val="24"/>
            </w:rPr>
          </w:rPrChange>
        </w:rPr>
        <w:pPrChange w:id="3042" w:author="Biển Phan Y" w:date="2016-11-22T22:50:00Z">
          <w:pPr/>
        </w:pPrChange>
      </w:pPr>
      <w:ins w:id="3043" w:author="van thang" w:date="2016-10-21T15:09:00Z">
        <w:r w:rsidRPr="00957567">
          <w:rPr>
            <w:rFonts w:ascii="Times New Roman" w:hAnsi="Times New Roman" w:cs="Times New Roman"/>
            <w:sz w:val="28"/>
            <w:szCs w:val="28"/>
            <w:rPrChange w:id="3044" w:author="Phạm Anh Đại" w:date="2016-11-16T08:54:00Z">
              <w:rPr>
                <w:rFonts w:ascii="Times New Roman" w:hAnsi="Times New Roman" w:cs="Times New Roman"/>
                <w:sz w:val="24"/>
                <w:szCs w:val="24"/>
              </w:rPr>
            </w:rPrChange>
          </w:rPr>
          <w:tab/>
          <w:t>. Những</w:t>
        </w:r>
        <w:del w:id="3045" w:author="Phat Tran" w:date="2016-10-28T16:50:00Z">
          <w:r w:rsidRPr="00957567" w:rsidDel="009C757C">
            <w:rPr>
              <w:rFonts w:ascii="Times New Roman" w:hAnsi="Times New Roman" w:cs="Times New Roman"/>
              <w:sz w:val="28"/>
              <w:szCs w:val="28"/>
              <w:rPrChange w:id="3046" w:author="Phạm Anh Đại" w:date="2016-11-16T08:54:00Z">
                <w:rPr>
                  <w:rFonts w:ascii="Times New Roman" w:hAnsi="Times New Roman" w:cs="Times New Roman"/>
                  <w:sz w:val="24"/>
                  <w:szCs w:val="24"/>
                </w:rPr>
              </w:rPrChange>
            </w:rPr>
            <w:delText xml:space="preserve"> mode</w:delText>
          </w:r>
        </w:del>
        <w:r w:rsidRPr="00957567">
          <w:rPr>
            <w:rFonts w:ascii="Times New Roman" w:hAnsi="Times New Roman" w:cs="Times New Roman"/>
            <w:sz w:val="28"/>
            <w:szCs w:val="28"/>
            <w:rPrChange w:id="3047" w:author="Phạm Anh Đại" w:date="2016-11-16T08:54:00Z">
              <w:rPr>
                <w:rFonts w:ascii="Times New Roman" w:hAnsi="Times New Roman" w:cs="Times New Roman"/>
                <w:sz w:val="24"/>
                <w:szCs w:val="24"/>
              </w:rPr>
            </w:rPrChange>
          </w:rPr>
          <w:t xml:space="preserve"> lỗi</w:t>
        </w:r>
      </w:ins>
      <w:ins w:id="3048" w:author="Phat Tran" w:date="2016-10-28T16:50:00Z">
        <w:r w:rsidR="009C757C" w:rsidRPr="00957567">
          <w:rPr>
            <w:rFonts w:ascii="Times New Roman" w:hAnsi="Times New Roman" w:cs="Times New Roman"/>
            <w:sz w:val="28"/>
            <w:szCs w:val="28"/>
            <w:rPrChange w:id="3049" w:author="Phạm Anh Đại" w:date="2016-11-16T08:54:00Z">
              <w:rPr>
                <w:rFonts w:ascii="Times New Roman" w:hAnsi="Times New Roman" w:cs="Times New Roman"/>
                <w:sz w:val="24"/>
                <w:szCs w:val="24"/>
              </w:rPr>
            </w:rPrChange>
          </w:rPr>
          <w:t xml:space="preserve"> chế độ</w:t>
        </w:r>
      </w:ins>
    </w:p>
    <w:p w14:paraId="1FB72BA2" w14:textId="6D1E6FAF" w:rsidR="00FA02FA" w:rsidRPr="00957567" w:rsidDel="009C757C" w:rsidRDefault="009C757C">
      <w:pPr>
        <w:jc w:val="both"/>
        <w:rPr>
          <w:ins w:id="3050" w:author="van thang" w:date="2016-10-21T15:09:00Z"/>
          <w:del w:id="3051" w:author="Phat Tran" w:date="2016-10-28T16:50:00Z"/>
          <w:rFonts w:ascii="Times New Roman" w:hAnsi="Times New Roman" w:cs="Times New Roman"/>
          <w:b/>
          <w:sz w:val="28"/>
          <w:szCs w:val="28"/>
          <w:rPrChange w:id="3052" w:author="Phạm Anh Đại" w:date="2016-11-16T08:54:00Z">
            <w:rPr>
              <w:ins w:id="3053" w:author="van thang" w:date="2016-10-21T15:09:00Z"/>
              <w:del w:id="3054" w:author="Phat Tran" w:date="2016-10-28T16:50:00Z"/>
              <w:rFonts w:ascii="Times New Roman" w:hAnsi="Times New Roman" w:cs="Times New Roman"/>
              <w:b/>
              <w:sz w:val="24"/>
              <w:szCs w:val="24"/>
            </w:rPr>
          </w:rPrChange>
        </w:rPr>
        <w:pPrChange w:id="3055" w:author="Biển Phan Y" w:date="2016-11-22T22:50:00Z">
          <w:pPr/>
        </w:pPrChange>
      </w:pPr>
      <w:ins w:id="3056" w:author="Phat Tran" w:date="2016-10-28T16:50:00Z">
        <w:r w:rsidRPr="00957567">
          <w:rPr>
            <w:rFonts w:ascii="Times New Roman" w:hAnsi="Times New Roman" w:cs="Times New Roman"/>
            <w:b/>
            <w:sz w:val="28"/>
            <w:szCs w:val="28"/>
            <w:rPrChange w:id="3057" w:author="Phạm Anh Đại" w:date="2016-11-16T08:54:00Z">
              <w:rPr>
                <w:rFonts w:ascii="Times New Roman" w:hAnsi="Times New Roman" w:cs="Times New Roman"/>
                <w:b/>
                <w:sz w:val="24"/>
                <w:szCs w:val="24"/>
              </w:rPr>
            </w:rPrChange>
          </w:rPr>
          <w:t xml:space="preserve">Sơ suất bắt được </w:t>
        </w:r>
      </w:ins>
      <w:ins w:id="3058" w:author="van thang" w:date="2016-10-21T15:09:00Z">
        <w:del w:id="3059" w:author="Phat Tran" w:date="2016-10-28T16:50:00Z">
          <w:r w:rsidR="00FA02FA" w:rsidRPr="00957567" w:rsidDel="009C757C">
            <w:rPr>
              <w:rFonts w:ascii="Times New Roman" w:hAnsi="Times New Roman" w:cs="Times New Roman"/>
              <w:b/>
              <w:sz w:val="28"/>
              <w:szCs w:val="28"/>
              <w:rPrChange w:id="3060" w:author="Phạm Anh Đại" w:date="2016-11-16T08:54:00Z">
                <w:rPr>
                  <w:rFonts w:ascii="Times New Roman" w:hAnsi="Times New Roman" w:cs="Times New Roman"/>
                  <w:b/>
                  <w:sz w:val="24"/>
                  <w:szCs w:val="24"/>
                </w:rPr>
              </w:rPrChange>
            </w:rPr>
            <w:delText>Bắt lỗi trượt</w:delText>
          </w:r>
        </w:del>
      </w:ins>
    </w:p>
    <w:p w14:paraId="5111ACE2" w14:textId="19C43322" w:rsidR="00FA02FA" w:rsidRPr="00957567" w:rsidRDefault="00FA02FA">
      <w:pPr>
        <w:jc w:val="both"/>
        <w:rPr>
          <w:ins w:id="3061" w:author="van thang" w:date="2016-10-21T15:09:00Z"/>
          <w:rFonts w:ascii="Times New Roman" w:hAnsi="Times New Roman" w:cs="Times New Roman"/>
          <w:sz w:val="28"/>
          <w:szCs w:val="28"/>
          <w:rPrChange w:id="3062" w:author="Phạm Anh Đại" w:date="2016-11-16T08:54:00Z">
            <w:rPr>
              <w:ins w:id="3063" w:author="van thang" w:date="2016-10-21T15:09:00Z"/>
              <w:rFonts w:ascii="Times New Roman" w:hAnsi="Times New Roman" w:cs="Times New Roman"/>
              <w:sz w:val="24"/>
              <w:szCs w:val="24"/>
            </w:rPr>
          </w:rPrChange>
        </w:rPr>
        <w:pPrChange w:id="3064" w:author="Biển Phan Y" w:date="2016-11-22T22:50:00Z">
          <w:pPr/>
        </w:pPrChange>
      </w:pPr>
      <w:ins w:id="3065" w:author="van thang" w:date="2016-10-21T15:09:00Z">
        <w:r w:rsidRPr="00957567">
          <w:rPr>
            <w:rFonts w:ascii="Times New Roman" w:hAnsi="Times New Roman" w:cs="Times New Roman"/>
            <w:sz w:val="28"/>
            <w:szCs w:val="28"/>
            <w:rPrChange w:id="3066" w:author="Phạm Anh Đại" w:date="2016-11-16T08:54:00Z">
              <w:rPr>
                <w:rFonts w:ascii="Times New Roman" w:hAnsi="Times New Roman" w:cs="Times New Roman"/>
                <w:sz w:val="24"/>
                <w:szCs w:val="24"/>
              </w:rPr>
            </w:rPrChange>
          </w:rPr>
          <w:t xml:space="preserve">Tôi đã sử dụng một máy sao chép, và tôi đã đếm trang. tôi đã tìm thấy bản thân mình đếm "1, 2, 3, 4, 5, 6, 7, 8, 9, 10, Jack, Queen, King." Tôi đã </w:t>
        </w:r>
        <w:del w:id="3067" w:author="Phat Tran" w:date="2016-11-05T09:13:00Z">
          <w:r w:rsidRPr="00957567" w:rsidDel="004B6F82">
            <w:rPr>
              <w:rFonts w:ascii="Times New Roman" w:hAnsi="Times New Roman" w:cs="Times New Roman"/>
              <w:sz w:val="28"/>
              <w:szCs w:val="28"/>
              <w:rPrChange w:id="3068" w:author="Phạm Anh Đại" w:date="2016-11-16T08:54:00Z">
                <w:rPr>
                  <w:rFonts w:ascii="Times New Roman" w:hAnsi="Times New Roman" w:cs="Times New Roman"/>
                  <w:sz w:val="24"/>
                  <w:szCs w:val="24"/>
                </w:rPr>
              </w:rPrChange>
            </w:rPr>
            <w:delText xml:space="preserve">có được </w:delText>
          </w:r>
        </w:del>
        <w:r w:rsidRPr="00957567">
          <w:rPr>
            <w:rFonts w:ascii="Times New Roman" w:hAnsi="Times New Roman" w:cs="Times New Roman"/>
            <w:sz w:val="28"/>
            <w:szCs w:val="28"/>
            <w:rPrChange w:id="3069" w:author="Phạm Anh Đại" w:date="2016-11-16T08:54:00Z">
              <w:rPr>
                <w:rFonts w:ascii="Times New Roman" w:hAnsi="Times New Roman" w:cs="Times New Roman"/>
                <w:sz w:val="24"/>
                <w:szCs w:val="24"/>
              </w:rPr>
            </w:rPrChange>
          </w:rPr>
          <w:t>chơi bài gần đây.</w:t>
        </w:r>
      </w:ins>
    </w:p>
    <w:p w14:paraId="2E223B6F" w14:textId="3B56EB30" w:rsidR="00FA02FA" w:rsidRPr="00957567" w:rsidRDefault="004B6F82">
      <w:pPr>
        <w:jc w:val="both"/>
        <w:rPr>
          <w:ins w:id="3070" w:author="van thang" w:date="2016-10-21T15:09:00Z"/>
          <w:rFonts w:ascii="Times New Roman" w:hAnsi="Times New Roman" w:cs="Times New Roman"/>
          <w:sz w:val="28"/>
          <w:szCs w:val="28"/>
          <w:rPrChange w:id="3071" w:author="Phạm Anh Đại" w:date="2016-11-16T08:54:00Z">
            <w:rPr>
              <w:ins w:id="3072" w:author="van thang" w:date="2016-10-21T15:09:00Z"/>
              <w:rFonts w:ascii="Times New Roman" w:hAnsi="Times New Roman" w:cs="Times New Roman"/>
              <w:sz w:val="24"/>
              <w:szCs w:val="24"/>
            </w:rPr>
          </w:rPrChange>
        </w:rPr>
        <w:pPrChange w:id="3073" w:author="Biển Phan Y" w:date="2016-11-22T22:50:00Z">
          <w:pPr/>
        </w:pPrChange>
      </w:pPr>
      <w:ins w:id="3074" w:author="Phat Tran" w:date="2016-11-05T09:14:00Z">
        <w:r w:rsidRPr="00957567">
          <w:rPr>
            <w:rFonts w:ascii="Times New Roman" w:hAnsi="Times New Roman" w:cs="Times New Roman"/>
            <w:sz w:val="28"/>
            <w:szCs w:val="28"/>
            <w:rPrChange w:id="3075" w:author="Phạm Anh Đại" w:date="2016-11-16T08:54:00Z">
              <w:rPr>
                <w:rFonts w:ascii="Times New Roman" w:hAnsi="Times New Roman" w:cs="Times New Roman"/>
                <w:sz w:val="24"/>
                <w:szCs w:val="24"/>
              </w:rPr>
            </w:rPrChange>
          </w:rPr>
          <w:lastRenderedPageBreak/>
          <w:t xml:space="preserve">Sơ suất bắt được </w:t>
        </w:r>
      </w:ins>
      <w:ins w:id="3076" w:author="van thang" w:date="2016-10-21T15:09:00Z">
        <w:del w:id="3077" w:author="Phat Tran" w:date="2016-11-05T09:14:00Z">
          <w:r w:rsidR="00FA02FA" w:rsidRPr="00957567" w:rsidDel="004B6F82">
            <w:rPr>
              <w:rFonts w:ascii="Times New Roman" w:hAnsi="Times New Roman" w:cs="Times New Roman"/>
              <w:sz w:val="28"/>
              <w:szCs w:val="28"/>
              <w:rPrChange w:id="3078" w:author="Phạm Anh Đại" w:date="2016-11-16T08:54:00Z">
                <w:rPr>
                  <w:rFonts w:ascii="Times New Roman" w:hAnsi="Times New Roman" w:cs="Times New Roman"/>
                  <w:sz w:val="24"/>
                  <w:szCs w:val="24"/>
                </w:rPr>
              </w:rPrChange>
            </w:rPr>
            <w:delText xml:space="preserve">Bắt lỗi trượt </w:delText>
          </w:r>
        </w:del>
        <w:r w:rsidR="00FA02FA" w:rsidRPr="00957567">
          <w:rPr>
            <w:rFonts w:ascii="Times New Roman" w:hAnsi="Times New Roman" w:cs="Times New Roman"/>
            <w:sz w:val="28"/>
            <w:szCs w:val="28"/>
            <w:rPrChange w:id="3079" w:author="Phạm Anh Đại" w:date="2016-11-16T08:54:00Z">
              <w:rPr>
                <w:rFonts w:ascii="Times New Roman" w:hAnsi="Times New Roman" w:cs="Times New Roman"/>
                <w:sz w:val="24"/>
                <w:szCs w:val="24"/>
              </w:rPr>
            </w:rPrChange>
          </w:rPr>
          <w:t xml:space="preserve">được định nghĩa là </w:t>
        </w:r>
      </w:ins>
      <w:ins w:id="3080" w:author="Phat Tran" w:date="2016-11-05T09:14:00Z">
        <w:r w:rsidRPr="00957567">
          <w:rPr>
            <w:rFonts w:ascii="Times New Roman" w:hAnsi="Times New Roman" w:cs="Times New Roman"/>
            <w:sz w:val="28"/>
            <w:szCs w:val="28"/>
            <w:rPrChange w:id="3081" w:author="Phạm Anh Đại" w:date="2016-11-16T08:54:00Z">
              <w:rPr>
                <w:rFonts w:ascii="Times New Roman" w:hAnsi="Times New Roman" w:cs="Times New Roman"/>
                <w:sz w:val="24"/>
                <w:szCs w:val="24"/>
              </w:rPr>
            </w:rPrChange>
          </w:rPr>
          <w:t xml:space="preserve">vị trí </w:t>
        </w:r>
      </w:ins>
      <w:ins w:id="3082" w:author="van thang" w:date="2016-10-21T15:09:00Z">
        <w:del w:id="3083" w:author="Phat Tran" w:date="2016-11-05T09:14:00Z">
          <w:r w:rsidR="00FA02FA" w:rsidRPr="00957567" w:rsidDel="004B6F82">
            <w:rPr>
              <w:rFonts w:ascii="Times New Roman" w:hAnsi="Times New Roman" w:cs="Times New Roman"/>
              <w:sz w:val="28"/>
              <w:szCs w:val="28"/>
              <w:rPrChange w:id="3084" w:author="Phạm Anh Đại" w:date="2016-11-16T08:54:00Z">
                <w:rPr>
                  <w:rFonts w:ascii="Times New Roman" w:hAnsi="Times New Roman" w:cs="Times New Roman"/>
                  <w:sz w:val="24"/>
                  <w:szCs w:val="24"/>
                </w:rPr>
              </w:rPrChange>
            </w:rPr>
            <w:delText xml:space="preserve">tình hình </w:delText>
          </w:r>
        </w:del>
        <w:r w:rsidR="00FA02FA" w:rsidRPr="00957567">
          <w:rPr>
            <w:rFonts w:ascii="Times New Roman" w:hAnsi="Times New Roman" w:cs="Times New Roman"/>
            <w:sz w:val="28"/>
            <w:szCs w:val="28"/>
            <w:rPrChange w:id="3085" w:author="Phạm Anh Đại" w:date="2016-11-16T08:54:00Z">
              <w:rPr>
                <w:rFonts w:ascii="Times New Roman" w:hAnsi="Times New Roman" w:cs="Times New Roman"/>
                <w:sz w:val="24"/>
                <w:szCs w:val="24"/>
              </w:rPr>
            </w:rPrChange>
          </w:rPr>
          <w:t>ở đâu, thay vì</w:t>
        </w:r>
      </w:ins>
      <w:ins w:id="3086" w:author="Phat Tran" w:date="2016-11-05T09:14:00Z">
        <w:r w:rsidRPr="00957567">
          <w:rPr>
            <w:rFonts w:ascii="Times New Roman" w:hAnsi="Times New Roman" w:cs="Times New Roman"/>
            <w:sz w:val="28"/>
            <w:szCs w:val="28"/>
            <w:rPrChange w:id="3087" w:author="Phạm Anh Đại" w:date="2016-11-16T08:54:00Z">
              <w:rPr>
                <w:rFonts w:ascii="Times New Roman" w:hAnsi="Times New Roman" w:cs="Times New Roman"/>
                <w:sz w:val="24"/>
                <w:szCs w:val="24"/>
              </w:rPr>
            </w:rPrChange>
          </w:rPr>
          <w:t xml:space="preserve"> yêu cầu hành động </w:t>
        </w:r>
      </w:ins>
      <w:ins w:id="3088" w:author="van thang" w:date="2016-10-21T15:09:00Z">
        <w:del w:id="3089" w:author="Phat Tran" w:date="2016-11-05T09:14:00Z">
          <w:r w:rsidR="00FA02FA" w:rsidRPr="00957567" w:rsidDel="004B6F82">
            <w:rPr>
              <w:rFonts w:ascii="Times New Roman" w:hAnsi="Times New Roman" w:cs="Times New Roman"/>
              <w:sz w:val="28"/>
              <w:szCs w:val="28"/>
              <w:rPrChange w:id="3090" w:author="Phạm Anh Đại" w:date="2016-11-16T08:54:00Z">
                <w:rPr>
                  <w:rFonts w:ascii="Times New Roman" w:hAnsi="Times New Roman" w:cs="Times New Roman"/>
                  <w:sz w:val="24"/>
                  <w:szCs w:val="24"/>
                </w:rPr>
              </w:rPrChange>
            </w:rPr>
            <w:delText xml:space="preserve"> hoạt động mong muốn</w:delText>
          </w:r>
        </w:del>
        <w:r w:rsidR="00FA02FA" w:rsidRPr="00957567">
          <w:rPr>
            <w:rFonts w:ascii="Times New Roman" w:hAnsi="Times New Roman" w:cs="Times New Roman"/>
            <w:sz w:val="28"/>
            <w:szCs w:val="28"/>
            <w:rPrChange w:id="3091" w:author="Phạm Anh Đại" w:date="2016-11-16T08:54:00Z">
              <w:rPr>
                <w:rFonts w:ascii="Times New Roman" w:hAnsi="Times New Roman" w:cs="Times New Roman"/>
                <w:sz w:val="24"/>
                <w:szCs w:val="24"/>
              </w:rPr>
            </w:rPrChange>
          </w:rPr>
          <w:t>, một</w:t>
        </w:r>
      </w:ins>
      <w:ins w:id="3092" w:author="Phạm Anh Đại" w:date="2016-11-20T16:39:00Z">
        <w:r w:rsidR="00BD482E">
          <w:rPr>
            <w:rFonts w:ascii="Times New Roman" w:hAnsi="Times New Roman" w:cs="Times New Roman"/>
            <w:sz w:val="28"/>
            <w:szCs w:val="28"/>
          </w:rPr>
          <w:t xml:space="preserve"> hoạt động</w:t>
        </w:r>
      </w:ins>
      <w:ins w:id="3093" w:author="van thang" w:date="2016-10-21T15:09:00Z">
        <w:r w:rsidR="00FA02FA" w:rsidRPr="00957567">
          <w:rPr>
            <w:rFonts w:ascii="Times New Roman" w:hAnsi="Times New Roman" w:cs="Times New Roman"/>
            <w:sz w:val="28"/>
            <w:szCs w:val="28"/>
            <w:rPrChange w:id="3094" w:author="Phạm Anh Đại" w:date="2016-11-16T08:54:00Z">
              <w:rPr>
                <w:rFonts w:ascii="Times New Roman" w:hAnsi="Times New Roman" w:cs="Times New Roman"/>
                <w:sz w:val="24"/>
                <w:szCs w:val="24"/>
              </w:rPr>
            </w:rPrChange>
          </w:rPr>
          <w:t xml:space="preserve"> thường xuyên hơn hoặc </w:t>
        </w:r>
      </w:ins>
      <w:ins w:id="3095" w:author="Phat Tran" w:date="2016-11-05T09:15:00Z">
        <w:r w:rsidRPr="00957567">
          <w:rPr>
            <w:rFonts w:ascii="Times New Roman" w:hAnsi="Times New Roman" w:cs="Times New Roman"/>
            <w:sz w:val="28"/>
            <w:szCs w:val="28"/>
            <w:rPrChange w:id="3096" w:author="Phạm Anh Đại" w:date="2016-11-16T08:54:00Z">
              <w:rPr>
                <w:rFonts w:ascii="Times New Roman" w:hAnsi="Times New Roman" w:cs="Times New Roman"/>
                <w:sz w:val="24"/>
                <w:szCs w:val="24"/>
              </w:rPr>
            </w:rPrChange>
          </w:rPr>
          <w:t xml:space="preserve">được thực hiện </w:t>
        </w:r>
      </w:ins>
      <w:ins w:id="3097" w:author="van thang" w:date="2016-10-21T15:09:00Z">
        <w:r w:rsidR="00FA02FA" w:rsidRPr="00957567">
          <w:rPr>
            <w:rFonts w:ascii="Times New Roman" w:hAnsi="Times New Roman" w:cs="Times New Roman"/>
            <w:sz w:val="28"/>
            <w:szCs w:val="28"/>
            <w:rPrChange w:id="3098" w:author="Phạm Anh Đại" w:date="2016-11-16T08:54:00Z">
              <w:rPr>
                <w:rFonts w:ascii="Times New Roman" w:hAnsi="Times New Roman" w:cs="Times New Roman"/>
                <w:sz w:val="24"/>
                <w:szCs w:val="24"/>
              </w:rPr>
            </w:rPrChange>
          </w:rPr>
          <w:t xml:space="preserve">gần đây </w:t>
        </w:r>
        <w:del w:id="3099" w:author="Phat Tran" w:date="2016-11-05T09:15:00Z">
          <w:r w:rsidR="00FA02FA" w:rsidRPr="00957567" w:rsidDel="004B6F82">
            <w:rPr>
              <w:rFonts w:ascii="Times New Roman" w:hAnsi="Times New Roman" w:cs="Times New Roman"/>
              <w:sz w:val="28"/>
              <w:szCs w:val="28"/>
              <w:rPrChange w:id="3100" w:author="Phạm Anh Đại" w:date="2016-11-16T08:54:00Z">
                <w:rPr>
                  <w:rFonts w:ascii="Times New Roman" w:hAnsi="Times New Roman" w:cs="Times New Roman"/>
                  <w:sz w:val="24"/>
                  <w:szCs w:val="24"/>
                </w:rPr>
              </w:rPrChange>
            </w:rPr>
            <w:delText xml:space="preserve">thực hiện </w:delText>
          </w:r>
        </w:del>
        <w:r w:rsidR="00FA02FA" w:rsidRPr="00957567">
          <w:rPr>
            <w:rFonts w:ascii="Times New Roman" w:hAnsi="Times New Roman" w:cs="Times New Roman"/>
            <w:sz w:val="28"/>
            <w:szCs w:val="28"/>
            <w:rPrChange w:id="3101" w:author="Phạm Anh Đại" w:date="2016-11-16T08:54:00Z">
              <w:rPr>
                <w:rFonts w:ascii="Times New Roman" w:hAnsi="Times New Roman" w:cs="Times New Roman"/>
                <w:sz w:val="24"/>
                <w:szCs w:val="24"/>
              </w:rPr>
            </w:rPrChange>
          </w:rPr>
          <w:t xml:space="preserve">được </w:t>
        </w:r>
      </w:ins>
      <w:ins w:id="3102" w:author="Phat Tran" w:date="2016-11-05T09:15:00Z">
        <w:r w:rsidRPr="00957567">
          <w:rPr>
            <w:rFonts w:ascii="Times New Roman" w:hAnsi="Times New Roman" w:cs="Times New Roman"/>
            <w:sz w:val="28"/>
            <w:szCs w:val="28"/>
            <w:rPrChange w:id="3103" w:author="Phạm Anh Đại" w:date="2016-11-16T08:54:00Z">
              <w:rPr>
                <w:rFonts w:ascii="Times New Roman" w:hAnsi="Times New Roman" w:cs="Times New Roman"/>
                <w:sz w:val="24"/>
                <w:szCs w:val="24"/>
              </w:rPr>
            </w:rPrChange>
          </w:rPr>
          <w:t xml:space="preserve">làm </w:t>
        </w:r>
      </w:ins>
      <w:ins w:id="3104" w:author="van thang" w:date="2016-10-21T15:09:00Z">
        <w:del w:id="3105" w:author="Phat Tran" w:date="2016-11-05T09:15:00Z">
          <w:r w:rsidR="00FA02FA" w:rsidRPr="00957567" w:rsidDel="004B6F82">
            <w:rPr>
              <w:rFonts w:ascii="Times New Roman" w:hAnsi="Times New Roman" w:cs="Times New Roman"/>
              <w:sz w:val="28"/>
              <w:szCs w:val="28"/>
              <w:rPrChange w:id="3106" w:author="Phạm Anh Đại" w:date="2016-11-16T08:54:00Z">
                <w:rPr>
                  <w:rFonts w:ascii="Times New Roman" w:hAnsi="Times New Roman" w:cs="Times New Roman"/>
                  <w:sz w:val="24"/>
                  <w:szCs w:val="24"/>
                </w:rPr>
              </w:rPrChange>
            </w:rPr>
            <w:delText>thực hiện</w:delText>
          </w:r>
        </w:del>
        <w:r w:rsidR="00FA02FA" w:rsidRPr="00957567">
          <w:rPr>
            <w:rFonts w:ascii="Times New Roman" w:hAnsi="Times New Roman" w:cs="Times New Roman"/>
            <w:sz w:val="28"/>
            <w:szCs w:val="28"/>
            <w:rPrChange w:id="3107" w:author="Phạm Anh Đại" w:date="2016-11-16T08:54:00Z">
              <w:rPr>
                <w:rFonts w:ascii="Times New Roman" w:hAnsi="Times New Roman" w:cs="Times New Roman"/>
                <w:sz w:val="24"/>
                <w:szCs w:val="24"/>
              </w:rPr>
            </w:rPrChange>
          </w:rPr>
          <w:t xml:space="preserve"> thay v</w:t>
        </w:r>
      </w:ins>
      <w:ins w:id="3108" w:author="Phạm Anh Đại" w:date="2016-11-20T16:40:00Z">
        <w:r w:rsidR="00BD482E">
          <w:rPr>
            <w:rFonts w:ascii="Times New Roman" w:hAnsi="Times New Roman" w:cs="Times New Roman"/>
            <w:sz w:val="28"/>
            <w:szCs w:val="28"/>
          </w:rPr>
          <w:t>ào đó</w:t>
        </w:r>
      </w:ins>
      <w:ins w:id="3109" w:author="van thang" w:date="2016-10-21T15:09:00Z">
        <w:del w:id="3110" w:author="Phạm Anh Đại" w:date="2016-11-20T16:40:00Z">
          <w:r w:rsidR="00FA02FA" w:rsidRPr="00957567" w:rsidDel="00BD482E">
            <w:rPr>
              <w:rFonts w:ascii="Times New Roman" w:hAnsi="Times New Roman" w:cs="Times New Roman"/>
              <w:sz w:val="28"/>
              <w:szCs w:val="28"/>
              <w:rPrChange w:id="3111" w:author="Phạm Anh Đại" w:date="2016-11-16T08:54:00Z">
                <w:rPr>
                  <w:rFonts w:ascii="Times New Roman" w:hAnsi="Times New Roman" w:cs="Times New Roman"/>
                  <w:sz w:val="24"/>
                  <w:szCs w:val="24"/>
                </w:rPr>
              </w:rPrChange>
            </w:rPr>
            <w:delText>ì</w:delText>
          </w:r>
        </w:del>
        <w:r w:rsidR="00FA02FA" w:rsidRPr="00957567">
          <w:rPr>
            <w:rFonts w:ascii="Times New Roman" w:hAnsi="Times New Roman" w:cs="Times New Roman"/>
            <w:sz w:val="28"/>
            <w:szCs w:val="28"/>
            <w:rPrChange w:id="3112" w:author="Phạm Anh Đại" w:date="2016-11-16T08:54:00Z">
              <w:rPr>
                <w:rFonts w:ascii="Times New Roman" w:hAnsi="Times New Roman" w:cs="Times New Roman"/>
                <w:sz w:val="24"/>
                <w:szCs w:val="24"/>
              </w:rPr>
            </w:rPrChange>
          </w:rPr>
          <w:t xml:space="preserve">: nó bắt </w:t>
        </w:r>
      </w:ins>
      <w:ins w:id="3113" w:author="Phat Tran" w:date="2016-11-05T09:15:00Z">
        <w:r w:rsidRPr="00957567">
          <w:rPr>
            <w:rFonts w:ascii="Times New Roman" w:hAnsi="Times New Roman" w:cs="Times New Roman"/>
            <w:sz w:val="28"/>
            <w:szCs w:val="28"/>
            <w:rPrChange w:id="3114" w:author="Phạm Anh Đại" w:date="2016-11-16T08:54:00Z">
              <w:rPr>
                <w:rFonts w:ascii="Times New Roman" w:hAnsi="Times New Roman" w:cs="Times New Roman"/>
                <w:sz w:val="24"/>
                <w:szCs w:val="24"/>
              </w:rPr>
            </w:rPrChange>
          </w:rPr>
          <w:t xml:space="preserve">được </w:t>
        </w:r>
      </w:ins>
      <w:ins w:id="3115" w:author="van thang" w:date="2016-10-21T15:09:00Z">
        <w:r w:rsidR="00FA02FA" w:rsidRPr="00957567">
          <w:rPr>
            <w:rFonts w:ascii="Times New Roman" w:hAnsi="Times New Roman" w:cs="Times New Roman"/>
            <w:sz w:val="28"/>
            <w:szCs w:val="28"/>
            <w:rPrChange w:id="3116" w:author="Phạm Anh Đại" w:date="2016-11-16T08:54:00Z">
              <w:rPr>
                <w:rFonts w:ascii="Times New Roman" w:hAnsi="Times New Roman" w:cs="Times New Roman"/>
                <w:sz w:val="24"/>
                <w:szCs w:val="24"/>
              </w:rPr>
            </w:rPrChange>
          </w:rPr>
          <w:t xml:space="preserve">hoạt động. </w:t>
        </w:r>
      </w:ins>
      <w:ins w:id="3117" w:author="Phat Tran" w:date="2016-11-05T09:15:00Z">
        <w:r w:rsidRPr="00957567">
          <w:rPr>
            <w:rFonts w:ascii="Times New Roman" w:hAnsi="Times New Roman" w:cs="Times New Roman"/>
            <w:sz w:val="28"/>
            <w:szCs w:val="28"/>
            <w:rPrChange w:id="3118" w:author="Phạm Anh Đại" w:date="2016-11-16T08:54:00Z">
              <w:rPr>
                <w:rFonts w:ascii="Times New Roman" w:hAnsi="Times New Roman" w:cs="Times New Roman"/>
                <w:sz w:val="24"/>
                <w:szCs w:val="24"/>
              </w:rPr>
            </w:rPrChange>
          </w:rPr>
          <w:t xml:space="preserve">Lỗi bắt được </w:t>
        </w:r>
      </w:ins>
      <w:ins w:id="3119" w:author="van thang" w:date="2016-10-21T15:09:00Z">
        <w:del w:id="3120" w:author="Phat Tran" w:date="2016-11-05T09:15:00Z">
          <w:r w:rsidR="00FA02FA" w:rsidRPr="00957567" w:rsidDel="004B6F82">
            <w:rPr>
              <w:rFonts w:ascii="Times New Roman" w:hAnsi="Times New Roman" w:cs="Times New Roman"/>
              <w:sz w:val="28"/>
              <w:szCs w:val="28"/>
              <w:rPrChange w:id="3121" w:author="Phạm Anh Đại" w:date="2016-11-16T08:54:00Z">
                <w:rPr>
                  <w:rFonts w:ascii="Times New Roman" w:hAnsi="Times New Roman" w:cs="Times New Roman"/>
                  <w:sz w:val="24"/>
                  <w:szCs w:val="24"/>
                </w:rPr>
              </w:rPrChange>
            </w:rPr>
            <w:delText xml:space="preserve">lỗi Capture </w:delText>
          </w:r>
        </w:del>
        <w:r w:rsidR="00FA02FA" w:rsidRPr="00957567">
          <w:rPr>
            <w:rFonts w:ascii="Times New Roman" w:hAnsi="Times New Roman" w:cs="Times New Roman"/>
            <w:sz w:val="28"/>
            <w:szCs w:val="28"/>
            <w:rPrChange w:id="3122" w:author="Phạm Anh Đại" w:date="2016-11-16T08:54:00Z">
              <w:rPr>
                <w:rFonts w:ascii="Times New Roman" w:hAnsi="Times New Roman" w:cs="Times New Roman"/>
                <w:sz w:val="24"/>
                <w:szCs w:val="24"/>
              </w:rPr>
            </w:rPrChange>
          </w:rPr>
          <w:t>yêu cầu một phần của chuỗi hành động liên quan đến hai hoạt động giống hệt nhau, với một chuỗi được</w:t>
        </w:r>
        <w:del w:id="3123" w:author="Phạm Anh Đại" w:date="2016-11-20T16:40:00Z">
          <w:r w:rsidR="00FA02FA" w:rsidRPr="00957567" w:rsidDel="00BD482E">
            <w:rPr>
              <w:rFonts w:ascii="Times New Roman" w:hAnsi="Times New Roman" w:cs="Times New Roman"/>
              <w:sz w:val="28"/>
              <w:szCs w:val="28"/>
              <w:rPrChange w:id="3124" w:author="Phạm Anh Đại" w:date="2016-11-16T08:54:00Z">
                <w:rPr>
                  <w:rFonts w:ascii="Times New Roman" w:hAnsi="Times New Roman" w:cs="Times New Roman"/>
                  <w:sz w:val="24"/>
                  <w:szCs w:val="24"/>
                </w:rPr>
              </w:rPrChange>
            </w:rPr>
            <w:delText xml:space="preserve"> nhiều</w:delText>
          </w:r>
        </w:del>
        <w:r w:rsidR="00FA02FA" w:rsidRPr="00957567">
          <w:rPr>
            <w:rFonts w:ascii="Times New Roman" w:hAnsi="Times New Roman" w:cs="Times New Roman"/>
            <w:sz w:val="28"/>
            <w:szCs w:val="28"/>
            <w:rPrChange w:id="3125" w:author="Phạm Anh Đại" w:date="2016-11-16T08:54:00Z">
              <w:rPr>
                <w:rFonts w:ascii="Times New Roman" w:hAnsi="Times New Roman" w:cs="Times New Roman"/>
                <w:sz w:val="24"/>
                <w:szCs w:val="24"/>
              </w:rPr>
            </w:rPrChange>
          </w:rPr>
          <w:t xml:space="preserve"> quen thuộc hơn</w:t>
        </w:r>
      </w:ins>
      <w:ins w:id="3126" w:author="Phạm Anh Đại" w:date="2016-11-20T16:40:00Z">
        <w:r w:rsidR="00BD482E">
          <w:rPr>
            <w:rFonts w:ascii="Times New Roman" w:hAnsi="Times New Roman" w:cs="Times New Roman"/>
            <w:sz w:val="28"/>
            <w:szCs w:val="28"/>
          </w:rPr>
          <w:t xml:space="preserve"> chuỗi </w:t>
        </w:r>
      </w:ins>
      <w:ins w:id="3127" w:author="van thang" w:date="2016-10-21T15:09:00Z">
        <w:r w:rsidR="00FA02FA" w:rsidRPr="00957567">
          <w:rPr>
            <w:rFonts w:ascii="Times New Roman" w:hAnsi="Times New Roman" w:cs="Times New Roman"/>
            <w:sz w:val="28"/>
            <w:szCs w:val="28"/>
            <w:rPrChange w:id="3128" w:author="Phạm Anh Đại" w:date="2016-11-16T08:54:00Z">
              <w:rPr>
                <w:rFonts w:ascii="Times New Roman" w:hAnsi="Times New Roman" w:cs="Times New Roman"/>
                <w:sz w:val="24"/>
                <w:szCs w:val="24"/>
              </w:rPr>
            </w:rPrChange>
          </w:rPr>
          <w:t xml:space="preserve"> khác.Sau khi thực hiện các phần giống nhau, </w:t>
        </w:r>
      </w:ins>
      <w:ins w:id="3129" w:author="Phạm Anh Đại" w:date="2016-11-20T16:41:00Z">
        <w:r w:rsidR="00BD482E">
          <w:rPr>
            <w:rFonts w:ascii="Times New Roman" w:hAnsi="Times New Roman" w:cs="Times New Roman"/>
            <w:sz w:val="28"/>
            <w:szCs w:val="28"/>
          </w:rPr>
          <w:t xml:space="preserve">hoạt động </w:t>
        </w:r>
      </w:ins>
      <w:ins w:id="3130" w:author="van thang" w:date="2016-10-21T15:09:00Z">
        <w:r w:rsidR="00FA02FA" w:rsidRPr="00957567">
          <w:rPr>
            <w:rFonts w:ascii="Times New Roman" w:hAnsi="Times New Roman" w:cs="Times New Roman"/>
            <w:sz w:val="28"/>
            <w:szCs w:val="28"/>
            <w:rPrChange w:id="3131" w:author="Phạm Anh Đại" w:date="2016-11-16T08:54:00Z">
              <w:rPr>
                <w:rFonts w:ascii="Times New Roman" w:hAnsi="Times New Roman" w:cs="Times New Roman"/>
                <w:sz w:val="24"/>
                <w:szCs w:val="24"/>
              </w:rPr>
            </w:rPrChange>
          </w:rPr>
          <w:t xml:space="preserve">thường xuyên hơn hoặc gần đây hoạt động tiếp tục, và một trong những dự định không được thực hiện. hiếm khi, nếu </w:t>
        </w:r>
      </w:ins>
      <w:ins w:id="3132" w:author="Phat Tran" w:date="2016-11-05T09:17:00Z">
        <w:r w:rsidRPr="00957567">
          <w:rPr>
            <w:rFonts w:ascii="Times New Roman" w:hAnsi="Times New Roman" w:cs="Times New Roman"/>
            <w:sz w:val="28"/>
            <w:szCs w:val="28"/>
            <w:rPrChange w:id="3133" w:author="Phạm Anh Đại" w:date="2016-11-16T08:54:00Z">
              <w:rPr>
                <w:rFonts w:ascii="Times New Roman" w:hAnsi="Times New Roman" w:cs="Times New Roman"/>
                <w:sz w:val="24"/>
                <w:szCs w:val="24"/>
              </w:rPr>
            </w:rPrChange>
          </w:rPr>
          <w:t>chưa từng</w:t>
        </w:r>
      </w:ins>
      <w:ins w:id="3134" w:author="Phạm Anh Đại" w:date="2016-11-20T16:52:00Z">
        <w:r w:rsidR="00625784">
          <w:rPr>
            <w:rFonts w:ascii="Times New Roman" w:hAnsi="Times New Roman" w:cs="Times New Roman"/>
            <w:sz w:val="28"/>
            <w:szCs w:val="28"/>
          </w:rPr>
          <w:t>,</w:t>
        </w:r>
      </w:ins>
      <w:ins w:id="3135" w:author="Phat Tran" w:date="2016-11-05T09:17:00Z">
        <w:r w:rsidRPr="00957567">
          <w:rPr>
            <w:rFonts w:ascii="Times New Roman" w:hAnsi="Times New Roman" w:cs="Times New Roman"/>
            <w:sz w:val="28"/>
            <w:szCs w:val="28"/>
            <w:rPrChange w:id="3136" w:author="Phạm Anh Đại" w:date="2016-11-16T08:54:00Z">
              <w:rPr>
                <w:rFonts w:ascii="Times New Roman" w:hAnsi="Times New Roman" w:cs="Times New Roman"/>
                <w:sz w:val="24"/>
                <w:szCs w:val="24"/>
              </w:rPr>
            </w:rPrChange>
          </w:rPr>
          <w:t xml:space="preserve"> </w:t>
        </w:r>
      </w:ins>
      <w:ins w:id="3137" w:author="van thang" w:date="2016-10-21T15:09:00Z">
        <w:del w:id="3138" w:author="Phat Tran" w:date="2016-11-05T09:17:00Z">
          <w:r w:rsidR="00FA02FA" w:rsidRPr="00957567" w:rsidDel="004B6F82">
            <w:rPr>
              <w:rFonts w:ascii="Times New Roman" w:hAnsi="Times New Roman" w:cs="Times New Roman"/>
              <w:sz w:val="28"/>
              <w:szCs w:val="28"/>
              <w:rPrChange w:id="3139" w:author="Phạm Anh Đại" w:date="2016-11-16T08:54:00Z">
                <w:rPr>
                  <w:rFonts w:ascii="Times New Roman" w:hAnsi="Times New Roman" w:cs="Times New Roman"/>
                  <w:sz w:val="24"/>
                  <w:szCs w:val="24"/>
                </w:rPr>
              </w:rPrChange>
            </w:rPr>
            <w:delText>bao</w:delText>
          </w:r>
        </w:del>
        <w:del w:id="3140" w:author="Phat Tran" w:date="2016-11-05T09:18:00Z">
          <w:r w:rsidR="00FA02FA" w:rsidRPr="00957567" w:rsidDel="004B6F82">
            <w:rPr>
              <w:rFonts w:ascii="Times New Roman" w:hAnsi="Times New Roman" w:cs="Times New Roman"/>
              <w:sz w:val="28"/>
              <w:szCs w:val="28"/>
              <w:rPrChange w:id="3141" w:author="Phạm Anh Đại" w:date="2016-11-16T08:54:00Z">
                <w:rPr>
                  <w:rFonts w:ascii="Times New Roman" w:hAnsi="Times New Roman" w:cs="Times New Roman"/>
                  <w:sz w:val="24"/>
                  <w:szCs w:val="24"/>
                </w:rPr>
              </w:rPrChange>
            </w:rPr>
            <w:delText xml:space="preserve"> giờ hết, không</w:delText>
          </w:r>
        </w:del>
        <w:r w:rsidR="00FA02FA" w:rsidRPr="00957567">
          <w:rPr>
            <w:rFonts w:ascii="Times New Roman" w:hAnsi="Times New Roman" w:cs="Times New Roman"/>
            <w:sz w:val="28"/>
            <w:szCs w:val="28"/>
            <w:rPrChange w:id="3142" w:author="Phạm Anh Đại" w:date="2016-11-16T08:54:00Z">
              <w:rPr>
                <w:rFonts w:ascii="Times New Roman" w:hAnsi="Times New Roman" w:cs="Times New Roman"/>
                <w:sz w:val="24"/>
                <w:szCs w:val="24"/>
              </w:rPr>
            </w:rPrChange>
          </w:rPr>
          <w:t xml:space="preserve"> trình tự </w:t>
        </w:r>
      </w:ins>
      <w:ins w:id="3143" w:author="Phat Tran" w:date="2016-11-05T09:18:00Z">
        <w:r w:rsidRPr="00957567">
          <w:rPr>
            <w:rFonts w:ascii="Times New Roman" w:hAnsi="Times New Roman" w:cs="Times New Roman"/>
            <w:sz w:val="28"/>
            <w:szCs w:val="28"/>
            <w:rPrChange w:id="3144" w:author="Phạm Anh Đại" w:date="2016-11-16T08:54:00Z">
              <w:rPr>
                <w:rFonts w:ascii="Times New Roman" w:hAnsi="Times New Roman" w:cs="Times New Roman"/>
                <w:sz w:val="24"/>
                <w:szCs w:val="24"/>
              </w:rPr>
            </w:rPrChange>
          </w:rPr>
          <w:t xml:space="preserve">không </w:t>
        </w:r>
      </w:ins>
      <w:ins w:id="3145" w:author="van thang" w:date="2016-10-21T15:09:00Z">
        <w:r w:rsidR="00FA02FA" w:rsidRPr="00957567">
          <w:rPr>
            <w:rFonts w:ascii="Times New Roman" w:hAnsi="Times New Roman" w:cs="Times New Roman"/>
            <w:sz w:val="28"/>
            <w:szCs w:val="28"/>
            <w:rPrChange w:id="3146" w:author="Phạm Anh Đại" w:date="2016-11-16T08:54:00Z">
              <w:rPr>
                <w:rFonts w:ascii="Times New Roman" w:hAnsi="Times New Roman" w:cs="Times New Roman"/>
                <w:sz w:val="24"/>
                <w:szCs w:val="24"/>
              </w:rPr>
            </w:rPrChange>
          </w:rPr>
          <w:t xml:space="preserve">quen thuộc </w:t>
        </w:r>
      </w:ins>
      <w:ins w:id="3147" w:author="Phat Tran" w:date="2016-11-05T09:18:00Z">
        <w:r w:rsidRPr="00957567">
          <w:rPr>
            <w:rFonts w:ascii="Times New Roman" w:hAnsi="Times New Roman" w:cs="Times New Roman"/>
            <w:sz w:val="28"/>
            <w:szCs w:val="28"/>
            <w:rPrChange w:id="3148" w:author="Phạm Anh Đại" w:date="2016-11-16T08:54:00Z">
              <w:rPr>
                <w:rFonts w:ascii="Times New Roman" w:hAnsi="Times New Roman" w:cs="Times New Roman"/>
                <w:sz w:val="24"/>
                <w:szCs w:val="24"/>
              </w:rPr>
            </w:rPrChange>
          </w:rPr>
          <w:t xml:space="preserve">bắt được </w:t>
        </w:r>
      </w:ins>
      <w:ins w:id="3149" w:author="van thang" w:date="2016-10-21T15:09:00Z">
        <w:del w:id="3150" w:author="Phat Tran" w:date="2016-11-05T09:18:00Z">
          <w:r w:rsidR="00FA02FA" w:rsidRPr="00957567" w:rsidDel="004B6F82">
            <w:rPr>
              <w:rFonts w:ascii="Times New Roman" w:hAnsi="Times New Roman" w:cs="Times New Roman"/>
              <w:sz w:val="28"/>
              <w:szCs w:val="28"/>
              <w:rPrChange w:id="3151" w:author="Phạm Anh Đại" w:date="2016-11-16T08:54:00Z">
                <w:rPr>
                  <w:rFonts w:ascii="Times New Roman" w:hAnsi="Times New Roman" w:cs="Times New Roman"/>
                  <w:sz w:val="24"/>
                  <w:szCs w:val="24"/>
                </w:rPr>
              </w:rPrChange>
            </w:rPr>
            <w:delText>chụp</w:delText>
          </w:r>
        </w:del>
        <w:r w:rsidR="00FA02FA" w:rsidRPr="00957567">
          <w:rPr>
            <w:rFonts w:ascii="Times New Roman" w:hAnsi="Times New Roman" w:cs="Times New Roman"/>
            <w:sz w:val="28"/>
            <w:szCs w:val="28"/>
            <w:rPrChange w:id="3152" w:author="Phạm Anh Đại" w:date="2016-11-16T08:54:00Z">
              <w:rPr>
                <w:rFonts w:ascii="Times New Roman" w:hAnsi="Times New Roman" w:cs="Times New Roman"/>
                <w:sz w:val="24"/>
                <w:szCs w:val="24"/>
              </w:rPr>
            </w:rPrChange>
          </w:rPr>
          <w:t xml:space="preserve"> một </w:t>
        </w:r>
        <w:del w:id="3153" w:author="Phat Tran" w:date="2016-11-05T09:18:00Z">
          <w:r w:rsidR="00FA02FA" w:rsidRPr="00957567" w:rsidDel="004B6F82">
            <w:rPr>
              <w:rFonts w:ascii="Times New Roman" w:hAnsi="Times New Roman" w:cs="Times New Roman"/>
              <w:sz w:val="28"/>
              <w:szCs w:val="28"/>
              <w:rPrChange w:id="3154" w:author="Phạm Anh Đại" w:date="2016-11-16T08:54:00Z">
                <w:rPr>
                  <w:rFonts w:ascii="Times New Roman" w:hAnsi="Times New Roman" w:cs="Times New Roman"/>
                  <w:sz w:val="24"/>
                  <w:szCs w:val="24"/>
                </w:rPr>
              </w:rPrChange>
            </w:rPr>
            <w:delText>người</w:delText>
          </w:r>
        </w:del>
        <w:r w:rsidR="00FA02FA" w:rsidRPr="00957567">
          <w:rPr>
            <w:rFonts w:ascii="Times New Roman" w:hAnsi="Times New Roman" w:cs="Times New Roman"/>
            <w:sz w:val="28"/>
            <w:szCs w:val="28"/>
            <w:rPrChange w:id="3155" w:author="Phạm Anh Đại" w:date="2016-11-16T08:54:00Z">
              <w:rPr>
                <w:rFonts w:ascii="Times New Roman" w:hAnsi="Times New Roman" w:cs="Times New Roman"/>
                <w:sz w:val="24"/>
                <w:szCs w:val="24"/>
              </w:rPr>
            </w:rPrChange>
          </w:rPr>
          <w:t xml:space="preserve"> </w:t>
        </w:r>
      </w:ins>
      <w:ins w:id="3156" w:author="Phạm Anh Đại" w:date="2016-11-20T16:41:00Z">
        <w:r w:rsidR="00BD482E">
          <w:rPr>
            <w:rFonts w:ascii="Times New Roman" w:hAnsi="Times New Roman" w:cs="Times New Roman"/>
            <w:sz w:val="28"/>
            <w:szCs w:val="28"/>
          </w:rPr>
          <w:t xml:space="preserve">trình tự </w:t>
        </w:r>
      </w:ins>
      <w:ins w:id="3157" w:author="van thang" w:date="2016-10-21T15:09:00Z">
        <w:r w:rsidR="00FA02FA" w:rsidRPr="00957567">
          <w:rPr>
            <w:rFonts w:ascii="Times New Roman" w:hAnsi="Times New Roman" w:cs="Times New Roman"/>
            <w:sz w:val="28"/>
            <w:szCs w:val="28"/>
            <w:rPrChange w:id="3158" w:author="Phạm Anh Đại" w:date="2016-11-16T08:54:00Z">
              <w:rPr>
                <w:rFonts w:ascii="Times New Roman" w:hAnsi="Times New Roman" w:cs="Times New Roman"/>
                <w:sz w:val="24"/>
                <w:szCs w:val="24"/>
              </w:rPr>
            </w:rPrChange>
          </w:rPr>
          <w:t>quen</w:t>
        </w:r>
      </w:ins>
      <w:ins w:id="3159" w:author="Phat Tran" w:date="2016-11-05T09:18:00Z">
        <w:r w:rsidRPr="00957567">
          <w:rPr>
            <w:rFonts w:ascii="Times New Roman" w:hAnsi="Times New Roman" w:cs="Times New Roman"/>
            <w:sz w:val="28"/>
            <w:szCs w:val="28"/>
            <w:rPrChange w:id="3160" w:author="Phạm Anh Đại" w:date="2016-11-16T08:54:00Z">
              <w:rPr>
                <w:rFonts w:ascii="Times New Roman" w:hAnsi="Times New Roman" w:cs="Times New Roman"/>
                <w:sz w:val="24"/>
                <w:szCs w:val="24"/>
              </w:rPr>
            </w:rPrChange>
          </w:rPr>
          <w:t xml:space="preserve"> thuộc</w:t>
        </w:r>
      </w:ins>
      <w:ins w:id="3161" w:author="van thang" w:date="2016-10-21T15:09:00Z">
        <w:r w:rsidR="00FA02FA" w:rsidRPr="00957567">
          <w:rPr>
            <w:rFonts w:ascii="Times New Roman" w:hAnsi="Times New Roman" w:cs="Times New Roman"/>
            <w:sz w:val="28"/>
            <w:szCs w:val="28"/>
            <w:rPrChange w:id="3162" w:author="Phạm Anh Đại" w:date="2016-11-16T08:54:00Z">
              <w:rPr>
                <w:rFonts w:ascii="Times New Roman" w:hAnsi="Times New Roman" w:cs="Times New Roman"/>
                <w:sz w:val="24"/>
                <w:szCs w:val="24"/>
              </w:rPr>
            </w:rPrChange>
          </w:rPr>
          <w:t xml:space="preserve">.Tất cả những gì cần thiết là </w:t>
        </w:r>
      </w:ins>
      <w:ins w:id="3163" w:author="Phat Tran" w:date="2016-11-05T09:18:00Z">
        <w:r w:rsidRPr="00957567">
          <w:rPr>
            <w:rFonts w:ascii="Times New Roman" w:hAnsi="Times New Roman" w:cs="Times New Roman"/>
            <w:sz w:val="28"/>
            <w:szCs w:val="28"/>
            <w:rPrChange w:id="3164" w:author="Phạm Anh Đại" w:date="2016-11-16T08:54:00Z">
              <w:rPr>
                <w:rFonts w:ascii="Times New Roman" w:hAnsi="Times New Roman" w:cs="Times New Roman"/>
                <w:sz w:val="24"/>
                <w:szCs w:val="24"/>
              </w:rPr>
            </w:rPrChange>
          </w:rPr>
          <w:t xml:space="preserve">sự chú ý mất hiệu lực </w:t>
        </w:r>
      </w:ins>
      <w:ins w:id="3165" w:author="van thang" w:date="2016-10-21T15:09:00Z">
        <w:del w:id="3166" w:author="Phat Tran" w:date="2016-11-05T09:18:00Z">
          <w:r w:rsidR="00FA02FA" w:rsidRPr="00957567" w:rsidDel="004B6F82">
            <w:rPr>
              <w:rFonts w:ascii="Times New Roman" w:hAnsi="Times New Roman" w:cs="Times New Roman"/>
              <w:sz w:val="28"/>
              <w:szCs w:val="28"/>
              <w:rPrChange w:id="3167" w:author="Phạm Anh Đại" w:date="2016-11-16T08:54:00Z">
                <w:rPr>
                  <w:rFonts w:ascii="Times New Roman" w:hAnsi="Times New Roman" w:cs="Times New Roman"/>
                  <w:sz w:val="24"/>
                  <w:szCs w:val="24"/>
                </w:rPr>
              </w:rPrChange>
            </w:rPr>
            <w:delText xml:space="preserve">một mất hiệu lực của sự chú ý </w:delText>
          </w:r>
        </w:del>
        <w:r w:rsidR="00FA02FA" w:rsidRPr="00957567">
          <w:rPr>
            <w:rFonts w:ascii="Times New Roman" w:hAnsi="Times New Roman" w:cs="Times New Roman"/>
            <w:sz w:val="28"/>
            <w:szCs w:val="28"/>
            <w:rPrChange w:id="3168" w:author="Phạm Anh Đại" w:date="2016-11-16T08:54:00Z">
              <w:rPr>
                <w:rFonts w:ascii="Times New Roman" w:hAnsi="Times New Roman" w:cs="Times New Roman"/>
                <w:sz w:val="24"/>
                <w:szCs w:val="24"/>
              </w:rPr>
            </w:rPrChange>
          </w:rPr>
          <w:t xml:space="preserve">đến hành động mong muốn tại </w:t>
        </w:r>
      </w:ins>
      <w:ins w:id="3169" w:author="Phat Tran" w:date="2016-11-05T09:19:00Z">
        <w:r w:rsidRPr="00957567">
          <w:rPr>
            <w:rFonts w:ascii="Times New Roman" w:hAnsi="Times New Roman" w:cs="Times New Roman"/>
            <w:sz w:val="28"/>
            <w:szCs w:val="28"/>
            <w:rPrChange w:id="3170" w:author="Phạm Anh Đại" w:date="2016-11-16T08:54:00Z">
              <w:rPr>
                <w:rFonts w:ascii="Times New Roman" w:hAnsi="Times New Roman" w:cs="Times New Roman"/>
                <w:sz w:val="24"/>
                <w:szCs w:val="24"/>
              </w:rPr>
            </w:rPrChange>
          </w:rPr>
          <w:t xml:space="preserve">nơi chuyển tiếp then chốt </w:t>
        </w:r>
      </w:ins>
      <w:ins w:id="3171" w:author="van thang" w:date="2016-10-21T15:09:00Z">
        <w:del w:id="3172" w:author="Phat Tran" w:date="2016-11-05T09:19:00Z">
          <w:r w:rsidR="00FA02FA" w:rsidRPr="00957567" w:rsidDel="004B6F82">
            <w:rPr>
              <w:rFonts w:ascii="Times New Roman" w:hAnsi="Times New Roman" w:cs="Times New Roman"/>
              <w:sz w:val="28"/>
              <w:szCs w:val="28"/>
              <w:rPrChange w:id="3173" w:author="Phạm Anh Đại" w:date="2016-11-16T08:54:00Z">
                <w:rPr>
                  <w:rFonts w:ascii="Times New Roman" w:hAnsi="Times New Roman" w:cs="Times New Roman"/>
                  <w:sz w:val="24"/>
                  <w:szCs w:val="24"/>
                </w:rPr>
              </w:rPrChange>
            </w:rPr>
            <w:delText xml:space="preserve">ngã ba rất quan trọng </w:delText>
          </w:r>
        </w:del>
        <w:r w:rsidR="00FA02FA" w:rsidRPr="00957567">
          <w:rPr>
            <w:rFonts w:ascii="Times New Roman" w:hAnsi="Times New Roman" w:cs="Times New Roman"/>
            <w:sz w:val="28"/>
            <w:szCs w:val="28"/>
            <w:rPrChange w:id="3174" w:author="Phạm Anh Đại" w:date="2016-11-16T08:54:00Z">
              <w:rPr>
                <w:rFonts w:ascii="Times New Roman" w:hAnsi="Times New Roman" w:cs="Times New Roman"/>
                <w:sz w:val="24"/>
                <w:szCs w:val="24"/>
              </w:rPr>
            </w:rPrChange>
          </w:rPr>
          <w:t>khi các phần giống hệt nhau của các trình tự phân hoá thành hai hoạt động khác nhau.</w:t>
        </w:r>
      </w:ins>
      <w:ins w:id="3175" w:author="Phat Tran" w:date="2016-11-05T09:19:00Z">
        <w:r w:rsidRPr="00957567">
          <w:rPr>
            <w:rFonts w:ascii="Times New Roman" w:hAnsi="Times New Roman" w:cs="Times New Roman"/>
            <w:sz w:val="28"/>
            <w:szCs w:val="28"/>
            <w:rPrChange w:id="3176" w:author="Phạm Anh Đại" w:date="2016-11-16T08:54:00Z">
              <w:rPr>
                <w:rFonts w:ascii="Times New Roman" w:hAnsi="Times New Roman" w:cs="Times New Roman"/>
                <w:sz w:val="24"/>
                <w:szCs w:val="24"/>
              </w:rPr>
            </w:rPrChange>
          </w:rPr>
          <w:t xml:space="preserve">Lỗi được bắt </w:t>
        </w:r>
      </w:ins>
      <w:ins w:id="3177" w:author="van thang" w:date="2016-10-21T15:09:00Z">
        <w:del w:id="3178" w:author="Phat Tran" w:date="2016-11-05T09:19:00Z">
          <w:r w:rsidR="00FA02FA" w:rsidRPr="00957567" w:rsidDel="004B6F82">
            <w:rPr>
              <w:rFonts w:ascii="Times New Roman" w:hAnsi="Times New Roman" w:cs="Times New Roman"/>
              <w:sz w:val="28"/>
              <w:szCs w:val="28"/>
              <w:rPrChange w:id="3179" w:author="Phạm Anh Đại" w:date="2016-11-16T08:54:00Z">
                <w:rPr>
                  <w:rFonts w:ascii="Times New Roman" w:hAnsi="Times New Roman" w:cs="Times New Roman"/>
                  <w:sz w:val="24"/>
                  <w:szCs w:val="24"/>
                </w:rPr>
              </w:rPrChange>
            </w:rPr>
            <w:delText xml:space="preserve"> Bắt lỗi trượt được</w:delText>
          </w:r>
        </w:del>
        <w:r w:rsidR="00FA02FA" w:rsidRPr="00957567">
          <w:rPr>
            <w:rFonts w:ascii="Times New Roman" w:hAnsi="Times New Roman" w:cs="Times New Roman"/>
            <w:sz w:val="28"/>
            <w:szCs w:val="28"/>
            <w:rPrChange w:id="3180" w:author="Phạm Anh Đại" w:date="2016-11-16T08:54:00Z">
              <w:rPr>
                <w:rFonts w:ascii="Times New Roman" w:hAnsi="Times New Roman" w:cs="Times New Roman"/>
                <w:sz w:val="24"/>
                <w:szCs w:val="24"/>
              </w:rPr>
            </w:rPrChange>
          </w:rPr>
          <w:t>, do đó,</w:t>
        </w:r>
      </w:ins>
      <w:ins w:id="3181" w:author="Phạm Anh Đại" w:date="2016-11-20T16:52:00Z">
        <w:r w:rsidR="00625784">
          <w:rPr>
            <w:rFonts w:ascii="Times New Roman" w:hAnsi="Times New Roman" w:cs="Times New Roman"/>
            <w:sz w:val="28"/>
            <w:szCs w:val="28"/>
          </w:rPr>
          <w:t xml:space="preserve"> là</w:t>
        </w:r>
      </w:ins>
      <w:ins w:id="3182" w:author="van thang" w:date="2016-10-21T15:09:00Z">
        <w:r w:rsidR="00FA02FA" w:rsidRPr="00957567">
          <w:rPr>
            <w:rFonts w:ascii="Times New Roman" w:hAnsi="Times New Roman" w:cs="Times New Roman"/>
            <w:sz w:val="28"/>
            <w:szCs w:val="28"/>
            <w:rPrChange w:id="3183" w:author="Phạm Anh Đại" w:date="2016-11-16T08:54:00Z">
              <w:rPr>
                <w:rFonts w:ascii="Times New Roman" w:hAnsi="Times New Roman" w:cs="Times New Roman"/>
                <w:sz w:val="24"/>
                <w:szCs w:val="24"/>
              </w:rPr>
            </w:rPrChange>
          </w:rPr>
          <w:t xml:space="preserve"> một phần lỗi</w:t>
        </w:r>
      </w:ins>
      <w:ins w:id="3184" w:author="Phat Tran" w:date="2016-11-05T09:19:00Z">
        <w:r w:rsidRPr="00957567">
          <w:rPr>
            <w:rFonts w:ascii="Times New Roman" w:hAnsi="Times New Roman" w:cs="Times New Roman"/>
            <w:sz w:val="28"/>
            <w:szCs w:val="28"/>
            <w:rPrChange w:id="3185" w:author="Phạm Anh Đại" w:date="2016-11-16T08:54:00Z">
              <w:rPr>
                <w:rFonts w:ascii="Times New Roman" w:hAnsi="Times New Roman" w:cs="Times New Roman"/>
                <w:sz w:val="24"/>
                <w:szCs w:val="24"/>
              </w:rPr>
            </w:rPrChange>
          </w:rPr>
          <w:t xml:space="preserve"> sai sót</w:t>
        </w:r>
      </w:ins>
      <w:ins w:id="3186" w:author="van thang" w:date="2016-10-21T15:09:00Z">
        <w:r w:rsidR="00FA02FA" w:rsidRPr="00957567">
          <w:rPr>
            <w:rFonts w:ascii="Times New Roman" w:hAnsi="Times New Roman" w:cs="Times New Roman"/>
            <w:sz w:val="28"/>
            <w:szCs w:val="28"/>
            <w:rPrChange w:id="3187" w:author="Phạm Anh Đại" w:date="2016-11-16T08:54:00Z">
              <w:rPr>
                <w:rFonts w:ascii="Times New Roman" w:hAnsi="Times New Roman" w:cs="Times New Roman"/>
                <w:sz w:val="24"/>
                <w:szCs w:val="24"/>
              </w:rPr>
            </w:rPrChange>
          </w:rPr>
          <w:t xml:space="preserve"> bộ nhớ </w:t>
        </w:r>
        <w:del w:id="3188" w:author="Phat Tran" w:date="2016-11-05T09:20:00Z">
          <w:r w:rsidR="00FA02FA" w:rsidRPr="00957567" w:rsidDel="004B6F82">
            <w:rPr>
              <w:rFonts w:ascii="Times New Roman" w:hAnsi="Times New Roman" w:cs="Times New Roman"/>
              <w:sz w:val="28"/>
              <w:szCs w:val="28"/>
              <w:rPrChange w:id="3189" w:author="Phạm Anh Đại" w:date="2016-11-16T08:54:00Z">
                <w:rPr>
                  <w:rFonts w:ascii="Times New Roman" w:hAnsi="Times New Roman" w:cs="Times New Roman"/>
                  <w:sz w:val="24"/>
                  <w:szCs w:val="24"/>
                </w:rPr>
              </w:rPrChange>
            </w:rPr>
            <w:delText>trôi đi</w:delText>
          </w:r>
        </w:del>
        <w:r w:rsidR="00FA02FA" w:rsidRPr="00957567">
          <w:rPr>
            <w:rFonts w:ascii="Times New Roman" w:hAnsi="Times New Roman" w:cs="Times New Roman"/>
            <w:sz w:val="28"/>
            <w:szCs w:val="28"/>
            <w:rPrChange w:id="3190" w:author="Phạm Anh Đại" w:date="2016-11-16T08:54:00Z">
              <w:rPr>
                <w:rFonts w:ascii="Times New Roman" w:hAnsi="Times New Roman" w:cs="Times New Roman"/>
                <w:sz w:val="24"/>
                <w:szCs w:val="24"/>
              </w:rPr>
            </w:rPrChange>
          </w:rPr>
          <w:t xml:space="preserve">. Điều thú vị là, </w:t>
        </w:r>
      </w:ins>
      <w:ins w:id="3191" w:author="Phat Tran" w:date="2016-11-05T09:20:00Z">
        <w:r w:rsidRPr="00957567">
          <w:rPr>
            <w:rFonts w:ascii="Times New Roman" w:hAnsi="Times New Roman" w:cs="Times New Roman"/>
            <w:sz w:val="28"/>
            <w:szCs w:val="28"/>
            <w:rPrChange w:id="3192" w:author="Phạm Anh Đại" w:date="2016-11-16T08:54:00Z">
              <w:rPr>
                <w:rFonts w:ascii="Times New Roman" w:hAnsi="Times New Roman" w:cs="Times New Roman"/>
                <w:sz w:val="24"/>
                <w:szCs w:val="24"/>
              </w:rPr>
            </w:rPrChange>
          </w:rPr>
          <w:t xml:space="preserve">lỗi bắt được </w:t>
        </w:r>
      </w:ins>
      <w:ins w:id="3193" w:author="van thang" w:date="2016-10-21T15:09:00Z">
        <w:del w:id="3194" w:author="Phat Tran" w:date="2016-11-05T09:20:00Z">
          <w:r w:rsidR="00FA02FA" w:rsidRPr="00957567" w:rsidDel="004B6F82">
            <w:rPr>
              <w:rFonts w:ascii="Times New Roman" w:hAnsi="Times New Roman" w:cs="Times New Roman"/>
              <w:sz w:val="28"/>
              <w:szCs w:val="28"/>
              <w:rPrChange w:id="3195" w:author="Phạm Anh Đại" w:date="2016-11-16T08:54:00Z">
                <w:rPr>
                  <w:rFonts w:ascii="Times New Roman" w:hAnsi="Times New Roman" w:cs="Times New Roman"/>
                  <w:sz w:val="24"/>
                  <w:szCs w:val="24"/>
                </w:rPr>
              </w:rPrChange>
            </w:rPr>
            <w:delText xml:space="preserve">lỗi trượt được </w:delText>
          </w:r>
        </w:del>
        <w:r w:rsidR="00FA02FA" w:rsidRPr="00957567">
          <w:rPr>
            <w:rFonts w:ascii="Times New Roman" w:hAnsi="Times New Roman" w:cs="Times New Roman"/>
            <w:sz w:val="28"/>
            <w:szCs w:val="28"/>
            <w:rPrChange w:id="3196" w:author="Phạm Anh Đại" w:date="2016-11-16T08:54:00Z">
              <w:rPr>
                <w:rFonts w:ascii="Times New Roman" w:hAnsi="Times New Roman" w:cs="Times New Roman"/>
                <w:sz w:val="24"/>
                <w:szCs w:val="24"/>
              </w:rPr>
            </w:rPrChange>
          </w:rPr>
          <w:t xml:space="preserve">phổ biến hơn ở người có kinh nghiệm tay nghề cao hơn so với người mới bắt đầu, </w:t>
        </w:r>
        <w:del w:id="3197" w:author="Phat Tran" w:date="2016-11-05T09:21:00Z">
          <w:r w:rsidR="00FA02FA" w:rsidRPr="00957567" w:rsidDel="004B6F82">
            <w:rPr>
              <w:rFonts w:ascii="Times New Roman" w:hAnsi="Times New Roman" w:cs="Times New Roman"/>
              <w:sz w:val="28"/>
              <w:szCs w:val="28"/>
              <w:rPrChange w:id="3198" w:author="Phạm Anh Đại" w:date="2016-11-16T08:54:00Z">
                <w:rPr>
                  <w:rFonts w:ascii="Times New Roman" w:hAnsi="Times New Roman" w:cs="Times New Roman"/>
                  <w:sz w:val="24"/>
                  <w:szCs w:val="24"/>
                </w:rPr>
              </w:rPrChange>
            </w:rPr>
            <w:delText>t</w:delText>
          </w:r>
        </w:del>
        <w:del w:id="3199" w:author="Phat Tran" w:date="2016-11-05T09:20:00Z">
          <w:r w:rsidR="00FA02FA" w:rsidRPr="00957567" w:rsidDel="004B6F82">
            <w:rPr>
              <w:rFonts w:ascii="Times New Roman" w:hAnsi="Times New Roman" w:cs="Times New Roman"/>
              <w:sz w:val="28"/>
              <w:szCs w:val="28"/>
              <w:rPrChange w:id="3200" w:author="Phạm Anh Đại" w:date="2016-11-16T08:54:00Z">
                <w:rPr>
                  <w:rFonts w:ascii="Times New Roman" w:hAnsi="Times New Roman" w:cs="Times New Roman"/>
                  <w:sz w:val="24"/>
                  <w:szCs w:val="24"/>
                </w:rPr>
              </w:rPrChange>
            </w:rPr>
            <w:delText>rong</w:delText>
          </w:r>
        </w:del>
        <w:r w:rsidR="00FA02FA" w:rsidRPr="00957567">
          <w:rPr>
            <w:rFonts w:ascii="Times New Roman" w:hAnsi="Times New Roman" w:cs="Times New Roman"/>
            <w:sz w:val="28"/>
            <w:szCs w:val="28"/>
            <w:rPrChange w:id="3201" w:author="Phạm Anh Đại" w:date="2016-11-16T08:54:00Z">
              <w:rPr>
                <w:rFonts w:ascii="Times New Roman" w:hAnsi="Times New Roman" w:cs="Times New Roman"/>
                <w:sz w:val="24"/>
                <w:szCs w:val="24"/>
              </w:rPr>
            </w:rPrChange>
          </w:rPr>
          <w:t xml:space="preserve"> một phần vì người có kinh nghiệm đã tự động hóa các yêu cầu hành động và có thể không được chú ý có ý thức khi </w:t>
        </w:r>
      </w:ins>
      <w:ins w:id="3202" w:author="Phat Tran" w:date="2016-11-05T09:21:00Z">
        <w:r w:rsidRPr="00957567">
          <w:rPr>
            <w:rFonts w:ascii="Times New Roman" w:hAnsi="Times New Roman" w:cs="Times New Roman"/>
            <w:sz w:val="28"/>
            <w:szCs w:val="28"/>
            <w:rPrChange w:id="3203" w:author="Phạm Anh Đại" w:date="2016-11-16T08:54:00Z">
              <w:rPr>
                <w:rFonts w:ascii="Times New Roman" w:hAnsi="Times New Roman" w:cs="Times New Roman"/>
                <w:sz w:val="24"/>
                <w:szCs w:val="24"/>
              </w:rPr>
            </w:rPrChange>
          </w:rPr>
          <w:t xml:space="preserve">lệch hành động dự định </w:t>
        </w:r>
      </w:ins>
      <w:ins w:id="3204" w:author="van thang" w:date="2016-10-21T15:09:00Z">
        <w:del w:id="3205" w:author="Phat Tran" w:date="2016-11-05T09:21:00Z">
          <w:r w:rsidR="00FA02FA" w:rsidRPr="00957567" w:rsidDel="004B6F82">
            <w:rPr>
              <w:rFonts w:ascii="Times New Roman" w:hAnsi="Times New Roman" w:cs="Times New Roman"/>
              <w:sz w:val="28"/>
              <w:szCs w:val="28"/>
              <w:rPrChange w:id="3206" w:author="Phạm Anh Đại" w:date="2016-11-16T08:54:00Z">
                <w:rPr>
                  <w:rFonts w:ascii="Times New Roman" w:hAnsi="Times New Roman" w:cs="Times New Roman"/>
                  <w:sz w:val="24"/>
                  <w:szCs w:val="24"/>
                </w:rPr>
              </w:rPrChange>
            </w:rPr>
            <w:delText>dự định hành động lệch</w:delText>
          </w:r>
        </w:del>
        <w:r w:rsidR="00FA02FA" w:rsidRPr="00957567">
          <w:rPr>
            <w:rFonts w:ascii="Times New Roman" w:hAnsi="Times New Roman" w:cs="Times New Roman"/>
            <w:sz w:val="28"/>
            <w:szCs w:val="28"/>
            <w:rPrChange w:id="3207" w:author="Phạm Anh Đại" w:date="2016-11-16T08:54:00Z">
              <w:rPr>
                <w:rFonts w:ascii="Times New Roman" w:hAnsi="Times New Roman" w:cs="Times New Roman"/>
                <w:sz w:val="24"/>
                <w:szCs w:val="24"/>
              </w:rPr>
            </w:rPrChange>
          </w:rPr>
          <w:t xml:space="preserve"> từ một</w:t>
        </w:r>
      </w:ins>
      <w:ins w:id="3208" w:author="Phạm Anh Đại" w:date="2016-11-20T16:53:00Z">
        <w:r w:rsidR="00625784">
          <w:rPr>
            <w:rFonts w:ascii="Times New Roman" w:hAnsi="Times New Roman" w:cs="Times New Roman"/>
            <w:sz w:val="28"/>
            <w:szCs w:val="28"/>
          </w:rPr>
          <w:t xml:space="preserve"> trình tự</w:t>
        </w:r>
      </w:ins>
      <w:ins w:id="3209" w:author="van thang" w:date="2016-10-21T15:09:00Z">
        <w:r w:rsidR="00FA02FA" w:rsidRPr="00957567">
          <w:rPr>
            <w:rFonts w:ascii="Times New Roman" w:hAnsi="Times New Roman" w:cs="Times New Roman"/>
            <w:sz w:val="28"/>
            <w:szCs w:val="28"/>
            <w:rPrChange w:id="3210" w:author="Phạm Anh Đại" w:date="2016-11-16T08:54:00Z">
              <w:rPr>
                <w:rFonts w:ascii="Times New Roman" w:hAnsi="Times New Roman" w:cs="Times New Roman"/>
                <w:sz w:val="24"/>
                <w:szCs w:val="24"/>
              </w:rPr>
            </w:rPrChange>
          </w:rPr>
          <w:t xml:space="preserve"> thường xuyên hơn.</w:t>
        </w:r>
      </w:ins>
    </w:p>
    <w:p w14:paraId="724EE94A" w14:textId="3194050A" w:rsidR="00FA02FA" w:rsidRPr="00957567" w:rsidRDefault="00FA02FA">
      <w:pPr>
        <w:jc w:val="both"/>
        <w:rPr>
          <w:ins w:id="3211" w:author="van thang" w:date="2016-10-21T15:09:00Z"/>
          <w:rFonts w:ascii="Times New Roman" w:hAnsi="Times New Roman" w:cs="Times New Roman"/>
          <w:sz w:val="28"/>
          <w:szCs w:val="28"/>
          <w:rPrChange w:id="3212" w:author="Phạm Anh Đại" w:date="2016-11-16T08:54:00Z">
            <w:rPr>
              <w:ins w:id="3213" w:author="van thang" w:date="2016-10-21T15:09:00Z"/>
              <w:rFonts w:ascii="Times New Roman" w:hAnsi="Times New Roman" w:cs="Times New Roman"/>
              <w:sz w:val="24"/>
              <w:szCs w:val="24"/>
            </w:rPr>
          </w:rPrChange>
        </w:rPr>
        <w:pPrChange w:id="3214" w:author="Biển Phan Y" w:date="2016-11-22T22:50:00Z">
          <w:pPr/>
        </w:pPrChange>
      </w:pPr>
      <w:ins w:id="3215" w:author="van thang" w:date="2016-10-21T15:09:00Z">
        <w:r w:rsidRPr="00957567">
          <w:rPr>
            <w:rFonts w:ascii="Times New Roman" w:hAnsi="Times New Roman" w:cs="Times New Roman"/>
            <w:sz w:val="28"/>
            <w:szCs w:val="28"/>
            <w:rPrChange w:id="3216" w:author="Phạm Anh Đại" w:date="2016-11-16T08:54:00Z">
              <w:rPr>
                <w:rFonts w:ascii="Times New Roman" w:hAnsi="Times New Roman" w:cs="Times New Roman"/>
                <w:sz w:val="24"/>
                <w:szCs w:val="24"/>
              </w:rPr>
            </w:rPrChange>
          </w:rPr>
          <w:t xml:space="preserve">Thiết kế cần phải tránh các </w:t>
        </w:r>
      </w:ins>
      <w:ins w:id="3217" w:author="Phat Tran" w:date="2016-11-05T09:21:00Z">
        <w:r w:rsidR="004B6F82" w:rsidRPr="00957567">
          <w:rPr>
            <w:rFonts w:ascii="Times New Roman" w:hAnsi="Times New Roman" w:cs="Times New Roman"/>
            <w:sz w:val="28"/>
            <w:szCs w:val="28"/>
            <w:rPrChange w:id="3218" w:author="Phạm Anh Đại" w:date="2016-11-16T08:54:00Z">
              <w:rPr>
                <w:rFonts w:ascii="Times New Roman" w:hAnsi="Times New Roman" w:cs="Times New Roman"/>
                <w:sz w:val="24"/>
                <w:szCs w:val="24"/>
              </w:rPr>
            </w:rPrChange>
          </w:rPr>
          <w:t xml:space="preserve">quy trình </w:t>
        </w:r>
      </w:ins>
      <w:ins w:id="3219" w:author="van thang" w:date="2016-10-21T15:09:00Z">
        <w:del w:id="3220" w:author="Phat Tran" w:date="2016-11-05T09:21:00Z">
          <w:r w:rsidRPr="00957567" w:rsidDel="004B6F82">
            <w:rPr>
              <w:rFonts w:ascii="Times New Roman" w:hAnsi="Times New Roman" w:cs="Times New Roman"/>
              <w:sz w:val="28"/>
              <w:szCs w:val="28"/>
              <w:rPrChange w:id="3221"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3222" w:author="Phạm Anh Đại" w:date="2016-11-16T08:54:00Z">
              <w:rPr>
                <w:rFonts w:ascii="Times New Roman" w:hAnsi="Times New Roman" w:cs="Times New Roman"/>
                <w:sz w:val="24"/>
                <w:szCs w:val="24"/>
              </w:rPr>
            </w:rPrChange>
          </w:rPr>
          <w:t xml:space="preserve"> mà có </w:t>
        </w:r>
      </w:ins>
      <w:ins w:id="3223" w:author="Phat Tran" w:date="2016-11-05T09:21:00Z">
        <w:r w:rsidR="004B6F82" w:rsidRPr="00957567">
          <w:rPr>
            <w:rFonts w:ascii="Times New Roman" w:hAnsi="Times New Roman" w:cs="Times New Roman"/>
            <w:sz w:val="28"/>
            <w:szCs w:val="28"/>
            <w:rPrChange w:id="3224" w:author="Phạm Anh Đại" w:date="2016-11-16T08:54:00Z">
              <w:rPr>
                <w:rFonts w:ascii="Times New Roman" w:hAnsi="Times New Roman" w:cs="Times New Roman"/>
                <w:sz w:val="24"/>
                <w:szCs w:val="24"/>
              </w:rPr>
            </w:rPrChange>
          </w:rPr>
          <w:t xml:space="preserve">các bước mở đầu </w:t>
        </w:r>
      </w:ins>
      <w:ins w:id="3225" w:author="van thang" w:date="2016-10-21T15:09:00Z">
        <w:del w:id="3226" w:author="Phat Tran" w:date="2016-11-05T09:21:00Z">
          <w:r w:rsidRPr="00957567" w:rsidDel="004B6F82">
            <w:rPr>
              <w:rFonts w:ascii="Times New Roman" w:hAnsi="Times New Roman" w:cs="Times New Roman"/>
              <w:sz w:val="28"/>
              <w:szCs w:val="28"/>
              <w:rPrChange w:id="3227" w:author="Phạm Anh Đại" w:date="2016-11-16T08:54:00Z">
                <w:rPr>
                  <w:rFonts w:ascii="Times New Roman" w:hAnsi="Times New Roman" w:cs="Times New Roman"/>
                  <w:sz w:val="24"/>
                  <w:szCs w:val="24"/>
                </w:rPr>
              </w:rPrChange>
            </w:rPr>
            <w:delText>mở</w:delText>
          </w:r>
        </w:del>
        <w:r w:rsidRPr="00957567">
          <w:rPr>
            <w:rFonts w:ascii="Times New Roman" w:hAnsi="Times New Roman" w:cs="Times New Roman"/>
            <w:sz w:val="28"/>
            <w:szCs w:val="28"/>
            <w:rPrChange w:id="3228" w:author="Phạm Anh Đại" w:date="2016-11-16T08:54:00Z">
              <w:rPr>
                <w:rFonts w:ascii="Times New Roman" w:hAnsi="Times New Roman" w:cs="Times New Roman"/>
                <w:sz w:val="24"/>
                <w:szCs w:val="24"/>
              </w:rPr>
            </w:rPrChange>
          </w:rPr>
          <w:t xml:space="preserve"> giống hệt nhau </w:t>
        </w:r>
        <w:del w:id="3229" w:author="Phat Tran" w:date="2016-11-05T09:22:00Z">
          <w:r w:rsidRPr="00957567" w:rsidDel="004B6F82">
            <w:rPr>
              <w:rFonts w:ascii="Times New Roman" w:hAnsi="Times New Roman" w:cs="Times New Roman"/>
              <w:sz w:val="28"/>
              <w:szCs w:val="28"/>
              <w:rPrChange w:id="3230" w:author="Phạm Anh Đại" w:date="2016-11-16T08:54:00Z">
                <w:rPr>
                  <w:rFonts w:ascii="Times New Roman" w:hAnsi="Times New Roman" w:cs="Times New Roman"/>
                  <w:sz w:val="24"/>
                  <w:szCs w:val="24"/>
                </w:rPr>
              </w:rPrChange>
            </w:rPr>
            <w:delText>bước</w:delText>
          </w:r>
        </w:del>
        <w:r w:rsidRPr="00957567">
          <w:rPr>
            <w:rFonts w:ascii="Times New Roman" w:hAnsi="Times New Roman" w:cs="Times New Roman"/>
            <w:sz w:val="28"/>
            <w:szCs w:val="28"/>
            <w:rPrChange w:id="3231" w:author="Phạm Anh Đại" w:date="2016-11-16T08:54:00Z">
              <w:rPr>
                <w:rFonts w:ascii="Times New Roman" w:hAnsi="Times New Roman" w:cs="Times New Roman"/>
                <w:sz w:val="24"/>
                <w:szCs w:val="24"/>
              </w:rPr>
            </w:rPrChange>
          </w:rPr>
          <w:t xml:space="preserve"> nhưng sau đó </w:t>
        </w:r>
      </w:ins>
      <w:ins w:id="3232" w:author="Phat Tran" w:date="2016-11-05T09:22:00Z">
        <w:r w:rsidR="004B6F82" w:rsidRPr="00957567">
          <w:rPr>
            <w:rFonts w:ascii="Times New Roman" w:hAnsi="Times New Roman" w:cs="Times New Roman"/>
            <w:sz w:val="28"/>
            <w:szCs w:val="28"/>
            <w:rPrChange w:id="3233" w:author="Phạm Anh Đại" w:date="2016-11-16T08:54:00Z">
              <w:rPr>
                <w:rFonts w:ascii="Times New Roman" w:hAnsi="Times New Roman" w:cs="Times New Roman"/>
                <w:sz w:val="24"/>
                <w:szCs w:val="24"/>
              </w:rPr>
            </w:rPrChange>
          </w:rPr>
          <w:t xml:space="preserve">khác nhau </w:t>
        </w:r>
      </w:ins>
      <w:ins w:id="3234" w:author="van thang" w:date="2016-10-21T15:09:00Z">
        <w:del w:id="3235" w:author="Phat Tran" w:date="2016-11-05T09:22:00Z">
          <w:r w:rsidRPr="00957567" w:rsidDel="004B6F82">
            <w:rPr>
              <w:rFonts w:ascii="Times New Roman" w:hAnsi="Times New Roman" w:cs="Times New Roman"/>
              <w:sz w:val="28"/>
              <w:szCs w:val="28"/>
              <w:rPrChange w:id="3236" w:author="Phạm Anh Đại" w:date="2016-11-16T08:54:00Z">
                <w:rPr>
                  <w:rFonts w:ascii="Times New Roman" w:hAnsi="Times New Roman" w:cs="Times New Roman"/>
                  <w:sz w:val="24"/>
                  <w:szCs w:val="24"/>
                </w:rPr>
              </w:rPrChange>
            </w:rPr>
            <w:delText>bất đồng</w:delText>
          </w:r>
        </w:del>
        <w:r w:rsidRPr="00957567">
          <w:rPr>
            <w:rFonts w:ascii="Times New Roman" w:hAnsi="Times New Roman" w:cs="Times New Roman"/>
            <w:sz w:val="28"/>
            <w:szCs w:val="28"/>
            <w:rPrChange w:id="3237" w:author="Phạm Anh Đại" w:date="2016-11-16T08:54:00Z">
              <w:rPr>
                <w:rFonts w:ascii="Times New Roman" w:hAnsi="Times New Roman" w:cs="Times New Roman"/>
                <w:sz w:val="24"/>
                <w:szCs w:val="24"/>
              </w:rPr>
            </w:rPrChange>
          </w:rPr>
          <w:t>.</w:t>
        </w:r>
      </w:ins>
      <w:ins w:id="3238" w:author="Phat Tran" w:date="2016-11-05T09:22:00Z">
        <w:r w:rsidR="004B6F82" w:rsidRPr="00957567">
          <w:rPr>
            <w:rFonts w:ascii="Times New Roman" w:hAnsi="Times New Roman" w:cs="Times New Roman"/>
            <w:sz w:val="28"/>
            <w:szCs w:val="28"/>
            <w:rPrChange w:id="3239" w:author="Phạm Anh Đại" w:date="2016-11-16T08:54:00Z">
              <w:rPr>
                <w:rFonts w:ascii="Times New Roman" w:hAnsi="Times New Roman" w:cs="Times New Roman"/>
                <w:sz w:val="24"/>
                <w:szCs w:val="24"/>
              </w:rPr>
            </w:rPrChange>
          </w:rPr>
          <w:t xml:space="preserve"> Những người lao động có kinh nghiệm hơn, </w:t>
        </w:r>
      </w:ins>
      <w:ins w:id="3240" w:author="van thang" w:date="2016-10-21T15:09:00Z">
        <w:del w:id="3241" w:author="Phat Tran" w:date="2016-11-05T09:22:00Z">
          <w:r w:rsidRPr="00957567" w:rsidDel="004B6F82">
            <w:rPr>
              <w:rFonts w:ascii="Times New Roman" w:hAnsi="Times New Roman" w:cs="Times New Roman"/>
              <w:sz w:val="28"/>
              <w:szCs w:val="28"/>
              <w:rPrChange w:id="3242" w:author="Phạm Anh Đại" w:date="2016-11-16T08:54:00Z">
                <w:rPr>
                  <w:rFonts w:ascii="Times New Roman" w:hAnsi="Times New Roman" w:cs="Times New Roman"/>
                  <w:sz w:val="24"/>
                  <w:szCs w:val="24"/>
                </w:rPr>
              </w:rPrChange>
            </w:rPr>
            <w:delText xml:space="preserve"> Các kinh nghiệm hơn những người lao động, các nhiều</w:delText>
          </w:r>
        </w:del>
        <w:r w:rsidRPr="00957567">
          <w:rPr>
            <w:rFonts w:ascii="Times New Roman" w:hAnsi="Times New Roman" w:cs="Times New Roman"/>
            <w:sz w:val="28"/>
            <w:szCs w:val="28"/>
            <w:rPrChange w:id="3243" w:author="Phạm Anh Đại" w:date="2016-11-16T08:54:00Z">
              <w:rPr>
                <w:rFonts w:ascii="Times New Roman" w:hAnsi="Times New Roman" w:cs="Times New Roman"/>
                <w:sz w:val="24"/>
                <w:szCs w:val="24"/>
              </w:rPr>
            </w:rPrChange>
          </w:rPr>
          <w:t xml:space="preserve"> khả năng họ rơi </w:t>
        </w:r>
      </w:ins>
      <w:ins w:id="3244" w:author="Phat Tran" w:date="2016-11-05T09:23:00Z">
        <w:r w:rsidR="004B6F82" w:rsidRPr="00957567">
          <w:rPr>
            <w:rFonts w:ascii="Times New Roman" w:hAnsi="Times New Roman" w:cs="Times New Roman"/>
            <w:sz w:val="28"/>
            <w:szCs w:val="28"/>
            <w:rPrChange w:id="3245" w:author="Phạm Anh Đại" w:date="2016-11-16T08:54:00Z">
              <w:rPr>
                <w:rFonts w:ascii="Times New Roman" w:hAnsi="Times New Roman" w:cs="Times New Roman"/>
                <w:sz w:val="24"/>
                <w:szCs w:val="24"/>
              </w:rPr>
            </w:rPrChange>
          </w:rPr>
          <w:t xml:space="preserve">mồi hơn là bắt được </w:t>
        </w:r>
      </w:ins>
      <w:ins w:id="3246" w:author="van thang" w:date="2016-10-21T15:09:00Z">
        <w:del w:id="3247" w:author="Phat Tran" w:date="2016-11-05T09:23:00Z">
          <w:r w:rsidRPr="00957567" w:rsidDel="004B6F82">
            <w:rPr>
              <w:rFonts w:ascii="Times New Roman" w:hAnsi="Times New Roman" w:cs="Times New Roman"/>
              <w:sz w:val="28"/>
              <w:szCs w:val="28"/>
              <w:rPrChange w:id="3248" w:author="Phạm Anh Đại" w:date="2016-11-16T08:54:00Z">
                <w:rPr>
                  <w:rFonts w:ascii="Times New Roman" w:hAnsi="Times New Roman" w:cs="Times New Roman"/>
                  <w:sz w:val="24"/>
                  <w:szCs w:val="24"/>
                </w:rPr>
              </w:rPrChange>
            </w:rPr>
            <w:delText>con mồi để chụp</w:delText>
          </w:r>
        </w:del>
        <w:r w:rsidRPr="00957567">
          <w:rPr>
            <w:rFonts w:ascii="Times New Roman" w:hAnsi="Times New Roman" w:cs="Times New Roman"/>
            <w:sz w:val="28"/>
            <w:szCs w:val="28"/>
            <w:rPrChange w:id="3249" w:author="Phạm Anh Đại" w:date="2016-11-16T08:54:00Z">
              <w:rPr>
                <w:rFonts w:ascii="Times New Roman" w:hAnsi="Times New Roman" w:cs="Times New Roman"/>
                <w:sz w:val="24"/>
                <w:szCs w:val="24"/>
              </w:rPr>
            </w:rPrChange>
          </w:rPr>
          <w:t xml:space="preserve">. Bất cứ khi nào có thể, trình tự nên được thiết kế khác </w:t>
        </w:r>
      </w:ins>
      <w:ins w:id="3250" w:author="Phat Tran" w:date="2016-11-05T09:23:00Z">
        <w:r w:rsidR="004B6F82" w:rsidRPr="00957567">
          <w:rPr>
            <w:rFonts w:ascii="Times New Roman" w:hAnsi="Times New Roman" w:cs="Times New Roman"/>
            <w:sz w:val="28"/>
            <w:szCs w:val="28"/>
            <w:rPrChange w:id="3251" w:author="Phạm Anh Đại" w:date="2016-11-16T08:54:00Z">
              <w:rPr>
                <w:rFonts w:ascii="Times New Roman" w:hAnsi="Times New Roman" w:cs="Times New Roman"/>
                <w:sz w:val="24"/>
                <w:szCs w:val="24"/>
              </w:rPr>
            </w:rPrChange>
          </w:rPr>
          <w:t xml:space="preserve">ngay từ đầu </w:t>
        </w:r>
      </w:ins>
      <w:ins w:id="3252" w:author="van thang" w:date="2016-10-21T15:09:00Z">
        <w:del w:id="3253" w:author="Phat Tran" w:date="2016-11-05T09:23:00Z">
          <w:r w:rsidRPr="00957567" w:rsidDel="004B6F82">
            <w:rPr>
              <w:rFonts w:ascii="Times New Roman" w:hAnsi="Times New Roman" w:cs="Times New Roman"/>
              <w:sz w:val="28"/>
              <w:szCs w:val="28"/>
              <w:rPrChange w:id="3254" w:author="Phạm Anh Đại" w:date="2016-11-16T08:54:00Z">
                <w:rPr>
                  <w:rFonts w:ascii="Times New Roman" w:hAnsi="Times New Roman" w:cs="Times New Roman"/>
                  <w:sz w:val="24"/>
                  <w:szCs w:val="24"/>
                </w:rPr>
              </w:rPrChange>
            </w:rPr>
            <w:delText>với sự khởi đầu rất</w:delText>
          </w:r>
        </w:del>
      </w:ins>
    </w:p>
    <w:p w14:paraId="58589F29" w14:textId="169224EE" w:rsidR="00FA02FA" w:rsidRPr="00957567" w:rsidRDefault="004B6F82">
      <w:pPr>
        <w:jc w:val="both"/>
        <w:rPr>
          <w:ins w:id="3255" w:author="van thang" w:date="2016-10-21T15:09:00Z"/>
          <w:rFonts w:ascii="Times New Roman" w:hAnsi="Times New Roman" w:cs="Times New Roman"/>
          <w:b/>
          <w:sz w:val="28"/>
          <w:szCs w:val="28"/>
          <w:rPrChange w:id="3256" w:author="Phạm Anh Đại" w:date="2016-11-16T08:54:00Z">
            <w:rPr>
              <w:ins w:id="3257" w:author="van thang" w:date="2016-10-21T15:09:00Z"/>
              <w:rFonts w:ascii="Times New Roman" w:hAnsi="Times New Roman" w:cs="Times New Roman"/>
              <w:b/>
              <w:sz w:val="24"/>
              <w:szCs w:val="24"/>
            </w:rPr>
          </w:rPrChange>
        </w:rPr>
        <w:pPrChange w:id="3258" w:author="Biển Phan Y" w:date="2016-11-22T22:50:00Z">
          <w:pPr/>
        </w:pPrChange>
      </w:pPr>
      <w:ins w:id="3259" w:author="Phat Tran" w:date="2016-11-05T09:24:00Z">
        <w:r w:rsidRPr="00957567">
          <w:rPr>
            <w:rFonts w:ascii="Times New Roman" w:hAnsi="Times New Roman" w:cs="Times New Roman"/>
            <w:b/>
            <w:sz w:val="28"/>
            <w:szCs w:val="28"/>
            <w:rPrChange w:id="3260" w:author="Phạm Anh Đại" w:date="2016-11-16T08:54:00Z">
              <w:rPr>
                <w:rFonts w:ascii="Times New Roman" w:hAnsi="Times New Roman" w:cs="Times New Roman"/>
                <w:b/>
                <w:sz w:val="24"/>
                <w:szCs w:val="24"/>
              </w:rPr>
            </w:rPrChange>
          </w:rPr>
          <w:t xml:space="preserve">Lỗi sơ suất Mô tả-tương tự: </w:t>
        </w:r>
      </w:ins>
      <w:ins w:id="3261" w:author="van thang" w:date="2016-10-21T15:09:00Z">
        <w:del w:id="3262" w:author="Phat Tran" w:date="2016-11-05T09:24:00Z">
          <w:r w:rsidR="00FA02FA" w:rsidRPr="00957567" w:rsidDel="004B6F82">
            <w:rPr>
              <w:rFonts w:ascii="Times New Roman" w:hAnsi="Times New Roman" w:cs="Times New Roman"/>
              <w:b/>
              <w:sz w:val="28"/>
              <w:szCs w:val="28"/>
              <w:rPrChange w:id="3263" w:author="Phạm Anh Đại" w:date="2016-11-16T08:54:00Z">
                <w:rPr>
                  <w:rFonts w:ascii="Times New Roman" w:hAnsi="Times New Roman" w:cs="Times New Roman"/>
                  <w:b/>
                  <w:sz w:val="24"/>
                  <w:szCs w:val="24"/>
                </w:rPr>
              </w:rPrChange>
            </w:rPr>
            <w:delText>Mô tả lỗi trượt-tương tự:</w:delText>
          </w:r>
        </w:del>
      </w:ins>
    </w:p>
    <w:p w14:paraId="5ADEDBA8" w14:textId="07017971" w:rsidR="00FA02FA" w:rsidRPr="00957567" w:rsidRDefault="00FA02FA">
      <w:pPr>
        <w:jc w:val="both"/>
        <w:rPr>
          <w:ins w:id="3264" w:author="van thang" w:date="2016-10-21T15:09:00Z"/>
          <w:rFonts w:ascii="Times New Roman" w:hAnsi="Times New Roman" w:cs="Times New Roman"/>
          <w:i/>
          <w:sz w:val="28"/>
          <w:szCs w:val="28"/>
          <w:rPrChange w:id="3265" w:author="Phạm Anh Đại" w:date="2016-11-16T08:54:00Z">
            <w:rPr>
              <w:ins w:id="3266" w:author="van thang" w:date="2016-10-21T15:09:00Z"/>
              <w:rFonts w:ascii="Times New Roman" w:hAnsi="Times New Roman" w:cs="Times New Roman"/>
              <w:i/>
              <w:sz w:val="24"/>
              <w:szCs w:val="24"/>
            </w:rPr>
          </w:rPrChange>
        </w:rPr>
        <w:pPrChange w:id="3267" w:author="Biển Phan Y" w:date="2016-11-22T22:50:00Z">
          <w:pPr/>
        </w:pPrChange>
      </w:pPr>
      <w:ins w:id="3268" w:author="van thang" w:date="2016-10-21T15:09:00Z">
        <w:r w:rsidRPr="00957567">
          <w:rPr>
            <w:rFonts w:ascii="Times New Roman" w:hAnsi="Times New Roman" w:cs="Times New Roman"/>
            <w:i/>
            <w:sz w:val="28"/>
            <w:szCs w:val="28"/>
            <w:rPrChange w:id="3269" w:author="Phạm Anh Đại" w:date="2016-11-16T08:54:00Z">
              <w:rPr>
                <w:rFonts w:ascii="Times New Roman" w:hAnsi="Times New Roman" w:cs="Times New Roman"/>
                <w:i/>
                <w:sz w:val="24"/>
                <w:szCs w:val="24"/>
              </w:rPr>
            </w:rPrChange>
          </w:rPr>
          <w:t>cựu sinh viên báo cáo rằng một ngày anh</w:t>
        </w:r>
      </w:ins>
      <w:ins w:id="3270" w:author="Phat Tran" w:date="2016-11-05T09:24:00Z">
        <w:r w:rsidR="004B6F82" w:rsidRPr="00957567">
          <w:rPr>
            <w:rFonts w:ascii="Times New Roman" w:hAnsi="Times New Roman" w:cs="Times New Roman"/>
            <w:i/>
            <w:sz w:val="28"/>
            <w:szCs w:val="28"/>
            <w:rPrChange w:id="3271" w:author="Phạm Anh Đại" w:date="2016-11-16T08:54:00Z">
              <w:rPr>
                <w:rFonts w:ascii="Times New Roman" w:hAnsi="Times New Roman" w:cs="Times New Roman"/>
                <w:i/>
                <w:sz w:val="24"/>
                <w:szCs w:val="24"/>
              </w:rPr>
            </w:rPrChange>
          </w:rPr>
          <w:t xml:space="preserve"> chạy bộ</w:t>
        </w:r>
      </w:ins>
      <w:ins w:id="3272" w:author="van thang" w:date="2016-10-21T15:09:00Z">
        <w:r w:rsidRPr="00957567">
          <w:rPr>
            <w:rFonts w:ascii="Times New Roman" w:hAnsi="Times New Roman" w:cs="Times New Roman"/>
            <w:i/>
            <w:sz w:val="28"/>
            <w:szCs w:val="28"/>
            <w:rPrChange w:id="3273" w:author="Phạm Anh Đại" w:date="2016-11-16T08:54:00Z">
              <w:rPr>
                <w:rFonts w:ascii="Times New Roman" w:hAnsi="Times New Roman" w:cs="Times New Roman"/>
                <w:i/>
                <w:sz w:val="24"/>
                <w:szCs w:val="24"/>
              </w:rPr>
            </w:rPrChange>
          </w:rPr>
          <w:t xml:space="preserve"> trở về nhà</w:t>
        </w:r>
        <w:del w:id="3274" w:author="Phat Tran" w:date="2016-11-05T09:24:00Z">
          <w:r w:rsidRPr="00957567" w:rsidDel="004B6F82">
            <w:rPr>
              <w:rFonts w:ascii="Times New Roman" w:hAnsi="Times New Roman" w:cs="Times New Roman"/>
              <w:i/>
              <w:sz w:val="28"/>
              <w:szCs w:val="28"/>
              <w:rPrChange w:id="3275" w:author="Phạm Anh Đại" w:date="2016-11-16T08:54:00Z">
                <w:rPr>
                  <w:rFonts w:ascii="Times New Roman" w:hAnsi="Times New Roman" w:cs="Times New Roman"/>
                  <w:i/>
                  <w:sz w:val="24"/>
                  <w:szCs w:val="24"/>
                </w:rPr>
              </w:rPrChange>
            </w:rPr>
            <w:delText xml:space="preserve"> từ chạy bộ</w:delText>
          </w:r>
        </w:del>
        <w:r w:rsidRPr="00957567">
          <w:rPr>
            <w:rFonts w:ascii="Times New Roman" w:hAnsi="Times New Roman" w:cs="Times New Roman"/>
            <w:i/>
            <w:sz w:val="28"/>
            <w:szCs w:val="28"/>
            <w:rPrChange w:id="3276" w:author="Phạm Anh Đại" w:date="2016-11-16T08:54:00Z">
              <w:rPr>
                <w:rFonts w:ascii="Times New Roman" w:hAnsi="Times New Roman" w:cs="Times New Roman"/>
                <w:i/>
                <w:sz w:val="24"/>
                <w:szCs w:val="24"/>
              </w:rPr>
            </w:rPrChange>
          </w:rPr>
          <w:t>, cởi áo sơ mi ướt đẫm mồ hôi của mình, và</w:t>
        </w:r>
        <w:del w:id="3277" w:author="Biển Phan Y" w:date="2016-11-23T22:19:00Z">
          <w:r w:rsidRPr="00957567" w:rsidDel="000D49AC">
            <w:rPr>
              <w:rFonts w:ascii="Times New Roman" w:hAnsi="Times New Roman" w:cs="Times New Roman"/>
              <w:i/>
              <w:sz w:val="28"/>
              <w:szCs w:val="28"/>
              <w:rPrChange w:id="3278" w:author="Phạm Anh Đại" w:date="2016-11-16T08:54:00Z">
                <w:rPr>
                  <w:rFonts w:ascii="Times New Roman" w:hAnsi="Times New Roman" w:cs="Times New Roman"/>
                  <w:i/>
                  <w:sz w:val="24"/>
                  <w:szCs w:val="24"/>
                </w:rPr>
              </w:rPrChange>
            </w:rPr>
            <w:delText xml:space="preserve"> lăn nó lên trong</w:delText>
          </w:r>
        </w:del>
      </w:ins>
      <w:ins w:id="3279" w:author="Biển Phan Y" w:date="2016-11-23T22:19:00Z">
        <w:r w:rsidR="000D49AC">
          <w:rPr>
            <w:rFonts w:ascii="Times New Roman" w:hAnsi="Times New Roman" w:cs="Times New Roman"/>
            <w:i/>
            <w:sz w:val="28"/>
            <w:szCs w:val="28"/>
          </w:rPr>
          <w:t xml:space="preserve"> cuộn nó thành</w:t>
        </w:r>
      </w:ins>
      <w:ins w:id="3280" w:author="van thang" w:date="2016-10-21T15:09:00Z">
        <w:r w:rsidRPr="00957567">
          <w:rPr>
            <w:rFonts w:ascii="Times New Roman" w:hAnsi="Times New Roman" w:cs="Times New Roman"/>
            <w:i/>
            <w:sz w:val="28"/>
            <w:szCs w:val="28"/>
            <w:rPrChange w:id="3281" w:author="Phạm Anh Đại" w:date="2016-11-16T08:54:00Z">
              <w:rPr>
                <w:rFonts w:ascii="Times New Roman" w:hAnsi="Times New Roman" w:cs="Times New Roman"/>
                <w:i/>
                <w:sz w:val="24"/>
                <w:szCs w:val="24"/>
              </w:rPr>
            </w:rPrChange>
          </w:rPr>
          <w:t xml:space="preserve"> một quả bóng, có ý định ném nó trong giỏ đựng đồ giặt. Thay vào đó, </w:t>
        </w:r>
      </w:ins>
      <w:ins w:id="3282" w:author="Phat Tran" w:date="2016-11-05T09:24:00Z">
        <w:r w:rsidR="004B6F82" w:rsidRPr="00957567">
          <w:rPr>
            <w:rFonts w:ascii="Times New Roman" w:hAnsi="Times New Roman" w:cs="Times New Roman"/>
            <w:i/>
            <w:sz w:val="28"/>
            <w:szCs w:val="28"/>
            <w:rPrChange w:id="3283" w:author="Phạm Anh Đại" w:date="2016-11-16T08:54:00Z">
              <w:rPr>
                <w:rFonts w:ascii="Times New Roman" w:hAnsi="Times New Roman" w:cs="Times New Roman"/>
                <w:i/>
                <w:sz w:val="24"/>
                <w:szCs w:val="24"/>
              </w:rPr>
            </w:rPrChange>
          </w:rPr>
          <w:t xml:space="preserve">anh ấy </w:t>
        </w:r>
      </w:ins>
      <w:ins w:id="3284" w:author="van thang" w:date="2016-10-21T15:09:00Z">
        <w:del w:id="3285" w:author="Phat Tran" w:date="2016-11-05T09:24:00Z">
          <w:r w:rsidRPr="00957567" w:rsidDel="004B6F82">
            <w:rPr>
              <w:rFonts w:ascii="Times New Roman" w:hAnsi="Times New Roman" w:cs="Times New Roman"/>
              <w:i/>
              <w:sz w:val="28"/>
              <w:szCs w:val="28"/>
              <w:rPrChange w:id="3286" w:author="Phạm Anh Đại" w:date="2016-11-16T08:54:00Z">
                <w:rPr>
                  <w:rFonts w:ascii="Times New Roman" w:hAnsi="Times New Roman" w:cs="Times New Roman"/>
                  <w:i/>
                  <w:sz w:val="24"/>
                  <w:szCs w:val="24"/>
                </w:rPr>
              </w:rPrChange>
            </w:rPr>
            <w:delText>ông</w:delText>
          </w:r>
        </w:del>
        <w:r w:rsidRPr="00957567">
          <w:rPr>
            <w:rFonts w:ascii="Times New Roman" w:hAnsi="Times New Roman" w:cs="Times New Roman"/>
            <w:i/>
            <w:sz w:val="28"/>
            <w:szCs w:val="28"/>
            <w:rPrChange w:id="3287" w:author="Phạm Anh Đại" w:date="2016-11-16T08:54:00Z">
              <w:rPr>
                <w:rFonts w:ascii="Times New Roman" w:hAnsi="Times New Roman" w:cs="Times New Roman"/>
                <w:i/>
                <w:sz w:val="24"/>
                <w:szCs w:val="24"/>
              </w:rPr>
            </w:rPrChange>
          </w:rPr>
          <w:t xml:space="preserve"> đã ném nó trong nhà vệ sinh. (Nó không phải là mục</w:t>
        </w:r>
      </w:ins>
      <w:ins w:id="3288" w:author="Phat Tran" w:date="2016-11-05T09:24:00Z">
        <w:r w:rsidR="004B6F82" w:rsidRPr="00957567">
          <w:rPr>
            <w:rFonts w:ascii="Times New Roman" w:hAnsi="Times New Roman" w:cs="Times New Roman"/>
            <w:i/>
            <w:sz w:val="28"/>
            <w:szCs w:val="28"/>
            <w:rPrChange w:id="3289" w:author="Phạm Anh Đại" w:date="2016-11-16T08:54:00Z">
              <w:rPr>
                <w:rFonts w:ascii="Times New Roman" w:hAnsi="Times New Roman" w:cs="Times New Roman"/>
                <w:i/>
                <w:sz w:val="24"/>
                <w:szCs w:val="24"/>
              </w:rPr>
            </w:rPrChange>
          </w:rPr>
          <w:t xml:space="preserve"> đích</w:t>
        </w:r>
      </w:ins>
      <w:ins w:id="3290" w:author="van thang" w:date="2016-10-21T15:09:00Z">
        <w:r w:rsidRPr="00957567">
          <w:rPr>
            <w:rFonts w:ascii="Times New Roman" w:hAnsi="Times New Roman" w:cs="Times New Roman"/>
            <w:i/>
            <w:sz w:val="28"/>
            <w:szCs w:val="28"/>
            <w:rPrChange w:id="3291" w:author="Phạm Anh Đại" w:date="2016-11-16T08:54:00Z">
              <w:rPr>
                <w:rFonts w:ascii="Times New Roman" w:hAnsi="Times New Roman" w:cs="Times New Roman"/>
                <w:i/>
                <w:sz w:val="24"/>
                <w:szCs w:val="24"/>
              </w:rPr>
            </w:rPrChange>
          </w:rPr>
          <w:t xml:space="preserve"> tồi: giỏ giặt ủi và nhà vệ sinh ở trong các phòng khác nhau.)</w:t>
        </w:r>
      </w:ins>
    </w:p>
    <w:p w14:paraId="329DAE39" w14:textId="4FB92C69" w:rsidR="00FA02FA" w:rsidRPr="00957567" w:rsidRDefault="00FA02FA">
      <w:pPr>
        <w:jc w:val="both"/>
        <w:rPr>
          <w:ins w:id="3292" w:author="van thang" w:date="2016-10-21T15:09:00Z"/>
          <w:rFonts w:ascii="Times New Roman" w:hAnsi="Times New Roman" w:cs="Times New Roman"/>
          <w:sz w:val="28"/>
          <w:szCs w:val="28"/>
          <w:rPrChange w:id="3293" w:author="Phạm Anh Đại" w:date="2016-11-16T08:54:00Z">
            <w:rPr>
              <w:ins w:id="3294" w:author="van thang" w:date="2016-10-21T15:09:00Z"/>
              <w:rFonts w:ascii="Times New Roman" w:hAnsi="Times New Roman" w:cs="Times New Roman"/>
              <w:sz w:val="24"/>
              <w:szCs w:val="24"/>
            </w:rPr>
          </w:rPrChange>
        </w:rPr>
        <w:pPrChange w:id="3295" w:author="Biển Phan Y" w:date="2016-11-22T22:50:00Z">
          <w:pPr/>
        </w:pPrChange>
      </w:pPr>
      <w:ins w:id="3296" w:author="van thang" w:date="2016-10-21T15:09:00Z">
        <w:r w:rsidRPr="00957567">
          <w:rPr>
            <w:rFonts w:ascii="Times New Roman" w:hAnsi="Times New Roman" w:cs="Times New Roman"/>
            <w:sz w:val="28"/>
            <w:szCs w:val="28"/>
            <w:rPrChange w:id="3297" w:author="Phạm Anh Đại" w:date="2016-11-16T08:54:00Z">
              <w:rPr>
                <w:rFonts w:ascii="Times New Roman" w:hAnsi="Times New Roman" w:cs="Times New Roman"/>
                <w:sz w:val="24"/>
                <w:szCs w:val="24"/>
              </w:rPr>
            </w:rPrChange>
          </w:rPr>
          <w:t xml:space="preserve">Trong </w:t>
        </w:r>
      </w:ins>
      <w:ins w:id="3298" w:author="Phat Tran" w:date="2016-11-05T09:25:00Z">
        <w:r w:rsidR="004B6F82" w:rsidRPr="00957567">
          <w:rPr>
            <w:rFonts w:ascii="Times New Roman" w:hAnsi="Times New Roman" w:cs="Times New Roman"/>
            <w:sz w:val="28"/>
            <w:szCs w:val="28"/>
            <w:rPrChange w:id="3299" w:author="Phạm Anh Đại" w:date="2016-11-16T08:54:00Z">
              <w:rPr>
                <w:rFonts w:ascii="Times New Roman" w:hAnsi="Times New Roman" w:cs="Times New Roman"/>
                <w:sz w:val="24"/>
                <w:szCs w:val="24"/>
              </w:rPr>
            </w:rPrChange>
          </w:rPr>
          <w:t xml:space="preserve">sơ suất được biết </w:t>
        </w:r>
      </w:ins>
      <w:ins w:id="3300" w:author="van thang" w:date="2016-10-21T15:09:00Z">
        <w:del w:id="3301" w:author="Phat Tran" w:date="2016-11-05T09:25:00Z">
          <w:r w:rsidRPr="00957567" w:rsidDel="004B6F82">
            <w:rPr>
              <w:rFonts w:ascii="Times New Roman" w:hAnsi="Times New Roman" w:cs="Times New Roman"/>
              <w:sz w:val="28"/>
              <w:szCs w:val="28"/>
              <w:rPrChange w:id="3302" w:author="Phạm Anh Đại" w:date="2016-11-16T08:54:00Z">
                <w:rPr>
                  <w:rFonts w:ascii="Times New Roman" w:hAnsi="Times New Roman" w:cs="Times New Roman"/>
                  <w:sz w:val="24"/>
                  <w:szCs w:val="24"/>
                </w:rPr>
              </w:rPrChange>
            </w:rPr>
            <w:delText>phiếu được gọi</w:delText>
          </w:r>
        </w:del>
        <w:r w:rsidRPr="00957567">
          <w:rPr>
            <w:rFonts w:ascii="Times New Roman" w:hAnsi="Times New Roman" w:cs="Times New Roman"/>
            <w:sz w:val="28"/>
            <w:szCs w:val="28"/>
            <w:rPrChange w:id="3303" w:author="Phạm Anh Đại" w:date="2016-11-16T08:54:00Z">
              <w:rPr>
                <w:rFonts w:ascii="Times New Roman" w:hAnsi="Times New Roman" w:cs="Times New Roman"/>
                <w:sz w:val="24"/>
                <w:szCs w:val="24"/>
              </w:rPr>
            </w:rPrChange>
          </w:rPr>
          <w:t xml:space="preserve"> là một </w:t>
        </w:r>
      </w:ins>
      <w:ins w:id="3304" w:author="Phat Tran" w:date="2016-11-05T09:25:00Z">
        <w:r w:rsidR="004B6F82" w:rsidRPr="00957567">
          <w:rPr>
            <w:rFonts w:ascii="Times New Roman" w:hAnsi="Times New Roman" w:cs="Times New Roman"/>
            <w:sz w:val="28"/>
            <w:szCs w:val="28"/>
            <w:rPrChange w:id="3305" w:author="Phạm Anh Đại" w:date="2016-11-16T08:54:00Z">
              <w:rPr>
                <w:rFonts w:ascii="Times New Roman" w:hAnsi="Times New Roman" w:cs="Times New Roman"/>
                <w:sz w:val="24"/>
                <w:szCs w:val="24"/>
              </w:rPr>
            </w:rPrChange>
          </w:rPr>
          <w:t xml:space="preserve">sơ suất </w:t>
        </w:r>
      </w:ins>
      <w:ins w:id="3306" w:author="van thang" w:date="2016-10-21T15:09:00Z">
        <w:del w:id="3307" w:author="Phat Tran" w:date="2016-11-05T09:25:00Z">
          <w:r w:rsidRPr="00957567" w:rsidDel="004B6F82">
            <w:rPr>
              <w:rFonts w:ascii="Times New Roman" w:hAnsi="Times New Roman" w:cs="Times New Roman"/>
              <w:sz w:val="28"/>
              <w:szCs w:val="28"/>
              <w:rPrChange w:id="3308"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3309" w:author="Phạm Anh Đại" w:date="2016-11-16T08:54:00Z">
              <w:rPr>
                <w:rFonts w:ascii="Times New Roman" w:hAnsi="Times New Roman" w:cs="Times New Roman"/>
                <w:sz w:val="24"/>
                <w:szCs w:val="24"/>
              </w:rPr>
            </w:rPrChange>
          </w:rPr>
          <w:t xml:space="preserve"> mô tả-tương tự, lỗi này là để hành động theo một mục tương tự như các mục tiêu. Điều này xảy ra khi các mô tả của mục tiêu là đủ mơ hồ. Hầu như chúng ta đã thấy trong Chương 3, Hình 3.1, nơi mọi người gặp khó khăn trong việc phân biệt giữa các hình ảnh khác nhau của tiền vì giới thiệu nội bộ của họ không có đủ thông tin phân biệt này, cùng điều có thể xảy ra với chúng ta, đặc biệt là khi chúng ta mệt mỏi, căng thẳng, hoặc quá tải. Trong ví dụ</w:t>
        </w:r>
      </w:ins>
      <w:ins w:id="3310" w:author="Phat Tran" w:date="2016-11-05T09:26:00Z">
        <w:r w:rsidR="004B6F82" w:rsidRPr="00957567">
          <w:rPr>
            <w:rFonts w:ascii="Times New Roman" w:hAnsi="Times New Roman" w:cs="Times New Roman"/>
            <w:sz w:val="28"/>
            <w:szCs w:val="28"/>
            <w:rPrChange w:id="3311" w:author="Phạm Anh Đại" w:date="2016-11-16T08:54:00Z">
              <w:rPr>
                <w:rFonts w:ascii="Times New Roman" w:hAnsi="Times New Roman" w:cs="Times New Roman"/>
                <w:sz w:val="24"/>
                <w:szCs w:val="24"/>
              </w:rPr>
            </w:rPrChange>
          </w:rPr>
          <w:t xml:space="preserve"> phần mở đầu</w:t>
        </w:r>
      </w:ins>
      <w:ins w:id="3312" w:author="van thang" w:date="2016-10-21T15:09:00Z">
        <w:r w:rsidRPr="00957567">
          <w:rPr>
            <w:rFonts w:ascii="Times New Roman" w:hAnsi="Times New Roman" w:cs="Times New Roman"/>
            <w:sz w:val="28"/>
            <w:szCs w:val="28"/>
            <w:rPrChange w:id="3313" w:author="Phạm Anh Đại" w:date="2016-11-16T08:54:00Z">
              <w:rPr>
                <w:rFonts w:ascii="Times New Roman" w:hAnsi="Times New Roman" w:cs="Times New Roman"/>
                <w:sz w:val="24"/>
                <w:szCs w:val="24"/>
              </w:rPr>
            </w:rPrChange>
          </w:rPr>
          <w:t xml:space="preserve"> </w:t>
        </w:r>
        <w:del w:id="3314" w:author="Phat Tran" w:date="2016-11-05T09:25:00Z">
          <w:r w:rsidRPr="00957567" w:rsidDel="004B6F82">
            <w:rPr>
              <w:rFonts w:ascii="Times New Roman" w:hAnsi="Times New Roman" w:cs="Times New Roman"/>
              <w:sz w:val="28"/>
              <w:szCs w:val="28"/>
              <w:rPrChange w:id="3315" w:author="Phạm Anh Đại" w:date="2016-11-16T08:54:00Z">
                <w:rPr>
                  <w:rFonts w:ascii="Times New Roman" w:hAnsi="Times New Roman" w:cs="Times New Roman"/>
                  <w:sz w:val="24"/>
                  <w:szCs w:val="24"/>
                </w:rPr>
              </w:rPrChange>
            </w:rPr>
            <w:delText>mở</w:delText>
          </w:r>
        </w:del>
        <w:del w:id="3316" w:author="Phat Tran" w:date="2016-11-05T09:26:00Z">
          <w:r w:rsidRPr="00957567" w:rsidDel="004B6F82">
            <w:rPr>
              <w:rFonts w:ascii="Times New Roman" w:hAnsi="Times New Roman" w:cs="Times New Roman"/>
              <w:sz w:val="28"/>
              <w:szCs w:val="28"/>
              <w:rPrChange w:id="3317" w:author="Phạm Anh Đại" w:date="2016-11-16T08:54:00Z">
                <w:rPr>
                  <w:rFonts w:ascii="Times New Roman" w:hAnsi="Times New Roman" w:cs="Times New Roman"/>
                  <w:sz w:val="24"/>
                  <w:szCs w:val="24"/>
                </w:rPr>
              </w:rPrChange>
            </w:rPr>
            <w:delText xml:space="preserve"> ph</w:delText>
          </w:r>
        </w:del>
        <w:del w:id="3318" w:author="Phat Tran" w:date="2016-11-05T09:25:00Z">
          <w:r w:rsidRPr="00957567" w:rsidDel="004B6F82">
            <w:rPr>
              <w:rFonts w:ascii="Times New Roman" w:hAnsi="Times New Roman" w:cs="Times New Roman"/>
              <w:sz w:val="28"/>
              <w:szCs w:val="28"/>
              <w:rPrChange w:id="3319" w:author="Phạm Anh Đại" w:date="2016-11-16T08:54:00Z">
                <w:rPr>
                  <w:rFonts w:ascii="Times New Roman" w:hAnsi="Times New Roman" w:cs="Times New Roman"/>
                  <w:sz w:val="24"/>
                  <w:szCs w:val="24"/>
                </w:rPr>
              </w:rPrChange>
            </w:rPr>
            <w:delText>ần</w:delText>
          </w:r>
        </w:del>
        <w:r w:rsidRPr="00957567">
          <w:rPr>
            <w:rFonts w:ascii="Times New Roman" w:hAnsi="Times New Roman" w:cs="Times New Roman"/>
            <w:sz w:val="28"/>
            <w:szCs w:val="28"/>
            <w:rPrChange w:id="3320" w:author="Phạm Anh Đại" w:date="2016-11-16T08:54:00Z">
              <w:rPr>
                <w:rFonts w:ascii="Times New Roman" w:hAnsi="Times New Roman" w:cs="Times New Roman"/>
                <w:sz w:val="24"/>
                <w:szCs w:val="24"/>
              </w:rPr>
            </w:rPrChange>
          </w:rPr>
          <w:t xml:space="preserve"> này, cả </w:t>
        </w:r>
      </w:ins>
      <w:ins w:id="3321" w:author="Phat Tran" w:date="2016-11-05T09:26:00Z">
        <w:r w:rsidR="004B6F82" w:rsidRPr="00957567">
          <w:rPr>
            <w:rFonts w:ascii="Times New Roman" w:hAnsi="Times New Roman" w:cs="Times New Roman"/>
            <w:sz w:val="28"/>
            <w:szCs w:val="28"/>
            <w:rPrChange w:id="3322" w:author="Phạm Anh Đại" w:date="2016-11-16T08:54:00Z">
              <w:rPr>
                <w:rFonts w:ascii="Times New Roman" w:hAnsi="Times New Roman" w:cs="Times New Roman"/>
                <w:sz w:val="24"/>
                <w:szCs w:val="24"/>
              </w:rPr>
            </w:rPrChange>
          </w:rPr>
          <w:t xml:space="preserve">giỏ giặt đồ </w:t>
        </w:r>
      </w:ins>
      <w:ins w:id="3323" w:author="van thang" w:date="2016-10-21T15:09:00Z">
        <w:del w:id="3324" w:author="Phat Tran" w:date="2016-11-05T09:26:00Z">
          <w:r w:rsidRPr="00957567" w:rsidDel="004B6F82">
            <w:rPr>
              <w:rFonts w:ascii="Times New Roman" w:hAnsi="Times New Roman" w:cs="Times New Roman"/>
              <w:sz w:val="28"/>
              <w:szCs w:val="28"/>
              <w:rPrChange w:id="3325" w:author="Phạm Anh Đại" w:date="2016-11-16T08:54:00Z">
                <w:rPr>
                  <w:rFonts w:ascii="Times New Roman" w:hAnsi="Times New Roman" w:cs="Times New Roman"/>
                  <w:sz w:val="24"/>
                  <w:szCs w:val="24"/>
                </w:rPr>
              </w:rPrChange>
            </w:rPr>
            <w:delText>giặt giỏ</w:delText>
          </w:r>
        </w:del>
        <w:r w:rsidRPr="00957567">
          <w:rPr>
            <w:rFonts w:ascii="Times New Roman" w:hAnsi="Times New Roman" w:cs="Times New Roman"/>
            <w:sz w:val="28"/>
            <w:szCs w:val="28"/>
            <w:rPrChange w:id="3326" w:author="Phạm Anh Đại" w:date="2016-11-16T08:54:00Z">
              <w:rPr>
                <w:rFonts w:ascii="Times New Roman" w:hAnsi="Times New Roman" w:cs="Times New Roman"/>
                <w:sz w:val="24"/>
                <w:szCs w:val="24"/>
              </w:rPr>
            </w:rPrChange>
          </w:rPr>
          <w:t xml:space="preserve"> và </w:t>
        </w:r>
        <w:del w:id="3327" w:author="Phạm Anh Đại" w:date="2016-11-20T16:54:00Z">
          <w:r w:rsidRPr="00957567" w:rsidDel="00625784">
            <w:rPr>
              <w:rFonts w:ascii="Times New Roman" w:hAnsi="Times New Roman" w:cs="Times New Roman"/>
              <w:sz w:val="28"/>
              <w:szCs w:val="28"/>
              <w:rPrChange w:id="3328" w:author="Phạm Anh Đại" w:date="2016-11-16T08:54:00Z">
                <w:rPr>
                  <w:rFonts w:ascii="Times New Roman" w:hAnsi="Times New Roman" w:cs="Times New Roman"/>
                  <w:sz w:val="24"/>
                  <w:szCs w:val="24"/>
                </w:rPr>
              </w:rPrChange>
            </w:rPr>
            <w:delText xml:space="preserve">bát </w:delText>
          </w:r>
        </w:del>
        <w:r w:rsidRPr="00957567">
          <w:rPr>
            <w:rFonts w:ascii="Times New Roman" w:hAnsi="Times New Roman" w:cs="Times New Roman"/>
            <w:sz w:val="28"/>
            <w:szCs w:val="28"/>
            <w:rPrChange w:id="3329" w:author="Phạm Anh Đại" w:date="2016-11-16T08:54:00Z">
              <w:rPr>
                <w:rFonts w:ascii="Times New Roman" w:hAnsi="Times New Roman" w:cs="Times New Roman"/>
                <w:sz w:val="24"/>
                <w:szCs w:val="24"/>
              </w:rPr>
            </w:rPrChange>
          </w:rPr>
          <w:t xml:space="preserve">nhà </w:t>
        </w:r>
        <w:r w:rsidRPr="00957567">
          <w:rPr>
            <w:rFonts w:ascii="Times New Roman" w:hAnsi="Times New Roman" w:cs="Times New Roman"/>
            <w:sz w:val="28"/>
            <w:szCs w:val="28"/>
            <w:rPrChange w:id="3330" w:author="Phạm Anh Đại" w:date="2016-11-16T08:54:00Z">
              <w:rPr>
                <w:rFonts w:ascii="Times New Roman" w:hAnsi="Times New Roman" w:cs="Times New Roman"/>
                <w:sz w:val="24"/>
                <w:szCs w:val="24"/>
              </w:rPr>
            </w:rPrChange>
          </w:rPr>
          <w:lastRenderedPageBreak/>
          <w:t xml:space="preserve">vệ sinh </w:t>
        </w:r>
      </w:ins>
      <w:ins w:id="3331" w:author="Phat Tran" w:date="2016-11-05T09:26:00Z">
        <w:r w:rsidR="004B6F82" w:rsidRPr="00957567">
          <w:rPr>
            <w:rFonts w:ascii="Times New Roman" w:hAnsi="Times New Roman" w:cs="Times New Roman"/>
            <w:sz w:val="28"/>
            <w:szCs w:val="28"/>
            <w:rPrChange w:id="3332" w:author="Phạm Anh Đại" w:date="2016-11-16T08:54:00Z">
              <w:rPr>
                <w:rFonts w:ascii="Times New Roman" w:hAnsi="Times New Roman" w:cs="Times New Roman"/>
                <w:sz w:val="24"/>
                <w:szCs w:val="24"/>
              </w:rPr>
            </w:rPrChange>
          </w:rPr>
          <w:t xml:space="preserve">đều là vật chưa đựng </w:t>
        </w:r>
      </w:ins>
      <w:ins w:id="3333" w:author="van thang" w:date="2016-10-21T15:09:00Z">
        <w:del w:id="3334" w:author="Phat Tran" w:date="2016-11-05T09:26:00Z">
          <w:r w:rsidRPr="00957567" w:rsidDel="004B6F82">
            <w:rPr>
              <w:rFonts w:ascii="Times New Roman" w:hAnsi="Times New Roman" w:cs="Times New Roman"/>
              <w:sz w:val="28"/>
              <w:szCs w:val="28"/>
              <w:rPrChange w:id="3335" w:author="Phạm Anh Đại" w:date="2016-11-16T08:54:00Z">
                <w:rPr>
                  <w:rFonts w:ascii="Times New Roman" w:hAnsi="Times New Roman" w:cs="Times New Roman"/>
                  <w:sz w:val="24"/>
                  <w:szCs w:val="24"/>
                </w:rPr>
              </w:rPrChange>
            </w:rPr>
            <w:delText>container</w:delText>
          </w:r>
        </w:del>
        <w:r w:rsidRPr="00957567">
          <w:rPr>
            <w:rFonts w:ascii="Times New Roman" w:hAnsi="Times New Roman" w:cs="Times New Roman"/>
            <w:sz w:val="28"/>
            <w:szCs w:val="28"/>
            <w:rPrChange w:id="3336" w:author="Phạm Anh Đại" w:date="2016-11-16T08:54:00Z">
              <w:rPr>
                <w:rFonts w:ascii="Times New Roman" w:hAnsi="Times New Roman" w:cs="Times New Roman"/>
                <w:sz w:val="24"/>
                <w:szCs w:val="24"/>
              </w:rPr>
            </w:rPrChange>
          </w:rPr>
          <w:t>, và nếu mô tả các mục tiêu đã đủ rõ ràng, chẳng hạn như "</w:t>
        </w:r>
      </w:ins>
      <w:ins w:id="3337" w:author="Phat Tran" w:date="2016-11-05T09:27:00Z">
        <w:r w:rsidR="004B6F82" w:rsidRPr="00957567">
          <w:rPr>
            <w:rFonts w:ascii="Times New Roman" w:hAnsi="Times New Roman" w:cs="Times New Roman"/>
            <w:sz w:val="28"/>
            <w:szCs w:val="28"/>
            <w:rPrChange w:id="3338" w:author="Phạm Anh Đại" w:date="2016-11-16T08:54:00Z">
              <w:rPr>
                <w:rFonts w:ascii="Times New Roman" w:hAnsi="Times New Roman" w:cs="Times New Roman"/>
                <w:sz w:val="24"/>
                <w:szCs w:val="24"/>
              </w:rPr>
            </w:rPrChange>
          </w:rPr>
          <w:t xml:space="preserve">vật chứa đựng </w:t>
        </w:r>
      </w:ins>
      <w:ins w:id="3339" w:author="van thang" w:date="2016-10-21T15:09:00Z">
        <w:r w:rsidRPr="00957567">
          <w:rPr>
            <w:rFonts w:ascii="Times New Roman" w:hAnsi="Times New Roman" w:cs="Times New Roman"/>
            <w:sz w:val="28"/>
            <w:szCs w:val="28"/>
            <w:rPrChange w:id="3340" w:author="Phạm Anh Đại" w:date="2016-11-16T08:54:00Z">
              <w:rPr>
                <w:rFonts w:ascii="Times New Roman" w:hAnsi="Times New Roman" w:cs="Times New Roman"/>
                <w:sz w:val="24"/>
                <w:szCs w:val="24"/>
              </w:rPr>
            </w:rPrChange>
          </w:rPr>
          <w:t xml:space="preserve">đủ lớn </w:t>
        </w:r>
        <w:del w:id="3341" w:author="Phat Tran" w:date="2016-11-05T09:27:00Z">
          <w:r w:rsidRPr="00957567" w:rsidDel="004B6F82">
            <w:rPr>
              <w:rFonts w:ascii="Times New Roman" w:hAnsi="Times New Roman" w:cs="Times New Roman"/>
              <w:sz w:val="28"/>
              <w:szCs w:val="28"/>
              <w:rPrChange w:id="3342" w:author="Phạm Anh Đại" w:date="2016-11-16T08:54:00Z">
                <w:rPr>
                  <w:rFonts w:ascii="Times New Roman" w:hAnsi="Times New Roman" w:cs="Times New Roman"/>
                  <w:sz w:val="24"/>
                  <w:szCs w:val="24"/>
                </w:rPr>
              </w:rPrChange>
            </w:rPr>
            <w:delText>container</w:delText>
          </w:r>
        </w:del>
        <w:r w:rsidRPr="00957567">
          <w:rPr>
            <w:rFonts w:ascii="Times New Roman" w:hAnsi="Times New Roman" w:cs="Times New Roman"/>
            <w:sz w:val="28"/>
            <w:szCs w:val="28"/>
            <w:rPrChange w:id="3343" w:author="Phạm Anh Đại" w:date="2016-11-16T08:54:00Z">
              <w:rPr>
                <w:rFonts w:ascii="Times New Roman" w:hAnsi="Times New Roman" w:cs="Times New Roman"/>
                <w:sz w:val="24"/>
                <w:szCs w:val="24"/>
              </w:rPr>
            </w:rPrChange>
          </w:rPr>
          <w:t>, "</w:t>
        </w:r>
      </w:ins>
      <w:ins w:id="3344" w:author="Phat Tran" w:date="2016-11-05T09:27:00Z">
        <w:r w:rsidR="004B6F82" w:rsidRPr="00957567">
          <w:rPr>
            <w:rFonts w:ascii="Times New Roman" w:hAnsi="Times New Roman" w:cs="Times New Roman"/>
            <w:sz w:val="28"/>
            <w:szCs w:val="28"/>
            <w:rPrChange w:id="3345" w:author="Phạm Anh Đại" w:date="2016-11-16T08:54:00Z">
              <w:rPr>
                <w:rFonts w:ascii="Times New Roman" w:hAnsi="Times New Roman" w:cs="Times New Roman"/>
                <w:sz w:val="24"/>
                <w:szCs w:val="24"/>
              </w:rPr>
            </w:rPrChange>
          </w:rPr>
          <w:t xml:space="preserve"> sơ suất </w:t>
        </w:r>
      </w:ins>
      <w:ins w:id="3346" w:author="van thang" w:date="2016-10-21T15:09:00Z">
        <w:del w:id="3347" w:author="Phat Tran" w:date="2016-11-05T09:27:00Z">
          <w:r w:rsidRPr="00957567" w:rsidDel="004B6F82">
            <w:rPr>
              <w:rFonts w:ascii="Times New Roman" w:hAnsi="Times New Roman" w:cs="Times New Roman"/>
              <w:sz w:val="28"/>
              <w:szCs w:val="28"/>
              <w:rPrChange w:id="3348"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3349" w:author="Phạm Anh Đại" w:date="2016-11-16T08:54:00Z">
              <w:rPr>
                <w:rFonts w:ascii="Times New Roman" w:hAnsi="Times New Roman" w:cs="Times New Roman"/>
                <w:sz w:val="24"/>
                <w:szCs w:val="24"/>
              </w:rPr>
            </w:rPrChange>
          </w:rPr>
          <w:t xml:space="preserve"> có thể được</w:t>
        </w:r>
      </w:ins>
      <w:ins w:id="3350" w:author="Phat Tran" w:date="2016-11-05T09:27:00Z">
        <w:r w:rsidR="004B6F82" w:rsidRPr="00957567">
          <w:rPr>
            <w:rFonts w:ascii="Times New Roman" w:hAnsi="Times New Roman" w:cs="Times New Roman"/>
            <w:sz w:val="28"/>
            <w:szCs w:val="28"/>
            <w:rPrChange w:id="3351" w:author="Phạm Anh Đại" w:date="2016-11-16T08:54:00Z">
              <w:rPr>
                <w:rFonts w:ascii="Times New Roman" w:hAnsi="Times New Roman" w:cs="Times New Roman"/>
                <w:sz w:val="24"/>
                <w:szCs w:val="24"/>
              </w:rPr>
            </w:rPrChange>
          </w:rPr>
          <w:t xml:space="preserve"> gây ra</w:t>
        </w:r>
      </w:ins>
      <w:ins w:id="3352" w:author="van thang" w:date="2016-10-21T15:09:00Z">
        <w:r w:rsidRPr="00957567">
          <w:rPr>
            <w:rFonts w:ascii="Times New Roman" w:hAnsi="Times New Roman" w:cs="Times New Roman"/>
            <w:sz w:val="28"/>
            <w:szCs w:val="28"/>
            <w:rPrChange w:id="3353" w:author="Phạm Anh Đại" w:date="2016-11-16T08:54:00Z">
              <w:rPr>
                <w:rFonts w:ascii="Times New Roman" w:hAnsi="Times New Roman" w:cs="Times New Roman"/>
                <w:sz w:val="24"/>
                <w:szCs w:val="24"/>
              </w:rPr>
            </w:rPrChange>
          </w:rPr>
          <w:t xml:space="preserve"> </w:t>
        </w:r>
        <w:del w:id="3354" w:author="Phat Tran" w:date="2016-11-05T09:27:00Z">
          <w:r w:rsidRPr="00957567" w:rsidDel="004B6F82">
            <w:rPr>
              <w:rFonts w:ascii="Times New Roman" w:hAnsi="Times New Roman" w:cs="Times New Roman"/>
              <w:sz w:val="28"/>
              <w:szCs w:val="28"/>
              <w:rPrChange w:id="3355" w:author="Phạm Anh Đại" w:date="2016-11-16T08:54:00Z">
                <w:rPr>
                  <w:rFonts w:ascii="Times New Roman" w:hAnsi="Times New Roman" w:cs="Times New Roman"/>
                  <w:sz w:val="24"/>
                  <w:szCs w:val="24"/>
                </w:rPr>
              </w:rPrChange>
            </w:rPr>
            <w:delText>kích hoạt.</w:delText>
          </w:r>
        </w:del>
      </w:ins>
    </w:p>
    <w:p w14:paraId="663193A7" w14:textId="6A629381" w:rsidR="00FA02FA" w:rsidRPr="00957567" w:rsidRDefault="00FA02FA">
      <w:pPr>
        <w:jc w:val="both"/>
        <w:rPr>
          <w:ins w:id="3356" w:author="van thang" w:date="2016-10-21T15:09:00Z"/>
          <w:rFonts w:ascii="Times New Roman" w:hAnsi="Times New Roman" w:cs="Times New Roman"/>
          <w:sz w:val="28"/>
          <w:szCs w:val="28"/>
          <w:rPrChange w:id="3357" w:author="Phạm Anh Đại" w:date="2016-11-16T08:54:00Z">
            <w:rPr>
              <w:ins w:id="3358" w:author="van thang" w:date="2016-10-21T15:09:00Z"/>
              <w:rFonts w:ascii="Times New Roman" w:hAnsi="Times New Roman" w:cs="Times New Roman"/>
              <w:sz w:val="24"/>
              <w:szCs w:val="24"/>
            </w:rPr>
          </w:rPrChange>
        </w:rPr>
        <w:pPrChange w:id="3359" w:author="Biển Phan Y" w:date="2016-11-22T22:50:00Z">
          <w:pPr/>
        </w:pPrChange>
      </w:pPr>
      <w:ins w:id="3360" w:author="van thang" w:date="2016-10-21T15:09:00Z">
        <w:r w:rsidRPr="00957567">
          <w:rPr>
            <w:rFonts w:ascii="Times New Roman" w:hAnsi="Times New Roman" w:cs="Times New Roman"/>
            <w:sz w:val="28"/>
            <w:szCs w:val="28"/>
            <w:rPrChange w:id="3361" w:author="Phạm Anh Đại" w:date="2016-11-16T08:54:00Z">
              <w:rPr>
                <w:rFonts w:ascii="Times New Roman" w:hAnsi="Times New Roman" w:cs="Times New Roman"/>
                <w:sz w:val="24"/>
                <w:szCs w:val="24"/>
              </w:rPr>
            </w:rPrChange>
          </w:rPr>
          <w:t xml:space="preserve">Hãy nhớ rằng các cuộc thảo luận trong chương 3 là hầu hết các đối tượng không cần </w:t>
        </w:r>
        <w:del w:id="3362" w:author="Phat Tran" w:date="2016-11-05T09:27:00Z">
          <w:r w:rsidRPr="00957567" w:rsidDel="004B6F82">
            <w:rPr>
              <w:rFonts w:ascii="Times New Roman" w:hAnsi="Times New Roman" w:cs="Times New Roman"/>
              <w:sz w:val="28"/>
              <w:szCs w:val="28"/>
              <w:rPrChange w:id="3363" w:author="Phạm Anh Đại" w:date="2016-11-16T08:54:00Z">
                <w:rPr>
                  <w:rFonts w:ascii="Times New Roman" w:hAnsi="Times New Roman" w:cs="Times New Roman"/>
                  <w:sz w:val="24"/>
                  <w:szCs w:val="24"/>
                </w:rPr>
              </w:rPrChange>
            </w:rPr>
            <w:delText>miêu</w:delText>
          </w:r>
        </w:del>
      </w:ins>
      <w:ins w:id="3364" w:author="Phat Tran" w:date="2016-11-05T09:27:00Z">
        <w:r w:rsidR="004B6F82" w:rsidRPr="00957567">
          <w:rPr>
            <w:rFonts w:ascii="Times New Roman" w:hAnsi="Times New Roman" w:cs="Times New Roman"/>
            <w:sz w:val="28"/>
            <w:szCs w:val="28"/>
            <w:rPrChange w:id="3365" w:author="Phạm Anh Đại" w:date="2016-11-16T08:54:00Z">
              <w:rPr>
                <w:rFonts w:ascii="Times New Roman" w:hAnsi="Times New Roman" w:cs="Times New Roman"/>
                <w:sz w:val="24"/>
                <w:szCs w:val="24"/>
              </w:rPr>
            </w:rPrChange>
          </w:rPr>
          <w:t xml:space="preserve"> mô</w:t>
        </w:r>
      </w:ins>
      <w:ins w:id="3366" w:author="van thang" w:date="2016-10-21T15:09:00Z">
        <w:r w:rsidRPr="00957567">
          <w:rPr>
            <w:rFonts w:ascii="Times New Roman" w:hAnsi="Times New Roman" w:cs="Times New Roman"/>
            <w:sz w:val="28"/>
            <w:szCs w:val="28"/>
            <w:rPrChange w:id="3367" w:author="Phạm Anh Đại" w:date="2016-11-16T08:54:00Z">
              <w:rPr>
                <w:rFonts w:ascii="Times New Roman" w:hAnsi="Times New Roman" w:cs="Times New Roman"/>
                <w:sz w:val="24"/>
                <w:szCs w:val="24"/>
              </w:rPr>
            </w:rPrChange>
          </w:rPr>
          <w:t xml:space="preserve"> tả chính xác, chỉ cần đủ độ chính xác để phân biệt mục tiêu mong muốn từ lựa chọn thay thế. Điều này có nghĩa rằng một mô tả thường cũng đủ có thể thất bại khi hoàn cảnh thay đổi để nhiều mặt hàng tương tự </w:t>
        </w:r>
        <w:del w:id="3368" w:author="Phat Tran" w:date="2016-11-05T09:28:00Z">
          <w:r w:rsidRPr="00957567" w:rsidDel="004B6F82">
            <w:rPr>
              <w:rFonts w:ascii="Times New Roman" w:hAnsi="Times New Roman" w:cs="Times New Roman"/>
              <w:sz w:val="28"/>
              <w:szCs w:val="28"/>
              <w:rPrChange w:id="3369" w:author="Phạm Anh Đại" w:date="2016-11-16T08:54:00Z">
                <w:rPr>
                  <w:rFonts w:ascii="Times New Roman" w:hAnsi="Times New Roman" w:cs="Times New Roman"/>
                  <w:sz w:val="24"/>
                  <w:szCs w:val="24"/>
                </w:rPr>
              </w:rPrChange>
            </w:rPr>
            <w:delText>tại</w:delText>
          </w:r>
        </w:del>
      </w:ins>
      <w:ins w:id="3370" w:author="Phat Tran" w:date="2016-11-05T09:28:00Z">
        <w:r w:rsidR="004B6F82" w:rsidRPr="00957567">
          <w:rPr>
            <w:rFonts w:ascii="Times New Roman" w:hAnsi="Times New Roman" w:cs="Times New Roman"/>
            <w:sz w:val="28"/>
            <w:szCs w:val="28"/>
            <w:rPrChange w:id="3371" w:author="Phạm Anh Đại" w:date="2016-11-16T08:54:00Z">
              <w:rPr>
                <w:rFonts w:ascii="Times New Roman" w:hAnsi="Times New Roman" w:cs="Times New Roman"/>
                <w:sz w:val="24"/>
                <w:szCs w:val="24"/>
              </w:rPr>
            </w:rPrChange>
          </w:rPr>
          <w:t xml:space="preserve"> hiện tại</w:t>
        </w:r>
      </w:ins>
      <w:ins w:id="3372" w:author="van thang" w:date="2016-10-21T15:09:00Z">
        <w:r w:rsidRPr="00957567">
          <w:rPr>
            <w:rFonts w:ascii="Times New Roman" w:hAnsi="Times New Roman" w:cs="Times New Roman"/>
            <w:sz w:val="28"/>
            <w:szCs w:val="28"/>
            <w:rPrChange w:id="3373" w:author="Phạm Anh Đại" w:date="2016-11-16T08:54:00Z">
              <w:rPr>
                <w:rFonts w:ascii="Times New Roman" w:hAnsi="Times New Roman" w:cs="Times New Roman"/>
                <w:sz w:val="24"/>
                <w:szCs w:val="24"/>
              </w:rPr>
            </w:rPrChange>
          </w:rPr>
          <w:t xml:space="preserve"> phù hợp với mô tả. </w:t>
        </w:r>
      </w:ins>
      <w:ins w:id="3374" w:author="Phat Tran" w:date="2016-11-05T09:28:00Z">
        <w:r w:rsidR="004B6F82" w:rsidRPr="00957567">
          <w:rPr>
            <w:rFonts w:ascii="Times New Roman" w:hAnsi="Times New Roman" w:cs="Times New Roman"/>
            <w:sz w:val="28"/>
            <w:szCs w:val="28"/>
            <w:rPrChange w:id="3375" w:author="Phạm Anh Đại" w:date="2016-11-16T08:54:00Z">
              <w:rPr>
                <w:rFonts w:ascii="Times New Roman" w:hAnsi="Times New Roman" w:cs="Times New Roman"/>
                <w:sz w:val="24"/>
                <w:szCs w:val="24"/>
              </w:rPr>
            </w:rPrChange>
          </w:rPr>
          <w:t xml:space="preserve">Kết quả lỗi mô tả-tương tự </w:t>
        </w:r>
      </w:ins>
      <w:ins w:id="3376" w:author="van thang" w:date="2016-10-21T15:09:00Z">
        <w:del w:id="3377" w:author="Phat Tran" w:date="2016-11-05T09:28:00Z">
          <w:r w:rsidRPr="00957567" w:rsidDel="004B6F82">
            <w:rPr>
              <w:rFonts w:ascii="Times New Roman" w:hAnsi="Times New Roman" w:cs="Times New Roman"/>
              <w:sz w:val="28"/>
              <w:szCs w:val="28"/>
              <w:rPrChange w:id="3378" w:author="Phạm Anh Đại" w:date="2016-11-16T08:54:00Z">
                <w:rPr>
                  <w:rFonts w:ascii="Times New Roman" w:hAnsi="Times New Roman" w:cs="Times New Roman"/>
                  <w:sz w:val="24"/>
                  <w:szCs w:val="24"/>
                </w:rPr>
              </w:rPrChange>
            </w:rPr>
            <w:delText xml:space="preserve">Descriptionsimilarity lỗi kết quả </w:delText>
          </w:r>
        </w:del>
        <w:r w:rsidRPr="00957567">
          <w:rPr>
            <w:rFonts w:ascii="Times New Roman" w:hAnsi="Times New Roman" w:cs="Times New Roman"/>
            <w:sz w:val="28"/>
            <w:szCs w:val="28"/>
            <w:rPrChange w:id="3379" w:author="Phạm Anh Đại" w:date="2016-11-16T08:54:00Z">
              <w:rPr>
                <w:rFonts w:ascii="Times New Roman" w:hAnsi="Times New Roman" w:cs="Times New Roman"/>
                <w:sz w:val="24"/>
                <w:szCs w:val="24"/>
              </w:rPr>
            </w:rPrChange>
          </w:rPr>
          <w:t>trong việc thực hiện các hành động đúng trên</w:t>
        </w:r>
        <w:del w:id="3380" w:author="Phạm Anh Đại" w:date="2016-11-20T16:55:00Z">
          <w:r w:rsidRPr="00957567" w:rsidDel="00625784">
            <w:rPr>
              <w:rFonts w:ascii="Times New Roman" w:hAnsi="Times New Roman" w:cs="Times New Roman"/>
              <w:sz w:val="28"/>
              <w:szCs w:val="28"/>
              <w:rPrChange w:id="3381" w:author="Phạm Anh Đại" w:date="2016-11-16T08:54:00Z">
                <w:rPr>
                  <w:rFonts w:ascii="Times New Roman" w:hAnsi="Times New Roman" w:cs="Times New Roman"/>
                  <w:sz w:val="24"/>
                  <w:szCs w:val="24"/>
                </w:rPr>
              </w:rPrChange>
            </w:rPr>
            <w:delText xml:space="preserve"> sai</w:delText>
          </w:r>
        </w:del>
        <w:r w:rsidRPr="00957567">
          <w:rPr>
            <w:rFonts w:ascii="Times New Roman" w:hAnsi="Times New Roman" w:cs="Times New Roman"/>
            <w:sz w:val="28"/>
            <w:szCs w:val="28"/>
            <w:rPrChange w:id="3382" w:author="Phạm Anh Đại" w:date="2016-11-16T08:54:00Z">
              <w:rPr>
                <w:rFonts w:ascii="Times New Roman" w:hAnsi="Times New Roman" w:cs="Times New Roman"/>
                <w:sz w:val="24"/>
                <w:szCs w:val="24"/>
              </w:rPr>
            </w:rPrChange>
          </w:rPr>
          <w:t xml:space="preserve"> đối tượng</w:t>
        </w:r>
      </w:ins>
      <w:ins w:id="3383" w:author="Phạm Anh Đại" w:date="2016-11-20T16:55:00Z">
        <w:r w:rsidR="00625784">
          <w:rPr>
            <w:rFonts w:ascii="Times New Roman" w:hAnsi="Times New Roman" w:cs="Times New Roman"/>
            <w:sz w:val="28"/>
            <w:szCs w:val="28"/>
          </w:rPr>
          <w:t xml:space="preserve"> sai</w:t>
        </w:r>
      </w:ins>
      <w:ins w:id="3384" w:author="van thang" w:date="2016-10-21T15:09:00Z">
        <w:r w:rsidRPr="00957567">
          <w:rPr>
            <w:rFonts w:ascii="Times New Roman" w:hAnsi="Times New Roman" w:cs="Times New Roman"/>
            <w:sz w:val="28"/>
            <w:szCs w:val="28"/>
            <w:rPrChange w:id="3385" w:author="Phạm Anh Đại" w:date="2016-11-16T08:54:00Z">
              <w:rPr>
                <w:rFonts w:ascii="Times New Roman" w:hAnsi="Times New Roman" w:cs="Times New Roman"/>
                <w:sz w:val="24"/>
                <w:szCs w:val="24"/>
              </w:rPr>
            </w:rPrChange>
          </w:rPr>
          <w:t>. Rõ ràng, càng có nhiều</w:t>
        </w:r>
      </w:ins>
      <w:ins w:id="3386" w:author="Phạm Anh Đại" w:date="2016-11-20T16:55:00Z">
        <w:r w:rsidR="00625784">
          <w:rPr>
            <w:rFonts w:ascii="Times New Roman" w:hAnsi="Times New Roman" w:cs="Times New Roman"/>
            <w:sz w:val="28"/>
            <w:szCs w:val="28"/>
          </w:rPr>
          <w:t xml:space="preserve"> điểm chung giữa</w:t>
        </w:r>
      </w:ins>
      <w:ins w:id="3387" w:author="van thang" w:date="2016-10-21T15:09:00Z">
        <w:del w:id="3388" w:author="Phạm Anh Đại" w:date="2016-11-20T16:55:00Z">
          <w:r w:rsidRPr="00957567" w:rsidDel="00625784">
            <w:rPr>
              <w:rFonts w:ascii="Times New Roman" w:hAnsi="Times New Roman" w:cs="Times New Roman"/>
              <w:sz w:val="28"/>
              <w:szCs w:val="28"/>
              <w:rPrChange w:id="3389" w:author="Phạm Anh Đại" w:date="2016-11-16T08:54:00Z">
                <w:rPr>
                  <w:rFonts w:ascii="Times New Roman" w:hAnsi="Times New Roman" w:cs="Times New Roman"/>
                  <w:sz w:val="24"/>
                  <w:szCs w:val="24"/>
                </w:rPr>
              </w:rPrChange>
            </w:rPr>
            <w:delText xml:space="preserve"> </w:delText>
          </w:r>
        </w:del>
        <w:del w:id="3390" w:author="Phat Tran" w:date="2016-11-05T09:28:00Z">
          <w:r w:rsidRPr="00957567" w:rsidDel="004B6F82">
            <w:rPr>
              <w:rFonts w:ascii="Times New Roman" w:hAnsi="Times New Roman" w:cs="Times New Roman"/>
              <w:sz w:val="28"/>
              <w:szCs w:val="28"/>
              <w:rPrChange w:id="3391" w:author="Phạm Anh Đại" w:date="2016-11-16T08:54:00Z">
                <w:rPr>
                  <w:rFonts w:ascii="Times New Roman" w:hAnsi="Times New Roman" w:cs="Times New Roman"/>
                  <w:sz w:val="24"/>
                  <w:szCs w:val="24"/>
                </w:rPr>
              </w:rPrChange>
            </w:rPr>
            <w:delText>sai</w:delText>
          </w:r>
        </w:del>
        <w:r w:rsidRPr="00957567">
          <w:rPr>
            <w:rFonts w:ascii="Times New Roman" w:hAnsi="Times New Roman" w:cs="Times New Roman"/>
            <w:sz w:val="28"/>
            <w:szCs w:val="28"/>
            <w:rPrChange w:id="3392" w:author="Phạm Anh Đại" w:date="2016-11-16T08:54:00Z">
              <w:rPr>
                <w:rFonts w:ascii="Times New Roman" w:hAnsi="Times New Roman" w:cs="Times New Roman"/>
                <w:sz w:val="24"/>
                <w:szCs w:val="24"/>
              </w:rPr>
            </w:rPrChange>
          </w:rPr>
          <w:t xml:space="preserve"> đối tượng</w:t>
        </w:r>
      </w:ins>
      <w:ins w:id="3393" w:author="Phat Tran" w:date="2016-11-05T09:28:00Z">
        <w:r w:rsidR="004B6F82" w:rsidRPr="00957567">
          <w:rPr>
            <w:rFonts w:ascii="Times New Roman" w:hAnsi="Times New Roman" w:cs="Times New Roman"/>
            <w:sz w:val="28"/>
            <w:szCs w:val="28"/>
            <w:rPrChange w:id="3394" w:author="Phạm Anh Đại" w:date="2016-11-16T08:54:00Z">
              <w:rPr>
                <w:rFonts w:ascii="Times New Roman" w:hAnsi="Times New Roman" w:cs="Times New Roman"/>
                <w:sz w:val="24"/>
                <w:szCs w:val="24"/>
              </w:rPr>
            </w:rPrChange>
          </w:rPr>
          <w:t xml:space="preserve"> sai</w:t>
        </w:r>
      </w:ins>
      <w:ins w:id="3395" w:author="van thang" w:date="2016-10-21T15:09:00Z">
        <w:r w:rsidRPr="00957567">
          <w:rPr>
            <w:rFonts w:ascii="Times New Roman" w:hAnsi="Times New Roman" w:cs="Times New Roman"/>
            <w:sz w:val="28"/>
            <w:szCs w:val="28"/>
            <w:rPrChange w:id="3396" w:author="Phạm Anh Đại" w:date="2016-11-16T08:54:00Z">
              <w:rPr>
                <w:rFonts w:ascii="Times New Roman" w:hAnsi="Times New Roman" w:cs="Times New Roman"/>
                <w:sz w:val="24"/>
                <w:szCs w:val="24"/>
              </w:rPr>
            </w:rPrChange>
          </w:rPr>
          <w:t xml:space="preserve"> và đúng</w:t>
        </w:r>
        <w:del w:id="3397" w:author="Phạm Anh Đại" w:date="2016-11-20T16:56:00Z">
          <w:r w:rsidRPr="00957567" w:rsidDel="00625784">
            <w:rPr>
              <w:rFonts w:ascii="Times New Roman" w:hAnsi="Times New Roman" w:cs="Times New Roman"/>
              <w:sz w:val="28"/>
              <w:szCs w:val="28"/>
              <w:rPrChange w:id="3398" w:author="Phạm Anh Đại" w:date="2016-11-16T08:54:00Z">
                <w:rPr>
                  <w:rFonts w:ascii="Times New Roman" w:hAnsi="Times New Roman" w:cs="Times New Roman"/>
                  <w:sz w:val="24"/>
                  <w:szCs w:val="24"/>
                </w:rPr>
              </w:rPrChange>
            </w:rPr>
            <w:delText xml:space="preserve"> có điểm </w:delText>
          </w:r>
        </w:del>
        <w:del w:id="3399" w:author="Phạm Anh Đại" w:date="2016-11-20T16:55:00Z">
          <w:r w:rsidRPr="00957567" w:rsidDel="00625784">
            <w:rPr>
              <w:rFonts w:ascii="Times New Roman" w:hAnsi="Times New Roman" w:cs="Times New Roman"/>
              <w:sz w:val="28"/>
              <w:szCs w:val="28"/>
              <w:rPrChange w:id="3400" w:author="Phạm Anh Đại" w:date="2016-11-16T08:54:00Z">
                <w:rPr>
                  <w:rFonts w:ascii="Times New Roman" w:hAnsi="Times New Roman" w:cs="Times New Roman"/>
                  <w:sz w:val="24"/>
                  <w:szCs w:val="24"/>
                </w:rPr>
              </w:rPrChange>
            </w:rPr>
            <w:delText>chung</w:delText>
          </w:r>
        </w:del>
        <w:r w:rsidRPr="00957567">
          <w:rPr>
            <w:rFonts w:ascii="Times New Roman" w:hAnsi="Times New Roman" w:cs="Times New Roman"/>
            <w:sz w:val="28"/>
            <w:szCs w:val="28"/>
            <w:rPrChange w:id="3401" w:author="Phạm Anh Đại" w:date="2016-11-16T08:54:00Z">
              <w:rPr>
                <w:rFonts w:ascii="Times New Roman" w:hAnsi="Times New Roman" w:cs="Times New Roman"/>
                <w:sz w:val="24"/>
                <w:szCs w:val="24"/>
              </w:rPr>
            </w:rPrChange>
          </w:rPr>
          <w:t xml:space="preserve">, </w:t>
        </w:r>
      </w:ins>
      <w:ins w:id="3402" w:author="Phạm Anh Đại" w:date="2016-11-20T16:56:00Z">
        <w:r w:rsidR="00625784">
          <w:rPr>
            <w:rFonts w:ascii="Times New Roman" w:hAnsi="Times New Roman" w:cs="Times New Roman"/>
            <w:sz w:val="28"/>
            <w:szCs w:val="28"/>
          </w:rPr>
          <w:t xml:space="preserve">càng có </w:t>
        </w:r>
      </w:ins>
      <w:ins w:id="3403" w:author="van thang" w:date="2016-10-21T15:09:00Z">
        <w:r w:rsidRPr="00957567">
          <w:rPr>
            <w:rFonts w:ascii="Times New Roman" w:hAnsi="Times New Roman" w:cs="Times New Roman"/>
            <w:sz w:val="28"/>
            <w:szCs w:val="28"/>
            <w:rPrChange w:id="3404" w:author="Phạm Anh Đại" w:date="2016-11-16T08:54:00Z">
              <w:rPr>
                <w:rFonts w:ascii="Times New Roman" w:hAnsi="Times New Roman" w:cs="Times New Roman"/>
                <w:sz w:val="24"/>
                <w:szCs w:val="24"/>
              </w:rPr>
            </w:rPrChange>
          </w:rPr>
          <w:t xml:space="preserve">nhiều khả năng các lỗi xảy ra. </w:t>
        </w:r>
        <w:del w:id="3405" w:author="Phat Tran" w:date="2016-11-05T09:29:00Z">
          <w:r w:rsidRPr="00957567" w:rsidDel="004B6F82">
            <w:rPr>
              <w:rFonts w:ascii="Times New Roman" w:hAnsi="Times New Roman" w:cs="Times New Roman"/>
              <w:sz w:val="28"/>
              <w:szCs w:val="28"/>
              <w:rPrChange w:id="3406" w:author="Phạm Anh Đại" w:date="2016-11-16T08:54:00Z">
                <w:rPr>
                  <w:rFonts w:ascii="Times New Roman" w:hAnsi="Times New Roman" w:cs="Times New Roman"/>
                  <w:sz w:val="24"/>
                  <w:szCs w:val="24"/>
                </w:rPr>
              </w:rPrChange>
            </w:rPr>
            <w:delText>tương</w:delText>
          </w:r>
        </w:del>
      </w:ins>
      <w:ins w:id="3407" w:author="Phat Tran" w:date="2016-11-05T09:29:00Z">
        <w:r w:rsidR="004B6F82" w:rsidRPr="00957567">
          <w:rPr>
            <w:rFonts w:ascii="Times New Roman" w:hAnsi="Times New Roman" w:cs="Times New Roman"/>
            <w:sz w:val="28"/>
            <w:szCs w:val="28"/>
            <w:rPrChange w:id="3408" w:author="Phạm Anh Đại" w:date="2016-11-16T08:54:00Z">
              <w:rPr>
                <w:rFonts w:ascii="Times New Roman" w:hAnsi="Times New Roman" w:cs="Times New Roman"/>
                <w:sz w:val="24"/>
                <w:szCs w:val="24"/>
              </w:rPr>
            </w:rPrChange>
          </w:rPr>
          <w:t xml:space="preserve"> Tương</w:t>
        </w:r>
      </w:ins>
      <w:ins w:id="3409" w:author="van thang" w:date="2016-10-21T15:09:00Z">
        <w:r w:rsidRPr="00957567">
          <w:rPr>
            <w:rFonts w:ascii="Times New Roman" w:hAnsi="Times New Roman" w:cs="Times New Roman"/>
            <w:sz w:val="28"/>
            <w:szCs w:val="28"/>
            <w:rPrChange w:id="3410" w:author="Phạm Anh Đại" w:date="2016-11-16T08:54:00Z">
              <w:rPr>
                <w:rFonts w:ascii="Times New Roman" w:hAnsi="Times New Roman" w:cs="Times New Roman"/>
                <w:sz w:val="24"/>
                <w:szCs w:val="24"/>
              </w:rPr>
            </w:rPrChange>
          </w:rPr>
          <w:t xml:space="preserve"> tự như vậy, </w:t>
        </w:r>
      </w:ins>
      <w:ins w:id="3411" w:author="Phat Tran" w:date="2016-11-05T09:29:00Z">
        <w:r w:rsidR="004B6F82" w:rsidRPr="00957567">
          <w:rPr>
            <w:rFonts w:ascii="Times New Roman" w:hAnsi="Times New Roman" w:cs="Times New Roman"/>
            <w:sz w:val="28"/>
            <w:szCs w:val="28"/>
            <w:rPrChange w:id="3412" w:author="Phạm Anh Đại" w:date="2016-11-16T08:54:00Z">
              <w:rPr>
                <w:rFonts w:ascii="Times New Roman" w:hAnsi="Times New Roman" w:cs="Times New Roman"/>
                <w:sz w:val="24"/>
                <w:szCs w:val="24"/>
              </w:rPr>
            </w:rPrChange>
          </w:rPr>
          <w:t xml:space="preserve">nhiều </w:t>
        </w:r>
      </w:ins>
      <w:ins w:id="3413" w:author="van thang" w:date="2016-10-21T15:09:00Z">
        <w:del w:id="3414" w:author="Phat Tran" w:date="2016-11-05T09:29:00Z">
          <w:r w:rsidRPr="00957567" w:rsidDel="004B6F82">
            <w:rPr>
              <w:rFonts w:ascii="Times New Roman" w:hAnsi="Times New Roman" w:cs="Times New Roman"/>
              <w:sz w:val="28"/>
              <w:szCs w:val="28"/>
              <w:rPrChange w:id="3415"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3416" w:author="Phạm Anh Đại" w:date="2016-11-16T08:54:00Z">
              <w:rPr>
                <w:rFonts w:ascii="Times New Roman" w:hAnsi="Times New Roman" w:cs="Times New Roman"/>
                <w:sz w:val="24"/>
                <w:szCs w:val="24"/>
              </w:rPr>
            </w:rPrChange>
          </w:rPr>
          <w:t xml:space="preserve"> đối tượng </w:t>
        </w:r>
        <w:del w:id="3417" w:author="Phat Tran" w:date="2016-11-05T09:29:00Z">
          <w:r w:rsidRPr="00957567" w:rsidDel="004B6F82">
            <w:rPr>
              <w:rFonts w:ascii="Times New Roman" w:hAnsi="Times New Roman" w:cs="Times New Roman"/>
              <w:sz w:val="28"/>
              <w:szCs w:val="28"/>
              <w:rPrChange w:id="3418" w:author="Phạm Anh Đại" w:date="2016-11-16T08:54:00Z">
                <w:rPr>
                  <w:rFonts w:ascii="Times New Roman" w:hAnsi="Times New Roman" w:cs="Times New Roman"/>
                  <w:sz w:val="24"/>
                  <w:szCs w:val="24"/>
                </w:rPr>
              </w:rPrChange>
            </w:rPr>
            <w:delText>hơn hiện</w:delText>
          </w:r>
        </w:del>
      </w:ins>
      <w:ins w:id="3419" w:author="Phat Tran" w:date="2016-11-05T09:29:00Z">
        <w:r w:rsidR="004B6F82" w:rsidRPr="00957567">
          <w:rPr>
            <w:rFonts w:ascii="Times New Roman" w:hAnsi="Times New Roman" w:cs="Times New Roman"/>
            <w:sz w:val="28"/>
            <w:szCs w:val="28"/>
            <w:rPrChange w:id="3420" w:author="Phạm Anh Đại" w:date="2016-11-16T08:54:00Z">
              <w:rPr>
                <w:rFonts w:ascii="Times New Roman" w:hAnsi="Times New Roman" w:cs="Times New Roman"/>
                <w:sz w:val="24"/>
                <w:szCs w:val="24"/>
              </w:rPr>
            </w:rPrChange>
          </w:rPr>
          <w:t xml:space="preserve"> hiện tại hơn</w:t>
        </w:r>
      </w:ins>
      <w:ins w:id="3421" w:author="van thang" w:date="2016-10-21T15:09:00Z">
        <w:r w:rsidRPr="00957567">
          <w:rPr>
            <w:rFonts w:ascii="Times New Roman" w:hAnsi="Times New Roman" w:cs="Times New Roman"/>
            <w:sz w:val="28"/>
            <w:szCs w:val="28"/>
            <w:rPrChange w:id="3422" w:author="Phạm Anh Đại" w:date="2016-11-16T08:54:00Z">
              <w:rPr>
                <w:rFonts w:ascii="Times New Roman" w:hAnsi="Times New Roman" w:cs="Times New Roman"/>
                <w:sz w:val="24"/>
                <w:szCs w:val="24"/>
              </w:rPr>
            </w:rPrChange>
          </w:rPr>
          <w:t xml:space="preserve"> tại cùng một thời điểm, nhiều khả năng lỗi.</w:t>
        </w:r>
      </w:ins>
    </w:p>
    <w:p w14:paraId="16FA4A6F" w14:textId="666791C6" w:rsidR="00FA02FA" w:rsidRPr="00957567" w:rsidRDefault="00FA02FA">
      <w:pPr>
        <w:jc w:val="both"/>
        <w:rPr>
          <w:ins w:id="3423" w:author="van thang" w:date="2016-10-21T15:09:00Z"/>
          <w:rFonts w:ascii="Times New Roman" w:hAnsi="Times New Roman" w:cs="Times New Roman"/>
          <w:sz w:val="28"/>
          <w:szCs w:val="28"/>
          <w:rPrChange w:id="3424" w:author="Phạm Anh Đại" w:date="2016-11-16T08:54:00Z">
            <w:rPr>
              <w:ins w:id="3425" w:author="van thang" w:date="2016-10-21T15:09:00Z"/>
              <w:rFonts w:ascii="Times New Roman" w:hAnsi="Times New Roman" w:cs="Times New Roman"/>
              <w:sz w:val="24"/>
              <w:szCs w:val="24"/>
            </w:rPr>
          </w:rPrChange>
        </w:rPr>
        <w:pPrChange w:id="3426" w:author="Biển Phan Y" w:date="2016-11-22T22:50:00Z">
          <w:pPr/>
        </w:pPrChange>
      </w:pPr>
      <w:ins w:id="3427" w:author="van thang" w:date="2016-10-21T15:09:00Z">
        <w:r w:rsidRPr="00957567">
          <w:rPr>
            <w:rFonts w:ascii="Times New Roman" w:hAnsi="Times New Roman" w:cs="Times New Roman"/>
            <w:sz w:val="28"/>
            <w:szCs w:val="28"/>
            <w:rPrChange w:id="3428" w:author="Phạm Anh Đại" w:date="2016-11-16T08:54:00Z">
              <w:rPr>
                <w:rFonts w:ascii="Times New Roman" w:hAnsi="Times New Roman" w:cs="Times New Roman"/>
                <w:sz w:val="24"/>
                <w:szCs w:val="24"/>
              </w:rPr>
            </w:rPrChange>
          </w:rPr>
          <w:t xml:space="preserve">Nhà thiết kế cần phải đảm bảo rằng các điều khiển và hiển thị </w:t>
        </w:r>
      </w:ins>
      <w:ins w:id="3429" w:author="Phat Tran" w:date="2016-11-05T09:30:00Z">
        <w:r w:rsidR="004B6F82" w:rsidRPr="00957567">
          <w:rPr>
            <w:rFonts w:ascii="Times New Roman" w:hAnsi="Times New Roman" w:cs="Times New Roman"/>
            <w:sz w:val="28"/>
            <w:szCs w:val="28"/>
            <w:rPrChange w:id="3430" w:author="Phạm Anh Đại" w:date="2016-11-16T08:54:00Z">
              <w:rPr>
                <w:rFonts w:ascii="Times New Roman" w:hAnsi="Times New Roman" w:cs="Times New Roman"/>
                <w:sz w:val="24"/>
                <w:szCs w:val="24"/>
              </w:rPr>
            </w:rPrChange>
          </w:rPr>
          <w:t xml:space="preserve">có mục đích khác nhau là </w:t>
        </w:r>
      </w:ins>
      <w:ins w:id="3431" w:author="van thang" w:date="2016-10-21T15:09:00Z">
        <w:del w:id="3432" w:author="Phat Tran" w:date="2016-11-05T09:30:00Z">
          <w:r w:rsidRPr="00957567" w:rsidDel="004B6F82">
            <w:rPr>
              <w:rFonts w:ascii="Times New Roman" w:hAnsi="Times New Roman" w:cs="Times New Roman"/>
              <w:sz w:val="28"/>
              <w:szCs w:val="28"/>
              <w:rPrChange w:id="3433" w:author="Phạm Anh Đại" w:date="2016-11-16T08:54:00Z">
                <w:rPr>
                  <w:rFonts w:ascii="Times New Roman" w:hAnsi="Times New Roman" w:cs="Times New Roman"/>
                  <w:sz w:val="24"/>
                  <w:szCs w:val="24"/>
                </w:rPr>
              </w:rPrChange>
            </w:rPr>
            <w:delText xml:space="preserve">cho nhau các mục đích </w:delText>
          </w:r>
        </w:del>
        <w:r w:rsidRPr="00957567">
          <w:rPr>
            <w:rFonts w:ascii="Times New Roman" w:hAnsi="Times New Roman" w:cs="Times New Roman"/>
            <w:sz w:val="28"/>
            <w:szCs w:val="28"/>
            <w:rPrChange w:id="3434" w:author="Phạm Anh Đại" w:date="2016-11-16T08:54:00Z">
              <w:rPr>
                <w:rFonts w:ascii="Times New Roman" w:hAnsi="Times New Roman" w:cs="Times New Roman"/>
                <w:sz w:val="24"/>
                <w:szCs w:val="24"/>
              </w:rPr>
            </w:rPrChange>
          </w:rPr>
          <w:t>khác nhau đáng kể</w:t>
        </w:r>
      </w:ins>
      <w:ins w:id="3435" w:author="Phạm Anh Đại" w:date="2016-11-20T16:56:00Z">
        <w:r w:rsidR="00625784">
          <w:rPr>
            <w:rFonts w:ascii="Times New Roman" w:hAnsi="Times New Roman" w:cs="Times New Roman"/>
            <w:sz w:val="28"/>
            <w:szCs w:val="28"/>
          </w:rPr>
          <w:t xml:space="preserve"> so với</w:t>
        </w:r>
      </w:ins>
      <w:ins w:id="3436" w:author="van thang" w:date="2016-10-21T15:09:00Z">
        <w:del w:id="3437" w:author="Phạm Anh Đại" w:date="2016-11-20T16:56:00Z">
          <w:r w:rsidRPr="00957567" w:rsidDel="00625784">
            <w:rPr>
              <w:rFonts w:ascii="Times New Roman" w:hAnsi="Times New Roman" w:cs="Times New Roman"/>
              <w:sz w:val="28"/>
              <w:szCs w:val="28"/>
              <w:rPrChange w:id="3438" w:author="Phạm Anh Đại" w:date="2016-11-16T08:54:00Z">
                <w:rPr>
                  <w:rFonts w:ascii="Times New Roman" w:hAnsi="Times New Roman" w:cs="Times New Roman"/>
                  <w:sz w:val="24"/>
                  <w:szCs w:val="24"/>
                </w:rPr>
              </w:rPrChange>
            </w:rPr>
            <w:delText xml:space="preserve"> từ</w:delText>
          </w:r>
        </w:del>
        <w:r w:rsidRPr="00957567">
          <w:rPr>
            <w:rFonts w:ascii="Times New Roman" w:hAnsi="Times New Roman" w:cs="Times New Roman"/>
            <w:sz w:val="28"/>
            <w:szCs w:val="28"/>
            <w:rPrChange w:id="3439" w:author="Phạm Anh Đại" w:date="2016-11-16T08:54:00Z">
              <w:rPr>
                <w:rFonts w:ascii="Times New Roman" w:hAnsi="Times New Roman" w:cs="Times New Roman"/>
                <w:sz w:val="24"/>
                <w:szCs w:val="24"/>
              </w:rPr>
            </w:rPrChange>
          </w:rPr>
          <w:t xml:space="preserve"> </w:t>
        </w:r>
      </w:ins>
      <w:ins w:id="3440" w:author="Phat Tran" w:date="2016-11-05T09:30:00Z">
        <w:r w:rsidR="004B6F82" w:rsidRPr="00957567">
          <w:rPr>
            <w:rFonts w:ascii="Times New Roman" w:hAnsi="Times New Roman" w:cs="Times New Roman"/>
            <w:sz w:val="28"/>
            <w:szCs w:val="28"/>
            <w:rPrChange w:id="3441" w:author="Phạm Anh Đại" w:date="2016-11-16T08:54:00Z">
              <w:rPr>
                <w:rFonts w:ascii="Times New Roman" w:hAnsi="Times New Roman" w:cs="Times New Roman"/>
                <w:sz w:val="24"/>
                <w:szCs w:val="24"/>
              </w:rPr>
            </w:rPrChange>
          </w:rPr>
          <w:t xml:space="preserve">cái </w:t>
        </w:r>
      </w:ins>
      <w:ins w:id="3442" w:author="van thang" w:date="2016-10-21T15:09:00Z">
        <w:del w:id="3443" w:author="Phat Tran" w:date="2016-11-05T09:30:00Z">
          <w:r w:rsidRPr="00957567" w:rsidDel="004B6F82">
            <w:rPr>
              <w:rFonts w:ascii="Times New Roman" w:hAnsi="Times New Roman" w:cs="Times New Roman"/>
              <w:sz w:val="28"/>
              <w:szCs w:val="28"/>
              <w:rPrChange w:id="3444" w:author="Phạm Anh Đại" w:date="2016-11-16T08:54:00Z">
                <w:rPr>
                  <w:rFonts w:ascii="Times New Roman" w:hAnsi="Times New Roman" w:cs="Times New Roman"/>
                  <w:sz w:val="24"/>
                  <w:szCs w:val="24"/>
                </w:rPr>
              </w:rPrChange>
            </w:rPr>
            <w:delText>người</w:delText>
          </w:r>
        </w:del>
        <w:r w:rsidRPr="00957567">
          <w:rPr>
            <w:rFonts w:ascii="Times New Roman" w:hAnsi="Times New Roman" w:cs="Times New Roman"/>
            <w:sz w:val="28"/>
            <w:szCs w:val="28"/>
            <w:rPrChange w:id="3445" w:author="Phạm Anh Đại" w:date="2016-11-16T08:54:00Z">
              <w:rPr>
                <w:rFonts w:ascii="Times New Roman" w:hAnsi="Times New Roman" w:cs="Times New Roman"/>
                <w:sz w:val="24"/>
                <w:szCs w:val="24"/>
              </w:rPr>
            </w:rPrChange>
          </w:rPr>
          <w:t xml:space="preserve"> khác. Một đội hình thiết bị chuyển mạch hoặc màn hình </w:t>
        </w:r>
      </w:ins>
      <w:ins w:id="3446" w:author="Phat Tran" w:date="2016-11-05T09:30:00Z">
        <w:r w:rsidR="004B6F82" w:rsidRPr="00957567">
          <w:rPr>
            <w:rFonts w:ascii="Times New Roman" w:hAnsi="Times New Roman" w:cs="Times New Roman"/>
            <w:sz w:val="28"/>
            <w:szCs w:val="28"/>
            <w:rPrChange w:id="3447" w:author="Phạm Anh Đại" w:date="2016-11-16T08:54:00Z">
              <w:rPr>
                <w:rFonts w:ascii="Times New Roman" w:hAnsi="Times New Roman" w:cs="Times New Roman"/>
                <w:sz w:val="24"/>
                <w:szCs w:val="24"/>
              </w:rPr>
            </w:rPrChange>
          </w:rPr>
          <w:t xml:space="preserve">trông </w:t>
        </w:r>
      </w:ins>
      <w:ins w:id="3448" w:author="van thang" w:date="2016-10-21T15:09:00Z">
        <w:r w:rsidRPr="00957567">
          <w:rPr>
            <w:rFonts w:ascii="Times New Roman" w:hAnsi="Times New Roman" w:cs="Times New Roman"/>
            <w:sz w:val="28"/>
            <w:szCs w:val="28"/>
            <w:rPrChange w:id="3449" w:author="Phạm Anh Đại" w:date="2016-11-16T08:54:00Z">
              <w:rPr>
                <w:rFonts w:ascii="Times New Roman" w:hAnsi="Times New Roman" w:cs="Times New Roman"/>
                <w:sz w:val="24"/>
                <w:szCs w:val="24"/>
              </w:rPr>
            </w:rPrChange>
          </w:rPr>
          <w:t xml:space="preserve">giống hệt nhau, </w:t>
        </w:r>
        <w:del w:id="3450" w:author="Phat Tran" w:date="2016-11-05T09:30:00Z">
          <w:r w:rsidRPr="00957567" w:rsidDel="004B6F82">
            <w:rPr>
              <w:rFonts w:ascii="Times New Roman" w:hAnsi="Times New Roman" w:cs="Times New Roman"/>
              <w:sz w:val="28"/>
              <w:szCs w:val="28"/>
              <w:rPrChange w:id="3451" w:author="Phạm Anh Đại" w:date="2016-11-16T08:54:00Z">
                <w:rPr>
                  <w:rFonts w:ascii="Times New Roman" w:hAnsi="Times New Roman" w:cs="Times New Roman"/>
                  <w:sz w:val="24"/>
                  <w:szCs w:val="24"/>
                </w:rPr>
              </w:rPrChange>
            </w:rPr>
            <w:delText>tìm kiếm</w:delText>
          </w:r>
        </w:del>
        <w:r w:rsidRPr="00957567">
          <w:rPr>
            <w:rFonts w:ascii="Times New Roman" w:hAnsi="Times New Roman" w:cs="Times New Roman"/>
            <w:sz w:val="28"/>
            <w:szCs w:val="28"/>
            <w:rPrChange w:id="3452" w:author="Phạm Anh Đại" w:date="2016-11-16T08:54:00Z">
              <w:rPr>
                <w:rFonts w:ascii="Times New Roman" w:hAnsi="Times New Roman" w:cs="Times New Roman"/>
                <w:sz w:val="24"/>
                <w:szCs w:val="24"/>
              </w:rPr>
            </w:rPrChange>
          </w:rPr>
          <w:t xml:space="preserve"> là rất thích hợp để dẫn đến lỗi mô tả-tương tự. Trong thiết kế của buồng lái máy bay, nhiều </w:t>
        </w:r>
      </w:ins>
      <w:ins w:id="3453" w:author="Phat Tran" w:date="2016-11-05T09:31:00Z">
        <w:r w:rsidR="004B6F82" w:rsidRPr="00957567">
          <w:rPr>
            <w:rFonts w:ascii="Times New Roman" w:hAnsi="Times New Roman" w:cs="Times New Roman"/>
            <w:sz w:val="28"/>
            <w:szCs w:val="28"/>
            <w:rPrChange w:id="3454" w:author="Phạm Anh Đại" w:date="2016-11-16T08:54:00Z">
              <w:rPr>
                <w:rFonts w:ascii="Times New Roman" w:hAnsi="Times New Roman" w:cs="Times New Roman"/>
                <w:sz w:val="24"/>
                <w:szCs w:val="24"/>
              </w:rPr>
            </w:rPrChange>
          </w:rPr>
          <w:t xml:space="preserve">điều khiển </w:t>
        </w:r>
      </w:ins>
      <w:ins w:id="3455" w:author="van thang" w:date="2016-10-21T15:09:00Z">
        <w:del w:id="3456" w:author="Phat Tran" w:date="2016-11-05T09:31:00Z">
          <w:r w:rsidRPr="00957567" w:rsidDel="004B6F82">
            <w:rPr>
              <w:rFonts w:ascii="Times New Roman" w:hAnsi="Times New Roman" w:cs="Times New Roman"/>
              <w:sz w:val="28"/>
              <w:szCs w:val="28"/>
              <w:rPrChange w:id="3457" w:author="Phạm Anh Đại" w:date="2016-11-16T08:54:00Z">
                <w:rPr>
                  <w:rFonts w:ascii="Times New Roman" w:hAnsi="Times New Roman" w:cs="Times New Roman"/>
                  <w:sz w:val="24"/>
                  <w:szCs w:val="24"/>
                </w:rPr>
              </w:rPrChange>
            </w:rPr>
            <w:delText xml:space="preserve">sự kiểm soát </w:delText>
          </w:r>
        </w:del>
        <w:r w:rsidRPr="00957567">
          <w:rPr>
            <w:rFonts w:ascii="Times New Roman" w:hAnsi="Times New Roman" w:cs="Times New Roman"/>
            <w:sz w:val="28"/>
            <w:szCs w:val="28"/>
            <w:rPrChange w:id="3458" w:author="Phạm Anh Đại" w:date="2016-11-16T08:54:00Z">
              <w:rPr>
                <w:rFonts w:ascii="Times New Roman" w:hAnsi="Times New Roman" w:cs="Times New Roman"/>
                <w:sz w:val="24"/>
                <w:szCs w:val="24"/>
              </w:rPr>
            </w:rPrChange>
          </w:rPr>
          <w:t xml:space="preserve">được hình dạng mã hóa </w:t>
        </w:r>
        <w:del w:id="3459" w:author="Phat Tran" w:date="2016-11-05T09:31:00Z">
          <w:r w:rsidRPr="00957567" w:rsidDel="004B6F82">
            <w:rPr>
              <w:rFonts w:ascii="Times New Roman" w:hAnsi="Times New Roman" w:cs="Times New Roman"/>
              <w:sz w:val="28"/>
              <w:szCs w:val="28"/>
              <w:rPrChange w:id="3460" w:author="Phạm Anh Đại" w:date="2016-11-16T08:54:00Z">
                <w:rPr>
                  <w:rFonts w:ascii="Times New Roman" w:hAnsi="Times New Roman" w:cs="Times New Roman"/>
                  <w:sz w:val="24"/>
                  <w:szCs w:val="24"/>
                </w:rPr>
              </w:rPrChange>
            </w:rPr>
            <w:delText xml:space="preserve">như vậy </w:delText>
          </w:r>
        </w:del>
      </w:ins>
      <w:ins w:id="3461" w:author="Phat Tran" w:date="2016-11-05T09:31:00Z">
        <w:r w:rsidR="004B6F82" w:rsidRPr="00957567">
          <w:rPr>
            <w:rFonts w:ascii="Times New Roman" w:hAnsi="Times New Roman" w:cs="Times New Roman"/>
            <w:sz w:val="28"/>
            <w:szCs w:val="28"/>
            <w:rPrChange w:id="3462" w:author="Phạm Anh Đại" w:date="2016-11-16T08:54:00Z">
              <w:rPr>
                <w:rFonts w:ascii="Times New Roman" w:hAnsi="Times New Roman" w:cs="Times New Roman"/>
                <w:sz w:val="24"/>
                <w:szCs w:val="24"/>
              </w:rPr>
            </w:rPrChange>
          </w:rPr>
          <w:t xml:space="preserve">vì vậy </w:t>
        </w:r>
      </w:ins>
      <w:ins w:id="3463" w:author="van thang" w:date="2016-10-21T15:09:00Z">
        <w:r w:rsidRPr="00957567">
          <w:rPr>
            <w:rFonts w:ascii="Times New Roman" w:hAnsi="Times New Roman" w:cs="Times New Roman"/>
            <w:sz w:val="28"/>
            <w:szCs w:val="28"/>
            <w:rPrChange w:id="3464" w:author="Phạm Anh Đại" w:date="2016-11-16T08:54:00Z">
              <w:rPr>
                <w:rFonts w:ascii="Times New Roman" w:hAnsi="Times New Roman" w:cs="Times New Roman"/>
                <w:sz w:val="24"/>
                <w:szCs w:val="24"/>
              </w:rPr>
            </w:rPrChange>
          </w:rPr>
          <w:t>mà cả hai đều nhìn và cảm nhận khác nhau với nhau: các đòn bẩy điều tiết khác nhau từ đòn bẩy nắp (mà có thể nhìn và cảm thấy như một vạt cánh), đó là khác nhau từ sự kiểm soát càng hạ cánh (mà có thể xem và cảm nhận giống như một bánh xe).</w:t>
        </w:r>
      </w:ins>
    </w:p>
    <w:p w14:paraId="1B0632DB" w14:textId="77777777" w:rsidR="00FA02FA" w:rsidRPr="00957567" w:rsidRDefault="00FA02FA">
      <w:pPr>
        <w:jc w:val="both"/>
        <w:rPr>
          <w:ins w:id="3465" w:author="van thang" w:date="2016-10-21T15:09:00Z"/>
          <w:rFonts w:ascii="Times New Roman" w:hAnsi="Times New Roman" w:cs="Times New Roman"/>
          <w:b/>
          <w:sz w:val="28"/>
          <w:szCs w:val="28"/>
          <w:rPrChange w:id="3466" w:author="Phạm Anh Đại" w:date="2016-11-16T08:54:00Z">
            <w:rPr>
              <w:ins w:id="3467" w:author="van thang" w:date="2016-10-21T15:09:00Z"/>
              <w:rFonts w:ascii="Times New Roman" w:hAnsi="Times New Roman" w:cs="Times New Roman"/>
              <w:b/>
              <w:sz w:val="24"/>
              <w:szCs w:val="24"/>
            </w:rPr>
          </w:rPrChange>
        </w:rPr>
        <w:pPrChange w:id="3468" w:author="Biển Phan Y" w:date="2016-11-22T22:50:00Z">
          <w:pPr/>
        </w:pPrChange>
      </w:pPr>
      <w:ins w:id="3469" w:author="van thang" w:date="2016-10-21T15:09:00Z">
        <w:r w:rsidRPr="00957567">
          <w:rPr>
            <w:rFonts w:ascii="Times New Roman" w:hAnsi="Times New Roman" w:cs="Times New Roman"/>
            <w:b/>
            <w:sz w:val="28"/>
            <w:szCs w:val="28"/>
            <w:rPrChange w:id="3470" w:author="Phạm Anh Đại" w:date="2016-11-16T08:54:00Z">
              <w:rPr>
                <w:rFonts w:ascii="Times New Roman" w:hAnsi="Times New Roman" w:cs="Times New Roman"/>
                <w:b/>
                <w:sz w:val="24"/>
                <w:szCs w:val="24"/>
              </w:rPr>
            </w:rPrChange>
          </w:rPr>
          <w:t>Lỗi trôi bô nhớ:</w:t>
        </w:r>
      </w:ins>
    </w:p>
    <w:p w14:paraId="57D9CDAE" w14:textId="679DBDAF" w:rsidR="00FA02FA" w:rsidRPr="00957567" w:rsidRDefault="00FA02FA">
      <w:pPr>
        <w:jc w:val="both"/>
        <w:rPr>
          <w:ins w:id="3471" w:author="van thang" w:date="2016-10-21T15:09:00Z"/>
          <w:rFonts w:ascii="Times New Roman" w:hAnsi="Times New Roman" w:cs="Times New Roman"/>
          <w:sz w:val="28"/>
          <w:szCs w:val="28"/>
          <w:rPrChange w:id="3472" w:author="Phạm Anh Đại" w:date="2016-11-16T08:54:00Z">
            <w:rPr>
              <w:ins w:id="3473" w:author="van thang" w:date="2016-10-21T15:09:00Z"/>
              <w:rFonts w:ascii="Times New Roman" w:hAnsi="Times New Roman" w:cs="Times New Roman"/>
              <w:sz w:val="24"/>
              <w:szCs w:val="24"/>
            </w:rPr>
          </w:rPrChange>
        </w:rPr>
        <w:pPrChange w:id="3474" w:author="Biển Phan Y" w:date="2016-11-22T22:50:00Z">
          <w:pPr/>
        </w:pPrChange>
      </w:pPr>
      <w:ins w:id="3475" w:author="van thang" w:date="2016-10-21T15:09:00Z">
        <w:r w:rsidRPr="00957567">
          <w:rPr>
            <w:rFonts w:ascii="Times New Roman" w:hAnsi="Times New Roman" w:cs="Times New Roman"/>
            <w:sz w:val="28"/>
            <w:szCs w:val="28"/>
            <w:rPrChange w:id="3476" w:author="Phạm Anh Đại" w:date="2016-11-16T08:54:00Z">
              <w:rPr>
                <w:rFonts w:ascii="Times New Roman" w:hAnsi="Times New Roman" w:cs="Times New Roman"/>
                <w:sz w:val="24"/>
                <w:szCs w:val="24"/>
              </w:rPr>
            </w:rPrChange>
          </w:rPr>
          <w:t xml:space="preserve">Các lỗi gây ra bởi sự </w:t>
        </w:r>
      </w:ins>
      <w:ins w:id="3477" w:author="Phat Tran" w:date="2016-11-05T09:32:00Z">
        <w:r w:rsidR="00C83D8C" w:rsidRPr="00957567">
          <w:rPr>
            <w:rFonts w:ascii="Times New Roman" w:hAnsi="Times New Roman" w:cs="Times New Roman"/>
            <w:sz w:val="28"/>
            <w:szCs w:val="28"/>
            <w:rPrChange w:id="3478" w:author="Phạm Anh Đại" w:date="2016-11-16T08:54:00Z">
              <w:rPr>
                <w:rFonts w:ascii="Times New Roman" w:hAnsi="Times New Roman" w:cs="Times New Roman"/>
                <w:sz w:val="24"/>
                <w:szCs w:val="24"/>
              </w:rPr>
            </w:rPrChange>
          </w:rPr>
          <w:t xml:space="preserve">sai sót </w:t>
        </w:r>
      </w:ins>
      <w:ins w:id="3479" w:author="van thang" w:date="2016-10-21T15:09:00Z">
        <w:del w:id="3480" w:author="Phat Tran" w:date="2016-11-05T09:32:00Z">
          <w:r w:rsidRPr="00957567" w:rsidDel="00C83D8C">
            <w:rPr>
              <w:rFonts w:ascii="Times New Roman" w:hAnsi="Times New Roman" w:cs="Times New Roman"/>
              <w:sz w:val="28"/>
              <w:szCs w:val="28"/>
              <w:rPrChange w:id="3481" w:author="Phạm Anh Đại" w:date="2016-11-16T08:54:00Z">
                <w:rPr>
                  <w:rFonts w:ascii="Times New Roman" w:hAnsi="Times New Roman" w:cs="Times New Roman"/>
                  <w:sz w:val="24"/>
                  <w:szCs w:val="24"/>
                </w:rPr>
              </w:rPrChange>
            </w:rPr>
            <w:delText>thất bại</w:delText>
          </w:r>
        </w:del>
        <w:r w:rsidRPr="00957567">
          <w:rPr>
            <w:rFonts w:ascii="Times New Roman" w:hAnsi="Times New Roman" w:cs="Times New Roman"/>
            <w:sz w:val="28"/>
            <w:szCs w:val="28"/>
            <w:rPrChange w:id="3482" w:author="Phạm Anh Đại" w:date="2016-11-16T08:54:00Z">
              <w:rPr>
                <w:rFonts w:ascii="Times New Roman" w:hAnsi="Times New Roman" w:cs="Times New Roman"/>
                <w:sz w:val="24"/>
                <w:szCs w:val="24"/>
              </w:rPr>
            </w:rPrChange>
          </w:rPr>
          <w:t xml:space="preserve"> của bộ nhớ </w:t>
        </w:r>
      </w:ins>
      <w:ins w:id="3483" w:author="Phat Tran" w:date="2016-11-05T09:32:00Z">
        <w:r w:rsidR="00C83D8C" w:rsidRPr="00957567">
          <w:rPr>
            <w:rFonts w:ascii="Times New Roman" w:hAnsi="Times New Roman" w:cs="Times New Roman"/>
            <w:sz w:val="28"/>
            <w:szCs w:val="28"/>
            <w:rPrChange w:id="3484" w:author="Phạm Anh Đại" w:date="2016-11-16T08:54:00Z">
              <w:rPr>
                <w:rFonts w:ascii="Times New Roman" w:hAnsi="Times New Roman" w:cs="Times New Roman"/>
                <w:sz w:val="24"/>
                <w:szCs w:val="24"/>
              </w:rPr>
            </w:rPrChange>
          </w:rPr>
          <w:t xml:space="preserve">là phổ biến </w:t>
        </w:r>
      </w:ins>
      <w:ins w:id="3485" w:author="van thang" w:date="2016-10-21T15:09:00Z">
        <w:del w:id="3486" w:author="Phat Tran" w:date="2016-11-05T09:32:00Z">
          <w:r w:rsidRPr="00957567" w:rsidDel="00C83D8C">
            <w:rPr>
              <w:rFonts w:ascii="Times New Roman" w:hAnsi="Times New Roman" w:cs="Times New Roman"/>
              <w:sz w:val="28"/>
              <w:szCs w:val="28"/>
              <w:rPrChange w:id="3487" w:author="Phạm Anh Đại" w:date="2016-11-16T08:54:00Z">
                <w:rPr>
                  <w:rFonts w:ascii="Times New Roman" w:hAnsi="Times New Roman" w:cs="Times New Roman"/>
                  <w:sz w:val="24"/>
                  <w:szCs w:val="24"/>
                </w:rPr>
              </w:rPrChange>
            </w:rPr>
            <w:delText>chung</w:delText>
          </w:r>
        </w:del>
        <w:r w:rsidRPr="00957567">
          <w:rPr>
            <w:rFonts w:ascii="Times New Roman" w:hAnsi="Times New Roman" w:cs="Times New Roman"/>
            <w:sz w:val="28"/>
            <w:szCs w:val="28"/>
            <w:rPrChange w:id="3488" w:author="Phạm Anh Đại" w:date="2016-11-16T08:54:00Z">
              <w:rPr>
                <w:rFonts w:ascii="Times New Roman" w:hAnsi="Times New Roman" w:cs="Times New Roman"/>
                <w:sz w:val="24"/>
                <w:szCs w:val="24"/>
              </w:rPr>
            </w:rPrChange>
          </w:rPr>
          <w:t>. Hãy xem xét những ví dụ:</w:t>
        </w:r>
      </w:ins>
    </w:p>
    <w:p w14:paraId="59B4690C" w14:textId="77777777" w:rsidR="00FA02FA" w:rsidRPr="00957567" w:rsidRDefault="00FA02FA">
      <w:pPr>
        <w:jc w:val="both"/>
        <w:rPr>
          <w:ins w:id="3489" w:author="van thang" w:date="2016-10-21T15:09:00Z"/>
          <w:rFonts w:ascii="Times New Roman" w:hAnsi="Times New Roman" w:cs="Times New Roman"/>
          <w:sz w:val="28"/>
          <w:szCs w:val="28"/>
          <w:rPrChange w:id="3490" w:author="Phạm Anh Đại" w:date="2016-11-16T08:54:00Z">
            <w:rPr>
              <w:ins w:id="3491" w:author="van thang" w:date="2016-10-21T15:09:00Z"/>
              <w:rFonts w:ascii="Times New Roman" w:hAnsi="Times New Roman" w:cs="Times New Roman"/>
              <w:sz w:val="24"/>
              <w:szCs w:val="24"/>
            </w:rPr>
          </w:rPrChange>
        </w:rPr>
        <w:pPrChange w:id="3492" w:author="Biển Phan Y" w:date="2016-11-22T22:50:00Z">
          <w:pPr/>
        </w:pPrChange>
      </w:pPr>
      <w:ins w:id="3493" w:author="van thang" w:date="2016-10-21T15:09:00Z">
        <w:r w:rsidRPr="00957567">
          <w:rPr>
            <w:rFonts w:ascii="Times New Roman" w:hAnsi="Times New Roman" w:cs="Times New Roman"/>
            <w:sz w:val="28"/>
            <w:szCs w:val="28"/>
            <w:rPrChange w:id="3494" w:author="Phạm Anh Đại" w:date="2016-11-16T08:54:00Z">
              <w:rPr>
                <w:rFonts w:ascii="Times New Roman" w:hAnsi="Times New Roman" w:cs="Times New Roman"/>
                <w:sz w:val="24"/>
                <w:szCs w:val="24"/>
              </w:rPr>
            </w:rPrChange>
          </w:rPr>
          <w:t>.Làm bản sao của một tài liệu, đi ra cùng với bản sao, nhưng để lại bản gốc bên trong máy.</w:t>
        </w:r>
      </w:ins>
    </w:p>
    <w:p w14:paraId="792ECD38" w14:textId="2982DBA9" w:rsidR="00FA02FA" w:rsidRPr="00957567" w:rsidRDefault="00FA02FA">
      <w:pPr>
        <w:jc w:val="both"/>
        <w:rPr>
          <w:ins w:id="3495" w:author="van thang" w:date="2016-10-21T15:09:00Z"/>
          <w:rFonts w:ascii="Times New Roman" w:hAnsi="Times New Roman" w:cs="Times New Roman"/>
          <w:sz w:val="28"/>
          <w:szCs w:val="28"/>
          <w:rPrChange w:id="3496" w:author="Phạm Anh Đại" w:date="2016-11-16T08:54:00Z">
            <w:rPr>
              <w:ins w:id="3497" w:author="van thang" w:date="2016-10-21T15:09:00Z"/>
              <w:rFonts w:ascii="Times New Roman" w:hAnsi="Times New Roman" w:cs="Times New Roman"/>
              <w:sz w:val="24"/>
              <w:szCs w:val="24"/>
            </w:rPr>
          </w:rPrChange>
        </w:rPr>
        <w:pPrChange w:id="3498" w:author="Biển Phan Y" w:date="2016-11-22T22:50:00Z">
          <w:pPr/>
        </w:pPrChange>
      </w:pPr>
      <w:ins w:id="3499" w:author="van thang" w:date="2016-10-21T15:09:00Z">
        <w:r w:rsidRPr="00957567">
          <w:rPr>
            <w:rFonts w:ascii="Times New Roman" w:hAnsi="Times New Roman" w:cs="Times New Roman"/>
            <w:sz w:val="28"/>
            <w:szCs w:val="28"/>
            <w:rPrChange w:id="3500" w:author="Phạm Anh Đại" w:date="2016-11-16T08:54:00Z">
              <w:rPr>
                <w:rFonts w:ascii="Times New Roman" w:hAnsi="Times New Roman" w:cs="Times New Roman"/>
                <w:sz w:val="24"/>
                <w:szCs w:val="24"/>
              </w:rPr>
            </w:rPrChange>
          </w:rPr>
          <w:t xml:space="preserve">Quên một đứa trẻ. Lỗi này có rất nhiều ví dụ, chẳng hạn như để lại một đứa trẻ phía sau ở một điểm dừng chân trong một chuyến đi xe, hoặc trong phòng thay đồ của một cửa hàng, hay một người mẹ mới quên cô </w:t>
        </w:r>
      </w:ins>
      <w:ins w:id="3501" w:author="Phat Tran" w:date="2016-11-05T09:33:00Z">
        <w:r w:rsidR="00C83D8C" w:rsidRPr="00957567">
          <w:rPr>
            <w:rFonts w:ascii="Times New Roman" w:hAnsi="Times New Roman" w:cs="Times New Roman"/>
            <w:sz w:val="28"/>
            <w:szCs w:val="28"/>
            <w:rPrChange w:id="3502" w:author="Phạm Anh Đại" w:date="2016-11-16T08:54:00Z">
              <w:rPr>
                <w:rFonts w:ascii="Times New Roman" w:hAnsi="Times New Roman" w:cs="Times New Roman"/>
                <w:sz w:val="24"/>
                <w:szCs w:val="24"/>
              </w:rPr>
            </w:rPrChange>
          </w:rPr>
          <w:t xml:space="preserve">bé </w:t>
        </w:r>
      </w:ins>
      <w:ins w:id="3503" w:author="van thang" w:date="2016-10-21T15:09:00Z">
        <w:r w:rsidRPr="00957567">
          <w:rPr>
            <w:rFonts w:ascii="Times New Roman" w:hAnsi="Times New Roman" w:cs="Times New Roman"/>
            <w:sz w:val="28"/>
            <w:szCs w:val="28"/>
            <w:rPrChange w:id="3504" w:author="Phạm Anh Đại" w:date="2016-11-16T08:54:00Z">
              <w:rPr>
                <w:rFonts w:ascii="Times New Roman" w:hAnsi="Times New Roman" w:cs="Times New Roman"/>
                <w:sz w:val="24"/>
                <w:szCs w:val="24"/>
              </w:rPr>
            </w:rPrChange>
          </w:rPr>
          <w:t xml:space="preserve">một tháng tuổi và phải đi đến cảnh sát để được giúp đỡ trong việc tìm kiếm </w:t>
        </w:r>
        <w:del w:id="3505" w:author="Phat Tran" w:date="2016-11-05T09:33:00Z">
          <w:r w:rsidRPr="00957567" w:rsidDel="00C83D8C">
            <w:rPr>
              <w:rFonts w:ascii="Times New Roman" w:hAnsi="Times New Roman" w:cs="Times New Roman"/>
              <w:sz w:val="28"/>
              <w:szCs w:val="28"/>
              <w:rPrChange w:id="3506"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3507" w:author="Phạm Anh Đại" w:date="2016-11-16T08:54:00Z">
              <w:rPr>
                <w:rFonts w:ascii="Times New Roman" w:hAnsi="Times New Roman" w:cs="Times New Roman"/>
                <w:sz w:val="24"/>
                <w:szCs w:val="24"/>
              </w:rPr>
            </w:rPrChange>
          </w:rPr>
          <w:t xml:space="preserve"> em bé.</w:t>
        </w:r>
      </w:ins>
    </w:p>
    <w:p w14:paraId="1383D1B6" w14:textId="61DF7FF4" w:rsidR="00FA02FA" w:rsidRPr="00957567" w:rsidRDefault="00FA02FA">
      <w:pPr>
        <w:jc w:val="both"/>
        <w:rPr>
          <w:ins w:id="3508" w:author="van thang" w:date="2016-10-21T15:09:00Z"/>
          <w:rFonts w:ascii="Times New Roman" w:hAnsi="Times New Roman" w:cs="Times New Roman"/>
          <w:sz w:val="28"/>
          <w:szCs w:val="28"/>
          <w:rPrChange w:id="3509" w:author="Phạm Anh Đại" w:date="2016-11-16T08:54:00Z">
            <w:rPr>
              <w:ins w:id="3510" w:author="van thang" w:date="2016-10-21T15:09:00Z"/>
              <w:rFonts w:ascii="Times New Roman" w:hAnsi="Times New Roman" w:cs="Times New Roman"/>
              <w:sz w:val="24"/>
              <w:szCs w:val="24"/>
            </w:rPr>
          </w:rPrChange>
        </w:rPr>
        <w:pPrChange w:id="3511" w:author="Biển Phan Y" w:date="2016-11-22T22:50:00Z">
          <w:pPr/>
        </w:pPrChange>
      </w:pPr>
      <w:ins w:id="3512" w:author="van thang" w:date="2016-10-21T15:09:00Z">
        <w:r w:rsidRPr="00957567">
          <w:rPr>
            <w:rFonts w:ascii="Times New Roman" w:hAnsi="Times New Roman" w:cs="Times New Roman"/>
            <w:sz w:val="28"/>
            <w:szCs w:val="28"/>
            <w:rPrChange w:id="3513" w:author="Phạm Anh Đại" w:date="2016-11-16T08:54:00Z">
              <w:rPr>
                <w:rFonts w:ascii="Times New Roman" w:hAnsi="Times New Roman" w:cs="Times New Roman"/>
                <w:sz w:val="24"/>
                <w:szCs w:val="24"/>
              </w:rPr>
            </w:rPrChange>
          </w:rPr>
          <w:t xml:space="preserve">Mất một cây bút vì nó đã được đưa ra để viết một cái gì đó, sau đó đặt xuống trong khi làm một số nhiệm vụ khác. </w:t>
        </w:r>
        <w:del w:id="3514" w:author="Phat Tran" w:date="2016-11-05T09:33:00Z">
          <w:r w:rsidRPr="00957567" w:rsidDel="00C83D8C">
            <w:rPr>
              <w:rFonts w:ascii="Times New Roman" w:hAnsi="Times New Roman" w:cs="Times New Roman"/>
              <w:sz w:val="28"/>
              <w:szCs w:val="28"/>
              <w:rPrChange w:id="3515" w:author="Phạm Anh Đại" w:date="2016-11-16T08:54:00Z">
                <w:rPr>
                  <w:rFonts w:ascii="Times New Roman" w:hAnsi="Times New Roman" w:cs="Times New Roman"/>
                  <w:sz w:val="24"/>
                  <w:szCs w:val="24"/>
                </w:rPr>
              </w:rPrChange>
            </w:rPr>
            <w:delText>Các cây</w:delText>
          </w:r>
        </w:del>
      </w:ins>
      <w:ins w:id="3516" w:author="Phat Tran" w:date="2016-11-05T09:33:00Z">
        <w:r w:rsidR="00C83D8C" w:rsidRPr="00957567">
          <w:rPr>
            <w:rFonts w:ascii="Times New Roman" w:hAnsi="Times New Roman" w:cs="Times New Roman"/>
            <w:sz w:val="28"/>
            <w:szCs w:val="28"/>
            <w:rPrChange w:id="3517" w:author="Phạm Anh Đại" w:date="2016-11-16T08:54:00Z">
              <w:rPr>
                <w:rFonts w:ascii="Times New Roman" w:hAnsi="Times New Roman" w:cs="Times New Roman"/>
                <w:sz w:val="24"/>
                <w:szCs w:val="24"/>
              </w:rPr>
            </w:rPrChange>
          </w:rPr>
          <w:t xml:space="preserve"> Cây</w:t>
        </w:r>
      </w:ins>
      <w:ins w:id="3518" w:author="van thang" w:date="2016-10-21T15:09:00Z">
        <w:r w:rsidRPr="00957567">
          <w:rPr>
            <w:rFonts w:ascii="Times New Roman" w:hAnsi="Times New Roman" w:cs="Times New Roman"/>
            <w:sz w:val="28"/>
            <w:szCs w:val="28"/>
            <w:rPrChange w:id="3519" w:author="Phạm Anh Đại" w:date="2016-11-16T08:54:00Z">
              <w:rPr>
                <w:rFonts w:ascii="Times New Roman" w:hAnsi="Times New Roman" w:cs="Times New Roman"/>
                <w:sz w:val="24"/>
                <w:szCs w:val="24"/>
              </w:rPr>
            </w:rPrChange>
          </w:rPr>
          <w:t xml:space="preserve"> bút được lãng quên trong các hoạt động đưa ra một sổ séc, lấy hàng, nói chuyện với một nhân viên bán hàng hay bạn bè, và như vậy. Hoặc ngược lại: mượn một cây bút, sử dụng nó, và sau đó đưa nó </w:t>
        </w:r>
        <w:del w:id="3520" w:author="Phat Tran" w:date="2016-11-05T09:33:00Z">
          <w:r w:rsidRPr="00957567" w:rsidDel="00C83D8C">
            <w:rPr>
              <w:rFonts w:ascii="Times New Roman" w:hAnsi="Times New Roman" w:cs="Times New Roman"/>
              <w:sz w:val="28"/>
              <w:szCs w:val="28"/>
              <w:rPrChange w:id="3521" w:author="Phạm Anh Đại" w:date="2016-11-16T08:54:00Z">
                <w:rPr>
                  <w:rFonts w:ascii="Times New Roman" w:hAnsi="Times New Roman" w:cs="Times New Roman"/>
                  <w:sz w:val="24"/>
                  <w:szCs w:val="24"/>
                </w:rPr>
              </w:rPrChange>
            </w:rPr>
            <w:lastRenderedPageBreak/>
            <w:delText>đi</w:delText>
          </w:r>
        </w:del>
      </w:ins>
      <w:ins w:id="3522" w:author="Phat Tran" w:date="2016-11-05T09:33:00Z">
        <w:r w:rsidR="00C83D8C" w:rsidRPr="00957567">
          <w:rPr>
            <w:rFonts w:ascii="Times New Roman" w:hAnsi="Times New Roman" w:cs="Times New Roman"/>
            <w:sz w:val="28"/>
            <w:szCs w:val="28"/>
            <w:rPrChange w:id="3523" w:author="Phạm Anh Đại" w:date="2016-11-16T08:54:00Z">
              <w:rPr>
                <w:rFonts w:ascii="Times New Roman" w:hAnsi="Times New Roman" w:cs="Times New Roman"/>
                <w:sz w:val="24"/>
                <w:szCs w:val="24"/>
              </w:rPr>
            </w:rPrChange>
          </w:rPr>
          <w:t xml:space="preserve"> vô</w:t>
        </w:r>
      </w:ins>
      <w:ins w:id="3524" w:author="van thang" w:date="2016-10-21T15:09:00Z">
        <w:r w:rsidRPr="00957567">
          <w:rPr>
            <w:rFonts w:ascii="Times New Roman" w:hAnsi="Times New Roman" w:cs="Times New Roman"/>
            <w:sz w:val="28"/>
            <w:szCs w:val="28"/>
            <w:rPrChange w:id="3525" w:author="Phạm Anh Đại" w:date="2016-11-16T08:54:00Z">
              <w:rPr>
                <w:rFonts w:ascii="Times New Roman" w:hAnsi="Times New Roman" w:cs="Times New Roman"/>
                <w:sz w:val="24"/>
                <w:szCs w:val="24"/>
              </w:rPr>
            </w:rPrChange>
          </w:rPr>
          <w:t xml:space="preserve"> trong túi hoặc ví của bạn, thậm chí mặc dù nó là của người khác (điều này cũng là một lỗi </w:t>
        </w:r>
      </w:ins>
      <w:ins w:id="3526" w:author="Phat Tran" w:date="2016-11-05T09:33:00Z">
        <w:r w:rsidR="00C83D8C" w:rsidRPr="00957567">
          <w:rPr>
            <w:rFonts w:ascii="Times New Roman" w:hAnsi="Times New Roman" w:cs="Times New Roman"/>
            <w:sz w:val="28"/>
            <w:szCs w:val="28"/>
            <w:rPrChange w:id="3527" w:author="Phạm Anh Đại" w:date="2016-11-16T08:54:00Z">
              <w:rPr>
                <w:rFonts w:ascii="Times New Roman" w:hAnsi="Times New Roman" w:cs="Times New Roman"/>
                <w:sz w:val="24"/>
                <w:szCs w:val="24"/>
              </w:rPr>
            </w:rPrChange>
          </w:rPr>
          <w:t xml:space="preserve">sơ suất </w:t>
        </w:r>
      </w:ins>
      <w:ins w:id="3528" w:author="van thang" w:date="2016-10-21T15:09:00Z">
        <w:del w:id="3529" w:author="Phat Tran" w:date="2016-11-05T09:33:00Z">
          <w:r w:rsidRPr="00957567" w:rsidDel="00C83D8C">
            <w:rPr>
              <w:rFonts w:ascii="Times New Roman" w:hAnsi="Times New Roman" w:cs="Times New Roman"/>
              <w:sz w:val="28"/>
              <w:szCs w:val="28"/>
              <w:rPrChange w:id="3530"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3531" w:author="Phạm Anh Đại" w:date="2016-11-16T08:54:00Z">
              <w:rPr>
                <w:rFonts w:ascii="Times New Roman" w:hAnsi="Times New Roman" w:cs="Times New Roman"/>
                <w:sz w:val="24"/>
                <w:szCs w:val="24"/>
              </w:rPr>
            </w:rPrChange>
          </w:rPr>
          <w:t>).</w:t>
        </w:r>
      </w:ins>
    </w:p>
    <w:p w14:paraId="4310EA0A" w14:textId="4D6B2BA2" w:rsidR="00FA02FA" w:rsidRPr="00957567" w:rsidRDefault="00FA02FA">
      <w:pPr>
        <w:jc w:val="both"/>
        <w:rPr>
          <w:ins w:id="3532" w:author="van thang" w:date="2016-10-21T15:09:00Z"/>
          <w:rFonts w:ascii="Times New Roman" w:hAnsi="Times New Roman" w:cs="Times New Roman"/>
          <w:sz w:val="28"/>
          <w:szCs w:val="28"/>
          <w:rPrChange w:id="3533" w:author="Phạm Anh Đại" w:date="2016-11-16T08:54:00Z">
            <w:rPr>
              <w:ins w:id="3534" w:author="van thang" w:date="2016-10-21T15:09:00Z"/>
              <w:rFonts w:ascii="Times New Roman" w:hAnsi="Times New Roman" w:cs="Times New Roman"/>
              <w:sz w:val="24"/>
              <w:szCs w:val="24"/>
            </w:rPr>
          </w:rPrChange>
        </w:rPr>
        <w:pPrChange w:id="3535" w:author="Biển Phan Y" w:date="2016-11-22T22:50:00Z">
          <w:pPr/>
        </w:pPrChange>
      </w:pPr>
      <w:ins w:id="3536" w:author="van thang" w:date="2016-10-21T15:09:00Z">
        <w:r w:rsidRPr="00957567">
          <w:rPr>
            <w:rFonts w:ascii="Times New Roman" w:hAnsi="Times New Roman" w:cs="Times New Roman"/>
            <w:sz w:val="28"/>
            <w:szCs w:val="28"/>
            <w:rPrChange w:id="3537" w:author="Phạm Anh Đại" w:date="2016-11-16T08:54:00Z">
              <w:rPr>
                <w:rFonts w:ascii="Times New Roman" w:hAnsi="Times New Roman" w:cs="Times New Roman"/>
                <w:sz w:val="24"/>
                <w:szCs w:val="24"/>
              </w:rPr>
            </w:rPrChange>
          </w:rPr>
          <w:t xml:space="preserve">Sử dụng một </w:t>
        </w:r>
      </w:ins>
      <w:ins w:id="3538" w:author="Phạm Anh Đại" w:date="2016-11-20T16:57:00Z">
        <w:r w:rsidR="00625784">
          <w:rPr>
            <w:rFonts w:ascii="Times New Roman" w:hAnsi="Times New Roman" w:cs="Times New Roman"/>
            <w:sz w:val="28"/>
            <w:szCs w:val="28"/>
          </w:rPr>
          <w:t xml:space="preserve">thẻ </w:t>
        </w:r>
      </w:ins>
      <w:ins w:id="3539" w:author="van thang" w:date="2016-10-21T15:09:00Z">
        <w:r w:rsidRPr="00957567">
          <w:rPr>
            <w:rFonts w:ascii="Times New Roman" w:hAnsi="Times New Roman" w:cs="Times New Roman"/>
            <w:sz w:val="28"/>
            <w:szCs w:val="28"/>
            <w:rPrChange w:id="3540" w:author="Phạm Anh Đại" w:date="2016-11-16T08:54:00Z">
              <w:rPr>
                <w:rFonts w:ascii="Times New Roman" w:hAnsi="Times New Roman" w:cs="Times New Roman"/>
                <w:sz w:val="24"/>
                <w:szCs w:val="24"/>
              </w:rPr>
            </w:rPrChange>
          </w:rPr>
          <w:t xml:space="preserve">ngân hàng hoặc thẻ tín dụng để rút tiền từ một </w:t>
        </w:r>
      </w:ins>
      <w:ins w:id="3541" w:author="Phat Tran" w:date="2016-11-05T09:34:00Z">
        <w:r w:rsidR="00C83D8C" w:rsidRPr="00957567">
          <w:rPr>
            <w:rFonts w:ascii="Times New Roman" w:hAnsi="Times New Roman" w:cs="Times New Roman"/>
            <w:sz w:val="28"/>
            <w:szCs w:val="28"/>
            <w:rPrChange w:id="3542" w:author="Phạm Anh Đại" w:date="2016-11-16T08:54:00Z">
              <w:rPr>
                <w:rFonts w:ascii="Times New Roman" w:hAnsi="Times New Roman" w:cs="Times New Roman"/>
                <w:sz w:val="24"/>
                <w:szCs w:val="24"/>
              </w:rPr>
            </w:rPrChange>
          </w:rPr>
          <w:t xml:space="preserve">máy rút tiền tự động </w:t>
        </w:r>
      </w:ins>
      <w:ins w:id="3543" w:author="van thang" w:date="2016-10-21T15:09:00Z">
        <w:del w:id="3544" w:author="Phat Tran" w:date="2016-11-05T09:34:00Z">
          <w:r w:rsidRPr="00957567" w:rsidDel="00C83D8C">
            <w:rPr>
              <w:rFonts w:ascii="Times New Roman" w:hAnsi="Times New Roman" w:cs="Times New Roman"/>
              <w:sz w:val="28"/>
              <w:szCs w:val="28"/>
              <w:rPrChange w:id="3545" w:author="Phạm Anh Đại" w:date="2016-11-16T08:54:00Z">
                <w:rPr>
                  <w:rFonts w:ascii="Times New Roman" w:hAnsi="Times New Roman" w:cs="Times New Roman"/>
                  <w:sz w:val="24"/>
                  <w:szCs w:val="24"/>
                </w:rPr>
              </w:rPrChange>
            </w:rPr>
            <w:delText>tự động máy rút tiền</w:delText>
          </w:r>
        </w:del>
        <w:r w:rsidRPr="00957567">
          <w:rPr>
            <w:rFonts w:ascii="Times New Roman" w:hAnsi="Times New Roman" w:cs="Times New Roman"/>
            <w:sz w:val="28"/>
            <w:szCs w:val="28"/>
            <w:rPrChange w:id="3546" w:author="Phạm Anh Đại" w:date="2016-11-16T08:54:00Z">
              <w:rPr>
                <w:rFonts w:ascii="Times New Roman" w:hAnsi="Times New Roman" w:cs="Times New Roman"/>
                <w:sz w:val="24"/>
                <w:szCs w:val="24"/>
              </w:rPr>
            </w:rPrChange>
          </w:rPr>
          <w:t xml:space="preserve">, sau đó </w:t>
        </w:r>
        <w:del w:id="3547" w:author="Phat Tran" w:date="2016-11-05T09:34:00Z">
          <w:r w:rsidRPr="00957567" w:rsidDel="00C83D8C">
            <w:rPr>
              <w:rFonts w:ascii="Times New Roman" w:hAnsi="Times New Roman" w:cs="Times New Roman"/>
              <w:sz w:val="28"/>
              <w:szCs w:val="28"/>
              <w:rPrChange w:id="3548" w:author="Phạm Anh Đại" w:date="2016-11-16T08:54:00Z">
                <w:rPr>
                  <w:rFonts w:ascii="Times New Roman" w:hAnsi="Times New Roman" w:cs="Times New Roman"/>
                  <w:sz w:val="24"/>
                  <w:szCs w:val="24"/>
                </w:rPr>
              </w:rPrChange>
            </w:rPr>
            <w:delText>đi bộ mà không cần</w:delText>
          </w:r>
        </w:del>
      </w:ins>
      <w:ins w:id="3549" w:author="Phat Tran" w:date="2016-11-05T09:34:00Z">
        <w:r w:rsidR="00C83D8C" w:rsidRPr="00957567">
          <w:rPr>
            <w:rFonts w:ascii="Times New Roman" w:hAnsi="Times New Roman" w:cs="Times New Roman"/>
            <w:sz w:val="28"/>
            <w:szCs w:val="28"/>
            <w:rPrChange w:id="3550" w:author="Phạm Anh Đại" w:date="2016-11-16T08:54:00Z">
              <w:rPr>
                <w:rFonts w:ascii="Times New Roman" w:hAnsi="Times New Roman" w:cs="Times New Roman"/>
                <w:sz w:val="24"/>
                <w:szCs w:val="24"/>
              </w:rPr>
            </w:rPrChange>
          </w:rPr>
          <w:t xml:space="preserve"> quay đi mà không có</w:t>
        </w:r>
      </w:ins>
      <w:ins w:id="3551" w:author="van thang" w:date="2016-10-21T15:09:00Z">
        <w:r w:rsidRPr="00957567">
          <w:rPr>
            <w:rFonts w:ascii="Times New Roman" w:hAnsi="Times New Roman" w:cs="Times New Roman"/>
            <w:sz w:val="28"/>
            <w:szCs w:val="28"/>
            <w:rPrChange w:id="3552" w:author="Phạm Anh Đại" w:date="2016-11-16T08:54:00Z">
              <w:rPr>
                <w:rFonts w:ascii="Times New Roman" w:hAnsi="Times New Roman" w:cs="Times New Roman"/>
                <w:sz w:val="24"/>
                <w:szCs w:val="24"/>
              </w:rPr>
            </w:rPrChange>
          </w:rPr>
          <w:t xml:space="preserve"> thẻ,</w:t>
        </w:r>
        <w:del w:id="3553" w:author="Phạm Anh Đại" w:date="2016-11-20T16:58:00Z">
          <w:r w:rsidRPr="00957567" w:rsidDel="00625784">
            <w:rPr>
              <w:rFonts w:ascii="Times New Roman" w:hAnsi="Times New Roman" w:cs="Times New Roman"/>
              <w:sz w:val="28"/>
              <w:szCs w:val="28"/>
              <w:rPrChange w:id="3554" w:author="Phạm Anh Đại" w:date="2016-11-16T08:54:00Z">
                <w:rPr>
                  <w:rFonts w:ascii="Times New Roman" w:hAnsi="Times New Roman" w:cs="Times New Roman"/>
                  <w:sz w:val="24"/>
                  <w:szCs w:val="24"/>
                </w:rPr>
              </w:rPrChange>
            </w:rPr>
            <w:delText xml:space="preserve"> là như vậy </w:delText>
          </w:r>
        </w:del>
        <w:r w:rsidRPr="00957567">
          <w:rPr>
            <w:rFonts w:ascii="Times New Roman" w:hAnsi="Times New Roman" w:cs="Times New Roman"/>
            <w:sz w:val="28"/>
            <w:szCs w:val="28"/>
            <w:rPrChange w:id="3555" w:author="Phạm Anh Đại" w:date="2016-11-16T08:54:00Z">
              <w:rPr>
                <w:rFonts w:ascii="Times New Roman" w:hAnsi="Times New Roman" w:cs="Times New Roman"/>
                <w:sz w:val="24"/>
                <w:szCs w:val="24"/>
              </w:rPr>
            </w:rPrChange>
          </w:rPr>
          <w:t>thường xuyên lỗi</w:t>
        </w:r>
      </w:ins>
      <w:ins w:id="3556" w:author="Phạm Anh Đại" w:date="2016-11-20T16:58:00Z">
        <w:r w:rsidR="00625784">
          <w:rPr>
            <w:rFonts w:ascii="Times New Roman" w:hAnsi="Times New Roman" w:cs="Times New Roman"/>
            <w:sz w:val="28"/>
            <w:szCs w:val="28"/>
          </w:rPr>
          <w:t xml:space="preserve"> đến nỗi</w:t>
        </w:r>
      </w:ins>
      <w:ins w:id="3557" w:author="van thang" w:date="2016-10-21T15:09:00Z">
        <w:r w:rsidRPr="00957567">
          <w:rPr>
            <w:rFonts w:ascii="Times New Roman" w:hAnsi="Times New Roman" w:cs="Times New Roman"/>
            <w:sz w:val="28"/>
            <w:szCs w:val="28"/>
            <w:rPrChange w:id="3558" w:author="Phạm Anh Đại" w:date="2016-11-16T08:54:00Z">
              <w:rPr>
                <w:rFonts w:ascii="Times New Roman" w:hAnsi="Times New Roman" w:cs="Times New Roman"/>
                <w:sz w:val="24"/>
                <w:szCs w:val="24"/>
              </w:rPr>
            </w:rPrChange>
          </w:rPr>
          <w:t xml:space="preserve"> mà nhiều máy bây giờ có một chức năng</w:t>
        </w:r>
      </w:ins>
      <w:ins w:id="3559" w:author="Phat Tran" w:date="2016-11-05T09:35:00Z">
        <w:r w:rsidR="00C83D8C" w:rsidRPr="00957567">
          <w:rPr>
            <w:rFonts w:ascii="Times New Roman" w:hAnsi="Times New Roman" w:cs="Times New Roman"/>
            <w:sz w:val="28"/>
            <w:szCs w:val="28"/>
            <w:rPrChange w:id="3560" w:author="Phạm Anh Đại" w:date="2016-11-16T08:54:00Z">
              <w:rPr>
                <w:rFonts w:ascii="Times New Roman" w:hAnsi="Times New Roman" w:cs="Times New Roman"/>
                <w:sz w:val="24"/>
                <w:szCs w:val="24"/>
              </w:rPr>
            </w:rPrChange>
          </w:rPr>
          <w:t xml:space="preserve"> bắt</w:t>
        </w:r>
      </w:ins>
      <w:ins w:id="3561" w:author="van thang" w:date="2016-10-21T15:09:00Z">
        <w:r w:rsidRPr="00957567">
          <w:rPr>
            <w:rFonts w:ascii="Times New Roman" w:hAnsi="Times New Roman" w:cs="Times New Roman"/>
            <w:sz w:val="28"/>
            <w:szCs w:val="28"/>
            <w:rPrChange w:id="3562" w:author="Phạm Anh Đại" w:date="2016-11-16T08:54:00Z">
              <w:rPr>
                <w:rFonts w:ascii="Times New Roman" w:hAnsi="Times New Roman" w:cs="Times New Roman"/>
                <w:sz w:val="24"/>
                <w:szCs w:val="24"/>
              </w:rPr>
            </w:rPrChange>
          </w:rPr>
          <w:t xml:space="preserve"> buộc: thẻ phải được </w:t>
        </w:r>
      </w:ins>
      <w:ins w:id="3563" w:author="Phat Tran" w:date="2016-11-05T09:35:00Z">
        <w:r w:rsidR="00C83D8C" w:rsidRPr="00957567">
          <w:rPr>
            <w:rFonts w:ascii="Times New Roman" w:hAnsi="Times New Roman" w:cs="Times New Roman"/>
            <w:sz w:val="28"/>
            <w:szCs w:val="28"/>
            <w:rPrChange w:id="3564" w:author="Phạm Anh Đại" w:date="2016-11-16T08:54:00Z">
              <w:rPr>
                <w:rFonts w:ascii="Times New Roman" w:hAnsi="Times New Roman" w:cs="Times New Roman"/>
                <w:sz w:val="24"/>
                <w:szCs w:val="24"/>
              </w:rPr>
            </w:rPrChange>
          </w:rPr>
          <w:t xml:space="preserve">lấy ra </w:t>
        </w:r>
      </w:ins>
      <w:ins w:id="3565" w:author="van thang" w:date="2016-10-21T15:09:00Z">
        <w:del w:id="3566" w:author="Phat Tran" w:date="2016-11-05T09:35:00Z">
          <w:r w:rsidRPr="00957567" w:rsidDel="00C83D8C">
            <w:rPr>
              <w:rFonts w:ascii="Times New Roman" w:hAnsi="Times New Roman" w:cs="Times New Roman"/>
              <w:sz w:val="28"/>
              <w:szCs w:val="28"/>
              <w:rPrChange w:id="3567" w:author="Phạm Anh Đại" w:date="2016-11-16T08:54:00Z">
                <w:rPr>
                  <w:rFonts w:ascii="Times New Roman" w:hAnsi="Times New Roman" w:cs="Times New Roman"/>
                  <w:sz w:val="24"/>
                  <w:szCs w:val="24"/>
                </w:rPr>
              </w:rPrChange>
            </w:rPr>
            <w:delText>loại bỏ</w:delText>
          </w:r>
        </w:del>
        <w:r w:rsidRPr="00957567">
          <w:rPr>
            <w:rFonts w:ascii="Times New Roman" w:hAnsi="Times New Roman" w:cs="Times New Roman"/>
            <w:sz w:val="28"/>
            <w:szCs w:val="28"/>
            <w:rPrChange w:id="3568" w:author="Phạm Anh Đại" w:date="2016-11-16T08:54:00Z">
              <w:rPr>
                <w:rFonts w:ascii="Times New Roman" w:hAnsi="Times New Roman" w:cs="Times New Roman"/>
                <w:sz w:val="24"/>
                <w:szCs w:val="24"/>
              </w:rPr>
            </w:rPrChange>
          </w:rPr>
          <w:t xml:space="preserve"> trước khi </w:t>
        </w:r>
        <w:del w:id="3569" w:author="Phat Tran" w:date="2016-11-05T09:35:00Z">
          <w:r w:rsidRPr="00957567" w:rsidDel="00C83D8C">
            <w:rPr>
              <w:rFonts w:ascii="Times New Roman" w:hAnsi="Times New Roman" w:cs="Times New Roman"/>
              <w:sz w:val="28"/>
              <w:szCs w:val="28"/>
              <w:rPrChange w:id="3570" w:author="Phạm Anh Đại" w:date="2016-11-16T08:54:00Z">
                <w:rPr>
                  <w:rFonts w:ascii="Times New Roman" w:hAnsi="Times New Roman" w:cs="Times New Roman"/>
                  <w:sz w:val="24"/>
                  <w:szCs w:val="24"/>
                </w:rPr>
              </w:rPrChange>
            </w:rPr>
            <w:delText>số</w:delText>
          </w:r>
        </w:del>
        <w:r w:rsidRPr="00957567">
          <w:rPr>
            <w:rFonts w:ascii="Times New Roman" w:hAnsi="Times New Roman" w:cs="Times New Roman"/>
            <w:sz w:val="28"/>
            <w:szCs w:val="28"/>
            <w:rPrChange w:id="3571" w:author="Phạm Anh Đại" w:date="2016-11-16T08:54:00Z">
              <w:rPr>
                <w:rFonts w:ascii="Times New Roman" w:hAnsi="Times New Roman" w:cs="Times New Roman"/>
                <w:sz w:val="24"/>
                <w:szCs w:val="24"/>
              </w:rPr>
            </w:rPrChange>
          </w:rPr>
          <w:t xml:space="preserve"> tiền </w:t>
        </w:r>
        <w:del w:id="3572" w:author="Phat Tran" w:date="2016-11-05T09:35:00Z">
          <w:r w:rsidRPr="00957567" w:rsidDel="00C83D8C">
            <w:rPr>
              <w:rFonts w:ascii="Times New Roman" w:hAnsi="Times New Roman" w:cs="Times New Roman"/>
              <w:sz w:val="28"/>
              <w:szCs w:val="28"/>
              <w:rPrChange w:id="3573" w:author="Phạm Anh Đại" w:date="2016-11-16T08:54:00Z">
                <w:rPr>
                  <w:rFonts w:ascii="Times New Roman" w:hAnsi="Times New Roman" w:cs="Times New Roman"/>
                  <w:sz w:val="24"/>
                  <w:szCs w:val="24"/>
                </w:rPr>
              </w:rPrChange>
            </w:rPr>
            <w:delText>này sẽ</w:delText>
          </w:r>
        </w:del>
        <w:r w:rsidRPr="00957567">
          <w:rPr>
            <w:rFonts w:ascii="Times New Roman" w:hAnsi="Times New Roman" w:cs="Times New Roman"/>
            <w:sz w:val="28"/>
            <w:szCs w:val="28"/>
            <w:rPrChange w:id="3574" w:author="Phạm Anh Đại" w:date="2016-11-16T08:54:00Z">
              <w:rPr>
                <w:rFonts w:ascii="Times New Roman" w:hAnsi="Times New Roman" w:cs="Times New Roman"/>
                <w:sz w:val="24"/>
                <w:szCs w:val="24"/>
              </w:rPr>
            </w:rPrChange>
          </w:rPr>
          <w:t xml:space="preserve"> được chuyển giao. Tất nhiên, </w:t>
        </w:r>
        <w:del w:id="3575" w:author="Biển Phan Y" w:date="2016-11-23T22:22:00Z">
          <w:r w:rsidRPr="00957567" w:rsidDel="000D49AC">
            <w:rPr>
              <w:rFonts w:ascii="Times New Roman" w:hAnsi="Times New Roman" w:cs="Times New Roman"/>
              <w:sz w:val="28"/>
              <w:szCs w:val="28"/>
              <w:rPrChange w:id="3576" w:author="Phạm Anh Đại" w:date="2016-11-16T08:54:00Z">
                <w:rPr>
                  <w:rFonts w:ascii="Times New Roman" w:hAnsi="Times New Roman" w:cs="Times New Roman"/>
                  <w:sz w:val="24"/>
                  <w:szCs w:val="24"/>
                </w:rPr>
              </w:rPrChange>
            </w:rPr>
            <w:delText xml:space="preserve">đó là </w:delText>
          </w:r>
        </w:del>
        <w:r w:rsidRPr="00957567">
          <w:rPr>
            <w:rFonts w:ascii="Times New Roman" w:hAnsi="Times New Roman" w:cs="Times New Roman"/>
            <w:sz w:val="28"/>
            <w:szCs w:val="28"/>
            <w:rPrChange w:id="3577" w:author="Phạm Anh Đại" w:date="2016-11-16T08:54:00Z">
              <w:rPr>
                <w:rFonts w:ascii="Times New Roman" w:hAnsi="Times New Roman" w:cs="Times New Roman"/>
                <w:sz w:val="24"/>
                <w:szCs w:val="24"/>
              </w:rPr>
            </w:rPrChange>
          </w:rPr>
          <w:t xml:space="preserve">sau đó </w:t>
        </w:r>
      </w:ins>
      <w:ins w:id="3578" w:author="Biển Phan Y" w:date="2016-11-23T22:22:00Z">
        <w:r w:rsidR="000D49AC">
          <w:rPr>
            <w:rFonts w:ascii="Times New Roman" w:hAnsi="Times New Roman" w:cs="Times New Roman"/>
            <w:sz w:val="28"/>
            <w:szCs w:val="28"/>
          </w:rPr>
          <w:t xml:space="preserve">họ </w:t>
        </w:r>
      </w:ins>
      <w:ins w:id="3579" w:author="van thang" w:date="2016-10-21T15:09:00Z">
        <w:r w:rsidRPr="00957567">
          <w:rPr>
            <w:rFonts w:ascii="Times New Roman" w:hAnsi="Times New Roman" w:cs="Times New Roman"/>
            <w:sz w:val="28"/>
            <w:szCs w:val="28"/>
            <w:rPrChange w:id="3580" w:author="Phạm Anh Đại" w:date="2016-11-16T08:54:00Z">
              <w:rPr>
                <w:rFonts w:ascii="Times New Roman" w:hAnsi="Times New Roman" w:cs="Times New Roman"/>
                <w:sz w:val="24"/>
                <w:szCs w:val="24"/>
              </w:rPr>
            </w:rPrChange>
          </w:rPr>
          <w:t>có thể đi</w:t>
        </w:r>
        <w:del w:id="3581" w:author="Biển Phan Y" w:date="2016-11-23T22:22:00Z">
          <w:r w:rsidRPr="00957567" w:rsidDel="000D49AC">
            <w:rPr>
              <w:rFonts w:ascii="Times New Roman" w:hAnsi="Times New Roman" w:cs="Times New Roman"/>
              <w:sz w:val="28"/>
              <w:szCs w:val="28"/>
              <w:rPrChange w:id="3582" w:author="Phạm Anh Đại" w:date="2016-11-16T08:54:00Z">
                <w:rPr>
                  <w:rFonts w:ascii="Times New Roman" w:hAnsi="Times New Roman" w:cs="Times New Roman"/>
                  <w:sz w:val="24"/>
                  <w:szCs w:val="24"/>
                </w:rPr>
              </w:rPrChange>
            </w:rPr>
            <w:delText xml:space="preserve"> bộ</w:delText>
          </w:r>
        </w:del>
        <w:r w:rsidRPr="00957567">
          <w:rPr>
            <w:rFonts w:ascii="Times New Roman" w:hAnsi="Times New Roman" w:cs="Times New Roman"/>
            <w:sz w:val="28"/>
            <w:szCs w:val="28"/>
            <w:rPrChange w:id="3583" w:author="Phạm Anh Đại" w:date="2016-11-16T08:54:00Z">
              <w:rPr>
                <w:rFonts w:ascii="Times New Roman" w:hAnsi="Times New Roman" w:cs="Times New Roman"/>
                <w:sz w:val="24"/>
                <w:szCs w:val="24"/>
              </w:rPr>
            </w:rPrChange>
          </w:rPr>
          <w:t xml:space="preserve"> mà không cần tiền, nhưng điều này ít có khả năng hơn quên thẻ bởi vì tiền bạc là mục đích của việc sử dụng máy</w:t>
        </w:r>
      </w:ins>
      <w:ins w:id="3584" w:author="Biển Phan Y" w:date="2016-11-23T22:23:00Z">
        <w:r w:rsidR="000D49AC">
          <w:rPr>
            <w:rFonts w:ascii="Times New Roman" w:hAnsi="Times New Roman" w:cs="Times New Roman"/>
            <w:sz w:val="28"/>
            <w:szCs w:val="28"/>
          </w:rPr>
          <w:t xml:space="preserve"> rút tiền.</w:t>
        </w:r>
      </w:ins>
      <w:ins w:id="3585" w:author="van thang" w:date="2016-10-21T15:09:00Z">
        <w:del w:id="3586" w:author="Biển Phan Y" w:date="2016-11-23T22:23:00Z">
          <w:r w:rsidRPr="00957567" w:rsidDel="000D49AC">
            <w:rPr>
              <w:rFonts w:ascii="Times New Roman" w:hAnsi="Times New Roman" w:cs="Times New Roman"/>
              <w:sz w:val="28"/>
              <w:szCs w:val="28"/>
              <w:rPrChange w:id="3587" w:author="Phạm Anh Đại" w:date="2016-11-16T08:54:00Z">
                <w:rPr>
                  <w:rFonts w:ascii="Times New Roman" w:hAnsi="Times New Roman" w:cs="Times New Roman"/>
                  <w:sz w:val="24"/>
                  <w:szCs w:val="24"/>
                </w:rPr>
              </w:rPrChange>
            </w:rPr>
            <w:delText xml:space="preserve"> </w:delText>
          </w:r>
        </w:del>
        <w:del w:id="3588" w:author="Phat Tran" w:date="2016-11-05T10:12:00Z">
          <w:r w:rsidRPr="00957567" w:rsidDel="003106ED">
            <w:rPr>
              <w:rFonts w:ascii="Times New Roman" w:hAnsi="Times New Roman" w:cs="Times New Roman"/>
              <w:sz w:val="28"/>
              <w:szCs w:val="28"/>
              <w:rPrChange w:id="3589" w:author="Phạm Anh Đại" w:date="2016-11-16T08:54:00Z">
                <w:rPr>
                  <w:rFonts w:ascii="Times New Roman" w:hAnsi="Times New Roman" w:cs="Times New Roman"/>
                  <w:sz w:val="24"/>
                  <w:szCs w:val="24"/>
                </w:rPr>
              </w:rPrChange>
            </w:rPr>
            <w:delText>tính</w:delText>
          </w:r>
        </w:del>
      </w:ins>
    </w:p>
    <w:p w14:paraId="7AEF60F0" w14:textId="0E92EB96" w:rsidR="00FA02FA" w:rsidRPr="00957567" w:rsidRDefault="00FA02FA">
      <w:pPr>
        <w:jc w:val="both"/>
        <w:rPr>
          <w:ins w:id="3590" w:author="van thang" w:date="2016-10-21T15:09:00Z"/>
          <w:rFonts w:ascii="Times New Roman" w:hAnsi="Times New Roman" w:cs="Times New Roman"/>
          <w:sz w:val="28"/>
          <w:szCs w:val="28"/>
          <w:rPrChange w:id="3591" w:author="Phạm Anh Đại" w:date="2016-11-16T08:54:00Z">
            <w:rPr>
              <w:ins w:id="3592" w:author="van thang" w:date="2016-10-21T15:09:00Z"/>
              <w:rFonts w:ascii="Times New Roman" w:hAnsi="Times New Roman" w:cs="Times New Roman"/>
              <w:sz w:val="24"/>
              <w:szCs w:val="24"/>
            </w:rPr>
          </w:rPrChange>
        </w:rPr>
        <w:pPrChange w:id="3593" w:author="Biển Phan Y" w:date="2016-11-22T22:50:00Z">
          <w:pPr/>
        </w:pPrChange>
      </w:pPr>
      <w:ins w:id="3594" w:author="van thang" w:date="2016-10-21T15:09:00Z">
        <w:r w:rsidRPr="00957567">
          <w:rPr>
            <w:rFonts w:ascii="Times New Roman" w:hAnsi="Times New Roman" w:cs="Times New Roman"/>
            <w:sz w:val="28"/>
            <w:szCs w:val="28"/>
            <w:rPrChange w:id="3595" w:author="Phạm Anh Đại" w:date="2016-11-16T08:54:00Z">
              <w:rPr>
                <w:rFonts w:ascii="Times New Roman" w:hAnsi="Times New Roman" w:cs="Times New Roman"/>
                <w:sz w:val="24"/>
                <w:szCs w:val="24"/>
              </w:rPr>
            </w:rPrChange>
          </w:rPr>
          <w:t xml:space="preserve">Mất hiệu lực bộ nhớ thường là nguyên nhân của lỗi. </w:t>
        </w:r>
      </w:ins>
      <w:ins w:id="3596" w:author="Phat Tran" w:date="2016-11-05T10:13:00Z">
        <w:r w:rsidR="003106ED" w:rsidRPr="00957567">
          <w:rPr>
            <w:rFonts w:ascii="Times New Roman" w:hAnsi="Times New Roman" w:cs="Times New Roman"/>
            <w:sz w:val="28"/>
            <w:szCs w:val="28"/>
            <w:rPrChange w:id="3597" w:author="Phạm Anh Đại" w:date="2016-11-16T08:54:00Z">
              <w:rPr>
                <w:rFonts w:ascii="Times New Roman" w:hAnsi="Times New Roman" w:cs="Times New Roman"/>
                <w:sz w:val="24"/>
                <w:szCs w:val="24"/>
              </w:rPr>
            </w:rPrChange>
          </w:rPr>
          <w:t xml:space="preserve">Chúng </w:t>
        </w:r>
      </w:ins>
      <w:ins w:id="3598" w:author="van thang" w:date="2016-10-21T15:09:00Z">
        <w:del w:id="3599" w:author="Phat Tran" w:date="2016-11-05T10:13:00Z">
          <w:r w:rsidRPr="00957567" w:rsidDel="003106ED">
            <w:rPr>
              <w:rFonts w:ascii="Times New Roman" w:hAnsi="Times New Roman" w:cs="Times New Roman"/>
              <w:sz w:val="28"/>
              <w:szCs w:val="28"/>
              <w:rPrChange w:id="3600"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3601" w:author="Phạm Anh Đại" w:date="2016-11-16T08:54:00Z">
              <w:rPr>
                <w:rFonts w:ascii="Times New Roman" w:hAnsi="Times New Roman" w:cs="Times New Roman"/>
                <w:sz w:val="24"/>
                <w:szCs w:val="24"/>
              </w:rPr>
            </w:rPrChange>
          </w:rPr>
          <w:t xml:space="preserve"> có thể dẫn đến một số loại lỗi: không phải làm tất cả các bước của một </w:t>
        </w:r>
      </w:ins>
      <w:ins w:id="3602" w:author="Phat Tran" w:date="2016-11-05T10:13:00Z">
        <w:r w:rsidR="003106ED" w:rsidRPr="00957567">
          <w:rPr>
            <w:rFonts w:ascii="Times New Roman" w:hAnsi="Times New Roman" w:cs="Times New Roman"/>
            <w:sz w:val="28"/>
            <w:szCs w:val="28"/>
            <w:rPrChange w:id="3603" w:author="Phạm Anh Đại" w:date="2016-11-16T08:54:00Z">
              <w:rPr>
                <w:rFonts w:ascii="Times New Roman" w:hAnsi="Times New Roman" w:cs="Times New Roman"/>
                <w:sz w:val="24"/>
                <w:szCs w:val="24"/>
              </w:rPr>
            </w:rPrChange>
          </w:rPr>
          <w:t xml:space="preserve">quy trình </w:t>
        </w:r>
      </w:ins>
      <w:ins w:id="3604" w:author="van thang" w:date="2016-10-21T15:09:00Z">
        <w:del w:id="3605" w:author="Phat Tran" w:date="2016-11-05T10:13:00Z">
          <w:r w:rsidRPr="00957567" w:rsidDel="003106ED">
            <w:rPr>
              <w:rFonts w:ascii="Times New Roman" w:hAnsi="Times New Roman" w:cs="Times New Roman"/>
              <w:sz w:val="28"/>
              <w:szCs w:val="28"/>
              <w:rPrChange w:id="3606"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3607" w:author="Phạm Anh Đại" w:date="2016-11-16T08:54:00Z">
              <w:rPr>
                <w:rFonts w:ascii="Times New Roman" w:hAnsi="Times New Roman" w:cs="Times New Roman"/>
                <w:sz w:val="24"/>
                <w:szCs w:val="24"/>
              </w:rPr>
            </w:rPrChange>
          </w:rPr>
          <w:t>; lặp đi lặp lại các bước; quên đi kết quả của một hành động; hoặc quên mục tiêu, kế hoạch, do đó gây ra các hành động phải được dừng lại</w:t>
        </w:r>
      </w:ins>
    </w:p>
    <w:p w14:paraId="4C66D930" w14:textId="1FBD69C3" w:rsidR="00FA02FA" w:rsidRPr="00957567" w:rsidRDefault="00FA02FA">
      <w:pPr>
        <w:jc w:val="both"/>
        <w:rPr>
          <w:ins w:id="3608" w:author="van thang" w:date="2016-10-21T15:09:00Z"/>
          <w:rFonts w:ascii="Times New Roman" w:hAnsi="Times New Roman" w:cs="Times New Roman"/>
          <w:sz w:val="28"/>
          <w:szCs w:val="28"/>
          <w:rPrChange w:id="3609" w:author="Phạm Anh Đại" w:date="2016-11-16T08:54:00Z">
            <w:rPr>
              <w:ins w:id="3610" w:author="van thang" w:date="2016-10-21T15:09:00Z"/>
              <w:rFonts w:ascii="Times New Roman" w:hAnsi="Times New Roman" w:cs="Times New Roman"/>
              <w:sz w:val="24"/>
              <w:szCs w:val="24"/>
            </w:rPr>
          </w:rPrChange>
        </w:rPr>
        <w:pPrChange w:id="3611" w:author="Biển Phan Y" w:date="2016-11-22T22:50:00Z">
          <w:pPr/>
        </w:pPrChange>
      </w:pPr>
      <w:ins w:id="3612" w:author="van thang" w:date="2016-10-21T15:09:00Z">
        <w:r w:rsidRPr="00957567">
          <w:rPr>
            <w:rFonts w:ascii="Times New Roman" w:hAnsi="Times New Roman" w:cs="Times New Roman"/>
            <w:sz w:val="28"/>
            <w:szCs w:val="28"/>
            <w:rPrChange w:id="3613" w:author="Phạm Anh Đại" w:date="2016-11-16T08:54:00Z">
              <w:rPr>
                <w:rFonts w:ascii="Times New Roman" w:hAnsi="Times New Roman" w:cs="Times New Roman"/>
                <w:sz w:val="24"/>
                <w:szCs w:val="24"/>
              </w:rPr>
            </w:rPrChange>
          </w:rPr>
          <w:t xml:space="preserve">Các nguyên nhân trực tiếp của hầu hết các </w:t>
        </w:r>
        <w:del w:id="3614" w:author="Phạm Anh Đại" w:date="2016-11-20T16:59:00Z">
          <w:r w:rsidRPr="00957567" w:rsidDel="00625784">
            <w:rPr>
              <w:rFonts w:ascii="Times New Roman" w:hAnsi="Times New Roman" w:cs="Times New Roman"/>
              <w:sz w:val="28"/>
              <w:szCs w:val="28"/>
              <w:rPrChange w:id="3615" w:author="Phạm Anh Đại" w:date="2016-11-16T08:54:00Z">
                <w:rPr>
                  <w:rFonts w:ascii="Times New Roman" w:hAnsi="Times New Roman" w:cs="Times New Roman"/>
                  <w:sz w:val="24"/>
                  <w:szCs w:val="24"/>
                </w:rPr>
              </w:rPrChange>
            </w:rPr>
            <w:delText>thất bại nhớ trôi đi</w:delText>
          </w:r>
        </w:del>
      </w:ins>
      <w:ins w:id="3616" w:author="Phạm Anh Đại" w:date="2016-11-20T16:59:00Z">
        <w:r w:rsidR="00625784">
          <w:rPr>
            <w:rFonts w:ascii="Times New Roman" w:hAnsi="Times New Roman" w:cs="Times New Roman"/>
            <w:sz w:val="28"/>
            <w:szCs w:val="28"/>
          </w:rPr>
          <w:t>thất bại trong ghi nhớ</w:t>
        </w:r>
      </w:ins>
      <w:ins w:id="3617" w:author="van thang" w:date="2016-10-21T15:09:00Z">
        <w:r w:rsidRPr="00957567">
          <w:rPr>
            <w:rFonts w:ascii="Times New Roman" w:hAnsi="Times New Roman" w:cs="Times New Roman"/>
            <w:sz w:val="28"/>
            <w:szCs w:val="28"/>
            <w:rPrChange w:id="3618" w:author="Phạm Anh Đại" w:date="2016-11-16T08:54:00Z">
              <w:rPr>
                <w:rFonts w:ascii="Times New Roman" w:hAnsi="Times New Roman" w:cs="Times New Roman"/>
                <w:sz w:val="24"/>
                <w:szCs w:val="24"/>
              </w:rPr>
            </w:rPrChange>
          </w:rPr>
          <w:t xml:space="preserve"> là sự gián đoạn, sự kiện can thiệp giữa thời gian một hành động được quyết định thuận và thời gian nó được hoàn thành.</w:t>
        </w:r>
        <w:del w:id="3619" w:author="Biển Phan Y" w:date="2016-11-23T22:25:00Z">
          <w:r w:rsidRPr="00957567" w:rsidDel="00EF53BB">
            <w:rPr>
              <w:rFonts w:ascii="Times New Roman" w:hAnsi="Times New Roman" w:cs="Times New Roman"/>
              <w:sz w:val="28"/>
              <w:szCs w:val="28"/>
              <w:rPrChange w:id="3620" w:author="Phạm Anh Đại" w:date="2016-11-16T08:54:00Z">
                <w:rPr>
                  <w:rFonts w:ascii="Times New Roman" w:hAnsi="Times New Roman" w:cs="Times New Roman"/>
                  <w:sz w:val="24"/>
                  <w:szCs w:val="24"/>
                </w:rPr>
              </w:rPrChange>
            </w:rPr>
            <w:delText xml:space="preserve"> Khá thường xuyên</w:delText>
          </w:r>
        </w:del>
      </w:ins>
      <w:ins w:id="3621" w:author="Biển Phan Y" w:date="2016-11-23T22:25:00Z">
        <w:r w:rsidR="00EF53BB">
          <w:rPr>
            <w:rFonts w:ascii="Times New Roman" w:hAnsi="Times New Roman" w:cs="Times New Roman"/>
            <w:sz w:val="28"/>
            <w:szCs w:val="28"/>
          </w:rPr>
          <w:t xml:space="preserve"> Sự</w:t>
        </w:r>
      </w:ins>
      <w:ins w:id="3622" w:author="van thang" w:date="2016-10-21T15:09:00Z">
        <w:r w:rsidRPr="00957567">
          <w:rPr>
            <w:rFonts w:ascii="Times New Roman" w:hAnsi="Times New Roman" w:cs="Times New Roman"/>
            <w:sz w:val="28"/>
            <w:szCs w:val="28"/>
            <w:rPrChange w:id="3623" w:author="Phạm Anh Đại" w:date="2016-11-16T08:54:00Z">
              <w:rPr>
                <w:rFonts w:ascii="Times New Roman" w:hAnsi="Times New Roman" w:cs="Times New Roman"/>
                <w:sz w:val="24"/>
                <w:szCs w:val="24"/>
              </w:rPr>
            </w:rPrChange>
          </w:rPr>
          <w:t xml:space="preserve"> can thiệp</w:t>
        </w:r>
      </w:ins>
      <w:ins w:id="3624" w:author="Biển Phan Y" w:date="2016-11-23T22:25:00Z">
        <w:r w:rsidR="00EF53BB">
          <w:rPr>
            <w:rFonts w:ascii="Times New Roman" w:hAnsi="Times New Roman" w:cs="Times New Roman"/>
            <w:sz w:val="28"/>
            <w:szCs w:val="28"/>
          </w:rPr>
          <w:t xml:space="preserve"> thường xuyên</w:t>
        </w:r>
      </w:ins>
      <w:ins w:id="3625" w:author="van thang" w:date="2016-10-21T15:09:00Z">
        <w:r w:rsidRPr="00957567">
          <w:rPr>
            <w:rFonts w:ascii="Times New Roman" w:hAnsi="Times New Roman" w:cs="Times New Roman"/>
            <w:sz w:val="28"/>
            <w:szCs w:val="28"/>
            <w:rPrChange w:id="3626" w:author="Phạm Anh Đại" w:date="2016-11-16T08:54:00Z">
              <w:rPr>
                <w:rFonts w:ascii="Times New Roman" w:hAnsi="Times New Roman" w:cs="Times New Roman"/>
                <w:sz w:val="24"/>
                <w:szCs w:val="24"/>
              </w:rPr>
            </w:rPrChange>
          </w:rPr>
          <w:t xml:space="preserve"> xuất phát từ các máy chúng tôi đang sử dụng: nhiều bước cần thiết giữa bắt đầu và kết thúc của các hoạt động có thể quá tải công suất ngắn hạn hoặc bộ nhớ làm việc.</w:t>
        </w:r>
      </w:ins>
    </w:p>
    <w:p w14:paraId="20A6E5F9" w14:textId="54D29245" w:rsidR="00FA02FA" w:rsidRPr="00957567" w:rsidRDefault="00FA02FA">
      <w:pPr>
        <w:jc w:val="both"/>
        <w:rPr>
          <w:ins w:id="3627" w:author="van thang" w:date="2016-10-21T15:09:00Z"/>
          <w:rFonts w:ascii="Times New Roman" w:hAnsi="Times New Roman" w:cs="Times New Roman"/>
          <w:sz w:val="28"/>
          <w:szCs w:val="28"/>
          <w:rPrChange w:id="3628" w:author="Phạm Anh Đại" w:date="2016-11-16T08:54:00Z">
            <w:rPr>
              <w:ins w:id="3629" w:author="van thang" w:date="2016-10-21T15:09:00Z"/>
              <w:rFonts w:ascii="Times New Roman" w:hAnsi="Times New Roman" w:cs="Times New Roman"/>
              <w:sz w:val="24"/>
              <w:szCs w:val="24"/>
            </w:rPr>
          </w:rPrChange>
        </w:rPr>
        <w:pPrChange w:id="3630" w:author="Biển Phan Y" w:date="2016-11-22T22:50:00Z">
          <w:pPr/>
        </w:pPrChange>
      </w:pPr>
      <w:ins w:id="3631" w:author="van thang" w:date="2016-10-21T15:09:00Z">
        <w:r w:rsidRPr="00957567">
          <w:rPr>
            <w:rFonts w:ascii="Times New Roman" w:hAnsi="Times New Roman" w:cs="Times New Roman"/>
            <w:sz w:val="28"/>
            <w:szCs w:val="28"/>
            <w:rPrChange w:id="3632" w:author="Phạm Anh Đại" w:date="2016-11-16T08:54:00Z">
              <w:rPr>
                <w:rFonts w:ascii="Times New Roman" w:hAnsi="Times New Roman" w:cs="Times New Roman"/>
                <w:sz w:val="24"/>
                <w:szCs w:val="24"/>
              </w:rPr>
            </w:rPrChange>
          </w:rPr>
          <w:t xml:space="preserve">Có một số cách để chống lại các lỗi </w:t>
        </w:r>
        <w:del w:id="3633" w:author="Phạm Anh Đại" w:date="2016-11-20T17:00:00Z">
          <w:r w:rsidRPr="00957567" w:rsidDel="00625784">
            <w:rPr>
              <w:rFonts w:ascii="Times New Roman" w:hAnsi="Times New Roman" w:cs="Times New Roman"/>
              <w:sz w:val="28"/>
              <w:szCs w:val="28"/>
              <w:rPrChange w:id="3634" w:author="Phạm Anh Đại" w:date="2016-11-16T08:54:00Z">
                <w:rPr>
                  <w:rFonts w:ascii="Times New Roman" w:hAnsi="Times New Roman" w:cs="Times New Roman"/>
                  <w:sz w:val="24"/>
                  <w:szCs w:val="24"/>
                </w:rPr>
              </w:rPrChange>
            </w:rPr>
            <w:delText>bộ nhớ trôi đi</w:delText>
          </w:r>
        </w:del>
      </w:ins>
      <w:ins w:id="3635" w:author="Phạm Anh Đại" w:date="2016-11-20T17:00:00Z">
        <w:r w:rsidR="00625784">
          <w:rPr>
            <w:rFonts w:ascii="Times New Roman" w:hAnsi="Times New Roman" w:cs="Times New Roman"/>
            <w:sz w:val="28"/>
            <w:szCs w:val="28"/>
          </w:rPr>
          <w:t>quên</w:t>
        </w:r>
      </w:ins>
      <w:ins w:id="3636" w:author="van thang" w:date="2016-10-21T15:09:00Z">
        <w:r w:rsidRPr="00957567">
          <w:rPr>
            <w:rFonts w:ascii="Times New Roman" w:hAnsi="Times New Roman" w:cs="Times New Roman"/>
            <w:sz w:val="28"/>
            <w:szCs w:val="28"/>
            <w:rPrChange w:id="3637" w:author="Phạm Anh Đại" w:date="2016-11-16T08:54:00Z">
              <w:rPr>
                <w:rFonts w:ascii="Times New Roman" w:hAnsi="Times New Roman" w:cs="Times New Roman"/>
                <w:sz w:val="24"/>
                <w:szCs w:val="24"/>
              </w:rPr>
            </w:rPrChange>
          </w:rPr>
          <w:t xml:space="preserve">. Một là để giảm thiểu số lượng các bước; </w:t>
        </w:r>
      </w:ins>
      <w:ins w:id="3638" w:author="Phạm Anh Đại" w:date="2016-11-20T17:00:00Z">
        <w:r w:rsidR="00625784">
          <w:rPr>
            <w:rFonts w:ascii="Times New Roman" w:hAnsi="Times New Roman" w:cs="Times New Roman"/>
            <w:sz w:val="28"/>
            <w:szCs w:val="28"/>
          </w:rPr>
          <w:t xml:space="preserve">cách </w:t>
        </w:r>
      </w:ins>
      <w:ins w:id="3639" w:author="van thang" w:date="2016-10-21T15:09:00Z">
        <w:r w:rsidRPr="00957567">
          <w:rPr>
            <w:rFonts w:ascii="Times New Roman" w:hAnsi="Times New Roman" w:cs="Times New Roman"/>
            <w:sz w:val="28"/>
            <w:szCs w:val="28"/>
            <w:rPrChange w:id="3640" w:author="Phạm Anh Đại" w:date="2016-11-16T08:54:00Z">
              <w:rPr>
                <w:rFonts w:ascii="Times New Roman" w:hAnsi="Times New Roman" w:cs="Times New Roman"/>
                <w:sz w:val="24"/>
                <w:szCs w:val="24"/>
              </w:rPr>
            </w:rPrChange>
          </w:rPr>
          <w:t xml:space="preserve">khác, để nhắc nhở </w:t>
        </w:r>
      </w:ins>
      <w:ins w:id="3641" w:author="Phat Tran" w:date="2016-11-05T10:15:00Z">
        <w:r w:rsidR="003106ED" w:rsidRPr="00957567">
          <w:rPr>
            <w:rFonts w:ascii="Times New Roman" w:hAnsi="Times New Roman" w:cs="Times New Roman"/>
            <w:sz w:val="28"/>
            <w:szCs w:val="28"/>
            <w:rPrChange w:id="3642" w:author="Phạm Anh Đại" w:date="2016-11-16T08:54:00Z">
              <w:rPr>
                <w:rFonts w:ascii="Times New Roman" w:hAnsi="Times New Roman" w:cs="Times New Roman"/>
                <w:sz w:val="24"/>
                <w:szCs w:val="24"/>
              </w:rPr>
            </w:rPrChange>
          </w:rPr>
          <w:t xml:space="preserve">mạnh mẽ </w:t>
        </w:r>
      </w:ins>
      <w:ins w:id="3643" w:author="van thang" w:date="2016-10-21T15:09:00Z">
        <w:del w:id="3644" w:author="Phat Tran" w:date="2016-11-05T10:15:00Z">
          <w:r w:rsidRPr="00957567" w:rsidDel="003106ED">
            <w:rPr>
              <w:rFonts w:ascii="Times New Roman" w:hAnsi="Times New Roman" w:cs="Times New Roman"/>
              <w:sz w:val="28"/>
              <w:szCs w:val="28"/>
              <w:rPrChange w:id="3645" w:author="Phạm Anh Đại" w:date="2016-11-16T08:54:00Z">
                <w:rPr>
                  <w:rFonts w:ascii="Times New Roman" w:hAnsi="Times New Roman" w:cs="Times New Roman"/>
                  <w:sz w:val="24"/>
                  <w:szCs w:val="24"/>
                </w:rPr>
              </w:rPrChange>
            </w:rPr>
            <w:delText>sống động</w:delText>
          </w:r>
        </w:del>
        <w:r w:rsidRPr="00957567">
          <w:rPr>
            <w:rFonts w:ascii="Times New Roman" w:hAnsi="Times New Roman" w:cs="Times New Roman"/>
            <w:sz w:val="28"/>
            <w:szCs w:val="28"/>
            <w:rPrChange w:id="3646" w:author="Phạm Anh Đại" w:date="2016-11-16T08:54:00Z">
              <w:rPr>
                <w:rFonts w:ascii="Times New Roman" w:hAnsi="Times New Roman" w:cs="Times New Roman"/>
                <w:sz w:val="24"/>
                <w:szCs w:val="24"/>
              </w:rPr>
            </w:rPrChange>
          </w:rPr>
          <w:t xml:space="preserve"> các bước cần phải được hoàn thành. Một phương pháp tốt hơn là sử dụng </w:t>
        </w:r>
      </w:ins>
      <w:ins w:id="3647" w:author="Phat Tran" w:date="2016-11-05T10:15:00Z">
        <w:r w:rsidR="003106ED" w:rsidRPr="00957567">
          <w:rPr>
            <w:rFonts w:ascii="Times New Roman" w:hAnsi="Times New Roman" w:cs="Times New Roman"/>
            <w:sz w:val="28"/>
            <w:szCs w:val="28"/>
            <w:rPrChange w:id="3648" w:author="Phạm Anh Đại" w:date="2016-11-16T08:54:00Z">
              <w:rPr>
                <w:rFonts w:ascii="Times New Roman" w:hAnsi="Times New Roman" w:cs="Times New Roman"/>
                <w:sz w:val="24"/>
                <w:szCs w:val="24"/>
              </w:rPr>
            </w:rPrChange>
          </w:rPr>
          <w:t xml:space="preserve">các chức năng bắt </w:t>
        </w:r>
      </w:ins>
      <w:ins w:id="3649" w:author="van thang" w:date="2016-10-21T15:09:00Z">
        <w:r w:rsidRPr="00957567">
          <w:rPr>
            <w:rFonts w:ascii="Times New Roman" w:hAnsi="Times New Roman" w:cs="Times New Roman"/>
            <w:sz w:val="28"/>
            <w:szCs w:val="28"/>
            <w:rPrChange w:id="3650" w:author="Phạm Anh Đại" w:date="2016-11-16T08:54:00Z">
              <w:rPr>
                <w:rFonts w:ascii="Times New Roman" w:hAnsi="Times New Roman" w:cs="Times New Roman"/>
                <w:sz w:val="24"/>
                <w:szCs w:val="24"/>
              </w:rPr>
            </w:rPrChange>
          </w:rPr>
          <w:t xml:space="preserve">buộc </w:t>
        </w:r>
        <w:del w:id="3651" w:author="Phat Tran" w:date="2016-11-05T10:15:00Z">
          <w:r w:rsidRPr="00957567" w:rsidDel="003106ED">
            <w:rPr>
              <w:rFonts w:ascii="Times New Roman" w:hAnsi="Times New Roman" w:cs="Times New Roman"/>
              <w:sz w:val="28"/>
              <w:szCs w:val="28"/>
              <w:rPrChange w:id="3652" w:author="Phạm Anh Đại" w:date="2016-11-16T08:54:00Z">
                <w:rPr>
                  <w:rFonts w:ascii="Times New Roman" w:hAnsi="Times New Roman" w:cs="Times New Roman"/>
                  <w:sz w:val="24"/>
                  <w:szCs w:val="24"/>
                </w:rPr>
              </w:rPrChange>
            </w:rPr>
            <w:delText>chức năng</w:delText>
          </w:r>
        </w:del>
        <w:r w:rsidRPr="00957567">
          <w:rPr>
            <w:rFonts w:ascii="Times New Roman" w:hAnsi="Times New Roman" w:cs="Times New Roman"/>
            <w:sz w:val="28"/>
            <w:szCs w:val="28"/>
            <w:rPrChange w:id="3653" w:author="Phạm Anh Đại" w:date="2016-11-16T08:54:00Z">
              <w:rPr>
                <w:rFonts w:ascii="Times New Roman" w:hAnsi="Times New Roman" w:cs="Times New Roman"/>
                <w:sz w:val="24"/>
                <w:szCs w:val="24"/>
              </w:rPr>
            </w:rPrChange>
          </w:rPr>
          <w:t xml:space="preserve"> của Chương 4. Ví dụ, các máy rút tiền tự động thường yêu cầu loại bỏ các thẻ ngân hàng trước khi cung cấp </w:t>
        </w:r>
        <w:del w:id="3654" w:author="Phat Tran" w:date="2016-11-05T10:17:00Z">
          <w:r w:rsidRPr="00957567" w:rsidDel="003106ED">
            <w:rPr>
              <w:rFonts w:ascii="Times New Roman" w:hAnsi="Times New Roman" w:cs="Times New Roman"/>
              <w:sz w:val="28"/>
              <w:szCs w:val="28"/>
              <w:rPrChange w:id="3655"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3656" w:author="Phạm Anh Đại" w:date="2016-11-16T08:54:00Z">
              <w:rPr>
                <w:rFonts w:ascii="Times New Roman" w:hAnsi="Times New Roman" w:cs="Times New Roman"/>
                <w:sz w:val="24"/>
                <w:szCs w:val="24"/>
              </w:rPr>
            </w:rPrChange>
          </w:rPr>
          <w:t xml:space="preserve"> tiền yêu cầu: điều này ngăn cản quên thẻ ngân hàng,</w:t>
        </w:r>
        <w:del w:id="3657" w:author="Biển Phan Y" w:date="2016-11-23T22:26:00Z">
          <w:r w:rsidRPr="00957567" w:rsidDel="00EF53BB">
            <w:rPr>
              <w:rFonts w:ascii="Times New Roman" w:hAnsi="Times New Roman" w:cs="Times New Roman"/>
              <w:sz w:val="28"/>
              <w:szCs w:val="28"/>
              <w:rPrChange w:id="3658" w:author="Phạm Anh Đại" w:date="2016-11-16T08:54:00Z">
                <w:rPr>
                  <w:rFonts w:ascii="Times New Roman" w:hAnsi="Times New Roman" w:cs="Times New Roman"/>
                  <w:sz w:val="24"/>
                  <w:szCs w:val="24"/>
                </w:rPr>
              </w:rPrChange>
            </w:rPr>
            <w:delText xml:space="preserve"> tận</w:delText>
          </w:r>
        </w:del>
        <w:r w:rsidRPr="00957567">
          <w:rPr>
            <w:rFonts w:ascii="Times New Roman" w:hAnsi="Times New Roman" w:cs="Times New Roman"/>
            <w:sz w:val="28"/>
            <w:szCs w:val="28"/>
            <w:rPrChange w:id="3659" w:author="Phạm Anh Đại" w:date="2016-11-16T08:54:00Z">
              <w:rPr>
                <w:rFonts w:ascii="Times New Roman" w:hAnsi="Times New Roman" w:cs="Times New Roman"/>
                <w:sz w:val="24"/>
                <w:szCs w:val="24"/>
              </w:rPr>
            </w:rPrChange>
          </w:rPr>
          <w:t xml:space="preserve"> trên thực tế là </w:t>
        </w:r>
        <w:del w:id="3660" w:author="Phat Tran" w:date="2016-11-05T10:16:00Z">
          <w:r w:rsidRPr="00957567" w:rsidDel="003106ED">
            <w:rPr>
              <w:rFonts w:ascii="Times New Roman" w:hAnsi="Times New Roman" w:cs="Times New Roman"/>
              <w:sz w:val="28"/>
              <w:szCs w:val="28"/>
              <w:rPrChange w:id="3661" w:author="Phạm Anh Đại" w:date="2016-11-16T08:54:00Z">
                <w:rPr>
                  <w:rFonts w:ascii="Times New Roman" w:hAnsi="Times New Roman" w:cs="Times New Roman"/>
                  <w:sz w:val="24"/>
                  <w:szCs w:val="24"/>
                </w:rPr>
              </w:rPrChange>
            </w:rPr>
            <w:delText>những</w:delText>
          </w:r>
        </w:del>
      </w:ins>
      <w:ins w:id="3662" w:author="Phat Tran" w:date="2016-11-05T10:16:00Z">
        <w:r w:rsidR="003106ED" w:rsidRPr="00957567">
          <w:rPr>
            <w:rFonts w:ascii="Times New Roman" w:hAnsi="Times New Roman" w:cs="Times New Roman"/>
            <w:sz w:val="28"/>
            <w:szCs w:val="28"/>
            <w:rPrChange w:id="3663" w:author="Phạm Anh Đại" w:date="2016-11-16T08:54:00Z">
              <w:rPr>
                <w:rFonts w:ascii="Times New Roman" w:hAnsi="Times New Roman" w:cs="Times New Roman"/>
                <w:sz w:val="24"/>
                <w:szCs w:val="24"/>
              </w:rPr>
            </w:rPrChange>
          </w:rPr>
          <w:t xml:space="preserve"> con</w:t>
        </w:r>
      </w:ins>
      <w:ins w:id="3664" w:author="van thang" w:date="2016-10-21T15:09:00Z">
        <w:r w:rsidRPr="00957567">
          <w:rPr>
            <w:rFonts w:ascii="Times New Roman" w:hAnsi="Times New Roman" w:cs="Times New Roman"/>
            <w:sz w:val="28"/>
            <w:szCs w:val="28"/>
            <w:rPrChange w:id="3665" w:author="Phạm Anh Đại" w:date="2016-11-16T08:54:00Z">
              <w:rPr>
                <w:rFonts w:ascii="Times New Roman" w:hAnsi="Times New Roman" w:cs="Times New Roman"/>
                <w:sz w:val="24"/>
                <w:szCs w:val="24"/>
              </w:rPr>
            </w:rPrChange>
          </w:rPr>
          <w:t xml:space="preserve"> người ít khi quên mục tiêu của hoạt động này, trong trường hợp này</w:t>
        </w:r>
        <w:del w:id="3666" w:author="Biển Phan Y" w:date="2016-11-23T22:26:00Z">
          <w:r w:rsidRPr="00957567" w:rsidDel="00EF53BB">
            <w:rPr>
              <w:rFonts w:ascii="Times New Roman" w:hAnsi="Times New Roman" w:cs="Times New Roman"/>
              <w:sz w:val="28"/>
              <w:szCs w:val="28"/>
              <w:rPrChange w:id="3667" w:author="Phạm Anh Đại" w:date="2016-11-16T08:54:00Z">
                <w:rPr>
                  <w:rFonts w:ascii="Times New Roman" w:hAnsi="Times New Roman" w:cs="Times New Roman"/>
                  <w:sz w:val="24"/>
                  <w:szCs w:val="24"/>
                </w:rPr>
              </w:rPrChange>
            </w:rPr>
            <w:delText xml:space="preserve">, </w:delText>
          </w:r>
        </w:del>
      </w:ins>
      <w:ins w:id="3668" w:author="Biển Phan Y" w:date="2016-11-23T22:26:00Z">
        <w:r w:rsidR="00EF53BB">
          <w:rPr>
            <w:rFonts w:ascii="Times New Roman" w:hAnsi="Times New Roman" w:cs="Times New Roman"/>
            <w:sz w:val="28"/>
            <w:szCs w:val="28"/>
          </w:rPr>
          <w:t xml:space="preserve"> là </w:t>
        </w:r>
      </w:ins>
      <w:ins w:id="3669" w:author="van thang" w:date="2016-10-21T15:09:00Z">
        <w:r w:rsidRPr="00957567">
          <w:rPr>
            <w:rFonts w:ascii="Times New Roman" w:hAnsi="Times New Roman" w:cs="Times New Roman"/>
            <w:sz w:val="28"/>
            <w:szCs w:val="28"/>
            <w:rPrChange w:id="3670" w:author="Phạm Anh Đại" w:date="2016-11-16T08:54:00Z">
              <w:rPr>
                <w:rFonts w:ascii="Times New Roman" w:hAnsi="Times New Roman" w:cs="Times New Roman"/>
                <w:sz w:val="24"/>
                <w:szCs w:val="24"/>
              </w:rPr>
            </w:rPrChange>
          </w:rPr>
          <w:t xml:space="preserve">tiền. Với </w:t>
        </w:r>
      </w:ins>
      <w:ins w:id="3671" w:author="Phat Tran" w:date="2016-11-05T10:17:00Z">
        <w:r w:rsidR="003106ED" w:rsidRPr="00957567">
          <w:rPr>
            <w:rFonts w:ascii="Times New Roman" w:hAnsi="Times New Roman" w:cs="Times New Roman"/>
            <w:sz w:val="28"/>
            <w:szCs w:val="28"/>
            <w:rPrChange w:id="3672" w:author="Phạm Anh Đại" w:date="2016-11-16T08:54:00Z">
              <w:rPr>
                <w:rFonts w:ascii="Times New Roman" w:hAnsi="Times New Roman" w:cs="Times New Roman"/>
                <w:sz w:val="24"/>
                <w:szCs w:val="24"/>
              </w:rPr>
            </w:rPrChange>
          </w:rPr>
          <w:t xml:space="preserve">tác giả </w:t>
        </w:r>
      </w:ins>
      <w:ins w:id="3673" w:author="van thang" w:date="2016-10-21T15:09:00Z">
        <w:del w:id="3674" w:author="Phat Tran" w:date="2016-11-05T10:17:00Z">
          <w:r w:rsidRPr="00957567" w:rsidDel="003106ED">
            <w:rPr>
              <w:rFonts w:ascii="Times New Roman" w:hAnsi="Times New Roman" w:cs="Times New Roman"/>
              <w:sz w:val="28"/>
              <w:szCs w:val="28"/>
              <w:rPrChange w:id="3675" w:author="Phạm Anh Đại" w:date="2016-11-16T08:54:00Z">
                <w:rPr>
                  <w:rFonts w:ascii="Times New Roman" w:hAnsi="Times New Roman" w:cs="Times New Roman"/>
                  <w:sz w:val="24"/>
                  <w:szCs w:val="24"/>
                </w:rPr>
              </w:rPrChange>
            </w:rPr>
            <w:delText>bút</w:delText>
          </w:r>
        </w:del>
        <w:r w:rsidRPr="00957567">
          <w:rPr>
            <w:rFonts w:ascii="Times New Roman" w:hAnsi="Times New Roman" w:cs="Times New Roman"/>
            <w:sz w:val="28"/>
            <w:szCs w:val="28"/>
            <w:rPrChange w:id="3676" w:author="Phạm Anh Đại" w:date="2016-11-16T08:54:00Z">
              <w:rPr>
                <w:rFonts w:ascii="Times New Roman" w:hAnsi="Times New Roman" w:cs="Times New Roman"/>
                <w:sz w:val="24"/>
                <w:szCs w:val="24"/>
              </w:rPr>
            </w:rPrChange>
          </w:rPr>
          <w:t xml:space="preserve">, các giải pháp đơn giản là để ngăn chặn loại bỏ của họ, có lẽ bằng cách kết nối </w:t>
        </w:r>
        <w:del w:id="3677" w:author="Phat Tran" w:date="2016-11-05T10:17:00Z">
          <w:r w:rsidRPr="00957567" w:rsidDel="003106ED">
            <w:rPr>
              <w:rFonts w:ascii="Times New Roman" w:hAnsi="Times New Roman" w:cs="Times New Roman"/>
              <w:sz w:val="28"/>
              <w:szCs w:val="28"/>
              <w:rPrChange w:id="3678" w:author="Phạm Anh Đại" w:date="2016-11-16T08:54:00Z">
                <w:rPr>
                  <w:rFonts w:ascii="Times New Roman" w:hAnsi="Times New Roman" w:cs="Times New Roman"/>
                  <w:sz w:val="24"/>
                  <w:szCs w:val="24"/>
                </w:rPr>
              </w:rPrChange>
            </w:rPr>
            <w:delText>bút</w:delText>
          </w:r>
        </w:del>
      </w:ins>
      <w:ins w:id="3679" w:author="Phat Tran" w:date="2016-11-05T10:17:00Z">
        <w:r w:rsidR="003106ED" w:rsidRPr="00957567">
          <w:rPr>
            <w:rFonts w:ascii="Times New Roman" w:hAnsi="Times New Roman" w:cs="Times New Roman"/>
            <w:sz w:val="28"/>
            <w:szCs w:val="28"/>
            <w:rPrChange w:id="3680" w:author="Phạm Anh Đại" w:date="2016-11-16T08:54:00Z">
              <w:rPr>
                <w:rFonts w:ascii="Times New Roman" w:hAnsi="Times New Roman" w:cs="Times New Roman"/>
                <w:sz w:val="24"/>
                <w:szCs w:val="24"/>
              </w:rPr>
            </w:rPrChange>
          </w:rPr>
          <w:t xml:space="preserve"> tác giả chung</w:t>
        </w:r>
      </w:ins>
      <w:ins w:id="3681" w:author="van thang" w:date="2016-10-21T15:09:00Z">
        <w:r w:rsidRPr="00957567">
          <w:rPr>
            <w:rFonts w:ascii="Times New Roman" w:hAnsi="Times New Roman" w:cs="Times New Roman"/>
            <w:sz w:val="28"/>
            <w:szCs w:val="28"/>
            <w:rPrChange w:id="3682" w:author="Phạm Anh Đại" w:date="2016-11-16T08:54:00Z">
              <w:rPr>
                <w:rFonts w:ascii="Times New Roman" w:hAnsi="Times New Roman" w:cs="Times New Roman"/>
                <w:sz w:val="24"/>
                <w:szCs w:val="24"/>
              </w:rPr>
            </w:rPrChange>
          </w:rPr>
          <w:t xml:space="preserve"> </w:t>
        </w:r>
        <w:del w:id="3683" w:author="Phat Tran" w:date="2016-11-05T10:18:00Z">
          <w:r w:rsidRPr="00957567" w:rsidDel="003106ED">
            <w:rPr>
              <w:rFonts w:ascii="Times New Roman" w:hAnsi="Times New Roman" w:cs="Times New Roman"/>
              <w:sz w:val="28"/>
              <w:szCs w:val="28"/>
              <w:rPrChange w:id="3684" w:author="Phạm Anh Đại" w:date="2016-11-16T08:54:00Z">
                <w:rPr>
                  <w:rFonts w:ascii="Times New Roman" w:hAnsi="Times New Roman" w:cs="Times New Roman"/>
                  <w:sz w:val="24"/>
                  <w:szCs w:val="24"/>
                </w:rPr>
              </w:rPrChange>
            </w:rPr>
            <w:delText>nào</w:delText>
          </w:r>
        </w:del>
        <w:r w:rsidRPr="00957567">
          <w:rPr>
            <w:rFonts w:ascii="Times New Roman" w:hAnsi="Times New Roman" w:cs="Times New Roman"/>
            <w:sz w:val="28"/>
            <w:szCs w:val="28"/>
            <w:rPrChange w:id="3685" w:author="Phạm Anh Đại" w:date="2016-11-16T08:54:00Z">
              <w:rPr>
                <w:rFonts w:ascii="Times New Roman" w:hAnsi="Times New Roman" w:cs="Times New Roman"/>
                <w:sz w:val="24"/>
                <w:szCs w:val="24"/>
              </w:rPr>
            </w:rPrChange>
          </w:rPr>
          <w:t xml:space="preserve"> để truy cập vào. </w:t>
        </w:r>
      </w:ins>
      <w:ins w:id="3686" w:author="Phat Tran" w:date="2016-11-05T10:18:00Z">
        <w:r w:rsidR="003106ED" w:rsidRPr="00957567">
          <w:rPr>
            <w:rFonts w:ascii="Times New Roman" w:hAnsi="Times New Roman" w:cs="Times New Roman"/>
            <w:sz w:val="28"/>
            <w:szCs w:val="28"/>
            <w:rPrChange w:id="3687" w:author="Phạm Anh Đại" w:date="2016-11-16T08:54:00Z">
              <w:rPr>
                <w:rFonts w:ascii="Times New Roman" w:hAnsi="Times New Roman" w:cs="Times New Roman"/>
                <w:sz w:val="24"/>
                <w:szCs w:val="24"/>
              </w:rPr>
            </w:rPrChange>
          </w:rPr>
          <w:t xml:space="preserve">Không </w:t>
        </w:r>
      </w:ins>
      <w:ins w:id="3688" w:author="van thang" w:date="2016-10-21T15:09:00Z">
        <w:del w:id="3689" w:author="Phat Tran" w:date="2016-11-05T10:18:00Z">
          <w:r w:rsidRPr="00957567" w:rsidDel="003106ED">
            <w:rPr>
              <w:rFonts w:ascii="Times New Roman" w:hAnsi="Times New Roman" w:cs="Times New Roman"/>
              <w:sz w:val="28"/>
              <w:szCs w:val="28"/>
              <w:rPrChange w:id="3690" w:author="Phạm Anh Đại" w:date="2016-11-16T08:54:00Z">
                <w:rPr>
                  <w:rFonts w:ascii="Times New Roman" w:hAnsi="Times New Roman" w:cs="Times New Roman"/>
                  <w:sz w:val="24"/>
                  <w:szCs w:val="24"/>
                </w:rPr>
              </w:rPrChange>
            </w:rPr>
            <w:delText>không</w:delText>
          </w:r>
        </w:del>
        <w:r w:rsidRPr="00957567">
          <w:rPr>
            <w:rFonts w:ascii="Times New Roman" w:hAnsi="Times New Roman" w:cs="Times New Roman"/>
            <w:sz w:val="28"/>
            <w:szCs w:val="28"/>
            <w:rPrChange w:id="3691" w:author="Phạm Anh Đại" w:date="2016-11-16T08:54:00Z">
              <w:rPr>
                <w:rFonts w:ascii="Times New Roman" w:hAnsi="Times New Roman" w:cs="Times New Roman"/>
                <w:sz w:val="24"/>
                <w:szCs w:val="24"/>
              </w:rPr>
            </w:rPrChange>
          </w:rPr>
          <w:t xml:space="preserve"> phải tất cả các lỗi bộ nhớ </w:t>
        </w:r>
        <w:del w:id="3692" w:author="Phat Tran" w:date="2016-11-05T10:19:00Z">
          <w:r w:rsidRPr="00957567" w:rsidDel="003106ED">
            <w:rPr>
              <w:rFonts w:ascii="Times New Roman" w:hAnsi="Times New Roman" w:cs="Times New Roman"/>
              <w:sz w:val="28"/>
              <w:szCs w:val="28"/>
              <w:rPrChange w:id="3693" w:author="Phạm Anh Đại" w:date="2016-11-16T08:54:00Z">
                <w:rPr>
                  <w:rFonts w:ascii="Times New Roman" w:hAnsi="Times New Roman" w:cs="Times New Roman"/>
                  <w:sz w:val="24"/>
                  <w:szCs w:val="24"/>
                </w:rPr>
              </w:rPrChange>
            </w:rPr>
            <w:delText xml:space="preserve">trôi đi vay </w:delText>
          </w:r>
        </w:del>
      </w:ins>
      <w:ins w:id="3694" w:author="Phat Tran" w:date="2016-11-05T10:19:00Z">
        <w:r w:rsidR="003106ED" w:rsidRPr="00957567">
          <w:rPr>
            <w:rFonts w:ascii="Times New Roman" w:hAnsi="Times New Roman" w:cs="Times New Roman"/>
            <w:sz w:val="28"/>
            <w:szCs w:val="28"/>
            <w:rPrChange w:id="3695" w:author="Phạm Anh Đại" w:date="2016-11-16T08:54:00Z">
              <w:rPr>
                <w:rFonts w:ascii="Times New Roman" w:hAnsi="Times New Roman" w:cs="Times New Roman"/>
                <w:sz w:val="24"/>
                <w:szCs w:val="24"/>
              </w:rPr>
            </w:rPrChange>
          </w:rPr>
          <w:t xml:space="preserve"> mượn chính </w:t>
        </w:r>
      </w:ins>
      <w:ins w:id="3696" w:author="van thang" w:date="2016-10-21T15:09:00Z">
        <w:r w:rsidRPr="00957567">
          <w:rPr>
            <w:rFonts w:ascii="Times New Roman" w:hAnsi="Times New Roman" w:cs="Times New Roman"/>
            <w:sz w:val="28"/>
            <w:szCs w:val="28"/>
            <w:rPrChange w:id="3697" w:author="Phạm Anh Đại" w:date="2016-11-16T08:54:00Z">
              <w:rPr>
                <w:rFonts w:ascii="Times New Roman" w:hAnsi="Times New Roman" w:cs="Times New Roman"/>
                <w:sz w:val="24"/>
                <w:szCs w:val="24"/>
              </w:rPr>
            </w:rPrChange>
          </w:rPr>
          <w:t>mình để các giải pháp đơn giản. Trong nhiều trường hợp gián đoạn đến từ bên ngoài hệ thống, nơi các nhà thiết kế đã không kiểm soát.</w:t>
        </w:r>
      </w:ins>
    </w:p>
    <w:p w14:paraId="3DD14BA3" w14:textId="582C0AB1" w:rsidR="00FA02FA" w:rsidRPr="00957567" w:rsidRDefault="003106ED">
      <w:pPr>
        <w:jc w:val="both"/>
        <w:rPr>
          <w:ins w:id="3698" w:author="van thang" w:date="2016-10-21T15:09:00Z"/>
          <w:rFonts w:ascii="Times New Roman" w:hAnsi="Times New Roman" w:cs="Times New Roman"/>
          <w:b/>
          <w:sz w:val="28"/>
          <w:szCs w:val="28"/>
          <w:rPrChange w:id="3699" w:author="Phạm Anh Đại" w:date="2016-11-16T08:54:00Z">
            <w:rPr>
              <w:ins w:id="3700" w:author="van thang" w:date="2016-10-21T15:09:00Z"/>
              <w:rFonts w:ascii="Times New Roman" w:hAnsi="Times New Roman" w:cs="Times New Roman"/>
              <w:b/>
              <w:sz w:val="24"/>
              <w:szCs w:val="24"/>
            </w:rPr>
          </w:rPrChange>
        </w:rPr>
        <w:pPrChange w:id="3701" w:author="Biển Phan Y" w:date="2016-11-22T22:50:00Z">
          <w:pPr/>
        </w:pPrChange>
      </w:pPr>
      <w:ins w:id="3702" w:author="Phat Tran" w:date="2016-11-05T10:19:00Z">
        <w:r w:rsidRPr="00957567">
          <w:rPr>
            <w:rFonts w:ascii="Times New Roman" w:hAnsi="Times New Roman" w:cs="Times New Roman"/>
            <w:b/>
            <w:sz w:val="28"/>
            <w:szCs w:val="28"/>
            <w:rPrChange w:id="3703" w:author="Phạm Anh Đại" w:date="2016-11-16T08:54:00Z">
              <w:rPr>
                <w:rFonts w:ascii="Times New Roman" w:hAnsi="Times New Roman" w:cs="Times New Roman"/>
                <w:b/>
                <w:sz w:val="24"/>
                <w:szCs w:val="24"/>
              </w:rPr>
            </w:rPrChange>
          </w:rPr>
          <w:t xml:space="preserve">Lỗi Chế độ </w:t>
        </w:r>
      </w:ins>
      <w:ins w:id="3704" w:author="van thang" w:date="2016-10-21T15:09:00Z">
        <w:del w:id="3705" w:author="Phat Tran" w:date="2016-11-05T10:19:00Z">
          <w:r w:rsidR="00FA02FA" w:rsidRPr="00957567" w:rsidDel="003106ED">
            <w:rPr>
              <w:rFonts w:ascii="Times New Roman" w:hAnsi="Times New Roman" w:cs="Times New Roman"/>
              <w:b/>
              <w:sz w:val="28"/>
              <w:szCs w:val="28"/>
              <w:rPrChange w:id="3706" w:author="Phạm Anh Đại" w:date="2016-11-16T08:54:00Z">
                <w:rPr>
                  <w:rFonts w:ascii="Times New Roman" w:hAnsi="Times New Roman" w:cs="Times New Roman"/>
                  <w:b/>
                  <w:sz w:val="24"/>
                  <w:szCs w:val="24"/>
                </w:rPr>
              </w:rPrChange>
            </w:rPr>
            <w:delText>Lỗi trượt Mode (chế độ)</w:delText>
          </w:r>
        </w:del>
        <w:r w:rsidR="00FA02FA" w:rsidRPr="00957567">
          <w:rPr>
            <w:rFonts w:ascii="Times New Roman" w:hAnsi="Times New Roman" w:cs="Times New Roman"/>
            <w:b/>
            <w:sz w:val="28"/>
            <w:szCs w:val="28"/>
            <w:rPrChange w:id="3707" w:author="Phạm Anh Đại" w:date="2016-11-16T08:54:00Z">
              <w:rPr>
                <w:rFonts w:ascii="Times New Roman" w:hAnsi="Times New Roman" w:cs="Times New Roman"/>
                <w:b/>
                <w:sz w:val="24"/>
                <w:szCs w:val="24"/>
              </w:rPr>
            </w:rPrChange>
          </w:rPr>
          <w:t>:</w:t>
        </w:r>
      </w:ins>
    </w:p>
    <w:p w14:paraId="214F7F50" w14:textId="0BCEC199" w:rsidR="00FA02FA" w:rsidRPr="00957567" w:rsidRDefault="00FA02FA">
      <w:pPr>
        <w:jc w:val="both"/>
        <w:rPr>
          <w:ins w:id="3708" w:author="van thang" w:date="2016-10-21T15:09:00Z"/>
          <w:rFonts w:ascii="Times New Roman" w:hAnsi="Times New Roman" w:cs="Times New Roman"/>
          <w:sz w:val="28"/>
          <w:szCs w:val="28"/>
          <w:rPrChange w:id="3709" w:author="Phạm Anh Đại" w:date="2016-11-16T08:54:00Z">
            <w:rPr>
              <w:ins w:id="3710" w:author="van thang" w:date="2016-10-21T15:09:00Z"/>
              <w:rFonts w:ascii="Times New Roman" w:hAnsi="Times New Roman" w:cs="Times New Roman"/>
              <w:sz w:val="24"/>
              <w:szCs w:val="24"/>
            </w:rPr>
          </w:rPrChange>
        </w:rPr>
        <w:pPrChange w:id="3711" w:author="Biển Phan Y" w:date="2016-11-22T22:50:00Z">
          <w:pPr/>
        </w:pPrChange>
      </w:pPr>
      <w:ins w:id="3712" w:author="van thang" w:date="2016-10-21T15:09:00Z">
        <w:r w:rsidRPr="00957567">
          <w:rPr>
            <w:rFonts w:ascii="Times New Roman" w:hAnsi="Times New Roman" w:cs="Times New Roman"/>
            <w:sz w:val="28"/>
            <w:szCs w:val="28"/>
            <w:rPrChange w:id="3713" w:author="Phạm Anh Đại" w:date="2016-11-16T08:54:00Z">
              <w:rPr>
                <w:rFonts w:ascii="Times New Roman" w:hAnsi="Times New Roman" w:cs="Times New Roman"/>
                <w:sz w:val="24"/>
                <w:szCs w:val="24"/>
              </w:rPr>
            </w:rPrChange>
          </w:rPr>
          <w:t xml:space="preserve">Một lỗi chế độ xảy ra khi một thiết bị có </w:t>
        </w:r>
      </w:ins>
      <w:ins w:id="3714" w:author="Phat Tran" w:date="2016-11-05T10:21:00Z">
        <w:r w:rsidR="003106ED" w:rsidRPr="00957567">
          <w:rPr>
            <w:rFonts w:ascii="Times New Roman" w:hAnsi="Times New Roman" w:cs="Times New Roman"/>
            <w:sz w:val="28"/>
            <w:szCs w:val="28"/>
            <w:rPrChange w:id="3715" w:author="Phạm Anh Đại" w:date="2016-11-16T08:54:00Z">
              <w:rPr>
                <w:rFonts w:ascii="Times New Roman" w:hAnsi="Times New Roman" w:cs="Times New Roman"/>
                <w:sz w:val="24"/>
                <w:szCs w:val="24"/>
              </w:rPr>
            </w:rPrChange>
          </w:rPr>
          <w:t xml:space="preserve">các </w:t>
        </w:r>
      </w:ins>
      <w:ins w:id="3716" w:author="van thang" w:date="2016-10-21T15:09:00Z">
        <w:r w:rsidRPr="00957567">
          <w:rPr>
            <w:rFonts w:ascii="Times New Roman" w:hAnsi="Times New Roman" w:cs="Times New Roman"/>
            <w:sz w:val="28"/>
            <w:szCs w:val="28"/>
            <w:rPrChange w:id="3717" w:author="Phạm Anh Đại" w:date="2016-11-16T08:54:00Z">
              <w:rPr>
                <w:rFonts w:ascii="Times New Roman" w:hAnsi="Times New Roman" w:cs="Times New Roman"/>
                <w:sz w:val="24"/>
                <w:szCs w:val="24"/>
              </w:rPr>
            </w:rPrChange>
          </w:rPr>
          <w:t xml:space="preserve">trạng thái khác nhau, trong đó các điều khiển giống </w:t>
        </w:r>
      </w:ins>
      <w:ins w:id="3718" w:author="Phạm Anh Đại" w:date="2016-11-20T17:04:00Z">
        <w:r w:rsidR="00F82E0D">
          <w:rPr>
            <w:rFonts w:ascii="Times New Roman" w:hAnsi="Times New Roman" w:cs="Times New Roman"/>
            <w:sz w:val="28"/>
            <w:szCs w:val="28"/>
          </w:rPr>
          <w:t xml:space="preserve">nhau </w:t>
        </w:r>
      </w:ins>
      <w:ins w:id="3719" w:author="van thang" w:date="2016-10-21T15:09:00Z">
        <w:r w:rsidRPr="00957567">
          <w:rPr>
            <w:rFonts w:ascii="Times New Roman" w:hAnsi="Times New Roman" w:cs="Times New Roman"/>
            <w:sz w:val="28"/>
            <w:szCs w:val="28"/>
            <w:rPrChange w:id="3720" w:author="Phạm Anh Đại" w:date="2016-11-16T08:54:00Z">
              <w:rPr>
                <w:rFonts w:ascii="Times New Roman" w:hAnsi="Times New Roman" w:cs="Times New Roman"/>
                <w:sz w:val="24"/>
                <w:szCs w:val="24"/>
              </w:rPr>
            </w:rPrChange>
          </w:rPr>
          <w:t xml:space="preserve">có ý nghĩa khác nhau: chúng ta gọi đó là các </w:t>
        </w:r>
      </w:ins>
      <w:ins w:id="3721" w:author="Phat Tran" w:date="2016-11-05T10:21:00Z">
        <w:r w:rsidR="003106ED" w:rsidRPr="00957567">
          <w:rPr>
            <w:rFonts w:ascii="Times New Roman" w:hAnsi="Times New Roman" w:cs="Times New Roman"/>
            <w:sz w:val="28"/>
            <w:szCs w:val="28"/>
            <w:rPrChange w:id="3722" w:author="Phạm Anh Đại" w:date="2016-11-16T08:54:00Z">
              <w:rPr>
                <w:rFonts w:ascii="Times New Roman" w:hAnsi="Times New Roman" w:cs="Times New Roman"/>
                <w:sz w:val="24"/>
                <w:szCs w:val="24"/>
              </w:rPr>
            </w:rPrChange>
          </w:rPr>
          <w:t xml:space="preserve">trạng thái </w:t>
        </w:r>
      </w:ins>
      <w:ins w:id="3723" w:author="van thang" w:date="2016-10-21T15:09:00Z">
        <w:del w:id="3724" w:author="Phat Tran" w:date="2016-11-05T10:21:00Z">
          <w:r w:rsidRPr="00957567" w:rsidDel="003106ED">
            <w:rPr>
              <w:rFonts w:ascii="Times New Roman" w:hAnsi="Times New Roman" w:cs="Times New Roman"/>
              <w:sz w:val="28"/>
              <w:szCs w:val="28"/>
              <w:rPrChange w:id="3725" w:author="Phạm Anh Đại" w:date="2016-11-16T08:54:00Z">
                <w:rPr>
                  <w:rFonts w:ascii="Times New Roman" w:hAnsi="Times New Roman" w:cs="Times New Roman"/>
                  <w:sz w:val="24"/>
                  <w:szCs w:val="24"/>
                </w:rPr>
              </w:rPrChange>
            </w:rPr>
            <w:delText>tiểu bang</w:delText>
          </w:r>
        </w:del>
        <w:r w:rsidRPr="00957567">
          <w:rPr>
            <w:rFonts w:ascii="Times New Roman" w:hAnsi="Times New Roman" w:cs="Times New Roman"/>
            <w:sz w:val="28"/>
            <w:szCs w:val="28"/>
            <w:rPrChange w:id="3726" w:author="Phạm Anh Đại" w:date="2016-11-16T08:54:00Z">
              <w:rPr>
                <w:rFonts w:ascii="Times New Roman" w:hAnsi="Times New Roman" w:cs="Times New Roman"/>
                <w:sz w:val="24"/>
                <w:szCs w:val="24"/>
              </w:rPr>
            </w:rPrChange>
          </w:rPr>
          <w:t xml:space="preserve"> chế độ. </w:t>
        </w:r>
      </w:ins>
      <w:ins w:id="3727" w:author="Phat Tran" w:date="2016-11-05T10:21:00Z">
        <w:r w:rsidR="003106ED" w:rsidRPr="00957567">
          <w:rPr>
            <w:rFonts w:ascii="Times New Roman" w:hAnsi="Times New Roman" w:cs="Times New Roman"/>
            <w:sz w:val="28"/>
            <w:szCs w:val="28"/>
            <w:rPrChange w:id="3728" w:author="Phạm Anh Đại" w:date="2016-11-16T08:54:00Z">
              <w:rPr>
                <w:rFonts w:ascii="Times New Roman" w:hAnsi="Times New Roman" w:cs="Times New Roman"/>
                <w:sz w:val="24"/>
                <w:szCs w:val="24"/>
              </w:rPr>
            </w:rPrChange>
          </w:rPr>
          <w:t xml:space="preserve">Lỗi chế độ </w:t>
        </w:r>
      </w:ins>
      <w:ins w:id="3729" w:author="van thang" w:date="2016-10-21T15:09:00Z">
        <w:del w:id="3730" w:author="Phat Tran" w:date="2016-11-05T10:21:00Z">
          <w:r w:rsidRPr="00957567" w:rsidDel="003106ED">
            <w:rPr>
              <w:rFonts w:ascii="Times New Roman" w:hAnsi="Times New Roman" w:cs="Times New Roman"/>
              <w:sz w:val="28"/>
              <w:szCs w:val="28"/>
              <w:rPrChange w:id="3731" w:author="Phạm Anh Đại" w:date="2016-11-16T08:54:00Z">
                <w:rPr>
                  <w:rFonts w:ascii="Times New Roman" w:hAnsi="Times New Roman" w:cs="Times New Roman"/>
                  <w:sz w:val="24"/>
                  <w:szCs w:val="24"/>
                </w:rPr>
              </w:rPrChange>
            </w:rPr>
            <w:delText>lỗi mode</w:delText>
          </w:r>
        </w:del>
        <w:r w:rsidRPr="00957567">
          <w:rPr>
            <w:rFonts w:ascii="Times New Roman" w:hAnsi="Times New Roman" w:cs="Times New Roman"/>
            <w:sz w:val="28"/>
            <w:szCs w:val="28"/>
            <w:rPrChange w:id="3732" w:author="Phạm Anh Đại" w:date="2016-11-16T08:54:00Z">
              <w:rPr>
                <w:rFonts w:ascii="Times New Roman" w:hAnsi="Times New Roman" w:cs="Times New Roman"/>
                <w:sz w:val="24"/>
                <w:szCs w:val="24"/>
              </w:rPr>
            </w:rPrChange>
          </w:rPr>
          <w:t xml:space="preserve"> là không thể tránh khỏi trong bất cứ </w:t>
        </w:r>
        <w:del w:id="3733" w:author="Phat Tran" w:date="2016-11-05T10:22:00Z">
          <w:r w:rsidRPr="00957567" w:rsidDel="003106ED">
            <w:rPr>
              <w:rFonts w:ascii="Times New Roman" w:hAnsi="Times New Roman" w:cs="Times New Roman"/>
              <w:sz w:val="28"/>
              <w:szCs w:val="28"/>
              <w:rPrChange w:id="3734" w:author="Phạm Anh Đại" w:date="2016-11-16T08:54:00Z">
                <w:rPr>
                  <w:rFonts w:ascii="Times New Roman" w:hAnsi="Times New Roman" w:cs="Times New Roman"/>
                  <w:sz w:val="24"/>
                  <w:szCs w:val="24"/>
                </w:rPr>
              </w:rPrChange>
            </w:rPr>
            <w:delText>điều</w:delText>
          </w:r>
        </w:del>
      </w:ins>
      <w:ins w:id="3735" w:author="Phat Tran" w:date="2016-11-05T10:22:00Z">
        <w:r w:rsidR="003106ED" w:rsidRPr="00957567">
          <w:rPr>
            <w:rFonts w:ascii="Times New Roman" w:hAnsi="Times New Roman" w:cs="Times New Roman"/>
            <w:sz w:val="28"/>
            <w:szCs w:val="28"/>
            <w:rPrChange w:id="3736" w:author="Phạm Anh Đại" w:date="2016-11-16T08:54:00Z">
              <w:rPr>
                <w:rFonts w:ascii="Times New Roman" w:hAnsi="Times New Roman" w:cs="Times New Roman"/>
                <w:sz w:val="24"/>
                <w:szCs w:val="24"/>
              </w:rPr>
            </w:rPrChange>
          </w:rPr>
          <w:t xml:space="preserve"> thứ</w:t>
        </w:r>
      </w:ins>
      <w:ins w:id="3737" w:author="van thang" w:date="2016-10-21T15:09:00Z">
        <w:r w:rsidRPr="00957567">
          <w:rPr>
            <w:rFonts w:ascii="Times New Roman" w:hAnsi="Times New Roman" w:cs="Times New Roman"/>
            <w:sz w:val="28"/>
            <w:szCs w:val="28"/>
            <w:rPrChange w:id="3738" w:author="Phạm Anh Đại" w:date="2016-11-16T08:54:00Z">
              <w:rPr>
                <w:rFonts w:ascii="Times New Roman" w:hAnsi="Times New Roman" w:cs="Times New Roman"/>
                <w:sz w:val="24"/>
                <w:szCs w:val="24"/>
              </w:rPr>
            </w:rPrChange>
          </w:rPr>
          <w:t xml:space="preserve"> gì có </w:t>
        </w:r>
        <w:del w:id="3739" w:author="Phat Tran" w:date="2016-11-05T10:22:00Z">
          <w:r w:rsidRPr="00957567" w:rsidDel="0010795D">
            <w:rPr>
              <w:rFonts w:ascii="Times New Roman" w:hAnsi="Times New Roman" w:cs="Times New Roman"/>
              <w:sz w:val="28"/>
              <w:szCs w:val="28"/>
              <w:rPrChange w:id="3740" w:author="Phạm Anh Đại" w:date="2016-11-16T08:54:00Z">
                <w:rPr>
                  <w:rFonts w:ascii="Times New Roman" w:hAnsi="Times New Roman" w:cs="Times New Roman"/>
                  <w:sz w:val="24"/>
                  <w:szCs w:val="24"/>
                </w:rPr>
              </w:rPrChange>
            </w:rPr>
            <w:delText xml:space="preserve">thể hơn </w:delText>
          </w:r>
        </w:del>
      </w:ins>
      <w:ins w:id="3741" w:author="Phat Tran" w:date="2016-11-05T10:22:00Z">
        <w:r w:rsidR="0010795D" w:rsidRPr="00957567">
          <w:rPr>
            <w:rFonts w:ascii="Times New Roman" w:hAnsi="Times New Roman" w:cs="Times New Roman"/>
            <w:sz w:val="28"/>
            <w:szCs w:val="28"/>
            <w:rPrChange w:id="3742" w:author="Phạm Anh Đại" w:date="2016-11-16T08:54:00Z">
              <w:rPr>
                <w:rFonts w:ascii="Times New Roman" w:hAnsi="Times New Roman" w:cs="Times New Roman"/>
                <w:sz w:val="24"/>
                <w:szCs w:val="24"/>
              </w:rPr>
            </w:rPrChange>
          </w:rPr>
          <w:t xml:space="preserve"> nhiều </w:t>
        </w:r>
      </w:ins>
      <w:ins w:id="3743" w:author="van thang" w:date="2016-10-21T15:09:00Z">
        <w:r w:rsidRPr="00957567">
          <w:rPr>
            <w:rFonts w:ascii="Times New Roman" w:hAnsi="Times New Roman" w:cs="Times New Roman"/>
            <w:sz w:val="28"/>
            <w:szCs w:val="28"/>
            <w:rPrChange w:id="3744" w:author="Phạm Anh Đại" w:date="2016-11-16T08:54:00Z">
              <w:rPr>
                <w:rFonts w:ascii="Times New Roman" w:hAnsi="Times New Roman" w:cs="Times New Roman"/>
                <w:sz w:val="24"/>
                <w:szCs w:val="24"/>
              </w:rPr>
            </w:rPrChange>
          </w:rPr>
          <w:t>hành động</w:t>
        </w:r>
        <w:del w:id="3745" w:author="Phạm Anh Đại" w:date="2016-11-20T17:33:00Z">
          <w:r w:rsidRPr="00957567" w:rsidDel="004C611C">
            <w:rPr>
              <w:rFonts w:ascii="Times New Roman" w:hAnsi="Times New Roman" w:cs="Times New Roman"/>
              <w:sz w:val="28"/>
              <w:szCs w:val="28"/>
              <w:rPrChange w:id="3746" w:author="Phạm Anh Đại" w:date="2016-11-16T08:54:00Z">
                <w:rPr>
                  <w:rFonts w:ascii="Times New Roman" w:hAnsi="Times New Roman" w:cs="Times New Roman"/>
                  <w:sz w:val="24"/>
                  <w:szCs w:val="24"/>
                </w:rPr>
              </w:rPrChange>
            </w:rPr>
            <w:delText xml:space="preserve"> hơn </w:delText>
          </w:r>
        </w:del>
      </w:ins>
      <w:ins w:id="3747" w:author="Phạm Anh Đại" w:date="2016-11-20T17:04:00Z">
        <w:r w:rsidR="00F82E0D">
          <w:rPr>
            <w:rFonts w:ascii="Times New Roman" w:hAnsi="Times New Roman" w:cs="Times New Roman"/>
            <w:sz w:val="28"/>
            <w:szCs w:val="28"/>
          </w:rPr>
          <w:t xml:space="preserve"> mà nó</w:t>
        </w:r>
      </w:ins>
      <w:ins w:id="3748" w:author="van thang" w:date="2016-10-21T15:09:00Z">
        <w:del w:id="3749" w:author="Phat Tran" w:date="2016-11-05T10:23:00Z">
          <w:r w:rsidRPr="00957567" w:rsidDel="0010795D">
            <w:rPr>
              <w:rFonts w:ascii="Times New Roman" w:hAnsi="Times New Roman" w:cs="Times New Roman"/>
              <w:sz w:val="28"/>
              <w:szCs w:val="28"/>
              <w:rPrChange w:id="3750" w:author="Phạm Anh Đại" w:date="2016-11-16T08:54:00Z">
                <w:rPr>
                  <w:rFonts w:ascii="Times New Roman" w:hAnsi="Times New Roman" w:cs="Times New Roman"/>
                  <w:sz w:val="24"/>
                  <w:szCs w:val="24"/>
                </w:rPr>
              </w:rPrChange>
            </w:rPr>
            <w:delText>nó</w:delText>
          </w:r>
        </w:del>
        <w:r w:rsidRPr="00957567">
          <w:rPr>
            <w:rFonts w:ascii="Times New Roman" w:hAnsi="Times New Roman" w:cs="Times New Roman"/>
            <w:sz w:val="28"/>
            <w:szCs w:val="28"/>
            <w:rPrChange w:id="3751" w:author="Phạm Anh Đại" w:date="2016-11-16T08:54:00Z">
              <w:rPr>
                <w:rFonts w:ascii="Times New Roman" w:hAnsi="Times New Roman" w:cs="Times New Roman"/>
                <w:sz w:val="24"/>
                <w:szCs w:val="24"/>
              </w:rPr>
            </w:rPrChange>
          </w:rPr>
          <w:t xml:space="preserve"> có điều khiển hoặc hiển thị; đó là, các </w:t>
        </w:r>
        <w:del w:id="3752" w:author="Phat Tran" w:date="2016-11-05T10:23:00Z">
          <w:r w:rsidRPr="00957567" w:rsidDel="0010795D">
            <w:rPr>
              <w:rFonts w:ascii="Times New Roman" w:hAnsi="Times New Roman" w:cs="Times New Roman"/>
              <w:sz w:val="28"/>
              <w:szCs w:val="28"/>
              <w:rPrChange w:id="3753" w:author="Phạm Anh Đại" w:date="2016-11-16T08:54:00Z">
                <w:rPr>
                  <w:rFonts w:ascii="Times New Roman" w:hAnsi="Times New Roman" w:cs="Times New Roman"/>
                  <w:sz w:val="24"/>
                  <w:szCs w:val="24"/>
                </w:rPr>
              </w:rPrChange>
            </w:rPr>
            <w:delText xml:space="preserve">điều khiển những </w:delText>
          </w:r>
        </w:del>
        <w:r w:rsidRPr="00957567">
          <w:rPr>
            <w:rFonts w:ascii="Times New Roman" w:hAnsi="Times New Roman" w:cs="Times New Roman"/>
            <w:sz w:val="28"/>
            <w:szCs w:val="28"/>
            <w:rPrChange w:id="3754" w:author="Phạm Anh Đại" w:date="2016-11-16T08:54:00Z">
              <w:rPr>
                <w:rFonts w:ascii="Times New Roman" w:hAnsi="Times New Roman" w:cs="Times New Roman"/>
                <w:sz w:val="24"/>
                <w:szCs w:val="24"/>
              </w:rPr>
            </w:rPrChange>
          </w:rPr>
          <w:t>ý nghĩa</w:t>
        </w:r>
      </w:ins>
      <w:ins w:id="3755" w:author="Phat Tran" w:date="2016-11-05T10:23:00Z">
        <w:r w:rsidR="0010795D" w:rsidRPr="00957567">
          <w:rPr>
            <w:rFonts w:ascii="Times New Roman" w:hAnsi="Times New Roman" w:cs="Times New Roman"/>
            <w:sz w:val="28"/>
            <w:szCs w:val="28"/>
            <w:rPrChange w:id="3756" w:author="Phạm Anh Đại" w:date="2016-11-16T08:54:00Z">
              <w:rPr>
                <w:rFonts w:ascii="Times New Roman" w:hAnsi="Times New Roman" w:cs="Times New Roman"/>
                <w:sz w:val="24"/>
                <w:szCs w:val="24"/>
              </w:rPr>
            </w:rPrChange>
          </w:rPr>
          <w:t xml:space="preserve"> điều khiển</w:t>
        </w:r>
      </w:ins>
      <w:ins w:id="3757" w:author="van thang" w:date="2016-10-21T15:09:00Z">
        <w:r w:rsidRPr="00957567">
          <w:rPr>
            <w:rFonts w:ascii="Times New Roman" w:hAnsi="Times New Roman" w:cs="Times New Roman"/>
            <w:sz w:val="28"/>
            <w:szCs w:val="28"/>
            <w:rPrChange w:id="3758" w:author="Phạm Anh Đại" w:date="2016-11-16T08:54:00Z">
              <w:rPr>
                <w:rFonts w:ascii="Times New Roman" w:hAnsi="Times New Roman" w:cs="Times New Roman"/>
                <w:sz w:val="24"/>
                <w:szCs w:val="24"/>
              </w:rPr>
            </w:rPrChange>
          </w:rPr>
          <w:t xml:space="preserve"> khác nhau trong các chế độ khác nhau. </w:t>
        </w:r>
      </w:ins>
      <w:ins w:id="3759" w:author="Phat Tran" w:date="2016-11-05T10:23:00Z">
        <w:r w:rsidR="0010795D" w:rsidRPr="00957567">
          <w:rPr>
            <w:rFonts w:ascii="Times New Roman" w:hAnsi="Times New Roman" w:cs="Times New Roman"/>
            <w:sz w:val="28"/>
            <w:szCs w:val="28"/>
            <w:rPrChange w:id="3760" w:author="Phạm Anh Đại" w:date="2016-11-16T08:54:00Z">
              <w:rPr>
                <w:rFonts w:ascii="Times New Roman" w:hAnsi="Times New Roman" w:cs="Times New Roman"/>
                <w:sz w:val="24"/>
                <w:szCs w:val="24"/>
              </w:rPr>
            </w:rPrChange>
          </w:rPr>
          <w:t xml:space="preserve">Điều </w:t>
        </w:r>
        <w:r w:rsidR="0010795D" w:rsidRPr="00957567">
          <w:rPr>
            <w:rFonts w:ascii="Times New Roman" w:hAnsi="Times New Roman" w:cs="Times New Roman"/>
            <w:sz w:val="28"/>
            <w:szCs w:val="28"/>
            <w:rPrChange w:id="3761" w:author="Phạm Anh Đại" w:date="2016-11-16T08:54:00Z">
              <w:rPr>
                <w:rFonts w:ascii="Times New Roman" w:hAnsi="Times New Roman" w:cs="Times New Roman"/>
                <w:sz w:val="24"/>
                <w:szCs w:val="24"/>
              </w:rPr>
            </w:rPrChange>
          </w:rPr>
          <w:lastRenderedPageBreak/>
          <w:t xml:space="preserve">này </w:t>
        </w:r>
      </w:ins>
      <w:ins w:id="3762" w:author="van thang" w:date="2016-10-21T15:09:00Z">
        <w:del w:id="3763" w:author="Phat Tran" w:date="2016-11-05T10:23:00Z">
          <w:r w:rsidRPr="00957567" w:rsidDel="0010795D">
            <w:rPr>
              <w:rFonts w:ascii="Times New Roman" w:hAnsi="Times New Roman" w:cs="Times New Roman"/>
              <w:sz w:val="28"/>
              <w:szCs w:val="28"/>
              <w:rPrChange w:id="3764" w:author="Phạm Anh Đại" w:date="2016-11-16T08:54:00Z">
                <w:rPr>
                  <w:rFonts w:ascii="Times New Roman" w:hAnsi="Times New Roman" w:cs="Times New Roman"/>
                  <w:sz w:val="24"/>
                  <w:szCs w:val="24"/>
                </w:rPr>
              </w:rPrChange>
            </w:rPr>
            <w:delText>Đây</w:delText>
          </w:r>
        </w:del>
        <w:r w:rsidRPr="00957567">
          <w:rPr>
            <w:rFonts w:ascii="Times New Roman" w:hAnsi="Times New Roman" w:cs="Times New Roman"/>
            <w:sz w:val="28"/>
            <w:szCs w:val="28"/>
            <w:rPrChange w:id="3765" w:author="Phạm Anh Đại" w:date="2016-11-16T08:54:00Z">
              <w:rPr>
                <w:rFonts w:ascii="Times New Roman" w:hAnsi="Times New Roman" w:cs="Times New Roman"/>
                <w:sz w:val="24"/>
                <w:szCs w:val="24"/>
              </w:rPr>
            </w:rPrChange>
          </w:rPr>
          <w:t xml:space="preserve"> là không thể tránh khỏi như chúng </w:t>
        </w:r>
      </w:ins>
      <w:ins w:id="3766" w:author="Phat Tran" w:date="2016-11-05T10:26:00Z">
        <w:r w:rsidR="0010795D" w:rsidRPr="00957567">
          <w:rPr>
            <w:rFonts w:ascii="Times New Roman" w:hAnsi="Times New Roman" w:cs="Times New Roman"/>
            <w:sz w:val="28"/>
            <w:szCs w:val="28"/>
            <w:rPrChange w:id="3767" w:author="Phạm Anh Đại" w:date="2016-11-16T08:54:00Z">
              <w:rPr>
                <w:rFonts w:ascii="Times New Roman" w:hAnsi="Times New Roman" w:cs="Times New Roman"/>
                <w:sz w:val="24"/>
                <w:szCs w:val="24"/>
              </w:rPr>
            </w:rPrChange>
          </w:rPr>
          <w:t xml:space="preserve">ta </w:t>
        </w:r>
      </w:ins>
      <w:ins w:id="3768" w:author="van thang" w:date="2016-10-21T15:09:00Z">
        <w:del w:id="3769" w:author="Phat Tran" w:date="2016-11-05T10:26:00Z">
          <w:r w:rsidRPr="00957567" w:rsidDel="0010795D">
            <w:rPr>
              <w:rFonts w:ascii="Times New Roman" w:hAnsi="Times New Roman" w:cs="Times New Roman"/>
              <w:sz w:val="28"/>
              <w:szCs w:val="28"/>
              <w:rPrChange w:id="3770"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3771" w:author="Phạm Anh Đại" w:date="2016-11-16T08:54:00Z">
              <w:rPr>
                <w:rFonts w:ascii="Times New Roman" w:hAnsi="Times New Roman" w:cs="Times New Roman"/>
                <w:sz w:val="24"/>
                <w:szCs w:val="24"/>
              </w:rPr>
            </w:rPrChange>
          </w:rPr>
          <w:t xml:space="preserve"> thêm </w:t>
        </w:r>
      </w:ins>
      <w:ins w:id="3772" w:author="Phat Tran" w:date="2016-11-05T10:27:00Z">
        <w:r w:rsidR="0010795D" w:rsidRPr="00957567">
          <w:rPr>
            <w:rFonts w:ascii="Times New Roman" w:hAnsi="Times New Roman" w:cs="Times New Roman"/>
            <w:sz w:val="28"/>
            <w:szCs w:val="28"/>
            <w:rPrChange w:id="3773" w:author="Phạm Anh Đại" w:date="2016-11-16T08:54:00Z">
              <w:rPr>
                <w:rFonts w:ascii="Times New Roman" w:hAnsi="Times New Roman" w:cs="Times New Roman"/>
                <w:sz w:val="24"/>
                <w:szCs w:val="24"/>
              </w:rPr>
            </w:rPrChange>
          </w:rPr>
          <w:t xml:space="preserve">ngày càng nhiều </w:t>
        </w:r>
      </w:ins>
      <w:ins w:id="3774" w:author="van thang" w:date="2016-10-21T15:09:00Z">
        <w:del w:id="3775" w:author="Phat Tran" w:date="2016-11-05T10:27:00Z">
          <w:r w:rsidRPr="00957567" w:rsidDel="0010795D">
            <w:rPr>
              <w:rFonts w:ascii="Times New Roman" w:hAnsi="Times New Roman" w:cs="Times New Roman"/>
              <w:sz w:val="28"/>
              <w:szCs w:val="28"/>
              <w:rPrChange w:id="3776" w:author="Phạm Anh Đại" w:date="2016-11-16T08:54:00Z">
                <w:rPr>
                  <w:rFonts w:ascii="Times New Roman" w:hAnsi="Times New Roman" w:cs="Times New Roman"/>
                  <w:sz w:val="24"/>
                  <w:szCs w:val="24"/>
                </w:rPr>
              </w:rPrChange>
            </w:rPr>
            <w:delText xml:space="preserve">nhiều và nhiều </w:delText>
          </w:r>
        </w:del>
        <w:r w:rsidRPr="00957567">
          <w:rPr>
            <w:rFonts w:ascii="Times New Roman" w:hAnsi="Times New Roman" w:cs="Times New Roman"/>
            <w:sz w:val="28"/>
            <w:szCs w:val="28"/>
            <w:rPrChange w:id="3777" w:author="Phạm Anh Đại" w:date="2016-11-16T08:54:00Z">
              <w:rPr>
                <w:rFonts w:ascii="Times New Roman" w:hAnsi="Times New Roman" w:cs="Times New Roman"/>
                <w:sz w:val="24"/>
                <w:szCs w:val="24"/>
              </w:rPr>
            </w:rPrChange>
          </w:rPr>
          <w:t xml:space="preserve">chức năng hơn cho các thiết bị của chúng </w:t>
        </w:r>
      </w:ins>
      <w:ins w:id="3778" w:author="Phat Tran" w:date="2016-11-05T10:27:00Z">
        <w:r w:rsidR="0010795D" w:rsidRPr="00957567">
          <w:rPr>
            <w:rFonts w:ascii="Times New Roman" w:hAnsi="Times New Roman" w:cs="Times New Roman"/>
            <w:sz w:val="28"/>
            <w:szCs w:val="28"/>
            <w:rPrChange w:id="3779" w:author="Phạm Anh Đại" w:date="2016-11-16T08:54:00Z">
              <w:rPr>
                <w:rFonts w:ascii="Times New Roman" w:hAnsi="Times New Roman" w:cs="Times New Roman"/>
                <w:sz w:val="24"/>
                <w:szCs w:val="24"/>
              </w:rPr>
            </w:rPrChange>
          </w:rPr>
          <w:t xml:space="preserve">ta </w:t>
        </w:r>
      </w:ins>
      <w:ins w:id="3780" w:author="van thang" w:date="2016-10-21T15:09:00Z">
        <w:del w:id="3781" w:author="Phat Tran" w:date="2016-11-05T10:27:00Z">
          <w:r w:rsidRPr="00957567" w:rsidDel="0010795D">
            <w:rPr>
              <w:rFonts w:ascii="Times New Roman" w:hAnsi="Times New Roman" w:cs="Times New Roman"/>
              <w:sz w:val="28"/>
              <w:szCs w:val="28"/>
              <w:rPrChange w:id="3782"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3783" w:author="Phạm Anh Đại" w:date="2016-11-16T08:54:00Z">
              <w:rPr>
                <w:rFonts w:ascii="Times New Roman" w:hAnsi="Times New Roman" w:cs="Times New Roman"/>
                <w:sz w:val="24"/>
                <w:szCs w:val="24"/>
              </w:rPr>
            </w:rPrChange>
          </w:rPr>
          <w:t>.</w:t>
        </w:r>
      </w:ins>
    </w:p>
    <w:p w14:paraId="01D3E467" w14:textId="35C8839B" w:rsidR="00FA02FA" w:rsidRPr="00957567" w:rsidRDefault="0010795D">
      <w:pPr>
        <w:jc w:val="both"/>
        <w:rPr>
          <w:ins w:id="3784" w:author="van thang" w:date="2016-10-21T15:09:00Z"/>
          <w:rFonts w:ascii="Times New Roman" w:hAnsi="Times New Roman" w:cs="Times New Roman"/>
          <w:sz w:val="28"/>
          <w:szCs w:val="28"/>
          <w:rPrChange w:id="3785" w:author="Phạm Anh Đại" w:date="2016-11-16T08:54:00Z">
            <w:rPr>
              <w:ins w:id="3786" w:author="van thang" w:date="2016-10-21T15:09:00Z"/>
              <w:rFonts w:ascii="Times New Roman" w:hAnsi="Times New Roman" w:cs="Times New Roman"/>
              <w:sz w:val="24"/>
              <w:szCs w:val="24"/>
            </w:rPr>
          </w:rPrChange>
        </w:rPr>
        <w:pPrChange w:id="3787" w:author="Biển Phan Y" w:date="2016-11-22T22:50:00Z">
          <w:pPr/>
        </w:pPrChange>
      </w:pPr>
      <w:ins w:id="3788" w:author="Phat Tran" w:date="2016-11-05T10:27:00Z">
        <w:r w:rsidRPr="00957567">
          <w:rPr>
            <w:rFonts w:ascii="Times New Roman" w:hAnsi="Times New Roman" w:cs="Times New Roman"/>
            <w:sz w:val="28"/>
            <w:szCs w:val="28"/>
            <w:rPrChange w:id="3789" w:author="Phạm Anh Đại" w:date="2016-11-16T08:54:00Z">
              <w:rPr>
                <w:rFonts w:ascii="Times New Roman" w:hAnsi="Times New Roman" w:cs="Times New Roman"/>
                <w:sz w:val="24"/>
                <w:szCs w:val="24"/>
              </w:rPr>
            </w:rPrChange>
          </w:rPr>
          <w:t xml:space="preserve">Có bao giờ tắt sai thiết bị </w:t>
        </w:r>
      </w:ins>
      <w:ins w:id="3790" w:author="van thang" w:date="2016-10-21T15:09:00Z">
        <w:del w:id="3791" w:author="Phat Tran" w:date="2016-11-05T10:27:00Z">
          <w:r w:rsidR="00FA02FA" w:rsidRPr="00957567" w:rsidDel="0010795D">
            <w:rPr>
              <w:rFonts w:ascii="Times New Roman" w:hAnsi="Times New Roman" w:cs="Times New Roman"/>
              <w:sz w:val="28"/>
              <w:szCs w:val="28"/>
              <w:rPrChange w:id="3792" w:author="Phạm Anh Đại" w:date="2016-11-16T08:54:00Z">
                <w:rPr>
                  <w:rFonts w:ascii="Times New Roman" w:hAnsi="Times New Roman" w:cs="Times New Roman"/>
                  <w:sz w:val="24"/>
                  <w:szCs w:val="24"/>
                </w:rPr>
              </w:rPrChange>
            </w:rPr>
            <w:delText xml:space="preserve">Bao giờ tắt thiết bị sai </w:delText>
          </w:r>
        </w:del>
        <w:r w:rsidR="00FA02FA" w:rsidRPr="00957567">
          <w:rPr>
            <w:rFonts w:ascii="Times New Roman" w:hAnsi="Times New Roman" w:cs="Times New Roman"/>
            <w:sz w:val="28"/>
            <w:szCs w:val="28"/>
            <w:rPrChange w:id="3793" w:author="Phạm Anh Đại" w:date="2016-11-16T08:54:00Z">
              <w:rPr>
                <w:rFonts w:ascii="Times New Roman" w:hAnsi="Times New Roman" w:cs="Times New Roman"/>
                <w:sz w:val="24"/>
                <w:szCs w:val="24"/>
              </w:rPr>
            </w:rPrChange>
          </w:rPr>
          <w:t xml:space="preserve">trong hệ thống giải trí </w:t>
        </w:r>
      </w:ins>
      <w:ins w:id="3794" w:author="Phat Tran" w:date="2016-11-05T10:28:00Z">
        <w:r w:rsidRPr="00957567">
          <w:rPr>
            <w:rFonts w:ascii="Times New Roman" w:hAnsi="Times New Roman" w:cs="Times New Roman"/>
            <w:sz w:val="28"/>
            <w:szCs w:val="28"/>
            <w:rPrChange w:id="3795" w:author="Phạm Anh Đại" w:date="2016-11-16T08:54:00Z">
              <w:rPr>
                <w:rFonts w:ascii="Times New Roman" w:hAnsi="Times New Roman" w:cs="Times New Roman"/>
                <w:sz w:val="24"/>
                <w:szCs w:val="24"/>
              </w:rPr>
            </w:rPrChange>
          </w:rPr>
          <w:t xml:space="preserve">của </w:t>
        </w:r>
      </w:ins>
      <w:ins w:id="3796" w:author="van thang" w:date="2016-10-21T15:09:00Z">
        <w:r w:rsidR="00FA02FA" w:rsidRPr="00957567">
          <w:rPr>
            <w:rFonts w:ascii="Times New Roman" w:hAnsi="Times New Roman" w:cs="Times New Roman"/>
            <w:sz w:val="28"/>
            <w:szCs w:val="28"/>
            <w:rPrChange w:id="3797" w:author="Phạm Anh Đại" w:date="2016-11-16T08:54:00Z">
              <w:rPr>
                <w:rFonts w:ascii="Times New Roman" w:hAnsi="Times New Roman" w:cs="Times New Roman"/>
                <w:sz w:val="24"/>
                <w:szCs w:val="24"/>
              </w:rPr>
            </w:rPrChange>
          </w:rPr>
          <w:t xml:space="preserve">gia đình </w:t>
        </w:r>
        <w:del w:id="3798" w:author="Phat Tran" w:date="2016-11-05T10:28:00Z">
          <w:r w:rsidR="00FA02FA" w:rsidRPr="00957567" w:rsidDel="0010795D">
            <w:rPr>
              <w:rFonts w:ascii="Times New Roman" w:hAnsi="Times New Roman" w:cs="Times New Roman"/>
              <w:sz w:val="28"/>
              <w:szCs w:val="28"/>
              <w:rPrChange w:id="3799" w:author="Phạm Anh Đại" w:date="2016-11-16T08:54:00Z">
                <w:rPr>
                  <w:rFonts w:ascii="Times New Roman" w:hAnsi="Times New Roman" w:cs="Times New Roman"/>
                  <w:sz w:val="24"/>
                  <w:szCs w:val="24"/>
                </w:rPr>
              </w:rPrChange>
            </w:rPr>
            <w:delText>của</w:delText>
          </w:r>
        </w:del>
        <w:r w:rsidR="00FA02FA" w:rsidRPr="00957567">
          <w:rPr>
            <w:rFonts w:ascii="Times New Roman" w:hAnsi="Times New Roman" w:cs="Times New Roman"/>
            <w:sz w:val="28"/>
            <w:szCs w:val="28"/>
            <w:rPrChange w:id="3800" w:author="Phạm Anh Đại" w:date="2016-11-16T08:54:00Z">
              <w:rPr>
                <w:rFonts w:ascii="Times New Roman" w:hAnsi="Times New Roman" w:cs="Times New Roman"/>
                <w:sz w:val="24"/>
                <w:szCs w:val="24"/>
              </w:rPr>
            </w:rPrChange>
          </w:rPr>
          <w:t xml:space="preserve"> bạn? Điều này xảy ra khi một điều khiển được sử dụng cho nhiều mục đích. Trong gia đình, điều này chỉ đơn giản là bực bội. Trong ngành công nghiệp, sự nhầm lẫn mà kết quả khi các nhà khai thác </w:t>
        </w:r>
      </w:ins>
      <w:ins w:id="3801" w:author="Phat Tran" w:date="2016-11-05T10:28:00Z">
        <w:r w:rsidRPr="00957567">
          <w:rPr>
            <w:rFonts w:ascii="Times New Roman" w:hAnsi="Times New Roman" w:cs="Times New Roman"/>
            <w:sz w:val="28"/>
            <w:szCs w:val="28"/>
            <w:rPrChange w:id="3802" w:author="Phạm Anh Đại" w:date="2016-11-16T08:54:00Z">
              <w:rPr>
                <w:rFonts w:ascii="Times New Roman" w:hAnsi="Times New Roman" w:cs="Times New Roman"/>
                <w:sz w:val="24"/>
                <w:szCs w:val="24"/>
              </w:rPr>
            </w:rPrChange>
          </w:rPr>
          <w:t xml:space="preserve">tin tưởng </w:t>
        </w:r>
      </w:ins>
      <w:ins w:id="3803" w:author="van thang" w:date="2016-10-21T15:09:00Z">
        <w:del w:id="3804" w:author="Phat Tran" w:date="2016-11-05T10:28:00Z">
          <w:r w:rsidR="00FA02FA" w:rsidRPr="00957567" w:rsidDel="0010795D">
            <w:rPr>
              <w:rFonts w:ascii="Times New Roman" w:hAnsi="Times New Roman" w:cs="Times New Roman"/>
              <w:sz w:val="28"/>
              <w:szCs w:val="28"/>
              <w:rPrChange w:id="3805" w:author="Phạm Anh Đại" w:date="2016-11-16T08:54:00Z">
                <w:rPr>
                  <w:rFonts w:ascii="Times New Roman" w:hAnsi="Times New Roman" w:cs="Times New Roman"/>
                  <w:sz w:val="24"/>
                  <w:szCs w:val="24"/>
                </w:rPr>
              </w:rPrChange>
            </w:rPr>
            <w:delText>tin</w:delText>
          </w:r>
        </w:del>
        <w:r w:rsidR="00FA02FA" w:rsidRPr="00957567">
          <w:rPr>
            <w:rFonts w:ascii="Times New Roman" w:hAnsi="Times New Roman" w:cs="Times New Roman"/>
            <w:sz w:val="28"/>
            <w:szCs w:val="28"/>
            <w:rPrChange w:id="3806" w:author="Phạm Anh Đại" w:date="2016-11-16T08:54:00Z">
              <w:rPr>
                <w:rFonts w:ascii="Times New Roman" w:hAnsi="Times New Roman" w:cs="Times New Roman"/>
                <w:sz w:val="24"/>
                <w:szCs w:val="24"/>
              </w:rPr>
            </w:rPrChange>
          </w:rPr>
          <w:t xml:space="preserve"> hệ thống để có trong một chế độ, trong khi thực tế là trong một</w:t>
        </w:r>
      </w:ins>
      <w:ins w:id="3807" w:author="Phat Tran" w:date="2016-11-05T10:28:00Z">
        <w:r w:rsidRPr="00957567">
          <w:rPr>
            <w:rFonts w:ascii="Times New Roman" w:hAnsi="Times New Roman" w:cs="Times New Roman"/>
            <w:sz w:val="28"/>
            <w:szCs w:val="28"/>
            <w:rPrChange w:id="3808" w:author="Phạm Anh Đại" w:date="2016-11-16T08:54:00Z">
              <w:rPr>
                <w:rFonts w:ascii="Times New Roman" w:hAnsi="Times New Roman" w:cs="Times New Roman"/>
                <w:sz w:val="24"/>
                <w:szCs w:val="24"/>
              </w:rPr>
            </w:rPrChange>
          </w:rPr>
          <w:t xml:space="preserve"> chế độ khác</w:t>
        </w:r>
      </w:ins>
      <w:ins w:id="3809" w:author="van thang" w:date="2016-10-21T15:09:00Z">
        <w:r w:rsidR="00FA02FA" w:rsidRPr="00957567">
          <w:rPr>
            <w:rFonts w:ascii="Times New Roman" w:hAnsi="Times New Roman" w:cs="Times New Roman"/>
            <w:sz w:val="28"/>
            <w:szCs w:val="28"/>
            <w:rPrChange w:id="3810" w:author="Phạm Anh Đại" w:date="2016-11-16T08:54:00Z">
              <w:rPr>
                <w:rFonts w:ascii="Times New Roman" w:hAnsi="Times New Roman" w:cs="Times New Roman"/>
                <w:sz w:val="24"/>
                <w:szCs w:val="24"/>
              </w:rPr>
            </w:rPrChange>
          </w:rPr>
          <w:t xml:space="preserve">, đã dẫn đến tai nạn nghiêm trọng và </w:t>
        </w:r>
      </w:ins>
      <w:ins w:id="3811" w:author="Biển Phan Y" w:date="2016-11-23T22:27:00Z">
        <w:r w:rsidR="00EF53BB">
          <w:rPr>
            <w:rFonts w:ascii="Times New Roman" w:hAnsi="Times New Roman" w:cs="Times New Roman"/>
            <w:sz w:val="28"/>
            <w:szCs w:val="28"/>
          </w:rPr>
          <w:t xml:space="preserve">gây ra nhiều </w:t>
        </w:r>
      </w:ins>
      <w:ins w:id="3812" w:author="van thang" w:date="2016-10-21T15:09:00Z">
        <w:r w:rsidR="00FA02FA" w:rsidRPr="00957567">
          <w:rPr>
            <w:rFonts w:ascii="Times New Roman" w:hAnsi="Times New Roman" w:cs="Times New Roman"/>
            <w:sz w:val="28"/>
            <w:szCs w:val="28"/>
            <w:rPrChange w:id="3813" w:author="Phạm Anh Đại" w:date="2016-11-16T08:54:00Z">
              <w:rPr>
                <w:rFonts w:ascii="Times New Roman" w:hAnsi="Times New Roman" w:cs="Times New Roman"/>
                <w:sz w:val="24"/>
                <w:szCs w:val="24"/>
              </w:rPr>
            </w:rPrChange>
          </w:rPr>
          <w:t>mất mát</w:t>
        </w:r>
        <w:del w:id="3814" w:author="Biển Phan Y" w:date="2016-11-23T22:27:00Z">
          <w:r w:rsidR="00FA02FA" w:rsidRPr="00957567" w:rsidDel="00EF53BB">
            <w:rPr>
              <w:rFonts w:ascii="Times New Roman" w:hAnsi="Times New Roman" w:cs="Times New Roman"/>
              <w:sz w:val="28"/>
              <w:szCs w:val="28"/>
              <w:rPrChange w:id="3815" w:author="Phạm Anh Đại" w:date="2016-11-16T08:54:00Z">
                <w:rPr>
                  <w:rFonts w:ascii="Times New Roman" w:hAnsi="Times New Roman" w:cs="Times New Roman"/>
                  <w:sz w:val="24"/>
                  <w:szCs w:val="24"/>
                </w:rPr>
              </w:rPrChange>
            </w:rPr>
            <w:delText xml:space="preserve"> của</w:delText>
          </w:r>
        </w:del>
      </w:ins>
      <w:ins w:id="3816" w:author="Biển Phan Y" w:date="2016-11-23T22:27:00Z">
        <w:r w:rsidR="00EF53BB">
          <w:rPr>
            <w:rFonts w:ascii="Times New Roman" w:hAnsi="Times New Roman" w:cs="Times New Roman"/>
            <w:sz w:val="28"/>
            <w:szCs w:val="28"/>
          </w:rPr>
          <w:t xml:space="preserve"> trong</w:t>
        </w:r>
      </w:ins>
      <w:ins w:id="3817" w:author="van thang" w:date="2016-10-21T15:09:00Z">
        <w:r w:rsidR="00FA02FA" w:rsidRPr="00957567">
          <w:rPr>
            <w:rFonts w:ascii="Times New Roman" w:hAnsi="Times New Roman" w:cs="Times New Roman"/>
            <w:sz w:val="28"/>
            <w:szCs w:val="28"/>
            <w:rPrChange w:id="3818" w:author="Phạm Anh Đại" w:date="2016-11-16T08:54:00Z">
              <w:rPr>
                <w:rFonts w:ascii="Times New Roman" w:hAnsi="Times New Roman" w:cs="Times New Roman"/>
                <w:sz w:val="24"/>
                <w:szCs w:val="24"/>
              </w:rPr>
            </w:rPrChange>
          </w:rPr>
          <w:t xml:space="preserve"> cuộc sống.</w:t>
        </w:r>
      </w:ins>
    </w:p>
    <w:p w14:paraId="38EDE9B5" w14:textId="686D9AD0" w:rsidR="00FA02FA" w:rsidRPr="00957567" w:rsidRDefault="0010795D">
      <w:pPr>
        <w:jc w:val="both"/>
        <w:rPr>
          <w:ins w:id="3819" w:author="van thang" w:date="2016-10-21T15:09:00Z"/>
          <w:rFonts w:ascii="Times New Roman" w:hAnsi="Times New Roman" w:cs="Times New Roman"/>
          <w:sz w:val="28"/>
          <w:szCs w:val="28"/>
          <w:rPrChange w:id="3820" w:author="Phạm Anh Đại" w:date="2016-11-16T08:54:00Z">
            <w:rPr>
              <w:ins w:id="3821" w:author="van thang" w:date="2016-10-21T15:09:00Z"/>
              <w:rFonts w:ascii="Times New Roman" w:hAnsi="Times New Roman" w:cs="Times New Roman"/>
              <w:sz w:val="24"/>
              <w:szCs w:val="24"/>
            </w:rPr>
          </w:rPrChange>
        </w:rPr>
        <w:pPrChange w:id="3822" w:author="Biển Phan Y" w:date="2016-11-22T22:50:00Z">
          <w:pPr/>
        </w:pPrChange>
      </w:pPr>
      <w:ins w:id="3823" w:author="Phat Tran" w:date="2016-11-05T10:28:00Z">
        <w:r w:rsidRPr="00957567">
          <w:rPr>
            <w:rFonts w:ascii="Times New Roman" w:hAnsi="Times New Roman" w:cs="Times New Roman"/>
            <w:sz w:val="28"/>
            <w:szCs w:val="28"/>
            <w:rPrChange w:id="3824" w:author="Phạm Anh Đại" w:date="2016-11-16T08:54:00Z">
              <w:rPr>
                <w:rFonts w:ascii="Times New Roman" w:hAnsi="Times New Roman" w:cs="Times New Roman"/>
                <w:sz w:val="24"/>
                <w:szCs w:val="24"/>
              </w:rPr>
            </w:rPrChange>
          </w:rPr>
          <w:t xml:space="preserve">Hấp dẫn </w:t>
        </w:r>
      </w:ins>
      <w:ins w:id="3825" w:author="van thang" w:date="2016-10-21T15:09:00Z">
        <w:del w:id="3826" w:author="Phat Tran" w:date="2016-11-05T10:28:00Z">
          <w:r w:rsidR="00FA02FA" w:rsidRPr="00957567" w:rsidDel="0010795D">
            <w:rPr>
              <w:rFonts w:ascii="Times New Roman" w:hAnsi="Times New Roman" w:cs="Times New Roman"/>
              <w:sz w:val="28"/>
              <w:szCs w:val="28"/>
              <w:rPrChange w:id="3827" w:author="Phạm Anh Đại" w:date="2016-11-16T08:54:00Z">
                <w:rPr>
                  <w:rFonts w:ascii="Times New Roman" w:hAnsi="Times New Roman" w:cs="Times New Roman"/>
                  <w:sz w:val="24"/>
                  <w:szCs w:val="24"/>
                </w:rPr>
              </w:rPrChange>
            </w:rPr>
            <w:delText xml:space="preserve">Nó là hấp dẫn </w:delText>
          </w:r>
        </w:del>
        <w:r w:rsidR="00FA02FA" w:rsidRPr="00957567">
          <w:rPr>
            <w:rFonts w:ascii="Times New Roman" w:hAnsi="Times New Roman" w:cs="Times New Roman"/>
            <w:sz w:val="28"/>
            <w:szCs w:val="28"/>
            <w:rPrChange w:id="3828" w:author="Phạm Anh Đại" w:date="2016-11-16T08:54:00Z">
              <w:rPr>
                <w:rFonts w:ascii="Times New Roman" w:hAnsi="Times New Roman" w:cs="Times New Roman"/>
                <w:sz w:val="24"/>
                <w:szCs w:val="24"/>
              </w:rPr>
            </w:rPrChange>
          </w:rPr>
          <w:t xml:space="preserve">để tiết kiệm tiền và không gian bằng việc có một điều khiển đơn phục vụ cho nhiều mục đích. Giả sử có mười chức năng khác nhau trên một thiết bị. Thay vì sử dụng </w:t>
        </w:r>
      </w:ins>
      <w:ins w:id="3829" w:author="Phat Tran" w:date="2016-11-05T10:29:00Z">
        <w:r w:rsidRPr="00957567">
          <w:rPr>
            <w:rFonts w:ascii="Times New Roman" w:hAnsi="Times New Roman" w:cs="Times New Roman"/>
            <w:sz w:val="28"/>
            <w:szCs w:val="28"/>
            <w:rPrChange w:id="3830" w:author="Phạm Anh Đại" w:date="2016-11-16T08:54:00Z">
              <w:rPr>
                <w:rFonts w:ascii="Times New Roman" w:hAnsi="Times New Roman" w:cs="Times New Roman"/>
                <w:sz w:val="24"/>
                <w:szCs w:val="24"/>
              </w:rPr>
            </w:rPrChange>
          </w:rPr>
          <w:t xml:space="preserve">mười nút bấm hoặc công tắc riêng biệt, </w:t>
        </w:r>
      </w:ins>
      <w:ins w:id="3831" w:author="van thang" w:date="2016-10-21T15:09:00Z">
        <w:del w:id="3832" w:author="Phat Tran" w:date="2016-11-05T10:29:00Z">
          <w:r w:rsidR="00FA02FA" w:rsidRPr="00957567" w:rsidDel="0010795D">
            <w:rPr>
              <w:rFonts w:ascii="Times New Roman" w:hAnsi="Times New Roman" w:cs="Times New Roman"/>
              <w:sz w:val="28"/>
              <w:szCs w:val="28"/>
              <w:rPrChange w:id="3833" w:author="Phạm Anh Đại" w:date="2016-11-16T08:54:00Z">
                <w:rPr>
                  <w:rFonts w:ascii="Times New Roman" w:hAnsi="Times New Roman" w:cs="Times New Roman"/>
                  <w:sz w:val="24"/>
                  <w:szCs w:val="24"/>
                </w:rPr>
              </w:rPrChange>
            </w:rPr>
            <w:delText xml:space="preserve">nút bấm hoặc mười switches- riêng trong đó </w:delText>
          </w:r>
        </w:del>
        <w:r w:rsidR="00FA02FA" w:rsidRPr="00957567">
          <w:rPr>
            <w:rFonts w:ascii="Times New Roman" w:hAnsi="Times New Roman" w:cs="Times New Roman"/>
            <w:sz w:val="28"/>
            <w:szCs w:val="28"/>
            <w:rPrChange w:id="3834" w:author="Phạm Anh Đại" w:date="2016-11-16T08:54:00Z">
              <w:rPr>
                <w:rFonts w:ascii="Times New Roman" w:hAnsi="Times New Roman" w:cs="Times New Roman"/>
                <w:sz w:val="24"/>
                <w:szCs w:val="24"/>
              </w:rPr>
            </w:rPrChange>
          </w:rPr>
          <w:t>sẽ có không gian đáng kể,</w:t>
        </w:r>
        <w:del w:id="3835" w:author="Biển Phan Y" w:date="2016-11-23T22:29:00Z">
          <w:r w:rsidR="00FA02FA" w:rsidRPr="00957567" w:rsidDel="00EF53BB">
            <w:rPr>
              <w:rFonts w:ascii="Times New Roman" w:hAnsi="Times New Roman" w:cs="Times New Roman"/>
              <w:sz w:val="28"/>
              <w:szCs w:val="28"/>
              <w:rPrChange w:id="3836" w:author="Phạm Anh Đại" w:date="2016-11-16T08:54:00Z">
                <w:rPr>
                  <w:rFonts w:ascii="Times New Roman" w:hAnsi="Times New Roman" w:cs="Times New Roman"/>
                  <w:sz w:val="24"/>
                  <w:szCs w:val="24"/>
                </w:rPr>
              </w:rPrChange>
            </w:rPr>
            <w:delText xml:space="preserve"> thêm</w:delText>
          </w:r>
        </w:del>
        <w:r w:rsidR="00FA02FA" w:rsidRPr="00957567">
          <w:rPr>
            <w:rFonts w:ascii="Times New Roman" w:hAnsi="Times New Roman" w:cs="Times New Roman"/>
            <w:sz w:val="28"/>
            <w:szCs w:val="28"/>
            <w:rPrChange w:id="3837" w:author="Phạm Anh Đại" w:date="2016-11-16T08:54:00Z">
              <w:rPr>
                <w:rFonts w:ascii="Times New Roman" w:hAnsi="Times New Roman" w:cs="Times New Roman"/>
                <w:sz w:val="24"/>
                <w:szCs w:val="24"/>
              </w:rPr>
            </w:rPrChange>
          </w:rPr>
          <w:t xml:space="preserve"> thêm chi phí, và xuất hiện</w:t>
        </w:r>
        <w:del w:id="3838" w:author="Biển Phan Y" w:date="2016-11-23T22:29:00Z">
          <w:r w:rsidR="00FA02FA" w:rsidRPr="00957567" w:rsidDel="00EF53BB">
            <w:rPr>
              <w:rFonts w:ascii="Times New Roman" w:hAnsi="Times New Roman" w:cs="Times New Roman"/>
              <w:sz w:val="28"/>
              <w:szCs w:val="28"/>
              <w:rPrChange w:id="3839" w:author="Phạm Anh Đại" w:date="2016-11-16T08:54:00Z">
                <w:rPr>
                  <w:rFonts w:ascii="Times New Roman" w:hAnsi="Times New Roman" w:cs="Times New Roman"/>
                  <w:sz w:val="24"/>
                  <w:szCs w:val="24"/>
                </w:rPr>
              </w:rPrChange>
            </w:rPr>
            <w:delText xml:space="preserve"> </w:delText>
          </w:r>
        </w:del>
      </w:ins>
      <w:ins w:id="3840" w:author="Phat Tran" w:date="2016-11-05T10:29:00Z">
        <w:del w:id="3841" w:author="Biển Phan Y" w:date="2016-11-23T22:29:00Z">
          <w:r w:rsidRPr="00957567" w:rsidDel="00EF53BB">
            <w:rPr>
              <w:rFonts w:ascii="Times New Roman" w:hAnsi="Times New Roman" w:cs="Times New Roman"/>
              <w:sz w:val="28"/>
              <w:szCs w:val="28"/>
              <w:rPrChange w:id="3842" w:author="Phạm Anh Đại" w:date="2016-11-16T08:54:00Z">
                <w:rPr>
                  <w:rFonts w:ascii="Times New Roman" w:hAnsi="Times New Roman" w:cs="Times New Roman"/>
                  <w:sz w:val="24"/>
                  <w:szCs w:val="24"/>
                </w:rPr>
              </w:rPrChange>
            </w:rPr>
            <w:delText>đe dọa</w:delText>
          </w:r>
        </w:del>
      </w:ins>
      <w:ins w:id="3843" w:author="Biển Phan Y" w:date="2016-11-23T22:29:00Z">
        <w:r w:rsidR="00EF53BB">
          <w:rPr>
            <w:rFonts w:ascii="Times New Roman" w:hAnsi="Times New Roman" w:cs="Times New Roman"/>
            <w:sz w:val="28"/>
            <w:szCs w:val="28"/>
          </w:rPr>
          <w:t xml:space="preserve"> mối nguy hiểm</w:t>
        </w:r>
      </w:ins>
      <w:ins w:id="3844" w:author="Phat Tran" w:date="2016-11-05T10:29:00Z">
        <w:del w:id="3845" w:author="Biển Phan Y" w:date="2016-11-23T22:29:00Z">
          <w:r w:rsidRPr="00957567" w:rsidDel="00EF53BB">
            <w:rPr>
              <w:rFonts w:ascii="Times New Roman" w:hAnsi="Times New Roman" w:cs="Times New Roman"/>
              <w:sz w:val="28"/>
              <w:szCs w:val="28"/>
              <w:rPrChange w:id="3846" w:author="Phạm Anh Đại" w:date="2016-11-16T08:54:00Z">
                <w:rPr>
                  <w:rFonts w:ascii="Times New Roman" w:hAnsi="Times New Roman" w:cs="Times New Roman"/>
                  <w:sz w:val="24"/>
                  <w:szCs w:val="24"/>
                </w:rPr>
              </w:rPrChange>
            </w:rPr>
            <w:delText xml:space="preserve"> </w:delText>
          </w:r>
        </w:del>
      </w:ins>
      <w:ins w:id="3847" w:author="van thang" w:date="2016-10-21T15:09:00Z">
        <w:del w:id="3848" w:author="Phat Tran" w:date="2016-11-05T10:29:00Z">
          <w:r w:rsidR="00FA02FA" w:rsidRPr="00957567" w:rsidDel="0010795D">
            <w:rPr>
              <w:rFonts w:ascii="Times New Roman" w:hAnsi="Times New Roman" w:cs="Times New Roman"/>
              <w:sz w:val="28"/>
              <w:szCs w:val="28"/>
              <w:rPrChange w:id="3849" w:author="Phạm Anh Đại" w:date="2016-11-16T08:54:00Z">
                <w:rPr>
                  <w:rFonts w:ascii="Times New Roman" w:hAnsi="Times New Roman" w:cs="Times New Roman"/>
                  <w:sz w:val="24"/>
                  <w:szCs w:val="24"/>
                </w:rPr>
              </w:rPrChange>
            </w:rPr>
            <w:delText>intimidatingly</w:delText>
          </w:r>
        </w:del>
        <w:r w:rsidR="00FA02FA" w:rsidRPr="00957567">
          <w:rPr>
            <w:rFonts w:ascii="Times New Roman" w:hAnsi="Times New Roman" w:cs="Times New Roman"/>
            <w:sz w:val="28"/>
            <w:szCs w:val="28"/>
            <w:rPrChange w:id="3850" w:author="Phạm Anh Đại" w:date="2016-11-16T08:54:00Z">
              <w:rPr>
                <w:rFonts w:ascii="Times New Roman" w:hAnsi="Times New Roman" w:cs="Times New Roman"/>
                <w:sz w:val="24"/>
                <w:szCs w:val="24"/>
              </w:rPr>
            </w:rPrChange>
          </w:rPr>
          <w:t xml:space="preserve"> phức tạp, tại sao không </w:t>
        </w:r>
        <w:del w:id="3851" w:author="Phat Tran" w:date="2016-11-05T10:30:00Z">
          <w:r w:rsidR="00FA02FA" w:rsidRPr="00957567" w:rsidDel="0010795D">
            <w:rPr>
              <w:rFonts w:ascii="Times New Roman" w:hAnsi="Times New Roman" w:cs="Times New Roman"/>
              <w:sz w:val="28"/>
              <w:szCs w:val="28"/>
              <w:rPrChange w:id="3852" w:author="Phạm Anh Đại" w:date="2016-11-16T08:54:00Z">
                <w:rPr>
                  <w:rFonts w:ascii="Times New Roman" w:hAnsi="Times New Roman" w:cs="Times New Roman"/>
                  <w:sz w:val="24"/>
                  <w:szCs w:val="24"/>
                </w:rPr>
              </w:rPrChange>
            </w:rPr>
            <w:delText>sử dụng</w:delText>
          </w:r>
        </w:del>
        <w:r w:rsidR="00FA02FA" w:rsidRPr="00957567">
          <w:rPr>
            <w:rFonts w:ascii="Times New Roman" w:hAnsi="Times New Roman" w:cs="Times New Roman"/>
            <w:sz w:val="28"/>
            <w:szCs w:val="28"/>
            <w:rPrChange w:id="3853" w:author="Phạm Anh Đại" w:date="2016-11-16T08:54:00Z">
              <w:rPr>
                <w:rFonts w:ascii="Times New Roman" w:hAnsi="Times New Roman" w:cs="Times New Roman"/>
                <w:sz w:val="24"/>
                <w:szCs w:val="24"/>
              </w:rPr>
            </w:rPrChange>
          </w:rPr>
          <w:t xml:space="preserve"> chỉ cần </w:t>
        </w:r>
      </w:ins>
      <w:ins w:id="3854" w:author="Phat Tran" w:date="2016-11-05T10:30:00Z">
        <w:r w:rsidRPr="00957567">
          <w:rPr>
            <w:rFonts w:ascii="Times New Roman" w:hAnsi="Times New Roman" w:cs="Times New Roman"/>
            <w:sz w:val="28"/>
            <w:szCs w:val="28"/>
            <w:rPrChange w:id="3855" w:author="Phạm Anh Đại" w:date="2016-11-16T08:54:00Z">
              <w:rPr>
                <w:rFonts w:ascii="Times New Roman" w:hAnsi="Times New Roman" w:cs="Times New Roman"/>
                <w:sz w:val="24"/>
                <w:szCs w:val="24"/>
              </w:rPr>
            </w:rPrChange>
          </w:rPr>
          <w:t xml:space="preserve">dùng </w:t>
        </w:r>
      </w:ins>
      <w:ins w:id="3856" w:author="van thang" w:date="2016-10-21T15:09:00Z">
        <w:r w:rsidR="00FA02FA" w:rsidRPr="00957567">
          <w:rPr>
            <w:rFonts w:ascii="Times New Roman" w:hAnsi="Times New Roman" w:cs="Times New Roman"/>
            <w:sz w:val="28"/>
            <w:szCs w:val="28"/>
            <w:rPrChange w:id="3857" w:author="Phạm Anh Đại" w:date="2016-11-16T08:54:00Z">
              <w:rPr>
                <w:rFonts w:ascii="Times New Roman" w:hAnsi="Times New Roman" w:cs="Times New Roman"/>
                <w:sz w:val="24"/>
                <w:szCs w:val="24"/>
              </w:rPr>
            </w:rPrChange>
          </w:rPr>
          <w:t xml:space="preserve">hai điều khiển, một để chọn chức năng, </w:t>
        </w:r>
      </w:ins>
      <w:ins w:id="3858" w:author="Phat Tran" w:date="2016-11-05T10:30:00Z">
        <w:r w:rsidRPr="00957567">
          <w:rPr>
            <w:rFonts w:ascii="Times New Roman" w:hAnsi="Times New Roman" w:cs="Times New Roman"/>
            <w:sz w:val="28"/>
            <w:szCs w:val="28"/>
            <w:rPrChange w:id="3859" w:author="Phạm Anh Đại" w:date="2016-11-16T08:54:00Z">
              <w:rPr>
                <w:rFonts w:ascii="Times New Roman" w:hAnsi="Times New Roman" w:cs="Times New Roman"/>
                <w:sz w:val="24"/>
                <w:szCs w:val="24"/>
              </w:rPr>
            </w:rPrChange>
          </w:rPr>
          <w:t xml:space="preserve">cái </w:t>
        </w:r>
      </w:ins>
      <w:ins w:id="3860" w:author="van thang" w:date="2016-10-21T15:09:00Z">
        <w:del w:id="3861" w:author="Phat Tran" w:date="2016-11-05T10:30:00Z">
          <w:r w:rsidR="00FA02FA" w:rsidRPr="00957567" w:rsidDel="0010795D">
            <w:rPr>
              <w:rFonts w:ascii="Times New Roman" w:hAnsi="Times New Roman" w:cs="Times New Roman"/>
              <w:sz w:val="28"/>
              <w:szCs w:val="28"/>
              <w:rPrChange w:id="3862" w:author="Phạm Anh Đại" w:date="2016-11-16T08:54:00Z">
                <w:rPr>
                  <w:rFonts w:ascii="Times New Roman" w:hAnsi="Times New Roman" w:cs="Times New Roman"/>
                  <w:sz w:val="24"/>
                  <w:szCs w:val="24"/>
                </w:rPr>
              </w:rPrChange>
            </w:rPr>
            <w:delText>các</w:delText>
          </w:r>
        </w:del>
        <w:r w:rsidR="00FA02FA" w:rsidRPr="00957567">
          <w:rPr>
            <w:rFonts w:ascii="Times New Roman" w:hAnsi="Times New Roman" w:cs="Times New Roman"/>
            <w:sz w:val="28"/>
            <w:szCs w:val="28"/>
            <w:rPrChange w:id="3863" w:author="Phạm Anh Đại" w:date="2016-11-16T08:54:00Z">
              <w:rPr>
                <w:rFonts w:ascii="Times New Roman" w:hAnsi="Times New Roman" w:cs="Times New Roman"/>
                <w:sz w:val="24"/>
                <w:szCs w:val="24"/>
              </w:rPr>
            </w:rPrChange>
          </w:rPr>
          <w:t xml:space="preserve"> khác để thiết lập các chức năng để điều kiện mong muốn? Mặc dù </w:t>
        </w:r>
        <w:del w:id="3864" w:author="Phat Tran" w:date="2016-11-05T10:30:00Z">
          <w:r w:rsidR="00FA02FA" w:rsidRPr="00957567" w:rsidDel="0010795D">
            <w:rPr>
              <w:rFonts w:ascii="Times New Roman" w:hAnsi="Times New Roman" w:cs="Times New Roman"/>
              <w:sz w:val="28"/>
              <w:szCs w:val="28"/>
              <w:rPrChange w:id="3865" w:author="Phạm Anh Đại" w:date="2016-11-16T08:54:00Z">
                <w:rPr>
                  <w:rFonts w:ascii="Times New Roman" w:hAnsi="Times New Roman" w:cs="Times New Roman"/>
                  <w:sz w:val="24"/>
                  <w:szCs w:val="24"/>
                </w:rPr>
              </w:rPrChange>
            </w:rPr>
            <w:delText xml:space="preserve">thiết kế dẫn đến </w:delText>
          </w:r>
        </w:del>
        <w:r w:rsidR="00FA02FA" w:rsidRPr="00957567">
          <w:rPr>
            <w:rFonts w:ascii="Times New Roman" w:hAnsi="Times New Roman" w:cs="Times New Roman"/>
            <w:sz w:val="28"/>
            <w:szCs w:val="28"/>
            <w:rPrChange w:id="3866" w:author="Phạm Anh Đại" w:date="2016-11-16T08:54:00Z">
              <w:rPr>
                <w:rFonts w:ascii="Times New Roman" w:hAnsi="Times New Roman" w:cs="Times New Roman"/>
                <w:sz w:val="24"/>
                <w:szCs w:val="24"/>
              </w:rPr>
            </w:rPrChange>
          </w:rPr>
          <w:t xml:space="preserve">xuất hiện </w:t>
        </w:r>
      </w:ins>
      <w:ins w:id="3867" w:author="Phat Tran" w:date="2016-11-05T10:30:00Z">
        <w:r w:rsidRPr="00957567">
          <w:rPr>
            <w:rFonts w:ascii="Times New Roman" w:hAnsi="Times New Roman" w:cs="Times New Roman"/>
            <w:sz w:val="28"/>
            <w:szCs w:val="28"/>
            <w:rPrChange w:id="3868" w:author="Phạm Anh Đại" w:date="2016-11-16T08:54:00Z">
              <w:rPr>
                <w:rFonts w:ascii="Times New Roman" w:hAnsi="Times New Roman" w:cs="Times New Roman"/>
                <w:sz w:val="24"/>
                <w:szCs w:val="24"/>
              </w:rPr>
            </w:rPrChange>
          </w:rPr>
          <w:t xml:space="preserve">kết quả thiết kế </w:t>
        </w:r>
      </w:ins>
      <w:ins w:id="3869" w:author="van thang" w:date="2016-10-21T15:09:00Z">
        <w:r w:rsidR="00FA02FA" w:rsidRPr="00957567">
          <w:rPr>
            <w:rFonts w:ascii="Times New Roman" w:hAnsi="Times New Roman" w:cs="Times New Roman"/>
            <w:sz w:val="28"/>
            <w:szCs w:val="28"/>
            <w:rPrChange w:id="3870" w:author="Phạm Anh Đại" w:date="2016-11-16T08:54:00Z">
              <w:rPr>
                <w:rFonts w:ascii="Times New Roman" w:hAnsi="Times New Roman" w:cs="Times New Roman"/>
                <w:sz w:val="24"/>
                <w:szCs w:val="24"/>
              </w:rPr>
            </w:rPrChange>
          </w:rPr>
          <w:t xml:space="preserve">khá đơn giản và dễ dàng để sử dụng, </w:t>
        </w:r>
        <w:del w:id="3871" w:author="Phat Tran" w:date="2016-11-05T10:31:00Z">
          <w:r w:rsidR="00FA02FA" w:rsidRPr="00957567" w:rsidDel="0010795D">
            <w:rPr>
              <w:rFonts w:ascii="Times New Roman" w:hAnsi="Times New Roman" w:cs="Times New Roman"/>
              <w:sz w:val="28"/>
              <w:szCs w:val="28"/>
              <w:rPrChange w:id="3872" w:author="Phạm Anh Đại" w:date="2016-11-16T08:54:00Z">
                <w:rPr>
                  <w:rFonts w:ascii="Times New Roman" w:hAnsi="Times New Roman" w:cs="Times New Roman"/>
                  <w:sz w:val="24"/>
                  <w:szCs w:val="24"/>
                </w:rPr>
              </w:rPrChange>
            </w:rPr>
            <w:delText>rõ ràng này</w:delText>
          </w:r>
        </w:del>
      </w:ins>
      <w:ins w:id="3873" w:author="Phạm Anh Đại" w:date="2016-11-20T17:43:00Z">
        <w:r w:rsidR="00030504">
          <w:rPr>
            <w:rFonts w:ascii="Times New Roman" w:hAnsi="Times New Roman" w:cs="Times New Roman"/>
            <w:sz w:val="28"/>
            <w:szCs w:val="28"/>
          </w:rPr>
          <w:t>sự</w:t>
        </w:r>
      </w:ins>
      <w:ins w:id="3874" w:author="van thang" w:date="2016-10-21T15:09:00Z">
        <w:del w:id="3875" w:author="Phat Tran" w:date="2016-11-05T10:31:00Z">
          <w:r w:rsidR="00FA02FA" w:rsidRPr="00957567" w:rsidDel="0010795D">
            <w:rPr>
              <w:rFonts w:ascii="Times New Roman" w:hAnsi="Times New Roman" w:cs="Times New Roman"/>
              <w:sz w:val="28"/>
              <w:szCs w:val="28"/>
              <w:rPrChange w:id="3876" w:author="Phạm Anh Đại" w:date="2016-11-16T08:54:00Z">
                <w:rPr>
                  <w:rFonts w:ascii="Times New Roman" w:hAnsi="Times New Roman" w:cs="Times New Roman"/>
                  <w:sz w:val="24"/>
                  <w:szCs w:val="24"/>
                </w:rPr>
              </w:rPrChange>
            </w:rPr>
            <w:delText xml:space="preserve"> </w:delText>
          </w:r>
        </w:del>
        <w:del w:id="3877" w:author="Phạm Anh Đại" w:date="2016-11-20T17:43:00Z">
          <w:r w:rsidR="00FA02FA" w:rsidRPr="00957567" w:rsidDel="00030504">
            <w:rPr>
              <w:rFonts w:ascii="Times New Roman" w:hAnsi="Times New Roman" w:cs="Times New Roman"/>
              <w:sz w:val="28"/>
              <w:szCs w:val="28"/>
              <w:rPrChange w:id="3878" w:author="Phạm Anh Đại" w:date="2016-11-16T08:54:00Z">
                <w:rPr>
                  <w:rFonts w:ascii="Times New Roman" w:hAnsi="Times New Roman" w:cs="Times New Roman"/>
                  <w:sz w:val="24"/>
                  <w:szCs w:val="24"/>
                </w:rPr>
              </w:rPrChange>
            </w:rPr>
            <w:delText>mặt nạ</w:delText>
          </w:r>
        </w:del>
        <w:r w:rsidR="00FA02FA" w:rsidRPr="00957567">
          <w:rPr>
            <w:rFonts w:ascii="Times New Roman" w:hAnsi="Times New Roman" w:cs="Times New Roman"/>
            <w:sz w:val="28"/>
            <w:szCs w:val="28"/>
            <w:rPrChange w:id="3879" w:author="Phạm Anh Đại" w:date="2016-11-16T08:54:00Z">
              <w:rPr>
                <w:rFonts w:ascii="Times New Roman" w:hAnsi="Times New Roman" w:cs="Times New Roman"/>
                <w:sz w:val="24"/>
                <w:szCs w:val="24"/>
              </w:rPr>
            </w:rPrChange>
          </w:rPr>
          <w:t xml:space="preserve"> đơn giản </w:t>
        </w:r>
      </w:ins>
      <w:ins w:id="3880" w:author="Phat Tran" w:date="2016-11-05T10:31:00Z">
        <w:r w:rsidRPr="00957567">
          <w:rPr>
            <w:rFonts w:ascii="Times New Roman" w:hAnsi="Times New Roman" w:cs="Times New Roman"/>
            <w:sz w:val="28"/>
            <w:szCs w:val="28"/>
            <w:rPrChange w:id="3881" w:author="Phạm Anh Đại" w:date="2016-11-16T08:54:00Z">
              <w:rPr>
                <w:rFonts w:ascii="Times New Roman" w:hAnsi="Times New Roman" w:cs="Times New Roman"/>
                <w:sz w:val="24"/>
                <w:szCs w:val="24"/>
              </w:rPr>
            </w:rPrChange>
          </w:rPr>
          <w:t xml:space="preserve">rõ ràng tiềm ẩn </w:t>
        </w:r>
      </w:ins>
      <w:ins w:id="3882" w:author="van thang" w:date="2016-10-21T15:09:00Z">
        <w:r w:rsidR="00FA02FA" w:rsidRPr="00957567">
          <w:rPr>
            <w:rFonts w:ascii="Times New Roman" w:hAnsi="Times New Roman" w:cs="Times New Roman"/>
            <w:sz w:val="28"/>
            <w:szCs w:val="28"/>
            <w:rPrChange w:id="3883" w:author="Phạm Anh Đại" w:date="2016-11-16T08:54:00Z">
              <w:rPr>
                <w:rFonts w:ascii="Times New Roman" w:hAnsi="Times New Roman" w:cs="Times New Roman"/>
                <w:sz w:val="24"/>
                <w:szCs w:val="24"/>
              </w:rPr>
            </w:rPrChange>
          </w:rPr>
          <w:t>sự phức tạp</w:t>
        </w:r>
        <w:del w:id="3884" w:author="Phạm Anh Đại" w:date="2016-11-20T17:43:00Z">
          <w:r w:rsidR="00FA02FA" w:rsidRPr="00957567" w:rsidDel="00030504">
            <w:rPr>
              <w:rFonts w:ascii="Times New Roman" w:hAnsi="Times New Roman" w:cs="Times New Roman"/>
              <w:sz w:val="28"/>
              <w:szCs w:val="28"/>
              <w:rPrChange w:id="3885" w:author="Phạm Anh Đại" w:date="2016-11-16T08:54:00Z">
                <w:rPr>
                  <w:rFonts w:ascii="Times New Roman" w:hAnsi="Times New Roman" w:cs="Times New Roman"/>
                  <w:sz w:val="24"/>
                  <w:szCs w:val="24"/>
                </w:rPr>
              </w:rPrChange>
            </w:rPr>
            <w:delText xml:space="preserve"> </w:delText>
          </w:r>
        </w:del>
        <w:del w:id="3886" w:author="Phat Tran" w:date="2016-11-05T10:31:00Z">
          <w:r w:rsidR="00FA02FA" w:rsidRPr="00957567" w:rsidDel="0010795D">
            <w:rPr>
              <w:rFonts w:ascii="Times New Roman" w:hAnsi="Times New Roman" w:cs="Times New Roman"/>
              <w:sz w:val="28"/>
              <w:szCs w:val="28"/>
              <w:rPrChange w:id="3887" w:author="Phạm Anh Đại" w:date="2016-11-16T08:54:00Z">
                <w:rPr>
                  <w:rFonts w:ascii="Times New Roman" w:hAnsi="Times New Roman" w:cs="Times New Roman"/>
                  <w:sz w:val="24"/>
                  <w:szCs w:val="24"/>
                </w:rPr>
              </w:rPrChange>
            </w:rPr>
            <w:delText>tiềm ẩn</w:delText>
          </w:r>
        </w:del>
        <w:r w:rsidR="00FA02FA" w:rsidRPr="00957567">
          <w:rPr>
            <w:rFonts w:ascii="Times New Roman" w:hAnsi="Times New Roman" w:cs="Times New Roman"/>
            <w:sz w:val="28"/>
            <w:szCs w:val="28"/>
            <w:rPrChange w:id="3888" w:author="Phạm Anh Đại" w:date="2016-11-16T08:54:00Z">
              <w:rPr>
                <w:rFonts w:ascii="Times New Roman" w:hAnsi="Times New Roman" w:cs="Times New Roman"/>
                <w:sz w:val="24"/>
                <w:szCs w:val="24"/>
              </w:rPr>
            </w:rPrChange>
          </w:rPr>
          <w:t xml:space="preserve"> của</w:t>
        </w:r>
      </w:ins>
      <w:ins w:id="3889" w:author="Phat Tran" w:date="2016-11-05T10:31:00Z">
        <w:r w:rsidRPr="00957567">
          <w:rPr>
            <w:rFonts w:ascii="Times New Roman" w:hAnsi="Times New Roman" w:cs="Times New Roman"/>
            <w:sz w:val="28"/>
            <w:szCs w:val="28"/>
            <w:rPrChange w:id="3890" w:author="Phạm Anh Đại" w:date="2016-11-16T08:54:00Z">
              <w:rPr>
                <w:rFonts w:ascii="Times New Roman" w:hAnsi="Times New Roman" w:cs="Times New Roman"/>
                <w:sz w:val="24"/>
                <w:szCs w:val="24"/>
              </w:rPr>
            </w:rPrChange>
          </w:rPr>
          <w:t xml:space="preserve"> việc</w:t>
        </w:r>
      </w:ins>
      <w:ins w:id="3891" w:author="van thang" w:date="2016-10-21T15:09:00Z">
        <w:r w:rsidR="00FA02FA" w:rsidRPr="00957567">
          <w:rPr>
            <w:rFonts w:ascii="Times New Roman" w:hAnsi="Times New Roman" w:cs="Times New Roman"/>
            <w:sz w:val="28"/>
            <w:szCs w:val="28"/>
            <w:rPrChange w:id="3892" w:author="Phạm Anh Đại" w:date="2016-11-16T08:54:00Z">
              <w:rPr>
                <w:rFonts w:ascii="Times New Roman" w:hAnsi="Times New Roman" w:cs="Times New Roman"/>
                <w:sz w:val="24"/>
                <w:szCs w:val="24"/>
              </w:rPr>
            </w:rPrChange>
          </w:rPr>
          <w:t xml:space="preserve"> sử dụng. Các nhà điều hành phải luôn luôn hoàn toàn nhận thức của chế độ, của những chức năng đang hoạt động. Than ôi, tỷ lệ lỗi chế độ hiển thị giả định này là sai lầm. Vâng, nếu tôi chọn một chế độ và sau đó ngay lập tức điều chỉnh các thông số, tôi không </w:t>
        </w:r>
        <w:del w:id="3893" w:author="Phat Tran" w:date="2016-11-05T10:31:00Z">
          <w:r w:rsidR="00FA02FA" w:rsidRPr="00957567" w:rsidDel="0010795D">
            <w:rPr>
              <w:rFonts w:ascii="Times New Roman" w:hAnsi="Times New Roman" w:cs="Times New Roman"/>
              <w:sz w:val="28"/>
              <w:szCs w:val="28"/>
              <w:rPrChange w:id="3894" w:author="Phạm Anh Đại" w:date="2016-11-16T08:54:00Z">
                <w:rPr>
                  <w:rFonts w:ascii="Times New Roman" w:hAnsi="Times New Roman" w:cs="Times New Roman"/>
                  <w:sz w:val="24"/>
                  <w:szCs w:val="24"/>
                </w:rPr>
              </w:rPrChange>
            </w:rPr>
            <w:delText>apt</w:delText>
          </w:r>
        </w:del>
      </w:ins>
      <w:ins w:id="3895" w:author="Phat Tran" w:date="2016-11-05T10:31:00Z">
        <w:r w:rsidRPr="00957567">
          <w:rPr>
            <w:rFonts w:ascii="Times New Roman" w:hAnsi="Times New Roman" w:cs="Times New Roman"/>
            <w:sz w:val="28"/>
            <w:szCs w:val="28"/>
            <w:rPrChange w:id="3896" w:author="Phạm Anh Đại" w:date="2016-11-16T08:54:00Z">
              <w:rPr>
                <w:rFonts w:ascii="Times New Roman" w:hAnsi="Times New Roman" w:cs="Times New Roman"/>
                <w:sz w:val="24"/>
                <w:szCs w:val="24"/>
              </w:rPr>
            </w:rPrChange>
          </w:rPr>
          <w:t xml:space="preserve"> có khuynh hướng</w:t>
        </w:r>
      </w:ins>
      <w:ins w:id="3897" w:author="van thang" w:date="2016-10-21T15:09:00Z">
        <w:r w:rsidR="00FA02FA" w:rsidRPr="00957567">
          <w:rPr>
            <w:rFonts w:ascii="Times New Roman" w:hAnsi="Times New Roman" w:cs="Times New Roman"/>
            <w:sz w:val="28"/>
            <w:szCs w:val="28"/>
            <w:rPrChange w:id="3898" w:author="Phạm Anh Đại" w:date="2016-11-16T08:54:00Z">
              <w:rPr>
                <w:rFonts w:ascii="Times New Roman" w:hAnsi="Times New Roman" w:cs="Times New Roman"/>
                <w:sz w:val="24"/>
                <w:szCs w:val="24"/>
              </w:rPr>
            </w:rPrChange>
          </w:rPr>
          <w:t xml:space="preserve"> để bị nhầm lẫn về </w:t>
        </w:r>
        <w:del w:id="3899" w:author="Phạm Anh Đại" w:date="2016-11-20T17:44:00Z">
          <w:r w:rsidR="00FA02FA" w:rsidRPr="00957567" w:rsidDel="00030504">
            <w:rPr>
              <w:rFonts w:ascii="Times New Roman" w:hAnsi="Times New Roman" w:cs="Times New Roman"/>
              <w:sz w:val="28"/>
              <w:szCs w:val="28"/>
              <w:rPrChange w:id="3900" w:author="Phạm Anh Đại" w:date="2016-11-16T08:54:00Z">
                <w:rPr>
                  <w:rFonts w:ascii="Times New Roman" w:hAnsi="Times New Roman" w:cs="Times New Roman"/>
                  <w:sz w:val="24"/>
                  <w:szCs w:val="24"/>
                </w:rPr>
              </w:rPrChange>
            </w:rPr>
            <w:delText>nhà nước</w:delText>
          </w:r>
        </w:del>
      </w:ins>
      <w:ins w:id="3901" w:author="Phạm Anh Đại" w:date="2016-11-20T17:44:00Z">
        <w:r w:rsidR="00030504">
          <w:rPr>
            <w:rFonts w:ascii="Times New Roman" w:hAnsi="Times New Roman" w:cs="Times New Roman"/>
            <w:sz w:val="28"/>
            <w:szCs w:val="28"/>
          </w:rPr>
          <w:t>trạng thái</w:t>
        </w:r>
      </w:ins>
      <w:ins w:id="3902" w:author="van thang" w:date="2016-10-21T15:09:00Z">
        <w:r w:rsidR="00FA02FA" w:rsidRPr="00957567">
          <w:rPr>
            <w:rFonts w:ascii="Times New Roman" w:hAnsi="Times New Roman" w:cs="Times New Roman"/>
            <w:sz w:val="28"/>
            <w:szCs w:val="28"/>
            <w:rPrChange w:id="3903" w:author="Phạm Anh Đại" w:date="2016-11-16T08:54:00Z">
              <w:rPr>
                <w:rFonts w:ascii="Times New Roman" w:hAnsi="Times New Roman" w:cs="Times New Roman"/>
                <w:sz w:val="24"/>
                <w:szCs w:val="24"/>
              </w:rPr>
            </w:rPrChange>
          </w:rPr>
          <w:t xml:space="preserve">. Nhưng nếu tôi chọn chế độ và sau đó nhận được gián đoạn các sự kiện khác? Hoặc nếu các chế độ được duy trì cho </w:t>
        </w:r>
        <w:del w:id="3904" w:author="Phat Tran" w:date="2016-11-05T10:32:00Z">
          <w:r w:rsidR="00FA02FA" w:rsidRPr="00957567" w:rsidDel="0010795D">
            <w:rPr>
              <w:rFonts w:ascii="Times New Roman" w:hAnsi="Times New Roman" w:cs="Times New Roman"/>
              <w:sz w:val="28"/>
              <w:szCs w:val="28"/>
              <w:rPrChange w:id="3905" w:author="Phạm Anh Đại" w:date="2016-11-16T08:54:00Z">
                <w:rPr>
                  <w:rFonts w:ascii="Times New Roman" w:hAnsi="Times New Roman" w:cs="Times New Roman"/>
                  <w:sz w:val="24"/>
                  <w:szCs w:val="24"/>
                </w:rPr>
              </w:rPrChange>
            </w:rPr>
            <w:delText>đáng kể</w:delText>
          </w:r>
        </w:del>
        <w:r w:rsidR="00FA02FA" w:rsidRPr="00957567">
          <w:rPr>
            <w:rFonts w:ascii="Times New Roman" w:hAnsi="Times New Roman" w:cs="Times New Roman"/>
            <w:sz w:val="28"/>
            <w:szCs w:val="28"/>
            <w:rPrChange w:id="3906" w:author="Phạm Anh Đại" w:date="2016-11-16T08:54:00Z">
              <w:rPr>
                <w:rFonts w:ascii="Times New Roman" w:hAnsi="Times New Roman" w:cs="Times New Roman"/>
                <w:sz w:val="24"/>
                <w:szCs w:val="24"/>
              </w:rPr>
            </w:rPrChange>
          </w:rPr>
          <w:t xml:space="preserve"> một thời gian</w:t>
        </w:r>
      </w:ins>
      <w:ins w:id="3907" w:author="Phat Tran" w:date="2016-11-05T10:32:00Z">
        <w:r w:rsidRPr="00957567">
          <w:rPr>
            <w:rFonts w:ascii="Times New Roman" w:hAnsi="Times New Roman" w:cs="Times New Roman"/>
            <w:sz w:val="28"/>
            <w:szCs w:val="28"/>
            <w:rPrChange w:id="3908" w:author="Phạm Anh Đại" w:date="2016-11-16T08:54:00Z">
              <w:rPr>
                <w:rFonts w:ascii="Times New Roman" w:hAnsi="Times New Roman" w:cs="Times New Roman"/>
                <w:sz w:val="24"/>
                <w:szCs w:val="24"/>
              </w:rPr>
            </w:rPrChange>
          </w:rPr>
          <w:t xml:space="preserve"> đáng kể</w:t>
        </w:r>
      </w:ins>
      <w:ins w:id="3909" w:author="van thang" w:date="2016-10-21T15:09:00Z">
        <w:r w:rsidR="00FA02FA" w:rsidRPr="00957567">
          <w:rPr>
            <w:rFonts w:ascii="Times New Roman" w:hAnsi="Times New Roman" w:cs="Times New Roman"/>
            <w:sz w:val="28"/>
            <w:szCs w:val="28"/>
            <w:rPrChange w:id="3910" w:author="Phạm Anh Đại" w:date="2016-11-16T08:54:00Z">
              <w:rPr>
                <w:rFonts w:ascii="Times New Roman" w:hAnsi="Times New Roman" w:cs="Times New Roman"/>
                <w:sz w:val="24"/>
                <w:szCs w:val="24"/>
              </w:rPr>
            </w:rPrChange>
          </w:rPr>
          <w:t>? Hoặc, như trong trường hợp xảy ra tai nạn máy bay Airbus</w:t>
        </w:r>
      </w:ins>
      <w:ins w:id="3911" w:author="Phat Tran" w:date="2016-11-05T10:32:00Z">
        <w:r w:rsidRPr="00957567">
          <w:rPr>
            <w:rFonts w:ascii="Times New Roman" w:hAnsi="Times New Roman" w:cs="Times New Roman"/>
            <w:sz w:val="28"/>
            <w:szCs w:val="28"/>
            <w:rPrChange w:id="3912" w:author="Phạm Anh Đại" w:date="2016-11-16T08:54:00Z">
              <w:rPr>
                <w:rFonts w:ascii="Times New Roman" w:hAnsi="Times New Roman" w:cs="Times New Roman"/>
                <w:sz w:val="24"/>
                <w:szCs w:val="24"/>
              </w:rPr>
            </w:rPrChange>
          </w:rPr>
          <w:t xml:space="preserve"> ở</w:t>
        </w:r>
      </w:ins>
      <w:ins w:id="3913" w:author="van thang" w:date="2016-10-21T15:09:00Z">
        <w:r w:rsidR="00FA02FA" w:rsidRPr="00957567">
          <w:rPr>
            <w:rFonts w:ascii="Times New Roman" w:hAnsi="Times New Roman" w:cs="Times New Roman"/>
            <w:sz w:val="28"/>
            <w:szCs w:val="28"/>
            <w:rPrChange w:id="3914" w:author="Phạm Anh Đại" w:date="2016-11-16T08:54:00Z">
              <w:rPr>
                <w:rFonts w:ascii="Times New Roman" w:hAnsi="Times New Roman" w:cs="Times New Roman"/>
                <w:sz w:val="24"/>
                <w:szCs w:val="24"/>
              </w:rPr>
            </w:rPrChange>
          </w:rPr>
          <w:t xml:space="preserve"> thảo luận dưới đây, hai phương thức được lựa chọn là rất giống nhau trong kiểm soát và chức năng, nhưng có đặc điểm điều hành khác nhau, trong đó có nghĩa là kết quả chế độ lỗi rất khó để phát hiện ra? Đôi khi việc sử dụng các chế độ là chính đáng, chẳng hạn như sự cần thiết để đặt nhiều điều khiển và hiển thị trong một không gian nhỏ, giới hạn, nhưng bất cứ lý do nào, chế độ này là một nguyên nhân phổ biến của sự nhầm lẫn và lỗi.</w:t>
        </w:r>
      </w:ins>
    </w:p>
    <w:p w14:paraId="1A2B97A1" w14:textId="4FD8FEAB" w:rsidR="00FA02FA" w:rsidRPr="00957567" w:rsidRDefault="00FA02FA">
      <w:pPr>
        <w:jc w:val="both"/>
        <w:rPr>
          <w:ins w:id="3915" w:author="van thang" w:date="2016-10-21T15:09:00Z"/>
          <w:rFonts w:ascii="Times New Roman" w:hAnsi="Times New Roman" w:cs="Times New Roman"/>
          <w:sz w:val="28"/>
          <w:szCs w:val="28"/>
          <w:rPrChange w:id="3916" w:author="Phạm Anh Đại" w:date="2016-11-16T08:54:00Z">
            <w:rPr>
              <w:ins w:id="3917" w:author="van thang" w:date="2016-10-21T15:09:00Z"/>
              <w:rFonts w:ascii="Times New Roman" w:hAnsi="Times New Roman" w:cs="Times New Roman"/>
              <w:sz w:val="24"/>
              <w:szCs w:val="24"/>
            </w:rPr>
          </w:rPrChange>
        </w:rPr>
        <w:pPrChange w:id="3918" w:author="Biển Phan Y" w:date="2016-11-22T22:50:00Z">
          <w:pPr/>
        </w:pPrChange>
      </w:pPr>
      <w:ins w:id="3919" w:author="van thang" w:date="2016-10-21T15:09:00Z">
        <w:r w:rsidRPr="00957567">
          <w:rPr>
            <w:rFonts w:ascii="Times New Roman" w:hAnsi="Times New Roman" w:cs="Times New Roman"/>
            <w:sz w:val="28"/>
            <w:szCs w:val="28"/>
            <w:rPrChange w:id="3920" w:author="Phạm Anh Đại" w:date="2016-11-16T08:54:00Z">
              <w:rPr>
                <w:rFonts w:ascii="Times New Roman" w:hAnsi="Times New Roman" w:cs="Times New Roman"/>
                <w:sz w:val="24"/>
                <w:szCs w:val="24"/>
              </w:rPr>
            </w:rPrChange>
          </w:rPr>
          <w:t>Đồng hồ báo thức thường sử dụng các điều khiển giống và hiển thị để thiết lập thời gian trong ngày và thời gian báo động nên</w:t>
        </w:r>
        <w:del w:id="3921" w:author="Biển Phan Y" w:date="2016-11-23T22:32:00Z">
          <w:r w:rsidRPr="00957567" w:rsidDel="00EF53BB">
            <w:rPr>
              <w:rFonts w:ascii="Times New Roman" w:hAnsi="Times New Roman" w:cs="Times New Roman"/>
              <w:sz w:val="28"/>
              <w:szCs w:val="28"/>
              <w:rPrChange w:id="3922" w:author="Phạm Anh Đại" w:date="2016-11-16T08:54:00Z">
                <w:rPr>
                  <w:rFonts w:ascii="Times New Roman" w:hAnsi="Times New Roman" w:cs="Times New Roman"/>
                  <w:sz w:val="24"/>
                  <w:szCs w:val="24"/>
                </w:rPr>
              </w:rPrChange>
            </w:rPr>
            <w:delText xml:space="preserve"> </w:delText>
          </w:r>
        </w:del>
      </w:ins>
      <w:ins w:id="3923" w:author="Phat Tran" w:date="2016-11-05T10:40:00Z">
        <w:del w:id="3924" w:author="Biển Phan Y" w:date="2016-11-23T22:32:00Z">
          <w:r w:rsidR="0010795D" w:rsidRPr="00957567" w:rsidDel="00EF53BB">
            <w:rPr>
              <w:rFonts w:ascii="Times New Roman" w:hAnsi="Times New Roman" w:cs="Times New Roman"/>
              <w:sz w:val="28"/>
              <w:szCs w:val="28"/>
              <w:rPrChange w:id="3925" w:author="Phạm Anh Đại" w:date="2016-11-16T08:54:00Z">
                <w:rPr>
                  <w:rFonts w:ascii="Times New Roman" w:hAnsi="Times New Roman" w:cs="Times New Roman"/>
                  <w:sz w:val="24"/>
                  <w:szCs w:val="24"/>
                </w:rPr>
              </w:rPrChange>
            </w:rPr>
            <w:delText>bắt đầu xuất</w:delText>
          </w:r>
        </w:del>
        <w:r w:rsidR="0010795D" w:rsidRPr="00957567">
          <w:rPr>
            <w:rFonts w:ascii="Times New Roman" w:hAnsi="Times New Roman" w:cs="Times New Roman"/>
            <w:sz w:val="28"/>
            <w:szCs w:val="28"/>
            <w:rPrChange w:id="3926" w:author="Phạm Anh Đại" w:date="2016-11-16T08:54:00Z">
              <w:rPr>
                <w:rFonts w:ascii="Times New Roman" w:hAnsi="Times New Roman" w:cs="Times New Roman"/>
                <w:sz w:val="24"/>
                <w:szCs w:val="24"/>
              </w:rPr>
            </w:rPrChange>
          </w:rPr>
          <w:t xml:space="preserve"> phát</w:t>
        </w:r>
      </w:ins>
      <w:ins w:id="3927" w:author="Biển Phan Y" w:date="2016-11-23T22:31:00Z">
        <w:r w:rsidR="00EF53BB">
          <w:rPr>
            <w:rFonts w:ascii="Times New Roman" w:hAnsi="Times New Roman" w:cs="Times New Roman"/>
            <w:sz w:val="28"/>
            <w:szCs w:val="28"/>
          </w:rPr>
          <w:t xml:space="preserve"> ra</w:t>
        </w:r>
      </w:ins>
      <w:ins w:id="3928" w:author="Phat Tran" w:date="2016-11-05T10:40:00Z">
        <w:r w:rsidR="0010795D" w:rsidRPr="00957567">
          <w:rPr>
            <w:rFonts w:ascii="Times New Roman" w:hAnsi="Times New Roman" w:cs="Times New Roman"/>
            <w:sz w:val="28"/>
            <w:szCs w:val="28"/>
            <w:rPrChange w:id="3929" w:author="Phạm Anh Đại" w:date="2016-11-16T08:54:00Z">
              <w:rPr>
                <w:rFonts w:ascii="Times New Roman" w:hAnsi="Times New Roman" w:cs="Times New Roman"/>
                <w:sz w:val="24"/>
                <w:szCs w:val="24"/>
              </w:rPr>
            </w:rPrChange>
          </w:rPr>
          <w:t xml:space="preserve"> </w:t>
        </w:r>
      </w:ins>
      <w:ins w:id="3930" w:author="van thang" w:date="2016-10-21T15:09:00Z">
        <w:del w:id="3931" w:author="Phat Tran" w:date="2016-11-05T10:40:00Z">
          <w:r w:rsidRPr="00957567" w:rsidDel="0010795D">
            <w:rPr>
              <w:rFonts w:ascii="Times New Roman" w:hAnsi="Times New Roman" w:cs="Times New Roman"/>
              <w:sz w:val="28"/>
              <w:szCs w:val="28"/>
              <w:rPrChange w:id="3932" w:author="Phạm Anh Đại" w:date="2016-11-16T08:54:00Z">
                <w:rPr>
                  <w:rFonts w:ascii="Times New Roman" w:hAnsi="Times New Roman" w:cs="Times New Roman"/>
                  <w:sz w:val="24"/>
                  <w:szCs w:val="24"/>
                </w:rPr>
              </w:rPrChange>
            </w:rPr>
            <w:delText>đi ra</w:delText>
          </w:r>
        </w:del>
        <w:r w:rsidRPr="00957567">
          <w:rPr>
            <w:rFonts w:ascii="Times New Roman" w:hAnsi="Times New Roman" w:cs="Times New Roman"/>
            <w:sz w:val="28"/>
            <w:szCs w:val="28"/>
            <w:rPrChange w:id="3933" w:author="Phạm Anh Đại" w:date="2016-11-16T08:54:00Z">
              <w:rPr>
                <w:rFonts w:ascii="Times New Roman" w:hAnsi="Times New Roman" w:cs="Times New Roman"/>
                <w:sz w:val="24"/>
                <w:szCs w:val="24"/>
              </w:rPr>
            </w:rPrChange>
          </w:rPr>
          <w:t xml:space="preserve">, và nhiều </w:t>
        </w:r>
      </w:ins>
      <w:ins w:id="3934" w:author="Phat Tran" w:date="2016-11-05T10:40:00Z">
        <w:r w:rsidR="0010795D" w:rsidRPr="00957567">
          <w:rPr>
            <w:rFonts w:ascii="Times New Roman" w:hAnsi="Times New Roman" w:cs="Times New Roman"/>
            <w:sz w:val="28"/>
            <w:szCs w:val="28"/>
            <w:rPrChange w:id="3935" w:author="Phạm Anh Đại" w:date="2016-11-16T08:54:00Z">
              <w:rPr>
                <w:rFonts w:ascii="Times New Roman" w:hAnsi="Times New Roman" w:cs="Times New Roman"/>
                <w:sz w:val="24"/>
                <w:szCs w:val="24"/>
              </w:rPr>
            </w:rPrChange>
          </w:rPr>
          <w:t xml:space="preserve">người </w:t>
        </w:r>
      </w:ins>
      <w:ins w:id="3936" w:author="van thang" w:date="2016-10-21T15:09:00Z">
        <w:r w:rsidRPr="00957567">
          <w:rPr>
            <w:rFonts w:ascii="Times New Roman" w:hAnsi="Times New Roman" w:cs="Times New Roman"/>
            <w:sz w:val="28"/>
            <w:szCs w:val="28"/>
            <w:rPrChange w:id="3937" w:author="Phạm Anh Đại" w:date="2016-11-16T08:54:00Z">
              <w:rPr>
                <w:rFonts w:ascii="Times New Roman" w:hAnsi="Times New Roman" w:cs="Times New Roman"/>
                <w:sz w:val="24"/>
                <w:szCs w:val="24"/>
              </w:rPr>
            </w:rPrChange>
          </w:rPr>
          <w:t xml:space="preserve">của chúng tôi đã qua đó thiết lập một khi chúng ta có ý nghĩa khác. tương tự như vậy, khi thời gian được hiển thị trên thang điểm mười hai giờ, nó rất dễ dàng để thiết lập báo động để </w:t>
        </w:r>
      </w:ins>
      <w:ins w:id="3938" w:author="Phat Tran" w:date="2016-11-05T10:40:00Z">
        <w:r w:rsidR="0010795D" w:rsidRPr="00957567">
          <w:rPr>
            <w:rFonts w:ascii="Times New Roman" w:hAnsi="Times New Roman" w:cs="Times New Roman"/>
            <w:sz w:val="28"/>
            <w:szCs w:val="28"/>
            <w:rPrChange w:id="3939" w:author="Phạm Anh Đại" w:date="2016-11-16T08:54:00Z">
              <w:rPr>
                <w:rFonts w:ascii="Times New Roman" w:hAnsi="Times New Roman" w:cs="Times New Roman"/>
                <w:sz w:val="24"/>
                <w:szCs w:val="24"/>
              </w:rPr>
            </w:rPrChange>
          </w:rPr>
          <w:t xml:space="preserve">bắt đầu </w:t>
        </w:r>
      </w:ins>
      <w:ins w:id="3940" w:author="van thang" w:date="2016-10-21T15:09:00Z">
        <w:del w:id="3941" w:author="Phat Tran" w:date="2016-11-05T10:40:00Z">
          <w:r w:rsidRPr="00957567" w:rsidDel="0010795D">
            <w:rPr>
              <w:rFonts w:ascii="Times New Roman" w:hAnsi="Times New Roman" w:cs="Times New Roman"/>
              <w:sz w:val="28"/>
              <w:szCs w:val="28"/>
              <w:rPrChange w:id="3942" w:author="Phạm Anh Đại" w:date="2016-11-16T08:54:00Z">
                <w:rPr>
                  <w:rFonts w:ascii="Times New Roman" w:hAnsi="Times New Roman" w:cs="Times New Roman"/>
                  <w:sz w:val="24"/>
                  <w:szCs w:val="24"/>
                </w:rPr>
              </w:rPrChange>
            </w:rPr>
            <w:delText>đi ra</w:delText>
          </w:r>
        </w:del>
        <w:r w:rsidRPr="00957567">
          <w:rPr>
            <w:rFonts w:ascii="Times New Roman" w:hAnsi="Times New Roman" w:cs="Times New Roman"/>
            <w:sz w:val="28"/>
            <w:szCs w:val="28"/>
            <w:rPrChange w:id="3943" w:author="Phạm Anh Đại" w:date="2016-11-16T08:54:00Z">
              <w:rPr>
                <w:rFonts w:ascii="Times New Roman" w:hAnsi="Times New Roman" w:cs="Times New Roman"/>
                <w:sz w:val="24"/>
                <w:szCs w:val="24"/>
              </w:rPr>
            </w:rPrChange>
          </w:rPr>
          <w:t xml:space="preserve"> ở 7:00 chỉ sau đó phát hiện ra rằng các báo động đã được thiết lập cho 19:00 Việc sử dụng "sáng" và "giờ tối" để phân biệt </w:t>
        </w:r>
      </w:ins>
      <w:ins w:id="3944" w:author="Phat Tran" w:date="2016-11-05T10:40:00Z">
        <w:r w:rsidR="0010795D" w:rsidRPr="00957567">
          <w:rPr>
            <w:rFonts w:ascii="Times New Roman" w:hAnsi="Times New Roman" w:cs="Times New Roman"/>
            <w:sz w:val="28"/>
            <w:szCs w:val="28"/>
            <w:rPrChange w:id="3945" w:author="Phạm Anh Đại" w:date="2016-11-16T08:54:00Z">
              <w:rPr>
                <w:rFonts w:ascii="Times New Roman" w:hAnsi="Times New Roman" w:cs="Times New Roman"/>
                <w:sz w:val="24"/>
                <w:szCs w:val="24"/>
              </w:rPr>
            </w:rPrChange>
          </w:rPr>
          <w:t xml:space="preserve">thời gian </w:t>
        </w:r>
      </w:ins>
      <w:ins w:id="3946" w:author="van thang" w:date="2016-10-21T15:09:00Z">
        <w:del w:id="3947" w:author="Phat Tran" w:date="2016-11-05T10:40:00Z">
          <w:r w:rsidRPr="00957567" w:rsidDel="0010795D">
            <w:rPr>
              <w:rFonts w:ascii="Times New Roman" w:hAnsi="Times New Roman" w:cs="Times New Roman"/>
              <w:sz w:val="28"/>
              <w:szCs w:val="28"/>
              <w:rPrChange w:id="3948" w:author="Phạm Anh Đại" w:date="2016-11-16T08:54:00Z">
                <w:rPr>
                  <w:rFonts w:ascii="Times New Roman" w:hAnsi="Times New Roman" w:cs="Times New Roman"/>
                  <w:sz w:val="24"/>
                  <w:szCs w:val="24"/>
                </w:rPr>
              </w:rPrChange>
            </w:rPr>
            <w:delText>lần</w:delText>
          </w:r>
        </w:del>
        <w:r w:rsidRPr="00957567">
          <w:rPr>
            <w:rFonts w:ascii="Times New Roman" w:hAnsi="Times New Roman" w:cs="Times New Roman"/>
            <w:sz w:val="28"/>
            <w:szCs w:val="28"/>
            <w:rPrChange w:id="3949" w:author="Phạm Anh Đại" w:date="2016-11-16T08:54:00Z">
              <w:rPr>
                <w:rFonts w:ascii="Times New Roman" w:hAnsi="Times New Roman" w:cs="Times New Roman"/>
                <w:sz w:val="24"/>
                <w:szCs w:val="24"/>
              </w:rPr>
            </w:rPrChange>
          </w:rPr>
          <w:t xml:space="preserve"> trước và sau buổi trưa là một nguồn chung của sự nhầm lẫn và sai </w:t>
        </w:r>
        <w:r w:rsidRPr="00957567">
          <w:rPr>
            <w:rFonts w:ascii="Times New Roman" w:hAnsi="Times New Roman" w:cs="Times New Roman"/>
            <w:sz w:val="28"/>
            <w:szCs w:val="28"/>
            <w:rPrChange w:id="3950" w:author="Phạm Anh Đại" w:date="2016-11-16T08:54:00Z">
              <w:rPr>
                <w:rFonts w:ascii="Times New Roman" w:hAnsi="Times New Roman" w:cs="Times New Roman"/>
                <w:sz w:val="24"/>
                <w:szCs w:val="24"/>
              </w:rPr>
            </w:rPrChange>
          </w:rPr>
          <w:lastRenderedPageBreak/>
          <w:t xml:space="preserve">lầm, do đó việc sử dụng chung các đặc điểm kỹ thuật trong vòng 24 giờ </w:t>
        </w:r>
      </w:ins>
      <w:ins w:id="3951" w:author="Phat Tran" w:date="2016-11-05T10:40:00Z">
        <w:r w:rsidR="0010795D" w:rsidRPr="00957567">
          <w:rPr>
            <w:rFonts w:ascii="Times New Roman" w:hAnsi="Times New Roman" w:cs="Times New Roman"/>
            <w:sz w:val="28"/>
            <w:szCs w:val="28"/>
            <w:rPrChange w:id="3952" w:author="Phạm Anh Đại" w:date="2016-11-16T08:54:00Z">
              <w:rPr>
                <w:rFonts w:ascii="Times New Roman" w:hAnsi="Times New Roman" w:cs="Times New Roman"/>
                <w:sz w:val="24"/>
                <w:szCs w:val="24"/>
              </w:rPr>
            </w:rPrChange>
          </w:rPr>
          <w:t xml:space="preserve">liên tục </w:t>
        </w:r>
      </w:ins>
      <w:ins w:id="3953" w:author="van thang" w:date="2016-10-21T15:09:00Z">
        <w:del w:id="3954" w:author="Phat Tran" w:date="2016-11-05T10:40:00Z">
          <w:r w:rsidRPr="00957567" w:rsidDel="0010795D">
            <w:rPr>
              <w:rFonts w:ascii="Times New Roman" w:hAnsi="Times New Roman" w:cs="Times New Roman"/>
              <w:sz w:val="28"/>
              <w:szCs w:val="28"/>
              <w:rPrChange w:id="3955" w:author="Phạm Anh Đại" w:date="2016-11-16T08:54:00Z">
                <w:rPr>
                  <w:rFonts w:ascii="Times New Roman" w:hAnsi="Times New Roman" w:cs="Times New Roman"/>
                  <w:sz w:val="24"/>
                  <w:szCs w:val="24"/>
                </w:rPr>
              </w:rPrChange>
            </w:rPr>
            <w:delText>suốt</w:delText>
          </w:r>
        </w:del>
        <w:del w:id="3956" w:author="Biển Phan Y" w:date="2016-11-23T22:33:00Z">
          <w:r w:rsidRPr="00957567" w:rsidDel="00EF53BB">
            <w:rPr>
              <w:rFonts w:ascii="Times New Roman" w:hAnsi="Times New Roman" w:cs="Times New Roman"/>
              <w:sz w:val="28"/>
              <w:szCs w:val="28"/>
              <w:rPrChange w:id="3957" w:author="Phạm Anh Đại" w:date="2016-11-16T08:54:00Z">
                <w:rPr>
                  <w:rFonts w:ascii="Times New Roman" w:hAnsi="Times New Roman" w:cs="Times New Roman"/>
                  <w:sz w:val="24"/>
                  <w:szCs w:val="24"/>
                </w:rPr>
              </w:rPrChange>
            </w:rPr>
            <w:delText xml:space="preserve"> nhất</w:delText>
          </w:r>
        </w:del>
        <w:r w:rsidRPr="00957567">
          <w:rPr>
            <w:rFonts w:ascii="Times New Roman" w:hAnsi="Times New Roman" w:cs="Times New Roman"/>
            <w:sz w:val="28"/>
            <w:szCs w:val="28"/>
            <w:rPrChange w:id="3958" w:author="Phạm Anh Đại" w:date="2016-11-16T08:54:00Z">
              <w:rPr>
                <w:rFonts w:ascii="Times New Roman" w:hAnsi="Times New Roman" w:cs="Times New Roman"/>
                <w:sz w:val="24"/>
                <w:szCs w:val="24"/>
              </w:rPr>
            </w:rPrChange>
          </w:rPr>
          <w:t xml:space="preserve"> của thế giới (các trường hợp ngoại lệ chính là Bắc Mỹ, Australia, Ấn Độ, và Philippines). Đồng hồ với nhiều chức năng có vấn đề tương tự, trong trường hợp này cần thiết vì số tiền nhỏ của không gian có sẵn cho các điều khiển và hiển thị. Chế độ tồn tại trong hầu hết các chương trình máy tính, trong điện thoại di động của chúng </w:t>
        </w:r>
      </w:ins>
      <w:ins w:id="3959" w:author="Phat Tran" w:date="2016-11-05T10:41:00Z">
        <w:r w:rsidR="00730E05" w:rsidRPr="00957567">
          <w:rPr>
            <w:rFonts w:ascii="Times New Roman" w:hAnsi="Times New Roman" w:cs="Times New Roman"/>
            <w:sz w:val="28"/>
            <w:szCs w:val="28"/>
            <w:rPrChange w:id="3960" w:author="Phạm Anh Đại" w:date="2016-11-16T08:54:00Z">
              <w:rPr>
                <w:rFonts w:ascii="Times New Roman" w:hAnsi="Times New Roman" w:cs="Times New Roman"/>
                <w:sz w:val="24"/>
                <w:szCs w:val="24"/>
              </w:rPr>
            </w:rPrChange>
          </w:rPr>
          <w:t xml:space="preserve">ta </w:t>
        </w:r>
      </w:ins>
      <w:ins w:id="3961" w:author="van thang" w:date="2016-10-21T15:09:00Z">
        <w:del w:id="3962" w:author="Phat Tran" w:date="2016-11-05T10:41:00Z">
          <w:r w:rsidRPr="00957567" w:rsidDel="00730E05">
            <w:rPr>
              <w:rFonts w:ascii="Times New Roman" w:hAnsi="Times New Roman" w:cs="Times New Roman"/>
              <w:sz w:val="28"/>
              <w:szCs w:val="28"/>
              <w:rPrChange w:id="3963" w:author="Phạm Anh Đại" w:date="2016-11-16T08:54:00Z">
                <w:rPr>
                  <w:rFonts w:ascii="Times New Roman" w:hAnsi="Times New Roman" w:cs="Times New Roman"/>
                  <w:sz w:val="24"/>
                  <w:szCs w:val="24"/>
                </w:rPr>
              </w:rPrChange>
            </w:rPr>
            <w:delText>t</w:delText>
          </w:r>
          <w:r w:rsidRPr="00957567" w:rsidDel="0010795D">
            <w:rPr>
              <w:rFonts w:ascii="Times New Roman" w:hAnsi="Times New Roman" w:cs="Times New Roman"/>
              <w:sz w:val="28"/>
              <w:szCs w:val="28"/>
              <w:rPrChange w:id="3964" w:author="Phạm Anh Đại" w:date="2016-11-16T08:54:00Z">
                <w:rPr>
                  <w:rFonts w:ascii="Times New Roman" w:hAnsi="Times New Roman" w:cs="Times New Roman"/>
                  <w:sz w:val="24"/>
                  <w:szCs w:val="24"/>
                </w:rPr>
              </w:rPrChange>
            </w:rPr>
            <w:delText>ôi</w:delText>
          </w:r>
        </w:del>
        <w:r w:rsidRPr="00957567">
          <w:rPr>
            <w:rFonts w:ascii="Times New Roman" w:hAnsi="Times New Roman" w:cs="Times New Roman"/>
            <w:sz w:val="28"/>
            <w:szCs w:val="28"/>
            <w:rPrChange w:id="3965" w:author="Phạm Anh Đại" w:date="2016-11-16T08:54:00Z">
              <w:rPr>
                <w:rFonts w:ascii="Times New Roman" w:hAnsi="Times New Roman" w:cs="Times New Roman"/>
                <w:sz w:val="24"/>
                <w:szCs w:val="24"/>
              </w:rPr>
            </w:rPrChange>
          </w:rPr>
          <w:t xml:space="preserve">, và trong các điều khiển tự động của máy bay thương mại. Một số </w:t>
        </w:r>
        <w:del w:id="3966" w:author="Phat Tran" w:date="2016-11-05T10:41:00Z">
          <w:r w:rsidRPr="00957567" w:rsidDel="00730E05">
            <w:rPr>
              <w:rFonts w:ascii="Times New Roman" w:hAnsi="Times New Roman" w:cs="Times New Roman"/>
              <w:sz w:val="28"/>
              <w:szCs w:val="28"/>
              <w:rPrChange w:id="3967" w:author="Phạm Anh Đại" w:date="2016-11-16T08:54:00Z">
                <w:rPr>
                  <w:rFonts w:ascii="Times New Roman" w:hAnsi="Times New Roman" w:cs="Times New Roman"/>
                  <w:sz w:val="24"/>
                  <w:szCs w:val="24"/>
                </w:rPr>
              </w:rPrChange>
            </w:rPr>
            <w:delText>nghiêm trọng</w:delText>
          </w:r>
        </w:del>
        <w:r w:rsidRPr="00957567">
          <w:rPr>
            <w:rFonts w:ascii="Times New Roman" w:hAnsi="Times New Roman" w:cs="Times New Roman"/>
            <w:sz w:val="28"/>
            <w:szCs w:val="28"/>
            <w:rPrChange w:id="3968" w:author="Phạm Anh Đại" w:date="2016-11-16T08:54:00Z">
              <w:rPr>
                <w:rFonts w:ascii="Times New Roman" w:hAnsi="Times New Roman" w:cs="Times New Roman"/>
                <w:sz w:val="24"/>
                <w:szCs w:val="24"/>
              </w:rPr>
            </w:rPrChange>
          </w:rPr>
          <w:t xml:space="preserve"> tai nạn</w:t>
        </w:r>
      </w:ins>
      <w:ins w:id="3969" w:author="Phat Tran" w:date="2016-11-05T10:41:00Z">
        <w:r w:rsidR="00730E05" w:rsidRPr="00957567">
          <w:rPr>
            <w:rFonts w:ascii="Times New Roman" w:hAnsi="Times New Roman" w:cs="Times New Roman"/>
            <w:sz w:val="28"/>
            <w:szCs w:val="28"/>
            <w:rPrChange w:id="3970" w:author="Phạm Anh Đại" w:date="2016-11-16T08:54:00Z">
              <w:rPr>
                <w:rFonts w:ascii="Times New Roman" w:hAnsi="Times New Roman" w:cs="Times New Roman"/>
                <w:sz w:val="24"/>
                <w:szCs w:val="24"/>
              </w:rPr>
            </w:rPrChange>
          </w:rPr>
          <w:t xml:space="preserve"> nghiêm trọng</w:t>
        </w:r>
      </w:ins>
      <w:ins w:id="3971" w:author="van thang" w:date="2016-10-21T15:09:00Z">
        <w:r w:rsidRPr="00957567">
          <w:rPr>
            <w:rFonts w:ascii="Times New Roman" w:hAnsi="Times New Roman" w:cs="Times New Roman"/>
            <w:sz w:val="28"/>
            <w:szCs w:val="28"/>
            <w:rPrChange w:id="3972" w:author="Phạm Anh Đại" w:date="2016-11-16T08:54:00Z">
              <w:rPr>
                <w:rFonts w:ascii="Times New Roman" w:hAnsi="Times New Roman" w:cs="Times New Roman"/>
                <w:sz w:val="24"/>
                <w:szCs w:val="24"/>
              </w:rPr>
            </w:rPrChange>
          </w:rPr>
          <w:t xml:space="preserve"> trong ngành</w:t>
        </w:r>
      </w:ins>
      <w:ins w:id="3973" w:author="Phat Tran" w:date="2016-11-05T10:41:00Z">
        <w:r w:rsidR="00730E05" w:rsidRPr="00957567">
          <w:rPr>
            <w:rFonts w:ascii="Times New Roman" w:hAnsi="Times New Roman" w:cs="Times New Roman"/>
            <w:sz w:val="28"/>
            <w:szCs w:val="28"/>
            <w:rPrChange w:id="3974" w:author="Phạm Anh Đại" w:date="2016-11-16T08:54:00Z">
              <w:rPr>
                <w:rFonts w:ascii="Times New Roman" w:hAnsi="Times New Roman" w:cs="Times New Roman"/>
                <w:sz w:val="24"/>
                <w:szCs w:val="24"/>
              </w:rPr>
            </w:rPrChange>
          </w:rPr>
          <w:t xml:space="preserve"> thương mại</w:t>
        </w:r>
      </w:ins>
      <w:ins w:id="3975" w:author="van thang" w:date="2016-10-21T15:09:00Z">
        <w:r w:rsidRPr="00957567">
          <w:rPr>
            <w:rFonts w:ascii="Times New Roman" w:hAnsi="Times New Roman" w:cs="Times New Roman"/>
            <w:sz w:val="28"/>
            <w:szCs w:val="28"/>
            <w:rPrChange w:id="3976" w:author="Phạm Anh Đại" w:date="2016-11-16T08:54:00Z">
              <w:rPr>
                <w:rFonts w:ascii="Times New Roman" w:hAnsi="Times New Roman" w:cs="Times New Roman"/>
                <w:sz w:val="24"/>
                <w:szCs w:val="24"/>
              </w:rPr>
            </w:rPrChange>
          </w:rPr>
          <w:t xml:space="preserve"> hàng không </w:t>
        </w:r>
        <w:del w:id="3977" w:author="Phat Tran" w:date="2016-11-05T10:41:00Z">
          <w:r w:rsidRPr="00957567" w:rsidDel="00730E05">
            <w:rPr>
              <w:rFonts w:ascii="Times New Roman" w:hAnsi="Times New Roman" w:cs="Times New Roman"/>
              <w:sz w:val="28"/>
              <w:szCs w:val="28"/>
              <w:rPrChange w:id="3978" w:author="Phạm Anh Đại" w:date="2016-11-16T08:54:00Z">
                <w:rPr>
                  <w:rFonts w:ascii="Times New Roman" w:hAnsi="Times New Roman" w:cs="Times New Roman"/>
                  <w:sz w:val="24"/>
                  <w:szCs w:val="24"/>
                </w:rPr>
              </w:rPrChange>
            </w:rPr>
            <w:delText>thương mại</w:delText>
          </w:r>
        </w:del>
        <w:r w:rsidRPr="00957567">
          <w:rPr>
            <w:rFonts w:ascii="Times New Roman" w:hAnsi="Times New Roman" w:cs="Times New Roman"/>
            <w:sz w:val="28"/>
            <w:szCs w:val="28"/>
            <w:rPrChange w:id="3979" w:author="Phạm Anh Đại" w:date="2016-11-16T08:54:00Z">
              <w:rPr>
                <w:rFonts w:ascii="Times New Roman" w:hAnsi="Times New Roman" w:cs="Times New Roman"/>
                <w:sz w:val="24"/>
                <w:szCs w:val="24"/>
              </w:rPr>
            </w:rPrChange>
          </w:rPr>
          <w:t xml:space="preserve"> có thể là do </w:t>
        </w:r>
      </w:ins>
      <w:ins w:id="3980" w:author="Phat Tran" w:date="2016-11-05T10:41:00Z">
        <w:r w:rsidR="00730E05" w:rsidRPr="00957567">
          <w:rPr>
            <w:rFonts w:ascii="Times New Roman" w:hAnsi="Times New Roman" w:cs="Times New Roman"/>
            <w:sz w:val="28"/>
            <w:szCs w:val="28"/>
            <w:rPrChange w:id="3981" w:author="Phạm Anh Đại" w:date="2016-11-16T08:54:00Z">
              <w:rPr>
                <w:rFonts w:ascii="Times New Roman" w:hAnsi="Times New Roman" w:cs="Times New Roman"/>
                <w:sz w:val="24"/>
                <w:szCs w:val="24"/>
              </w:rPr>
            </w:rPrChange>
          </w:rPr>
          <w:t xml:space="preserve">lỗi chế độ </w:t>
        </w:r>
      </w:ins>
      <w:ins w:id="3982" w:author="van thang" w:date="2016-10-21T15:09:00Z">
        <w:del w:id="3983" w:author="Phat Tran" w:date="2016-11-05T10:41:00Z">
          <w:r w:rsidRPr="00957567" w:rsidDel="00730E05">
            <w:rPr>
              <w:rFonts w:ascii="Times New Roman" w:hAnsi="Times New Roman" w:cs="Times New Roman"/>
              <w:sz w:val="28"/>
              <w:szCs w:val="28"/>
              <w:rPrChange w:id="3984" w:author="Phạm Anh Đại" w:date="2016-11-16T08:54:00Z">
                <w:rPr>
                  <w:rFonts w:ascii="Times New Roman" w:hAnsi="Times New Roman" w:cs="Times New Roman"/>
                  <w:sz w:val="24"/>
                  <w:szCs w:val="24"/>
                </w:rPr>
              </w:rPrChange>
            </w:rPr>
            <w:delText>chế độ lỗi</w:delText>
          </w:r>
        </w:del>
        <w:r w:rsidRPr="00957567">
          <w:rPr>
            <w:rFonts w:ascii="Times New Roman" w:hAnsi="Times New Roman" w:cs="Times New Roman"/>
            <w:sz w:val="28"/>
            <w:szCs w:val="28"/>
            <w:rPrChange w:id="3985" w:author="Phạm Anh Đại" w:date="2016-11-16T08:54:00Z">
              <w:rPr>
                <w:rFonts w:ascii="Times New Roman" w:hAnsi="Times New Roman" w:cs="Times New Roman"/>
                <w:sz w:val="24"/>
                <w:szCs w:val="24"/>
              </w:rPr>
            </w:rPrChange>
          </w:rPr>
          <w:t xml:space="preserve">, đặc biệt là trong các máy bay sử dụng hệ thống tự động (mà có một số lượng lớn các chế độ phức tạp). Khi xe ô tô trở </w:t>
        </w:r>
      </w:ins>
      <w:ins w:id="3986" w:author="Phat Tran" w:date="2016-11-05T10:41:00Z">
        <w:r w:rsidR="00730E05" w:rsidRPr="00957567">
          <w:rPr>
            <w:rFonts w:ascii="Times New Roman" w:hAnsi="Times New Roman" w:cs="Times New Roman"/>
            <w:sz w:val="28"/>
            <w:szCs w:val="28"/>
            <w:rPrChange w:id="3987" w:author="Phạm Anh Đại" w:date="2016-11-16T08:54:00Z">
              <w:rPr>
                <w:rFonts w:ascii="Times New Roman" w:hAnsi="Times New Roman" w:cs="Times New Roman"/>
                <w:sz w:val="24"/>
                <w:szCs w:val="24"/>
              </w:rPr>
            </w:rPrChange>
          </w:rPr>
          <w:t xml:space="preserve">nên </w:t>
        </w:r>
      </w:ins>
      <w:ins w:id="3988" w:author="van thang" w:date="2016-10-21T15:09:00Z">
        <w:del w:id="3989" w:author="Phat Tran" w:date="2016-11-05T10:41:00Z">
          <w:r w:rsidRPr="00957567" w:rsidDel="00730E05">
            <w:rPr>
              <w:rFonts w:ascii="Times New Roman" w:hAnsi="Times New Roman" w:cs="Times New Roman"/>
              <w:sz w:val="28"/>
              <w:szCs w:val="28"/>
              <w:rPrChange w:id="3990" w:author="Phạm Anh Đại" w:date="2016-11-16T08:54:00Z">
                <w:rPr>
                  <w:rFonts w:ascii="Times New Roman" w:hAnsi="Times New Roman" w:cs="Times New Roman"/>
                  <w:sz w:val="24"/>
                  <w:szCs w:val="24"/>
                </w:rPr>
              </w:rPrChange>
            </w:rPr>
            <w:delText>thành</w:delText>
          </w:r>
        </w:del>
        <w:r w:rsidRPr="00957567">
          <w:rPr>
            <w:rFonts w:ascii="Times New Roman" w:hAnsi="Times New Roman" w:cs="Times New Roman"/>
            <w:sz w:val="28"/>
            <w:szCs w:val="28"/>
            <w:rPrChange w:id="3991" w:author="Phạm Anh Đại" w:date="2016-11-16T08:54:00Z">
              <w:rPr>
                <w:rFonts w:ascii="Times New Roman" w:hAnsi="Times New Roman" w:cs="Times New Roman"/>
                <w:sz w:val="24"/>
                <w:szCs w:val="24"/>
              </w:rPr>
            </w:rPrChange>
          </w:rPr>
          <w:t xml:space="preserve"> phức tạp hơn, với các </w:t>
        </w:r>
        <w:del w:id="3992" w:author="Phat Tran" w:date="2016-11-05T10:42:00Z">
          <w:r w:rsidRPr="00957567" w:rsidDel="00730E05">
            <w:rPr>
              <w:rFonts w:ascii="Times New Roman" w:hAnsi="Times New Roman" w:cs="Times New Roman"/>
              <w:sz w:val="28"/>
              <w:szCs w:val="28"/>
              <w:rPrChange w:id="3993" w:author="Phạm Anh Đại" w:date="2016-11-16T08:54:00Z">
                <w:rPr>
                  <w:rFonts w:ascii="Times New Roman" w:hAnsi="Times New Roman" w:cs="Times New Roman"/>
                  <w:sz w:val="24"/>
                  <w:szCs w:val="24"/>
                </w:rPr>
              </w:rPrChange>
            </w:rPr>
            <w:delText>điều khiển</w:delText>
          </w:r>
        </w:del>
        <w:r w:rsidRPr="00957567">
          <w:rPr>
            <w:rFonts w:ascii="Times New Roman" w:hAnsi="Times New Roman" w:cs="Times New Roman"/>
            <w:sz w:val="28"/>
            <w:szCs w:val="28"/>
            <w:rPrChange w:id="3994" w:author="Phạm Anh Đại" w:date="2016-11-16T08:54:00Z">
              <w:rPr>
                <w:rFonts w:ascii="Times New Roman" w:hAnsi="Times New Roman" w:cs="Times New Roman"/>
                <w:sz w:val="24"/>
                <w:szCs w:val="24"/>
              </w:rPr>
            </w:rPrChange>
          </w:rPr>
          <w:t xml:space="preserve"> bảng điều khiển cho lái xe, sưởi ấm và điều hòa không khí, giải trí, và chuyển hướng, chế độ này</w:t>
        </w:r>
        <w:del w:id="3995" w:author="Biển Phan Y" w:date="2016-11-23T22:34:00Z">
          <w:r w:rsidRPr="00957567" w:rsidDel="00261DF2">
            <w:rPr>
              <w:rFonts w:ascii="Times New Roman" w:hAnsi="Times New Roman" w:cs="Times New Roman"/>
              <w:sz w:val="28"/>
              <w:szCs w:val="28"/>
              <w:rPrChange w:id="3996" w:author="Phạm Anh Đại" w:date="2016-11-16T08:54:00Z">
                <w:rPr>
                  <w:rFonts w:ascii="Times New Roman" w:hAnsi="Times New Roman" w:cs="Times New Roman"/>
                  <w:sz w:val="24"/>
                  <w:szCs w:val="24"/>
                </w:rPr>
              </w:rPrChange>
            </w:rPr>
            <w:delText xml:space="preserve"> </w:delText>
          </w:r>
        </w:del>
        <w:del w:id="3997" w:author="Biển Phan Y" w:date="2016-11-23T22:33:00Z">
          <w:r w:rsidRPr="00957567" w:rsidDel="00261DF2">
            <w:rPr>
              <w:rFonts w:ascii="Times New Roman" w:hAnsi="Times New Roman" w:cs="Times New Roman"/>
              <w:sz w:val="28"/>
              <w:szCs w:val="28"/>
              <w:rPrChange w:id="3998"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3999" w:author="Phạm Anh Đại" w:date="2016-11-16T08:54:00Z">
              <w:rPr>
                <w:rFonts w:ascii="Times New Roman" w:hAnsi="Times New Roman" w:cs="Times New Roman"/>
                <w:sz w:val="24"/>
                <w:szCs w:val="24"/>
              </w:rPr>
            </w:rPrChange>
          </w:rPr>
          <w:t xml:space="preserve"> ngày càng phổ biến</w:t>
        </w:r>
      </w:ins>
    </w:p>
    <w:p w14:paraId="1564C1EC" w14:textId="4147BF14" w:rsidR="00FA02FA" w:rsidRPr="00957567" w:rsidRDefault="00FA02FA">
      <w:pPr>
        <w:jc w:val="both"/>
        <w:rPr>
          <w:ins w:id="4000" w:author="van thang" w:date="2016-10-21T15:09:00Z"/>
          <w:rFonts w:ascii="Times New Roman" w:hAnsi="Times New Roman" w:cs="Times New Roman"/>
          <w:sz w:val="28"/>
          <w:szCs w:val="28"/>
          <w:rPrChange w:id="4001" w:author="Phạm Anh Đại" w:date="2016-11-16T08:54:00Z">
            <w:rPr>
              <w:ins w:id="4002" w:author="van thang" w:date="2016-10-21T15:09:00Z"/>
              <w:rFonts w:ascii="Times New Roman" w:hAnsi="Times New Roman" w:cs="Times New Roman"/>
              <w:sz w:val="24"/>
              <w:szCs w:val="24"/>
            </w:rPr>
          </w:rPrChange>
        </w:rPr>
        <w:pPrChange w:id="4003" w:author="Biển Phan Y" w:date="2016-11-22T22:50:00Z">
          <w:pPr/>
        </w:pPrChange>
      </w:pPr>
      <w:ins w:id="4004" w:author="van thang" w:date="2016-10-21T15:09:00Z">
        <w:r w:rsidRPr="00957567">
          <w:rPr>
            <w:rFonts w:ascii="Times New Roman" w:hAnsi="Times New Roman" w:cs="Times New Roman"/>
            <w:sz w:val="28"/>
            <w:szCs w:val="28"/>
            <w:rPrChange w:id="4005" w:author="Phạm Anh Đại" w:date="2016-11-16T08:54:00Z">
              <w:rPr>
                <w:rFonts w:ascii="Times New Roman" w:hAnsi="Times New Roman" w:cs="Times New Roman"/>
                <w:sz w:val="24"/>
                <w:szCs w:val="24"/>
              </w:rPr>
            </w:rPrChange>
          </w:rPr>
          <w:t>Một tai nạn với một chiếc máy bay Airbus minh họa các vấn đề. Các thiết bị điều khiển bay (thường được gọi là các phi công tự động) có hai chế độ, một cho việc kiểm soát tốc độ thẳng đứng, một cho kiểm soát góc đường bay của</w:t>
        </w:r>
      </w:ins>
      <w:ins w:id="4006" w:author="Phat Tran" w:date="2016-11-05T10:42:00Z">
        <w:r w:rsidR="00730E05" w:rsidRPr="00957567">
          <w:rPr>
            <w:rFonts w:ascii="Times New Roman" w:hAnsi="Times New Roman" w:cs="Times New Roman"/>
            <w:sz w:val="28"/>
            <w:szCs w:val="28"/>
            <w:rPrChange w:id="4007" w:author="Phạm Anh Đại" w:date="2016-11-16T08:54:00Z">
              <w:rPr>
                <w:rFonts w:ascii="Times New Roman" w:hAnsi="Times New Roman" w:cs="Times New Roman"/>
                <w:sz w:val="24"/>
                <w:szCs w:val="24"/>
              </w:rPr>
            </w:rPrChange>
          </w:rPr>
          <w:t xml:space="preserve"> sự hạ xuống</w:t>
        </w:r>
      </w:ins>
      <w:ins w:id="4008" w:author="van thang" w:date="2016-10-21T15:09:00Z">
        <w:r w:rsidRPr="00957567">
          <w:rPr>
            <w:rFonts w:ascii="Times New Roman" w:hAnsi="Times New Roman" w:cs="Times New Roman"/>
            <w:sz w:val="28"/>
            <w:szCs w:val="28"/>
            <w:rPrChange w:id="4009" w:author="Phạm Anh Đại" w:date="2016-11-16T08:54:00Z">
              <w:rPr>
                <w:rFonts w:ascii="Times New Roman" w:hAnsi="Times New Roman" w:cs="Times New Roman"/>
                <w:sz w:val="24"/>
                <w:szCs w:val="24"/>
              </w:rPr>
            </w:rPrChange>
          </w:rPr>
          <w:t xml:space="preserve"> gốc. Trong một trường hợp, khi phi công đã cố gắng hạ cánh, các phi công nghĩ rằng họ đã kiểm soát các góc độ </w:t>
        </w:r>
      </w:ins>
      <w:ins w:id="4010" w:author="Phat Tran" w:date="2016-11-05T10:45:00Z">
        <w:r w:rsidR="00730E05" w:rsidRPr="00957567">
          <w:rPr>
            <w:rFonts w:ascii="Times New Roman" w:hAnsi="Times New Roman" w:cs="Times New Roman"/>
            <w:sz w:val="28"/>
            <w:szCs w:val="28"/>
            <w:rPrChange w:id="4011" w:author="Phạm Anh Đại" w:date="2016-11-16T08:54:00Z">
              <w:rPr>
                <w:rFonts w:ascii="Times New Roman" w:hAnsi="Times New Roman" w:cs="Times New Roman"/>
                <w:sz w:val="24"/>
                <w:szCs w:val="24"/>
              </w:rPr>
            </w:rPrChange>
          </w:rPr>
          <w:t xml:space="preserve">của sự hạ xuống </w:t>
        </w:r>
      </w:ins>
      <w:ins w:id="4012" w:author="van thang" w:date="2016-10-21T15:09:00Z">
        <w:del w:id="4013" w:author="Phat Tran" w:date="2016-11-05T10:45:00Z">
          <w:r w:rsidRPr="00957567" w:rsidDel="00730E05">
            <w:rPr>
              <w:rFonts w:ascii="Times New Roman" w:hAnsi="Times New Roman" w:cs="Times New Roman"/>
              <w:sz w:val="28"/>
              <w:szCs w:val="28"/>
              <w:rPrChange w:id="4014" w:author="Phạm Anh Đại" w:date="2016-11-16T08:54:00Z">
                <w:rPr>
                  <w:rFonts w:ascii="Times New Roman" w:hAnsi="Times New Roman" w:cs="Times New Roman"/>
                  <w:sz w:val="24"/>
                  <w:szCs w:val="24"/>
                </w:rPr>
              </w:rPrChange>
            </w:rPr>
            <w:delText>gốc</w:delText>
          </w:r>
        </w:del>
        <w:r w:rsidRPr="00957567">
          <w:rPr>
            <w:rFonts w:ascii="Times New Roman" w:hAnsi="Times New Roman" w:cs="Times New Roman"/>
            <w:sz w:val="28"/>
            <w:szCs w:val="28"/>
            <w:rPrChange w:id="4015" w:author="Phạm Anh Đại" w:date="2016-11-16T08:54:00Z">
              <w:rPr>
                <w:rFonts w:ascii="Times New Roman" w:hAnsi="Times New Roman" w:cs="Times New Roman"/>
                <w:sz w:val="24"/>
                <w:szCs w:val="24"/>
              </w:rPr>
            </w:rPrChange>
          </w:rPr>
          <w:t xml:space="preserve">, trong khi họ đã vô tình chọn chế độ mà tốc độ </w:t>
        </w:r>
      </w:ins>
      <w:ins w:id="4016" w:author="Phat Tran" w:date="2016-11-05T10:45:00Z">
        <w:r w:rsidR="00730E05" w:rsidRPr="00957567">
          <w:rPr>
            <w:rFonts w:ascii="Times New Roman" w:hAnsi="Times New Roman" w:cs="Times New Roman"/>
            <w:sz w:val="28"/>
            <w:szCs w:val="28"/>
            <w:rPrChange w:id="4017" w:author="Phạm Anh Đại" w:date="2016-11-16T08:54:00Z">
              <w:rPr>
                <w:rFonts w:ascii="Times New Roman" w:hAnsi="Times New Roman" w:cs="Times New Roman"/>
                <w:sz w:val="24"/>
                <w:szCs w:val="24"/>
              </w:rPr>
            </w:rPrChange>
          </w:rPr>
          <w:t xml:space="preserve">hạ xuống </w:t>
        </w:r>
      </w:ins>
      <w:ins w:id="4018" w:author="van thang" w:date="2016-10-21T15:09:00Z">
        <w:del w:id="4019" w:author="Phat Tran" w:date="2016-11-05T10:45:00Z">
          <w:r w:rsidRPr="00957567" w:rsidDel="00730E05">
            <w:rPr>
              <w:rFonts w:ascii="Times New Roman" w:hAnsi="Times New Roman" w:cs="Times New Roman"/>
              <w:sz w:val="28"/>
              <w:szCs w:val="28"/>
              <w:rPrChange w:id="4020" w:author="Phạm Anh Đại" w:date="2016-11-16T08:54:00Z">
                <w:rPr>
                  <w:rFonts w:ascii="Times New Roman" w:hAnsi="Times New Roman" w:cs="Times New Roman"/>
                  <w:sz w:val="24"/>
                  <w:szCs w:val="24"/>
                </w:rPr>
              </w:rPrChange>
            </w:rPr>
            <w:delText>gốc</w:delText>
          </w:r>
        </w:del>
        <w:r w:rsidRPr="00957567">
          <w:rPr>
            <w:rFonts w:ascii="Times New Roman" w:hAnsi="Times New Roman" w:cs="Times New Roman"/>
            <w:sz w:val="28"/>
            <w:szCs w:val="28"/>
            <w:rPrChange w:id="4021" w:author="Phạm Anh Đại" w:date="2016-11-16T08:54:00Z">
              <w:rPr>
                <w:rFonts w:ascii="Times New Roman" w:hAnsi="Times New Roman" w:cs="Times New Roman"/>
                <w:sz w:val="24"/>
                <w:szCs w:val="24"/>
              </w:rPr>
            </w:rPrChange>
          </w:rPr>
          <w:t xml:space="preserve"> được kiểm soát. Con số (-3,3) </w:t>
        </w:r>
      </w:ins>
      <w:ins w:id="4022" w:author="Phat Tran" w:date="2016-11-05T10:45:00Z">
        <w:r w:rsidR="00730E05" w:rsidRPr="00957567">
          <w:rPr>
            <w:rFonts w:ascii="Times New Roman" w:hAnsi="Times New Roman" w:cs="Times New Roman"/>
            <w:sz w:val="28"/>
            <w:szCs w:val="28"/>
            <w:rPrChange w:id="4023" w:author="Phạm Anh Đại" w:date="2016-11-16T08:54:00Z">
              <w:rPr>
                <w:rFonts w:ascii="Times New Roman" w:hAnsi="Times New Roman" w:cs="Times New Roman"/>
                <w:sz w:val="24"/>
                <w:szCs w:val="24"/>
              </w:rPr>
            </w:rPrChange>
          </w:rPr>
          <w:t xml:space="preserve">đã </w:t>
        </w:r>
      </w:ins>
      <w:ins w:id="4024" w:author="van thang" w:date="2016-10-21T15:09:00Z">
        <w:del w:id="4025" w:author="Phat Tran" w:date="2016-11-05T10:45:00Z">
          <w:r w:rsidRPr="00957567" w:rsidDel="00730E05">
            <w:rPr>
              <w:rFonts w:ascii="Times New Roman" w:hAnsi="Times New Roman" w:cs="Times New Roman"/>
              <w:sz w:val="28"/>
              <w:szCs w:val="28"/>
              <w:rPrChange w:id="4026" w:author="Phạm Anh Đại" w:date="2016-11-16T08:54:00Z">
                <w:rPr>
                  <w:rFonts w:ascii="Times New Roman" w:hAnsi="Times New Roman" w:cs="Times New Roman"/>
                  <w:sz w:val="24"/>
                  <w:szCs w:val="24"/>
                </w:rPr>
              </w:rPrChange>
            </w:rPr>
            <w:delText>Đã</w:delText>
          </w:r>
        </w:del>
        <w:r w:rsidRPr="00957567">
          <w:rPr>
            <w:rFonts w:ascii="Times New Roman" w:hAnsi="Times New Roman" w:cs="Times New Roman"/>
            <w:sz w:val="28"/>
            <w:szCs w:val="28"/>
            <w:rPrChange w:id="4027" w:author="Phạm Anh Đại" w:date="2016-11-16T08:54:00Z">
              <w:rPr>
                <w:rFonts w:ascii="Times New Roman" w:hAnsi="Times New Roman" w:cs="Times New Roman"/>
                <w:sz w:val="24"/>
                <w:szCs w:val="24"/>
              </w:rPr>
            </w:rPrChange>
          </w:rPr>
          <w:t xml:space="preserve"> được nhập vào hệ thống để đại diện cho một </w:t>
        </w:r>
        <w:del w:id="4028" w:author="Phat Tran" w:date="2016-11-05T10:45:00Z">
          <w:r w:rsidRPr="00957567" w:rsidDel="00730E05">
            <w:rPr>
              <w:rFonts w:ascii="Times New Roman" w:hAnsi="Times New Roman" w:cs="Times New Roman"/>
              <w:sz w:val="28"/>
              <w:szCs w:val="28"/>
              <w:rPrChange w:id="4029" w:author="Phạm Anh Đại" w:date="2016-11-16T08:54:00Z">
                <w:rPr>
                  <w:rFonts w:ascii="Times New Roman" w:hAnsi="Times New Roman" w:cs="Times New Roman"/>
                  <w:sz w:val="24"/>
                  <w:szCs w:val="24"/>
                </w:rPr>
              </w:rPrChange>
            </w:rPr>
            <w:delText>thích hợp</w:delText>
          </w:r>
        </w:del>
        <w:r w:rsidRPr="00957567">
          <w:rPr>
            <w:rFonts w:ascii="Times New Roman" w:hAnsi="Times New Roman" w:cs="Times New Roman"/>
            <w:sz w:val="28"/>
            <w:szCs w:val="28"/>
            <w:rPrChange w:id="4030" w:author="Phạm Anh Đại" w:date="2016-11-16T08:54:00Z">
              <w:rPr>
                <w:rFonts w:ascii="Times New Roman" w:hAnsi="Times New Roman" w:cs="Times New Roman"/>
                <w:sz w:val="24"/>
                <w:szCs w:val="24"/>
              </w:rPr>
            </w:rPrChange>
          </w:rPr>
          <w:t xml:space="preserve"> góc</w:t>
        </w:r>
      </w:ins>
      <w:ins w:id="4031" w:author="Phat Tran" w:date="2016-11-05T10:46:00Z">
        <w:r w:rsidR="00730E05" w:rsidRPr="00957567">
          <w:rPr>
            <w:rFonts w:ascii="Times New Roman" w:hAnsi="Times New Roman" w:cs="Times New Roman"/>
            <w:sz w:val="28"/>
            <w:szCs w:val="28"/>
            <w:rPrChange w:id="4032" w:author="Phạm Anh Đại" w:date="2016-11-16T08:54:00Z">
              <w:rPr>
                <w:rFonts w:ascii="Times New Roman" w:hAnsi="Times New Roman" w:cs="Times New Roman"/>
                <w:sz w:val="24"/>
                <w:szCs w:val="24"/>
              </w:rPr>
            </w:rPrChange>
          </w:rPr>
          <w:t xml:space="preserve"> thích hợp</w:t>
        </w:r>
      </w:ins>
      <w:ins w:id="4033" w:author="van thang" w:date="2016-10-21T15:09:00Z">
        <w:r w:rsidRPr="00957567">
          <w:rPr>
            <w:rFonts w:ascii="Times New Roman" w:hAnsi="Times New Roman" w:cs="Times New Roman"/>
            <w:sz w:val="28"/>
            <w:szCs w:val="28"/>
            <w:rPrChange w:id="4034" w:author="Phạm Anh Đại" w:date="2016-11-16T08:54:00Z">
              <w:rPr>
                <w:rFonts w:ascii="Times New Roman" w:hAnsi="Times New Roman" w:cs="Times New Roman"/>
                <w:sz w:val="24"/>
                <w:szCs w:val="24"/>
              </w:rPr>
            </w:rPrChange>
          </w:rPr>
          <w:t xml:space="preserve"> (-3.3º) là quá dốc với tốc độ </w:t>
        </w:r>
      </w:ins>
      <w:ins w:id="4035" w:author="Phat Tran" w:date="2016-11-05T10:46:00Z">
        <w:r w:rsidR="00730E05" w:rsidRPr="00957567">
          <w:rPr>
            <w:rFonts w:ascii="Times New Roman" w:hAnsi="Times New Roman" w:cs="Times New Roman"/>
            <w:sz w:val="28"/>
            <w:szCs w:val="28"/>
            <w:rPrChange w:id="4036" w:author="Phạm Anh Đại" w:date="2016-11-16T08:54:00Z">
              <w:rPr>
                <w:rFonts w:ascii="Times New Roman" w:hAnsi="Times New Roman" w:cs="Times New Roman"/>
                <w:sz w:val="24"/>
                <w:szCs w:val="24"/>
              </w:rPr>
            </w:rPrChange>
          </w:rPr>
          <w:t xml:space="preserve">hạ xuống </w:t>
        </w:r>
      </w:ins>
      <w:ins w:id="4037" w:author="van thang" w:date="2016-10-21T15:09:00Z">
        <w:del w:id="4038" w:author="Phat Tran" w:date="2016-11-05T10:46:00Z">
          <w:r w:rsidRPr="00957567" w:rsidDel="00730E05">
            <w:rPr>
              <w:rFonts w:ascii="Times New Roman" w:hAnsi="Times New Roman" w:cs="Times New Roman"/>
              <w:sz w:val="28"/>
              <w:szCs w:val="28"/>
              <w:rPrChange w:id="4039" w:author="Phạm Anh Đại" w:date="2016-11-16T08:54:00Z">
                <w:rPr>
                  <w:rFonts w:ascii="Times New Roman" w:hAnsi="Times New Roman" w:cs="Times New Roman"/>
                  <w:sz w:val="24"/>
                  <w:szCs w:val="24"/>
                </w:rPr>
              </w:rPrChange>
            </w:rPr>
            <w:delText>gốc</w:delText>
          </w:r>
        </w:del>
        <w:r w:rsidRPr="00957567">
          <w:rPr>
            <w:rFonts w:ascii="Times New Roman" w:hAnsi="Times New Roman" w:cs="Times New Roman"/>
            <w:sz w:val="28"/>
            <w:szCs w:val="28"/>
            <w:rPrChange w:id="4040" w:author="Phạm Anh Đại" w:date="2016-11-16T08:54:00Z">
              <w:rPr>
                <w:rFonts w:ascii="Times New Roman" w:hAnsi="Times New Roman" w:cs="Times New Roman"/>
                <w:sz w:val="24"/>
                <w:szCs w:val="24"/>
              </w:rPr>
            </w:rPrChange>
          </w:rPr>
          <w:t xml:space="preserve"> khi hiểu là tốc độ </w:t>
        </w:r>
      </w:ins>
      <w:ins w:id="4041" w:author="Phat Tran" w:date="2016-11-05T10:46:00Z">
        <w:r w:rsidR="00730E05" w:rsidRPr="00957567">
          <w:rPr>
            <w:rFonts w:ascii="Times New Roman" w:hAnsi="Times New Roman" w:cs="Times New Roman"/>
            <w:sz w:val="28"/>
            <w:szCs w:val="28"/>
            <w:rPrChange w:id="4042" w:author="Phạm Anh Đại" w:date="2016-11-16T08:54:00Z">
              <w:rPr>
                <w:rFonts w:ascii="Times New Roman" w:hAnsi="Times New Roman" w:cs="Times New Roman"/>
                <w:sz w:val="24"/>
                <w:szCs w:val="24"/>
              </w:rPr>
            </w:rPrChange>
          </w:rPr>
          <w:t xml:space="preserve">thẳng đứng </w:t>
        </w:r>
      </w:ins>
      <w:ins w:id="4043" w:author="van thang" w:date="2016-10-21T15:09:00Z">
        <w:del w:id="4044" w:author="Phat Tran" w:date="2016-11-05T10:46:00Z">
          <w:r w:rsidRPr="00957567" w:rsidDel="00730E05">
            <w:rPr>
              <w:rFonts w:ascii="Times New Roman" w:hAnsi="Times New Roman" w:cs="Times New Roman"/>
              <w:sz w:val="28"/>
              <w:szCs w:val="28"/>
              <w:rPrChange w:id="4045" w:author="Phạm Anh Đại" w:date="2016-11-16T08:54:00Z">
                <w:rPr>
                  <w:rFonts w:ascii="Times New Roman" w:hAnsi="Times New Roman" w:cs="Times New Roman"/>
                  <w:sz w:val="24"/>
                  <w:szCs w:val="24"/>
                </w:rPr>
              </w:rPrChange>
            </w:rPr>
            <w:delText>dọc</w:delText>
          </w:r>
        </w:del>
        <w:r w:rsidRPr="00957567">
          <w:rPr>
            <w:rFonts w:ascii="Times New Roman" w:hAnsi="Times New Roman" w:cs="Times New Roman"/>
            <w:sz w:val="28"/>
            <w:szCs w:val="28"/>
            <w:rPrChange w:id="4046" w:author="Phạm Anh Đại" w:date="2016-11-16T08:54:00Z">
              <w:rPr>
                <w:rFonts w:ascii="Times New Roman" w:hAnsi="Times New Roman" w:cs="Times New Roman"/>
                <w:sz w:val="24"/>
                <w:szCs w:val="24"/>
              </w:rPr>
            </w:rPrChange>
          </w:rPr>
          <w:t xml:space="preserve"> (-3300 feet / phút: -3.3º sẽ chỉ là -800 feet / phút)</w:t>
        </w:r>
      </w:ins>
      <w:ins w:id="4047" w:author="Phat Tran" w:date="2016-11-05T10:46:00Z">
        <w:r w:rsidR="00730E05" w:rsidRPr="00957567">
          <w:rPr>
            <w:rFonts w:ascii="Times New Roman" w:hAnsi="Times New Roman" w:cs="Times New Roman"/>
            <w:sz w:val="28"/>
            <w:szCs w:val="28"/>
            <w:rPrChange w:id="4048" w:author="Phạm Anh Đại" w:date="2016-11-16T08:54:00Z">
              <w:rPr>
                <w:rFonts w:ascii="Times New Roman" w:hAnsi="Times New Roman" w:cs="Times New Roman"/>
                <w:sz w:val="24"/>
                <w:szCs w:val="24"/>
              </w:rPr>
            </w:rPrChange>
          </w:rPr>
          <w:t>(feet: đơn vị đo độ dài của Anh, bằng 0.3048m)</w:t>
        </w:r>
      </w:ins>
      <w:ins w:id="4049" w:author="van thang" w:date="2016-10-21T15:09:00Z">
        <w:r w:rsidRPr="00957567">
          <w:rPr>
            <w:rFonts w:ascii="Times New Roman" w:hAnsi="Times New Roman" w:cs="Times New Roman"/>
            <w:sz w:val="28"/>
            <w:szCs w:val="28"/>
            <w:rPrChange w:id="4050" w:author="Phạm Anh Đại" w:date="2016-11-16T08:54:00Z">
              <w:rPr>
                <w:rFonts w:ascii="Times New Roman" w:hAnsi="Times New Roman" w:cs="Times New Roman"/>
                <w:sz w:val="24"/>
                <w:szCs w:val="24"/>
              </w:rPr>
            </w:rPrChange>
          </w:rPr>
          <w:t>.</w:t>
        </w:r>
        <w:del w:id="4051" w:author="Phat Tran" w:date="2016-11-05T10:47:00Z">
          <w:r w:rsidRPr="00957567" w:rsidDel="00730E05">
            <w:rPr>
              <w:rFonts w:ascii="Times New Roman" w:hAnsi="Times New Roman" w:cs="Times New Roman"/>
              <w:sz w:val="28"/>
              <w:szCs w:val="28"/>
              <w:rPrChange w:id="4052" w:author="Phạm Anh Đại" w:date="2016-11-16T08:54:00Z">
                <w:rPr>
                  <w:rFonts w:ascii="Times New Roman" w:hAnsi="Times New Roman" w:cs="Times New Roman"/>
                  <w:sz w:val="24"/>
                  <w:szCs w:val="24"/>
                </w:rPr>
              </w:rPrChange>
            </w:rPr>
            <w:delText xml:space="preserve"> chế độ nhầm lẫn</w:delText>
          </w:r>
        </w:del>
      </w:ins>
      <w:ins w:id="4053" w:author="Phat Tran" w:date="2016-11-05T10:47:00Z">
        <w:r w:rsidR="00730E05" w:rsidRPr="00957567">
          <w:rPr>
            <w:rFonts w:ascii="Times New Roman" w:hAnsi="Times New Roman" w:cs="Times New Roman"/>
            <w:sz w:val="28"/>
            <w:szCs w:val="28"/>
            <w:rPrChange w:id="4054" w:author="Phạm Anh Đại" w:date="2016-11-16T08:54:00Z">
              <w:rPr>
                <w:rFonts w:ascii="Times New Roman" w:hAnsi="Times New Roman" w:cs="Times New Roman"/>
                <w:sz w:val="24"/>
                <w:szCs w:val="24"/>
              </w:rPr>
            </w:rPrChange>
          </w:rPr>
          <w:t xml:space="preserve"> Việc nhầm lẫn chế độ</w:t>
        </w:r>
      </w:ins>
      <w:ins w:id="4055" w:author="van thang" w:date="2016-10-21T15:09:00Z">
        <w:r w:rsidRPr="00957567">
          <w:rPr>
            <w:rFonts w:ascii="Times New Roman" w:hAnsi="Times New Roman" w:cs="Times New Roman"/>
            <w:sz w:val="28"/>
            <w:szCs w:val="28"/>
            <w:rPrChange w:id="4056" w:author="Phạm Anh Đại" w:date="2016-11-16T08:54:00Z">
              <w:rPr>
                <w:rFonts w:ascii="Times New Roman" w:hAnsi="Times New Roman" w:cs="Times New Roman"/>
                <w:sz w:val="24"/>
                <w:szCs w:val="24"/>
              </w:rPr>
            </w:rPrChange>
          </w:rPr>
          <w:t xml:space="preserve"> này đã góp phần vào vụ tai nạn</w:t>
        </w:r>
      </w:ins>
      <w:ins w:id="4057" w:author="Phat Tran" w:date="2016-11-05T10:47:00Z">
        <w:r w:rsidR="00730E05" w:rsidRPr="00957567">
          <w:rPr>
            <w:rFonts w:ascii="Times New Roman" w:hAnsi="Times New Roman" w:cs="Times New Roman"/>
            <w:sz w:val="28"/>
            <w:szCs w:val="28"/>
            <w:rPrChange w:id="4058" w:author="Phạm Anh Đại" w:date="2016-11-16T08:54:00Z">
              <w:rPr>
                <w:rFonts w:ascii="Times New Roman" w:hAnsi="Times New Roman" w:cs="Times New Roman"/>
                <w:sz w:val="24"/>
                <w:szCs w:val="24"/>
              </w:rPr>
            </w:rPrChange>
          </w:rPr>
          <w:t xml:space="preserve"> hậu quả</w:t>
        </w:r>
      </w:ins>
      <w:ins w:id="4059" w:author="van thang" w:date="2016-10-21T15:09:00Z">
        <w:r w:rsidRPr="00957567">
          <w:rPr>
            <w:rFonts w:ascii="Times New Roman" w:hAnsi="Times New Roman" w:cs="Times New Roman"/>
            <w:sz w:val="28"/>
            <w:szCs w:val="28"/>
            <w:rPrChange w:id="4060" w:author="Phạm Anh Đại" w:date="2016-11-16T08:54:00Z">
              <w:rPr>
                <w:rFonts w:ascii="Times New Roman" w:hAnsi="Times New Roman" w:cs="Times New Roman"/>
                <w:sz w:val="24"/>
                <w:szCs w:val="24"/>
              </w:rPr>
            </w:rPrChange>
          </w:rPr>
          <w:t xml:space="preserve"> gây tử vong </w:t>
        </w:r>
        <w:del w:id="4061" w:author="Phat Tran" w:date="2016-11-05T10:47:00Z">
          <w:r w:rsidRPr="00957567" w:rsidDel="00730E05">
            <w:rPr>
              <w:rFonts w:ascii="Times New Roman" w:hAnsi="Times New Roman" w:cs="Times New Roman"/>
              <w:sz w:val="28"/>
              <w:szCs w:val="28"/>
              <w:rPrChange w:id="4062" w:author="Phạm Anh Đại" w:date="2016-11-16T08:54:00Z">
                <w:rPr>
                  <w:rFonts w:ascii="Times New Roman" w:hAnsi="Times New Roman" w:cs="Times New Roman"/>
                  <w:sz w:val="24"/>
                  <w:szCs w:val="24"/>
                </w:rPr>
              </w:rPrChange>
            </w:rPr>
            <w:delText>kết quả</w:delText>
          </w:r>
        </w:del>
        <w:r w:rsidRPr="00957567">
          <w:rPr>
            <w:rFonts w:ascii="Times New Roman" w:hAnsi="Times New Roman" w:cs="Times New Roman"/>
            <w:sz w:val="28"/>
            <w:szCs w:val="28"/>
            <w:rPrChange w:id="4063" w:author="Phạm Anh Đại" w:date="2016-11-16T08:54:00Z">
              <w:rPr>
                <w:rFonts w:ascii="Times New Roman" w:hAnsi="Times New Roman" w:cs="Times New Roman"/>
                <w:sz w:val="24"/>
                <w:szCs w:val="24"/>
              </w:rPr>
            </w:rPrChange>
          </w:rPr>
          <w:t>. Sau khi nghiên cứu chi tiết về vụ tai nạn, Airbus đã thay đổi hiển thị trên các công cụ sao cho tốc độ thẳng đứng sẽ luôn luôn được hiển thị với một số có bốn chữ số và góc với hai chữ số, do đó làm giảm nguy cơ của sự nhầm lẫn.</w:t>
        </w:r>
      </w:ins>
    </w:p>
    <w:p w14:paraId="55704AAF" w14:textId="22B8C062" w:rsidR="00FA02FA" w:rsidRPr="00957567" w:rsidRDefault="00730E05">
      <w:pPr>
        <w:jc w:val="both"/>
        <w:rPr>
          <w:ins w:id="4064" w:author="van thang" w:date="2016-10-21T15:09:00Z"/>
          <w:rFonts w:ascii="Times New Roman" w:hAnsi="Times New Roman" w:cs="Times New Roman"/>
          <w:sz w:val="28"/>
          <w:szCs w:val="28"/>
          <w:rPrChange w:id="4065" w:author="Phạm Anh Đại" w:date="2016-11-16T08:54:00Z">
            <w:rPr>
              <w:ins w:id="4066" w:author="van thang" w:date="2016-10-21T15:09:00Z"/>
              <w:rFonts w:ascii="Times New Roman" w:hAnsi="Times New Roman" w:cs="Times New Roman"/>
              <w:sz w:val="24"/>
              <w:szCs w:val="24"/>
            </w:rPr>
          </w:rPrChange>
        </w:rPr>
        <w:pPrChange w:id="4067" w:author="Biển Phan Y" w:date="2016-11-22T22:50:00Z">
          <w:pPr/>
        </w:pPrChange>
      </w:pPr>
      <w:ins w:id="4068" w:author="Phat Tran" w:date="2016-11-05T10:48:00Z">
        <w:r w:rsidRPr="00957567">
          <w:rPr>
            <w:rFonts w:ascii="Times New Roman" w:hAnsi="Times New Roman" w:cs="Times New Roman"/>
            <w:sz w:val="28"/>
            <w:szCs w:val="28"/>
            <w:rPrChange w:id="4069" w:author="Phạm Anh Đại" w:date="2016-11-16T08:54:00Z">
              <w:rPr>
                <w:rFonts w:ascii="Times New Roman" w:hAnsi="Times New Roman" w:cs="Times New Roman"/>
                <w:sz w:val="24"/>
                <w:szCs w:val="24"/>
              </w:rPr>
            </w:rPrChange>
          </w:rPr>
          <w:t xml:space="preserve">Lỗi chế độ </w:t>
        </w:r>
      </w:ins>
      <w:ins w:id="4070" w:author="van thang" w:date="2016-10-21T15:09:00Z">
        <w:del w:id="4071" w:author="Phat Tran" w:date="2016-11-05T10:48:00Z">
          <w:r w:rsidR="00FA02FA" w:rsidRPr="00957567" w:rsidDel="00730E05">
            <w:rPr>
              <w:rFonts w:ascii="Times New Roman" w:hAnsi="Times New Roman" w:cs="Times New Roman"/>
              <w:sz w:val="28"/>
              <w:szCs w:val="28"/>
              <w:rPrChange w:id="4072" w:author="Phạm Anh Đại" w:date="2016-11-16T08:54:00Z">
                <w:rPr>
                  <w:rFonts w:ascii="Times New Roman" w:hAnsi="Times New Roman" w:cs="Times New Roman"/>
                  <w:sz w:val="24"/>
                  <w:szCs w:val="24"/>
                </w:rPr>
              </w:rPrChange>
            </w:rPr>
            <w:delText>Chế độ lỗi</w:delText>
          </w:r>
        </w:del>
        <w:r w:rsidR="00FA02FA" w:rsidRPr="00957567">
          <w:rPr>
            <w:rFonts w:ascii="Times New Roman" w:hAnsi="Times New Roman" w:cs="Times New Roman"/>
            <w:sz w:val="28"/>
            <w:szCs w:val="28"/>
            <w:rPrChange w:id="4073" w:author="Phạm Anh Đại" w:date="2016-11-16T08:54:00Z">
              <w:rPr>
                <w:rFonts w:ascii="Times New Roman" w:hAnsi="Times New Roman" w:cs="Times New Roman"/>
                <w:sz w:val="24"/>
                <w:szCs w:val="24"/>
              </w:rPr>
            </w:rPrChange>
          </w:rPr>
          <w:t xml:space="preserve"> thực sự là </w:t>
        </w:r>
      </w:ins>
      <w:ins w:id="4074" w:author="Phat Tran" w:date="2016-11-05T10:48:00Z">
        <w:r w:rsidRPr="00957567">
          <w:rPr>
            <w:rFonts w:ascii="Times New Roman" w:hAnsi="Times New Roman" w:cs="Times New Roman"/>
            <w:sz w:val="28"/>
            <w:szCs w:val="28"/>
            <w:rPrChange w:id="4075" w:author="Phạm Anh Đại" w:date="2016-11-16T08:54:00Z">
              <w:rPr>
                <w:rFonts w:ascii="Times New Roman" w:hAnsi="Times New Roman" w:cs="Times New Roman"/>
                <w:sz w:val="24"/>
                <w:szCs w:val="24"/>
              </w:rPr>
            </w:rPrChange>
          </w:rPr>
          <w:t xml:space="preserve">lỗi </w:t>
        </w:r>
      </w:ins>
      <w:ins w:id="4076" w:author="van thang" w:date="2016-10-21T15:09:00Z">
        <w:r w:rsidR="00FA02FA" w:rsidRPr="00957567">
          <w:rPr>
            <w:rFonts w:ascii="Times New Roman" w:hAnsi="Times New Roman" w:cs="Times New Roman"/>
            <w:sz w:val="28"/>
            <w:szCs w:val="28"/>
            <w:rPrChange w:id="4077" w:author="Phạm Anh Đại" w:date="2016-11-16T08:54:00Z">
              <w:rPr>
                <w:rFonts w:ascii="Times New Roman" w:hAnsi="Times New Roman" w:cs="Times New Roman"/>
                <w:sz w:val="24"/>
                <w:szCs w:val="24"/>
              </w:rPr>
            </w:rPrChange>
          </w:rPr>
          <w:t xml:space="preserve">thiết kế </w:t>
        </w:r>
        <w:del w:id="4078" w:author="Phat Tran" w:date="2016-11-05T10:48:00Z">
          <w:r w:rsidR="00FA02FA" w:rsidRPr="00957567" w:rsidDel="00730E05">
            <w:rPr>
              <w:rFonts w:ascii="Times New Roman" w:hAnsi="Times New Roman" w:cs="Times New Roman"/>
              <w:sz w:val="28"/>
              <w:szCs w:val="28"/>
              <w:rPrChange w:id="4079" w:author="Phạm Anh Đại" w:date="2016-11-16T08:54:00Z">
                <w:rPr>
                  <w:rFonts w:ascii="Times New Roman" w:hAnsi="Times New Roman" w:cs="Times New Roman"/>
                  <w:sz w:val="24"/>
                  <w:szCs w:val="24"/>
                </w:rPr>
              </w:rPrChange>
            </w:rPr>
            <w:delText>lỗi</w:delText>
          </w:r>
        </w:del>
        <w:r w:rsidR="00FA02FA" w:rsidRPr="00957567">
          <w:rPr>
            <w:rFonts w:ascii="Times New Roman" w:hAnsi="Times New Roman" w:cs="Times New Roman"/>
            <w:sz w:val="28"/>
            <w:szCs w:val="28"/>
            <w:rPrChange w:id="4080" w:author="Phạm Anh Đại" w:date="2016-11-16T08:54:00Z">
              <w:rPr>
                <w:rFonts w:ascii="Times New Roman" w:hAnsi="Times New Roman" w:cs="Times New Roman"/>
                <w:sz w:val="24"/>
                <w:szCs w:val="24"/>
              </w:rPr>
            </w:rPrChange>
          </w:rPr>
          <w:t xml:space="preserve">. </w:t>
        </w:r>
        <w:del w:id="4081" w:author="Phat Tran" w:date="2016-11-05T10:49:00Z">
          <w:r w:rsidR="00FA02FA" w:rsidRPr="00957567" w:rsidDel="00730E05">
            <w:rPr>
              <w:rFonts w:ascii="Times New Roman" w:hAnsi="Times New Roman" w:cs="Times New Roman"/>
              <w:sz w:val="28"/>
              <w:szCs w:val="28"/>
              <w:rPrChange w:id="4082" w:author="Phạm Anh Đại" w:date="2016-11-16T08:54:00Z">
                <w:rPr>
                  <w:rFonts w:ascii="Times New Roman" w:hAnsi="Times New Roman" w:cs="Times New Roman"/>
                  <w:sz w:val="24"/>
                  <w:szCs w:val="24"/>
                </w:rPr>
              </w:rPrChange>
            </w:rPr>
            <w:delText>lỗi</w:delText>
          </w:r>
        </w:del>
        <w:r w:rsidR="00FA02FA" w:rsidRPr="00957567">
          <w:rPr>
            <w:rFonts w:ascii="Times New Roman" w:hAnsi="Times New Roman" w:cs="Times New Roman"/>
            <w:sz w:val="28"/>
            <w:szCs w:val="28"/>
            <w:rPrChange w:id="4083" w:author="Phạm Anh Đại" w:date="2016-11-16T08:54:00Z">
              <w:rPr>
                <w:rFonts w:ascii="Times New Roman" w:hAnsi="Times New Roman" w:cs="Times New Roman"/>
                <w:sz w:val="24"/>
                <w:szCs w:val="24"/>
              </w:rPr>
            </w:rPrChange>
          </w:rPr>
          <w:t xml:space="preserve"> </w:t>
        </w:r>
      </w:ins>
      <w:ins w:id="4084" w:author="Phat Tran" w:date="2016-11-05T10:49:00Z">
        <w:r w:rsidRPr="00957567">
          <w:rPr>
            <w:rFonts w:ascii="Times New Roman" w:hAnsi="Times New Roman" w:cs="Times New Roman"/>
            <w:sz w:val="28"/>
            <w:szCs w:val="28"/>
            <w:rPrChange w:id="4085" w:author="Phạm Anh Đại" w:date="2016-11-16T08:54:00Z">
              <w:rPr>
                <w:rFonts w:ascii="Times New Roman" w:hAnsi="Times New Roman" w:cs="Times New Roman"/>
                <w:sz w:val="24"/>
                <w:szCs w:val="24"/>
              </w:rPr>
            </w:rPrChange>
          </w:rPr>
          <w:t xml:space="preserve">Lỗi </w:t>
        </w:r>
      </w:ins>
      <w:ins w:id="4086" w:author="van thang" w:date="2016-10-21T15:09:00Z">
        <w:r w:rsidR="00FA02FA" w:rsidRPr="00957567">
          <w:rPr>
            <w:rFonts w:ascii="Times New Roman" w:hAnsi="Times New Roman" w:cs="Times New Roman"/>
            <w:sz w:val="28"/>
            <w:szCs w:val="28"/>
            <w:rPrChange w:id="4087" w:author="Phạm Anh Đại" w:date="2016-11-16T08:54:00Z">
              <w:rPr>
                <w:rFonts w:ascii="Times New Roman" w:hAnsi="Times New Roman" w:cs="Times New Roman"/>
                <w:sz w:val="24"/>
                <w:szCs w:val="24"/>
              </w:rPr>
            </w:rPrChange>
          </w:rPr>
          <w:t xml:space="preserve">chế độ </w:t>
        </w:r>
      </w:ins>
      <w:ins w:id="4088" w:author="Phat Tran" w:date="2016-11-05T10:49:00Z">
        <w:r w:rsidRPr="00957567">
          <w:rPr>
            <w:rFonts w:ascii="Times New Roman" w:hAnsi="Times New Roman" w:cs="Times New Roman"/>
            <w:sz w:val="28"/>
            <w:szCs w:val="28"/>
            <w:rPrChange w:id="4089" w:author="Phạm Anh Đại" w:date="2016-11-16T08:54:00Z">
              <w:rPr>
                <w:rFonts w:ascii="Times New Roman" w:hAnsi="Times New Roman" w:cs="Times New Roman"/>
                <w:sz w:val="24"/>
                <w:szCs w:val="24"/>
              </w:rPr>
            </w:rPrChange>
          </w:rPr>
          <w:t xml:space="preserve">khả năng </w:t>
        </w:r>
      </w:ins>
      <w:ins w:id="4090" w:author="van thang" w:date="2016-10-21T15:09:00Z">
        <w:r w:rsidR="00FA02FA" w:rsidRPr="00957567">
          <w:rPr>
            <w:rFonts w:ascii="Times New Roman" w:hAnsi="Times New Roman" w:cs="Times New Roman"/>
            <w:sz w:val="28"/>
            <w:szCs w:val="28"/>
            <w:rPrChange w:id="4091" w:author="Phạm Anh Đại" w:date="2016-11-16T08:54:00Z">
              <w:rPr>
                <w:rFonts w:ascii="Times New Roman" w:hAnsi="Times New Roman" w:cs="Times New Roman"/>
                <w:sz w:val="24"/>
                <w:szCs w:val="24"/>
              </w:rPr>
            </w:rPrChange>
          </w:rPr>
          <w:t xml:space="preserve">đặc biệt </w:t>
        </w:r>
        <w:del w:id="4092" w:author="Phat Tran" w:date="2016-11-05T10:49:00Z">
          <w:r w:rsidR="00FA02FA" w:rsidRPr="00957567" w:rsidDel="00730E05">
            <w:rPr>
              <w:rFonts w:ascii="Times New Roman" w:hAnsi="Times New Roman" w:cs="Times New Roman"/>
              <w:sz w:val="28"/>
              <w:szCs w:val="28"/>
              <w:rPrChange w:id="4093" w:author="Phạm Anh Đại" w:date="2016-11-16T08:54:00Z">
                <w:rPr>
                  <w:rFonts w:ascii="Times New Roman" w:hAnsi="Times New Roman" w:cs="Times New Roman"/>
                  <w:sz w:val="24"/>
                  <w:szCs w:val="24"/>
                </w:rPr>
              </w:rPrChange>
            </w:rPr>
            <w:delText>khả năng đó</w:delText>
          </w:r>
        </w:del>
      </w:ins>
      <w:ins w:id="4094" w:author="Phạm Anh Đại" w:date="2016-11-20T17:48:00Z">
        <w:r w:rsidR="00030504">
          <w:rPr>
            <w:rFonts w:ascii="Times New Roman" w:hAnsi="Times New Roman" w:cs="Times New Roman"/>
            <w:sz w:val="28"/>
            <w:szCs w:val="28"/>
          </w:rPr>
          <w:t>giống</w:t>
        </w:r>
      </w:ins>
      <w:ins w:id="4095" w:author="Phat Tran" w:date="2016-11-05T10:49:00Z">
        <w:del w:id="4096" w:author="Phạm Anh Đại" w:date="2016-11-20T17:48:00Z">
          <w:r w:rsidRPr="00957567" w:rsidDel="00030504">
            <w:rPr>
              <w:rFonts w:ascii="Times New Roman" w:hAnsi="Times New Roman" w:cs="Times New Roman"/>
              <w:sz w:val="28"/>
              <w:szCs w:val="28"/>
              <w:rPrChange w:id="4097" w:author="Phạm Anh Đại" w:date="2016-11-16T08:54:00Z">
                <w:rPr>
                  <w:rFonts w:ascii="Times New Roman" w:hAnsi="Times New Roman" w:cs="Times New Roman"/>
                  <w:sz w:val="24"/>
                  <w:szCs w:val="24"/>
                </w:rPr>
              </w:rPrChange>
            </w:rPr>
            <w:delText xml:space="preserve"> nơi</w:delText>
          </w:r>
        </w:del>
      </w:ins>
      <w:ins w:id="4098" w:author="van thang" w:date="2016-10-21T15:09:00Z">
        <w:r w:rsidR="00FA02FA" w:rsidRPr="00957567">
          <w:rPr>
            <w:rFonts w:ascii="Times New Roman" w:hAnsi="Times New Roman" w:cs="Times New Roman"/>
            <w:sz w:val="28"/>
            <w:szCs w:val="28"/>
            <w:rPrChange w:id="4099" w:author="Phạm Anh Đại" w:date="2016-11-16T08:54:00Z">
              <w:rPr>
                <w:rFonts w:ascii="Times New Roman" w:hAnsi="Times New Roman" w:cs="Times New Roman"/>
                <w:sz w:val="24"/>
                <w:szCs w:val="24"/>
              </w:rPr>
            </w:rPrChange>
          </w:rPr>
          <w:t xml:space="preserve"> các thiết bị không làm cho các chế độ hiển thị, vì vậy người sử dụng </w:t>
        </w:r>
      </w:ins>
      <w:ins w:id="4100" w:author="Phat Tran" w:date="2016-11-05T10:49:00Z">
        <w:r w:rsidRPr="00957567">
          <w:rPr>
            <w:rFonts w:ascii="Times New Roman" w:hAnsi="Times New Roman" w:cs="Times New Roman"/>
            <w:sz w:val="28"/>
            <w:szCs w:val="28"/>
            <w:rPrChange w:id="4101" w:author="Phạm Anh Đại" w:date="2016-11-16T08:54:00Z">
              <w:rPr>
                <w:rFonts w:ascii="Times New Roman" w:hAnsi="Times New Roman" w:cs="Times New Roman"/>
                <w:sz w:val="24"/>
                <w:szCs w:val="24"/>
              </w:rPr>
            </w:rPrChange>
          </w:rPr>
          <w:t xml:space="preserve">được mong đợi </w:t>
        </w:r>
      </w:ins>
      <w:ins w:id="4102" w:author="van thang" w:date="2016-10-21T15:09:00Z">
        <w:del w:id="4103" w:author="Phat Tran" w:date="2016-11-05T10:50:00Z">
          <w:r w:rsidR="00FA02FA" w:rsidRPr="00957567" w:rsidDel="00730E05">
            <w:rPr>
              <w:rFonts w:ascii="Times New Roman" w:hAnsi="Times New Roman" w:cs="Times New Roman"/>
              <w:sz w:val="28"/>
              <w:szCs w:val="28"/>
              <w:rPrChange w:id="4104" w:author="Phạm Anh Đại" w:date="2016-11-16T08:54:00Z">
                <w:rPr>
                  <w:rFonts w:ascii="Times New Roman" w:hAnsi="Times New Roman" w:cs="Times New Roman"/>
                  <w:sz w:val="24"/>
                  <w:szCs w:val="24"/>
                </w:rPr>
              </w:rPrChange>
            </w:rPr>
            <w:delText>dự kiến</w:delText>
          </w:r>
        </w:del>
        <w:r w:rsidR="00FA02FA" w:rsidRPr="00957567">
          <w:rPr>
            <w:rFonts w:ascii="Times New Roman" w:hAnsi="Times New Roman" w:cs="Times New Roman"/>
            <w:sz w:val="28"/>
            <w:szCs w:val="28"/>
            <w:rPrChange w:id="4105" w:author="Phạm Anh Đại" w:date="2016-11-16T08:54:00Z">
              <w:rPr>
                <w:rFonts w:ascii="Times New Roman" w:hAnsi="Times New Roman" w:cs="Times New Roman"/>
                <w:sz w:val="24"/>
                <w:szCs w:val="24"/>
              </w:rPr>
            </w:rPrChange>
          </w:rPr>
          <w:t xml:space="preserve"> sẽ nhớ những gì chế độ đã được thành lập, đôi khi</w:t>
        </w:r>
        <w:del w:id="4106" w:author="Phạm Anh Đại" w:date="2016-11-20T17:48:00Z">
          <w:r w:rsidR="00FA02FA" w:rsidRPr="00957567" w:rsidDel="00030504">
            <w:rPr>
              <w:rFonts w:ascii="Times New Roman" w:hAnsi="Times New Roman" w:cs="Times New Roman"/>
              <w:sz w:val="28"/>
              <w:szCs w:val="28"/>
              <w:rPrChange w:id="4107" w:author="Phạm Anh Đại" w:date="2016-11-16T08:54:00Z">
                <w:rPr>
                  <w:rFonts w:ascii="Times New Roman" w:hAnsi="Times New Roman" w:cs="Times New Roman"/>
                  <w:sz w:val="24"/>
                  <w:szCs w:val="24"/>
                </w:rPr>
              </w:rPrChange>
            </w:rPr>
            <w:delText xml:space="preserve"> giờ</w:delText>
          </w:r>
        </w:del>
        <w:r w:rsidR="00FA02FA" w:rsidRPr="00957567">
          <w:rPr>
            <w:rFonts w:ascii="Times New Roman" w:hAnsi="Times New Roman" w:cs="Times New Roman"/>
            <w:sz w:val="28"/>
            <w:szCs w:val="28"/>
            <w:rPrChange w:id="4108" w:author="Phạm Anh Đại" w:date="2016-11-16T08:54:00Z">
              <w:rPr>
                <w:rFonts w:ascii="Times New Roman" w:hAnsi="Times New Roman" w:cs="Times New Roman"/>
                <w:sz w:val="24"/>
                <w:szCs w:val="24"/>
              </w:rPr>
            </w:rPrChange>
          </w:rPr>
          <w:t xml:space="preserve"> </w:t>
        </w:r>
      </w:ins>
      <w:ins w:id="4109" w:author="Phat Tran" w:date="2016-11-05T10:50:00Z">
        <w:r w:rsidRPr="00957567">
          <w:rPr>
            <w:rFonts w:ascii="Times New Roman" w:hAnsi="Times New Roman" w:cs="Times New Roman"/>
            <w:sz w:val="28"/>
            <w:szCs w:val="28"/>
            <w:rPrChange w:id="4110" w:author="Phạm Anh Đại" w:date="2016-11-16T08:54:00Z">
              <w:rPr>
                <w:rFonts w:ascii="Times New Roman" w:hAnsi="Times New Roman" w:cs="Times New Roman"/>
                <w:sz w:val="24"/>
                <w:szCs w:val="24"/>
              </w:rPr>
            </w:rPrChange>
          </w:rPr>
          <w:t xml:space="preserve">sớm hơn </w:t>
        </w:r>
      </w:ins>
      <w:ins w:id="4111" w:author="Phạm Anh Đại" w:date="2016-11-20T17:48:00Z">
        <w:r w:rsidR="00030504">
          <w:rPr>
            <w:rFonts w:ascii="Times New Roman" w:hAnsi="Times New Roman" w:cs="Times New Roman"/>
            <w:sz w:val="28"/>
            <w:szCs w:val="28"/>
          </w:rPr>
          <w:t>vài giờ</w:t>
        </w:r>
      </w:ins>
      <w:ins w:id="4112" w:author="van thang" w:date="2016-10-21T15:09:00Z">
        <w:del w:id="4113" w:author="Phat Tran" w:date="2016-11-05T10:50:00Z">
          <w:r w:rsidR="00FA02FA" w:rsidRPr="00957567" w:rsidDel="00730E05">
            <w:rPr>
              <w:rFonts w:ascii="Times New Roman" w:hAnsi="Times New Roman" w:cs="Times New Roman"/>
              <w:sz w:val="28"/>
              <w:szCs w:val="28"/>
              <w:rPrChange w:id="4114" w:author="Phạm Anh Đại" w:date="2016-11-16T08:54:00Z">
                <w:rPr>
                  <w:rFonts w:ascii="Times New Roman" w:hAnsi="Times New Roman" w:cs="Times New Roman"/>
                  <w:sz w:val="24"/>
                  <w:szCs w:val="24"/>
                </w:rPr>
              </w:rPrChange>
            </w:rPr>
            <w:delText>trước đó</w:delText>
          </w:r>
        </w:del>
        <w:r w:rsidR="00FA02FA" w:rsidRPr="00957567">
          <w:rPr>
            <w:rFonts w:ascii="Times New Roman" w:hAnsi="Times New Roman" w:cs="Times New Roman"/>
            <w:sz w:val="28"/>
            <w:szCs w:val="28"/>
            <w:rPrChange w:id="4115" w:author="Phạm Anh Đại" w:date="2016-11-16T08:54:00Z">
              <w:rPr>
                <w:rFonts w:ascii="Times New Roman" w:hAnsi="Times New Roman" w:cs="Times New Roman"/>
                <w:sz w:val="24"/>
                <w:szCs w:val="24"/>
              </w:rPr>
            </w:rPrChange>
          </w:rPr>
          <w:t xml:space="preserve">, trong thời gian nhiều can thiệp mà sự kiện có thể xảy ra. Nhà thiết kế phải cố gắng tránh các chế độ, nhưng nếu </w:t>
        </w:r>
      </w:ins>
      <w:ins w:id="4116" w:author="Phat Tran" w:date="2016-11-05T10:50:00Z">
        <w:r w:rsidRPr="00957567">
          <w:rPr>
            <w:rFonts w:ascii="Times New Roman" w:hAnsi="Times New Roman" w:cs="Times New Roman"/>
            <w:sz w:val="28"/>
            <w:szCs w:val="28"/>
            <w:rPrChange w:id="4117" w:author="Phạm Anh Đại" w:date="2016-11-16T08:54:00Z">
              <w:rPr>
                <w:rFonts w:ascii="Times New Roman" w:hAnsi="Times New Roman" w:cs="Times New Roman"/>
                <w:sz w:val="24"/>
                <w:szCs w:val="24"/>
              </w:rPr>
            </w:rPrChange>
          </w:rPr>
          <w:t xml:space="preserve">chúng </w:t>
        </w:r>
      </w:ins>
      <w:ins w:id="4118" w:author="van thang" w:date="2016-10-21T15:09:00Z">
        <w:del w:id="4119" w:author="Phat Tran" w:date="2016-11-05T10:50:00Z">
          <w:r w:rsidR="00FA02FA" w:rsidRPr="00957567" w:rsidDel="00730E05">
            <w:rPr>
              <w:rFonts w:ascii="Times New Roman" w:hAnsi="Times New Roman" w:cs="Times New Roman"/>
              <w:sz w:val="28"/>
              <w:szCs w:val="28"/>
              <w:rPrChange w:id="4120" w:author="Phạm Anh Đại" w:date="2016-11-16T08:54:00Z">
                <w:rPr>
                  <w:rFonts w:ascii="Times New Roman" w:hAnsi="Times New Roman" w:cs="Times New Roman"/>
                  <w:sz w:val="24"/>
                  <w:szCs w:val="24"/>
                </w:rPr>
              </w:rPrChange>
            </w:rPr>
            <w:delText>họ</w:delText>
          </w:r>
        </w:del>
        <w:del w:id="4121" w:author="Biển Phan Y" w:date="2016-11-23T22:35:00Z">
          <w:r w:rsidR="00FA02FA" w:rsidRPr="00957567" w:rsidDel="00261DF2">
            <w:rPr>
              <w:rFonts w:ascii="Times New Roman" w:hAnsi="Times New Roman" w:cs="Times New Roman"/>
              <w:sz w:val="28"/>
              <w:szCs w:val="28"/>
              <w:rPrChange w:id="4122" w:author="Phạm Anh Đại" w:date="2016-11-16T08:54:00Z">
                <w:rPr>
                  <w:rFonts w:ascii="Times New Roman" w:hAnsi="Times New Roman" w:cs="Times New Roman"/>
                  <w:sz w:val="24"/>
                  <w:szCs w:val="24"/>
                </w:rPr>
              </w:rPrChange>
            </w:rPr>
            <w:delText xml:space="preserve"> là</w:delText>
          </w:r>
        </w:del>
        <w:r w:rsidR="00FA02FA" w:rsidRPr="00957567">
          <w:rPr>
            <w:rFonts w:ascii="Times New Roman" w:hAnsi="Times New Roman" w:cs="Times New Roman"/>
            <w:sz w:val="28"/>
            <w:szCs w:val="28"/>
            <w:rPrChange w:id="4123" w:author="Phạm Anh Đại" w:date="2016-11-16T08:54:00Z">
              <w:rPr>
                <w:rFonts w:ascii="Times New Roman" w:hAnsi="Times New Roman" w:cs="Times New Roman"/>
                <w:sz w:val="24"/>
                <w:szCs w:val="24"/>
              </w:rPr>
            </w:rPrChange>
          </w:rPr>
          <w:t xml:space="preserve"> cần thiết, các thiết bị phải làm cho nó rõ ràng Chế độ đó được gọi. Một lần nữa, các nhà thiết kế luôn phải bồi thường cho các hoạt động can thiệp.</w:t>
        </w:r>
      </w:ins>
    </w:p>
    <w:p w14:paraId="4FEDEE25" w14:textId="77777777" w:rsidR="00FA02FA" w:rsidRPr="00957567" w:rsidRDefault="00FA02FA">
      <w:pPr>
        <w:jc w:val="both"/>
        <w:rPr>
          <w:ins w:id="4124" w:author="van thang" w:date="2016-10-21T15:09:00Z"/>
          <w:rFonts w:ascii="Times New Roman" w:hAnsi="Times New Roman" w:cs="Times New Roman"/>
          <w:b/>
          <w:sz w:val="28"/>
          <w:szCs w:val="28"/>
          <w:rPrChange w:id="4125" w:author="Phạm Anh Đại" w:date="2016-11-16T08:54:00Z">
            <w:rPr>
              <w:ins w:id="4126" w:author="van thang" w:date="2016-10-21T15:09:00Z"/>
              <w:rFonts w:ascii="Times New Roman" w:hAnsi="Times New Roman" w:cs="Times New Roman"/>
              <w:b/>
              <w:sz w:val="24"/>
              <w:szCs w:val="24"/>
            </w:rPr>
          </w:rPrChange>
        </w:rPr>
        <w:pPrChange w:id="4127" w:author="Biển Phan Y" w:date="2016-11-22T22:50:00Z">
          <w:pPr/>
        </w:pPrChange>
      </w:pPr>
      <w:ins w:id="4128" w:author="van thang" w:date="2016-10-21T15:09:00Z">
        <w:r w:rsidRPr="00957567">
          <w:rPr>
            <w:rFonts w:ascii="Times New Roman" w:hAnsi="Times New Roman" w:cs="Times New Roman"/>
            <w:b/>
            <w:sz w:val="28"/>
            <w:szCs w:val="28"/>
            <w:rPrChange w:id="4129" w:author="Phạm Anh Đại" w:date="2016-11-16T08:54:00Z">
              <w:rPr>
                <w:rFonts w:ascii="Times New Roman" w:hAnsi="Times New Roman" w:cs="Times New Roman"/>
                <w:b/>
                <w:sz w:val="24"/>
                <w:szCs w:val="24"/>
              </w:rPr>
            </w:rPrChange>
          </w:rPr>
          <w:t>Phân loại các sai lầm:</w:t>
        </w:r>
      </w:ins>
    </w:p>
    <w:p w14:paraId="75D5E1B9" w14:textId="428CA698" w:rsidR="00FA02FA" w:rsidRPr="00957567" w:rsidRDefault="00730E05">
      <w:pPr>
        <w:jc w:val="both"/>
        <w:rPr>
          <w:ins w:id="4130" w:author="van thang" w:date="2016-10-21T15:09:00Z"/>
          <w:rFonts w:ascii="Times New Roman" w:hAnsi="Times New Roman" w:cs="Times New Roman"/>
          <w:sz w:val="28"/>
          <w:szCs w:val="28"/>
          <w:rPrChange w:id="4131" w:author="Phạm Anh Đại" w:date="2016-11-16T08:54:00Z">
            <w:rPr>
              <w:ins w:id="4132" w:author="van thang" w:date="2016-10-21T15:09:00Z"/>
              <w:rFonts w:ascii="Times New Roman" w:hAnsi="Times New Roman" w:cs="Times New Roman"/>
              <w:sz w:val="24"/>
              <w:szCs w:val="24"/>
            </w:rPr>
          </w:rPrChange>
        </w:rPr>
        <w:pPrChange w:id="4133" w:author="Biển Phan Y" w:date="2016-11-22T22:50:00Z">
          <w:pPr/>
        </w:pPrChange>
      </w:pPr>
      <w:ins w:id="4134" w:author="Phat Tran" w:date="2016-11-05T10:51:00Z">
        <w:r w:rsidRPr="00957567">
          <w:rPr>
            <w:rFonts w:ascii="Times New Roman" w:hAnsi="Times New Roman" w:cs="Times New Roman"/>
            <w:sz w:val="28"/>
            <w:szCs w:val="28"/>
            <w:rPrChange w:id="4135" w:author="Phạm Anh Đại" w:date="2016-11-16T08:54:00Z">
              <w:rPr>
                <w:rFonts w:ascii="Times New Roman" w:hAnsi="Times New Roman" w:cs="Times New Roman"/>
                <w:sz w:val="24"/>
                <w:szCs w:val="24"/>
              </w:rPr>
            </w:rPrChange>
          </w:rPr>
          <w:t xml:space="preserve">Kết quả sai lầm từ </w:t>
        </w:r>
      </w:ins>
      <w:ins w:id="4136" w:author="van thang" w:date="2016-10-21T15:09:00Z">
        <w:del w:id="4137" w:author="Phat Tran" w:date="2016-11-05T10:51:00Z">
          <w:r w:rsidR="00FA02FA" w:rsidRPr="00957567" w:rsidDel="00730E05">
            <w:rPr>
              <w:rFonts w:ascii="Times New Roman" w:hAnsi="Times New Roman" w:cs="Times New Roman"/>
              <w:sz w:val="28"/>
              <w:szCs w:val="28"/>
              <w:rPrChange w:id="4138" w:author="Phạm Anh Đại" w:date="2016-11-16T08:54:00Z">
                <w:rPr>
                  <w:rFonts w:ascii="Times New Roman" w:hAnsi="Times New Roman" w:cs="Times New Roman"/>
                  <w:sz w:val="24"/>
                  <w:szCs w:val="24"/>
                </w:rPr>
              </w:rPrChange>
            </w:rPr>
            <w:delText xml:space="preserve">Sai lầm là kết quả của </w:delText>
          </w:r>
        </w:del>
        <w:r w:rsidR="00FA02FA" w:rsidRPr="00957567">
          <w:rPr>
            <w:rFonts w:ascii="Times New Roman" w:hAnsi="Times New Roman" w:cs="Times New Roman"/>
            <w:sz w:val="28"/>
            <w:szCs w:val="28"/>
            <w:rPrChange w:id="4139" w:author="Phạm Anh Đại" w:date="2016-11-16T08:54:00Z">
              <w:rPr>
                <w:rFonts w:ascii="Times New Roman" w:hAnsi="Times New Roman" w:cs="Times New Roman"/>
                <w:sz w:val="24"/>
                <w:szCs w:val="24"/>
              </w:rPr>
            </w:rPrChange>
          </w:rPr>
          <w:t xml:space="preserve">sự lựa chọn của các mục tiêu </w:t>
        </w:r>
      </w:ins>
      <w:ins w:id="4140" w:author="Phat Tran" w:date="2016-11-05T10:51:00Z">
        <w:r w:rsidRPr="00957567">
          <w:rPr>
            <w:rFonts w:ascii="Times New Roman" w:hAnsi="Times New Roman" w:cs="Times New Roman"/>
            <w:sz w:val="28"/>
            <w:szCs w:val="28"/>
            <w:rPrChange w:id="4141" w:author="Phạm Anh Đại" w:date="2016-11-16T08:54:00Z">
              <w:rPr>
                <w:rFonts w:ascii="Times New Roman" w:hAnsi="Times New Roman" w:cs="Times New Roman"/>
                <w:sz w:val="24"/>
                <w:szCs w:val="24"/>
              </w:rPr>
            </w:rPrChange>
          </w:rPr>
          <w:t xml:space="preserve">và các kế hoạch </w:t>
        </w:r>
      </w:ins>
      <w:ins w:id="4142" w:author="van thang" w:date="2016-10-21T15:09:00Z">
        <w:r w:rsidR="00FA02FA" w:rsidRPr="00957567">
          <w:rPr>
            <w:rFonts w:ascii="Times New Roman" w:hAnsi="Times New Roman" w:cs="Times New Roman"/>
            <w:sz w:val="28"/>
            <w:szCs w:val="28"/>
            <w:rPrChange w:id="4143" w:author="Phạm Anh Đại" w:date="2016-11-16T08:54:00Z">
              <w:rPr>
                <w:rFonts w:ascii="Times New Roman" w:hAnsi="Times New Roman" w:cs="Times New Roman"/>
                <w:sz w:val="24"/>
                <w:szCs w:val="24"/>
              </w:rPr>
            </w:rPrChange>
          </w:rPr>
          <w:t xml:space="preserve">không phù hợp </w:t>
        </w:r>
        <w:del w:id="4144" w:author="Phat Tran" w:date="2016-11-05T10:51:00Z">
          <w:r w:rsidR="00FA02FA" w:rsidRPr="00957567" w:rsidDel="00730E05">
            <w:rPr>
              <w:rFonts w:ascii="Times New Roman" w:hAnsi="Times New Roman" w:cs="Times New Roman"/>
              <w:sz w:val="28"/>
              <w:szCs w:val="28"/>
              <w:rPrChange w:id="4145" w:author="Phạm Anh Đại" w:date="2016-11-16T08:54:00Z">
                <w:rPr>
                  <w:rFonts w:ascii="Times New Roman" w:hAnsi="Times New Roman" w:cs="Times New Roman"/>
                  <w:sz w:val="24"/>
                  <w:szCs w:val="24"/>
                </w:rPr>
              </w:rPrChange>
            </w:rPr>
            <w:delText xml:space="preserve">và các kế hoạch </w:delText>
          </w:r>
        </w:del>
        <w:r w:rsidR="00FA02FA" w:rsidRPr="00957567">
          <w:rPr>
            <w:rFonts w:ascii="Times New Roman" w:hAnsi="Times New Roman" w:cs="Times New Roman"/>
            <w:sz w:val="28"/>
            <w:szCs w:val="28"/>
            <w:rPrChange w:id="4146" w:author="Phạm Anh Đại" w:date="2016-11-16T08:54:00Z">
              <w:rPr>
                <w:rFonts w:ascii="Times New Roman" w:hAnsi="Times New Roman" w:cs="Times New Roman"/>
                <w:sz w:val="24"/>
                <w:szCs w:val="24"/>
              </w:rPr>
            </w:rPrChange>
          </w:rPr>
          <w:t xml:space="preserve">hoặc từ </w:t>
        </w:r>
        <w:del w:id="4147" w:author="Phat Tran" w:date="2016-11-05T10:52:00Z">
          <w:r w:rsidR="00FA02FA" w:rsidRPr="00957567" w:rsidDel="00730E05">
            <w:rPr>
              <w:rFonts w:ascii="Times New Roman" w:hAnsi="Times New Roman" w:cs="Times New Roman"/>
              <w:sz w:val="28"/>
              <w:szCs w:val="28"/>
              <w:rPrChange w:id="4148" w:author="Phạm Anh Đại" w:date="2016-11-16T08:54:00Z">
                <w:rPr>
                  <w:rFonts w:ascii="Times New Roman" w:hAnsi="Times New Roman" w:cs="Times New Roman"/>
                  <w:sz w:val="24"/>
                  <w:szCs w:val="24"/>
                </w:rPr>
              </w:rPrChange>
            </w:rPr>
            <w:delText>so sánh lỗi</w:delText>
          </w:r>
        </w:del>
      </w:ins>
      <w:ins w:id="4149" w:author="Phat Tran" w:date="2016-11-05T10:52:00Z">
        <w:r w:rsidRPr="00957567">
          <w:rPr>
            <w:rFonts w:ascii="Times New Roman" w:hAnsi="Times New Roman" w:cs="Times New Roman"/>
            <w:sz w:val="28"/>
            <w:szCs w:val="28"/>
            <w:rPrChange w:id="4150" w:author="Phạm Anh Đại" w:date="2016-11-16T08:54:00Z">
              <w:rPr>
                <w:rFonts w:ascii="Times New Roman" w:hAnsi="Times New Roman" w:cs="Times New Roman"/>
                <w:sz w:val="24"/>
                <w:szCs w:val="24"/>
              </w:rPr>
            </w:rPrChange>
          </w:rPr>
          <w:t xml:space="preserve"> lỗi so sánh</w:t>
        </w:r>
      </w:ins>
      <w:ins w:id="4151" w:author="van thang" w:date="2016-10-21T15:09:00Z">
        <w:r w:rsidR="00FA02FA" w:rsidRPr="00957567">
          <w:rPr>
            <w:rFonts w:ascii="Times New Roman" w:hAnsi="Times New Roman" w:cs="Times New Roman"/>
            <w:sz w:val="28"/>
            <w:szCs w:val="28"/>
            <w:rPrChange w:id="4152" w:author="Phạm Anh Đại" w:date="2016-11-16T08:54:00Z">
              <w:rPr>
                <w:rFonts w:ascii="Times New Roman" w:hAnsi="Times New Roman" w:cs="Times New Roman"/>
                <w:sz w:val="24"/>
                <w:szCs w:val="24"/>
              </w:rPr>
            </w:rPrChange>
          </w:rPr>
          <w:t xml:space="preserve"> của các kết quả với các mục tiêu trong đánh giá. Trong những sai lầm, một người làm cho một </w:t>
        </w:r>
        <w:r w:rsidR="00FA02FA" w:rsidRPr="00957567">
          <w:rPr>
            <w:rFonts w:ascii="Times New Roman" w:hAnsi="Times New Roman" w:cs="Times New Roman"/>
            <w:sz w:val="28"/>
            <w:szCs w:val="28"/>
            <w:rPrChange w:id="4153" w:author="Phạm Anh Đại" w:date="2016-11-16T08:54:00Z">
              <w:rPr>
                <w:rFonts w:ascii="Times New Roman" w:hAnsi="Times New Roman" w:cs="Times New Roman"/>
                <w:sz w:val="24"/>
                <w:szCs w:val="24"/>
              </w:rPr>
            </w:rPrChange>
          </w:rPr>
          <w:lastRenderedPageBreak/>
          <w:t xml:space="preserve">quyết định sai lầm, </w:t>
        </w:r>
      </w:ins>
      <w:ins w:id="4154" w:author="Phat Tran" w:date="2016-11-05T11:16:00Z">
        <w:r w:rsidR="00C02008" w:rsidRPr="00957567">
          <w:rPr>
            <w:rFonts w:ascii="Times New Roman" w:hAnsi="Times New Roman" w:cs="Times New Roman"/>
            <w:sz w:val="28"/>
            <w:szCs w:val="28"/>
            <w:rPrChange w:id="4155" w:author="Phạm Anh Đại" w:date="2016-11-16T08:54:00Z">
              <w:rPr>
                <w:rFonts w:ascii="Times New Roman" w:hAnsi="Times New Roman" w:cs="Times New Roman"/>
                <w:sz w:val="24"/>
                <w:szCs w:val="24"/>
              </w:rPr>
            </w:rPrChange>
          </w:rPr>
          <w:t xml:space="preserve">sai phân loại một vị trí </w:t>
        </w:r>
      </w:ins>
      <w:ins w:id="4156" w:author="van thang" w:date="2016-10-21T15:09:00Z">
        <w:del w:id="4157" w:author="Phat Tran" w:date="2016-11-05T11:16:00Z">
          <w:r w:rsidR="00FA02FA" w:rsidRPr="00957567" w:rsidDel="00C02008">
            <w:rPr>
              <w:rFonts w:ascii="Times New Roman" w:hAnsi="Times New Roman" w:cs="Times New Roman"/>
              <w:sz w:val="28"/>
              <w:szCs w:val="28"/>
              <w:rPrChange w:id="4158" w:author="Phạm Anh Đại" w:date="2016-11-16T08:54:00Z">
                <w:rPr>
                  <w:rFonts w:ascii="Times New Roman" w:hAnsi="Times New Roman" w:cs="Times New Roman"/>
                  <w:sz w:val="24"/>
                  <w:szCs w:val="24"/>
                </w:rPr>
              </w:rPrChange>
            </w:rPr>
            <w:delText>misclassifies một tình hình</w:delText>
          </w:r>
        </w:del>
        <w:r w:rsidR="00FA02FA" w:rsidRPr="00957567">
          <w:rPr>
            <w:rFonts w:ascii="Times New Roman" w:hAnsi="Times New Roman" w:cs="Times New Roman"/>
            <w:sz w:val="28"/>
            <w:szCs w:val="28"/>
            <w:rPrChange w:id="4159" w:author="Phạm Anh Đại" w:date="2016-11-16T08:54:00Z">
              <w:rPr>
                <w:rFonts w:ascii="Times New Roman" w:hAnsi="Times New Roman" w:cs="Times New Roman"/>
                <w:sz w:val="24"/>
                <w:szCs w:val="24"/>
              </w:rPr>
            </w:rPrChange>
          </w:rPr>
          <w:t xml:space="preserve">, hoặc không làm tất cả các yếu tố có liên quan vào tài khoản. </w:t>
        </w:r>
      </w:ins>
      <w:ins w:id="4160" w:author="Phat Tran" w:date="2016-11-05T11:16:00Z">
        <w:r w:rsidR="00C02008" w:rsidRPr="00957567">
          <w:rPr>
            <w:rFonts w:ascii="Times New Roman" w:hAnsi="Times New Roman" w:cs="Times New Roman"/>
            <w:sz w:val="28"/>
            <w:szCs w:val="28"/>
            <w:rPrChange w:id="4161" w:author="Phạm Anh Đại" w:date="2016-11-16T08:54:00Z">
              <w:rPr>
                <w:rFonts w:ascii="Times New Roman" w:hAnsi="Times New Roman" w:cs="Times New Roman"/>
                <w:sz w:val="24"/>
                <w:szCs w:val="24"/>
              </w:rPr>
            </w:rPrChange>
          </w:rPr>
          <w:t xml:space="preserve">Nhiều </w:t>
        </w:r>
      </w:ins>
      <w:ins w:id="4162" w:author="van thang" w:date="2016-10-21T15:09:00Z">
        <w:del w:id="4163" w:author="Phat Tran" w:date="2016-11-05T11:16:00Z">
          <w:r w:rsidR="00FA02FA" w:rsidRPr="00957567" w:rsidDel="00C02008">
            <w:rPr>
              <w:rFonts w:ascii="Times New Roman" w:hAnsi="Times New Roman" w:cs="Times New Roman"/>
              <w:sz w:val="28"/>
              <w:szCs w:val="28"/>
              <w:rPrChange w:id="4164" w:author="Phạm Anh Đại" w:date="2016-11-16T08:54:00Z">
                <w:rPr>
                  <w:rFonts w:ascii="Times New Roman" w:hAnsi="Times New Roman" w:cs="Times New Roman"/>
                  <w:sz w:val="24"/>
                  <w:szCs w:val="24"/>
                </w:rPr>
              </w:rPrChange>
            </w:rPr>
            <w:delText>nhiều</w:delText>
          </w:r>
        </w:del>
        <w:r w:rsidR="00FA02FA" w:rsidRPr="00957567">
          <w:rPr>
            <w:rFonts w:ascii="Times New Roman" w:hAnsi="Times New Roman" w:cs="Times New Roman"/>
            <w:sz w:val="28"/>
            <w:szCs w:val="28"/>
            <w:rPrChange w:id="4165" w:author="Phạm Anh Đại" w:date="2016-11-16T08:54:00Z">
              <w:rPr>
                <w:rFonts w:ascii="Times New Roman" w:hAnsi="Times New Roman" w:cs="Times New Roman"/>
                <w:sz w:val="24"/>
                <w:szCs w:val="24"/>
              </w:rPr>
            </w:rPrChange>
          </w:rPr>
          <w:t xml:space="preserve"> sai lầm phát sinh từ sự thay đổi bất thường của tư tưởng con người, thường là do mọi người có xu hướng dựa trên những kinh nghiệm nhớ hơn là trên phân tích hệ thống</w:t>
        </w:r>
        <w:del w:id="4166" w:author="Biển Phan Y" w:date="2016-11-23T22:36:00Z">
          <w:r w:rsidR="00FA02FA" w:rsidRPr="00957567" w:rsidDel="00261DF2">
            <w:rPr>
              <w:rFonts w:ascii="Times New Roman" w:hAnsi="Times New Roman" w:cs="Times New Roman"/>
              <w:sz w:val="28"/>
              <w:szCs w:val="28"/>
              <w:rPrChange w:id="4167" w:author="Phạm Anh Đại" w:date="2016-11-16T08:54:00Z">
                <w:rPr>
                  <w:rFonts w:ascii="Times New Roman" w:hAnsi="Times New Roman" w:cs="Times New Roman"/>
                  <w:sz w:val="24"/>
                  <w:szCs w:val="24"/>
                </w:rPr>
              </w:rPrChange>
            </w:rPr>
            <w:delText xml:space="preserve"> hơn</w:delText>
          </w:r>
        </w:del>
        <w:r w:rsidR="00FA02FA" w:rsidRPr="00957567">
          <w:rPr>
            <w:rFonts w:ascii="Times New Roman" w:hAnsi="Times New Roman" w:cs="Times New Roman"/>
            <w:sz w:val="28"/>
            <w:szCs w:val="28"/>
            <w:rPrChange w:id="4168" w:author="Phạm Anh Đại" w:date="2016-11-16T08:54:00Z">
              <w:rPr>
                <w:rFonts w:ascii="Times New Roman" w:hAnsi="Times New Roman" w:cs="Times New Roman"/>
                <w:sz w:val="24"/>
                <w:szCs w:val="24"/>
              </w:rPr>
            </w:rPrChange>
          </w:rPr>
          <w:t xml:space="preserve">. Chúng </w:t>
        </w:r>
      </w:ins>
      <w:ins w:id="4169" w:author="Phat Tran" w:date="2016-11-05T11:16:00Z">
        <w:r w:rsidR="00C02008" w:rsidRPr="00957567">
          <w:rPr>
            <w:rFonts w:ascii="Times New Roman" w:hAnsi="Times New Roman" w:cs="Times New Roman"/>
            <w:sz w:val="28"/>
            <w:szCs w:val="28"/>
            <w:rPrChange w:id="4170" w:author="Phạm Anh Đại" w:date="2016-11-16T08:54:00Z">
              <w:rPr>
                <w:rFonts w:ascii="Times New Roman" w:hAnsi="Times New Roman" w:cs="Times New Roman"/>
                <w:sz w:val="24"/>
                <w:szCs w:val="24"/>
              </w:rPr>
            </w:rPrChange>
          </w:rPr>
          <w:t xml:space="preserve">ta </w:t>
        </w:r>
      </w:ins>
      <w:ins w:id="4171" w:author="van thang" w:date="2016-10-21T15:09:00Z">
        <w:del w:id="4172" w:author="Phat Tran" w:date="2016-11-05T11:16:00Z">
          <w:r w:rsidR="00FA02FA" w:rsidRPr="00957567" w:rsidDel="00C02008">
            <w:rPr>
              <w:rFonts w:ascii="Times New Roman" w:hAnsi="Times New Roman" w:cs="Times New Roman"/>
              <w:sz w:val="28"/>
              <w:szCs w:val="28"/>
              <w:rPrChange w:id="4173" w:author="Phạm Anh Đại" w:date="2016-11-16T08:54:00Z">
                <w:rPr>
                  <w:rFonts w:ascii="Times New Roman" w:hAnsi="Times New Roman" w:cs="Times New Roman"/>
                  <w:sz w:val="24"/>
                  <w:szCs w:val="24"/>
                </w:rPr>
              </w:rPrChange>
            </w:rPr>
            <w:delText>tôi</w:delText>
          </w:r>
        </w:del>
        <w:r w:rsidR="00FA02FA" w:rsidRPr="00957567">
          <w:rPr>
            <w:rFonts w:ascii="Times New Roman" w:hAnsi="Times New Roman" w:cs="Times New Roman"/>
            <w:sz w:val="28"/>
            <w:szCs w:val="28"/>
            <w:rPrChange w:id="4174" w:author="Phạm Anh Đại" w:date="2016-11-16T08:54:00Z">
              <w:rPr>
                <w:rFonts w:ascii="Times New Roman" w:hAnsi="Times New Roman" w:cs="Times New Roman"/>
                <w:sz w:val="24"/>
                <w:szCs w:val="24"/>
              </w:rPr>
            </w:rPrChange>
          </w:rPr>
          <w:t xml:space="preserve"> đưa ra quyết định dựa trên những gì </w:t>
        </w:r>
      </w:ins>
      <w:ins w:id="4175" w:author="Phat Tran" w:date="2016-11-05T11:16:00Z">
        <w:r w:rsidR="00C02008" w:rsidRPr="00957567">
          <w:rPr>
            <w:rFonts w:ascii="Times New Roman" w:hAnsi="Times New Roman" w:cs="Times New Roman"/>
            <w:sz w:val="28"/>
            <w:szCs w:val="28"/>
            <w:rPrChange w:id="4176" w:author="Phạm Anh Đại" w:date="2016-11-16T08:54:00Z">
              <w:rPr>
                <w:rFonts w:ascii="Times New Roman" w:hAnsi="Times New Roman" w:cs="Times New Roman"/>
                <w:sz w:val="24"/>
                <w:szCs w:val="24"/>
              </w:rPr>
            </w:rPrChange>
          </w:rPr>
          <w:t xml:space="preserve">ở </w:t>
        </w:r>
      </w:ins>
      <w:ins w:id="4177" w:author="van thang" w:date="2016-10-21T15:09:00Z">
        <w:del w:id="4178" w:author="Phat Tran" w:date="2016-11-05T11:16:00Z">
          <w:r w:rsidR="00FA02FA" w:rsidRPr="00957567" w:rsidDel="00C02008">
            <w:rPr>
              <w:rFonts w:ascii="Times New Roman" w:hAnsi="Times New Roman" w:cs="Times New Roman"/>
              <w:sz w:val="28"/>
              <w:szCs w:val="28"/>
              <w:rPrChange w:id="4179" w:author="Phạm Anh Đại" w:date="2016-11-16T08:54:00Z">
                <w:rPr>
                  <w:rFonts w:ascii="Times New Roman" w:hAnsi="Times New Roman" w:cs="Times New Roman"/>
                  <w:sz w:val="24"/>
                  <w:szCs w:val="24"/>
                </w:rPr>
              </w:rPrChange>
            </w:rPr>
            <w:delText>là</w:delText>
          </w:r>
        </w:del>
        <w:r w:rsidR="00FA02FA" w:rsidRPr="00957567">
          <w:rPr>
            <w:rFonts w:ascii="Times New Roman" w:hAnsi="Times New Roman" w:cs="Times New Roman"/>
            <w:sz w:val="28"/>
            <w:szCs w:val="28"/>
            <w:rPrChange w:id="4180" w:author="Phạm Anh Đại" w:date="2016-11-16T08:54:00Z">
              <w:rPr>
                <w:rFonts w:ascii="Times New Roman" w:hAnsi="Times New Roman" w:cs="Times New Roman"/>
                <w:sz w:val="24"/>
                <w:szCs w:val="24"/>
              </w:rPr>
            </w:rPrChange>
          </w:rPr>
          <w:t xml:space="preserve"> trong bộ nhớ của chúng </w:t>
        </w:r>
      </w:ins>
      <w:ins w:id="4181" w:author="Phat Tran" w:date="2016-11-05T11:17:00Z">
        <w:r w:rsidR="00C02008" w:rsidRPr="00957567">
          <w:rPr>
            <w:rFonts w:ascii="Times New Roman" w:hAnsi="Times New Roman" w:cs="Times New Roman"/>
            <w:sz w:val="28"/>
            <w:szCs w:val="28"/>
            <w:rPrChange w:id="4182" w:author="Phạm Anh Đại" w:date="2016-11-16T08:54:00Z">
              <w:rPr>
                <w:rFonts w:ascii="Times New Roman" w:hAnsi="Times New Roman" w:cs="Times New Roman"/>
                <w:sz w:val="24"/>
                <w:szCs w:val="24"/>
              </w:rPr>
            </w:rPrChange>
          </w:rPr>
          <w:t xml:space="preserve">ta </w:t>
        </w:r>
      </w:ins>
      <w:ins w:id="4183" w:author="van thang" w:date="2016-10-21T15:09:00Z">
        <w:del w:id="4184" w:author="Phat Tran" w:date="2016-11-05T11:17:00Z">
          <w:r w:rsidR="00FA02FA" w:rsidRPr="00957567" w:rsidDel="00C02008">
            <w:rPr>
              <w:rFonts w:ascii="Times New Roman" w:hAnsi="Times New Roman" w:cs="Times New Roman"/>
              <w:sz w:val="28"/>
              <w:szCs w:val="28"/>
              <w:rPrChange w:id="4185" w:author="Phạm Anh Đại" w:date="2016-11-16T08:54:00Z">
                <w:rPr>
                  <w:rFonts w:ascii="Times New Roman" w:hAnsi="Times New Roman" w:cs="Times New Roman"/>
                  <w:sz w:val="24"/>
                  <w:szCs w:val="24"/>
                </w:rPr>
              </w:rPrChange>
            </w:rPr>
            <w:delText>tôi</w:delText>
          </w:r>
        </w:del>
        <w:r w:rsidR="00FA02FA" w:rsidRPr="00957567">
          <w:rPr>
            <w:rFonts w:ascii="Times New Roman" w:hAnsi="Times New Roman" w:cs="Times New Roman"/>
            <w:sz w:val="28"/>
            <w:szCs w:val="28"/>
            <w:rPrChange w:id="4186" w:author="Phạm Anh Đại" w:date="2016-11-16T08:54:00Z">
              <w:rPr>
                <w:rFonts w:ascii="Times New Roman" w:hAnsi="Times New Roman" w:cs="Times New Roman"/>
                <w:sz w:val="24"/>
                <w:szCs w:val="24"/>
              </w:rPr>
            </w:rPrChange>
          </w:rPr>
          <w:t xml:space="preserve">. Nhưng như đã thảo luận trong Chương 3, thu hồi từ lâu dài bộ nhớ thực sự là một tái thiết </w:t>
        </w:r>
      </w:ins>
      <w:ins w:id="4187" w:author="Phat Tran" w:date="2016-11-05T11:17:00Z">
        <w:r w:rsidR="00C02008" w:rsidRPr="00957567">
          <w:rPr>
            <w:rFonts w:ascii="Times New Roman" w:hAnsi="Times New Roman" w:cs="Times New Roman"/>
            <w:sz w:val="28"/>
            <w:szCs w:val="28"/>
            <w:rPrChange w:id="4188" w:author="Phạm Anh Đại" w:date="2016-11-16T08:54:00Z">
              <w:rPr>
                <w:rFonts w:ascii="Times New Roman" w:hAnsi="Times New Roman" w:cs="Times New Roman"/>
                <w:sz w:val="24"/>
                <w:szCs w:val="24"/>
              </w:rPr>
            </w:rPrChange>
          </w:rPr>
          <w:t xml:space="preserve">lập </w:t>
        </w:r>
      </w:ins>
      <w:ins w:id="4189" w:author="van thang" w:date="2016-10-21T15:09:00Z">
        <w:r w:rsidR="00FA02FA" w:rsidRPr="00957567">
          <w:rPr>
            <w:rFonts w:ascii="Times New Roman" w:hAnsi="Times New Roman" w:cs="Times New Roman"/>
            <w:sz w:val="28"/>
            <w:szCs w:val="28"/>
            <w:rPrChange w:id="4190" w:author="Phạm Anh Đại" w:date="2016-11-16T08:54:00Z">
              <w:rPr>
                <w:rFonts w:ascii="Times New Roman" w:hAnsi="Times New Roman" w:cs="Times New Roman"/>
                <w:sz w:val="24"/>
                <w:szCs w:val="24"/>
              </w:rPr>
            </w:rPrChange>
          </w:rPr>
          <w:t>chứ không phải là một</w:t>
        </w:r>
      </w:ins>
      <w:ins w:id="4191" w:author="Phat Tran" w:date="2016-11-05T11:17:00Z">
        <w:r w:rsidR="00C02008" w:rsidRPr="00957567">
          <w:rPr>
            <w:rFonts w:ascii="Times New Roman" w:hAnsi="Times New Roman" w:cs="Times New Roman"/>
            <w:sz w:val="28"/>
            <w:szCs w:val="28"/>
            <w:rPrChange w:id="4192" w:author="Phạm Anh Đại" w:date="2016-11-16T08:54:00Z">
              <w:rPr>
                <w:rFonts w:ascii="Times New Roman" w:hAnsi="Times New Roman" w:cs="Times New Roman"/>
                <w:sz w:val="24"/>
                <w:szCs w:val="24"/>
              </w:rPr>
            </w:rPrChange>
          </w:rPr>
          <w:t xml:space="preserve"> bản ghi</w:t>
        </w:r>
      </w:ins>
      <w:ins w:id="4193" w:author="van thang" w:date="2016-10-21T15:09:00Z">
        <w:r w:rsidR="00FA02FA" w:rsidRPr="00957567">
          <w:rPr>
            <w:rFonts w:ascii="Times New Roman" w:hAnsi="Times New Roman" w:cs="Times New Roman"/>
            <w:sz w:val="28"/>
            <w:szCs w:val="28"/>
            <w:rPrChange w:id="4194" w:author="Phạm Anh Đại" w:date="2016-11-16T08:54:00Z">
              <w:rPr>
                <w:rFonts w:ascii="Times New Roman" w:hAnsi="Times New Roman" w:cs="Times New Roman"/>
                <w:sz w:val="24"/>
                <w:szCs w:val="24"/>
              </w:rPr>
            </w:rPrChange>
          </w:rPr>
          <w:t xml:space="preserve"> chính xác </w:t>
        </w:r>
        <w:del w:id="4195" w:author="Phat Tran" w:date="2016-11-05T11:17:00Z">
          <w:r w:rsidR="00FA02FA" w:rsidRPr="00957567" w:rsidDel="00C02008">
            <w:rPr>
              <w:rFonts w:ascii="Times New Roman" w:hAnsi="Times New Roman" w:cs="Times New Roman"/>
              <w:sz w:val="28"/>
              <w:szCs w:val="28"/>
              <w:rPrChange w:id="4196" w:author="Phạm Anh Đại" w:date="2016-11-16T08:54:00Z">
                <w:rPr>
                  <w:rFonts w:ascii="Times New Roman" w:hAnsi="Times New Roman" w:cs="Times New Roman"/>
                  <w:sz w:val="24"/>
                  <w:szCs w:val="24"/>
                </w:rPr>
              </w:rPrChange>
            </w:rPr>
            <w:delText>ghi lại</w:delText>
          </w:r>
        </w:del>
        <w:r w:rsidR="00FA02FA" w:rsidRPr="00957567">
          <w:rPr>
            <w:rFonts w:ascii="Times New Roman" w:hAnsi="Times New Roman" w:cs="Times New Roman"/>
            <w:sz w:val="28"/>
            <w:szCs w:val="28"/>
            <w:rPrChange w:id="4197" w:author="Phạm Anh Đại" w:date="2016-11-16T08:54:00Z">
              <w:rPr>
                <w:rFonts w:ascii="Times New Roman" w:hAnsi="Times New Roman" w:cs="Times New Roman"/>
                <w:sz w:val="24"/>
                <w:szCs w:val="24"/>
              </w:rPr>
            </w:rPrChange>
          </w:rPr>
          <w:t xml:space="preserve">. Kết quả là, nó phụ thuộc vào rất nhiều thành kiến. Trong số </w:t>
        </w:r>
      </w:ins>
      <w:ins w:id="4198" w:author="Phat Tran" w:date="2016-11-05T11:17:00Z">
        <w:r w:rsidR="00C02008" w:rsidRPr="00957567">
          <w:rPr>
            <w:rFonts w:ascii="Times New Roman" w:hAnsi="Times New Roman" w:cs="Times New Roman"/>
            <w:sz w:val="28"/>
            <w:szCs w:val="28"/>
            <w:rPrChange w:id="4199" w:author="Phạm Anh Đại" w:date="2016-11-16T08:54:00Z">
              <w:rPr>
                <w:rFonts w:ascii="Times New Roman" w:hAnsi="Times New Roman" w:cs="Times New Roman"/>
                <w:sz w:val="24"/>
                <w:szCs w:val="24"/>
              </w:rPr>
            </w:rPrChange>
          </w:rPr>
          <w:t xml:space="preserve">những thứ khác </w:t>
        </w:r>
      </w:ins>
      <w:ins w:id="4200" w:author="van thang" w:date="2016-10-21T15:09:00Z">
        <w:del w:id="4201" w:author="Phat Tran" w:date="2016-11-05T11:17:00Z">
          <w:r w:rsidR="00FA02FA" w:rsidRPr="00957567" w:rsidDel="00C02008">
            <w:rPr>
              <w:rFonts w:ascii="Times New Roman" w:hAnsi="Times New Roman" w:cs="Times New Roman"/>
              <w:sz w:val="28"/>
              <w:szCs w:val="28"/>
              <w:rPrChange w:id="4202" w:author="Phạm Anh Đại" w:date="2016-11-16T08:54:00Z">
                <w:rPr>
                  <w:rFonts w:ascii="Times New Roman" w:hAnsi="Times New Roman" w:cs="Times New Roman"/>
                  <w:sz w:val="24"/>
                  <w:szCs w:val="24"/>
                </w:rPr>
              </w:rPrChange>
            </w:rPr>
            <w:delText>khác điều</w:delText>
          </w:r>
        </w:del>
        <w:r w:rsidR="00FA02FA" w:rsidRPr="00957567">
          <w:rPr>
            <w:rFonts w:ascii="Times New Roman" w:hAnsi="Times New Roman" w:cs="Times New Roman"/>
            <w:sz w:val="28"/>
            <w:szCs w:val="28"/>
            <w:rPrChange w:id="4203" w:author="Phạm Anh Đại" w:date="2016-11-16T08:54:00Z">
              <w:rPr>
                <w:rFonts w:ascii="Times New Roman" w:hAnsi="Times New Roman" w:cs="Times New Roman"/>
                <w:sz w:val="24"/>
                <w:szCs w:val="24"/>
              </w:rPr>
            </w:rPrChange>
          </w:rPr>
          <w:t>, những ký ức của chúng ta có xu hướng thiên về  quá tổng quát,chung chung của những cái bình thường và nhấn mạnh quá mức của sự chênh lệch.</w:t>
        </w:r>
      </w:ins>
    </w:p>
    <w:p w14:paraId="29415FB5" w14:textId="70DB5697" w:rsidR="00FA02FA" w:rsidRPr="00957567" w:rsidRDefault="00C02008">
      <w:pPr>
        <w:jc w:val="both"/>
        <w:rPr>
          <w:ins w:id="4204" w:author="van thang" w:date="2016-10-21T15:09:00Z"/>
          <w:rFonts w:ascii="Times New Roman" w:hAnsi="Times New Roman" w:cs="Times New Roman"/>
          <w:sz w:val="28"/>
          <w:szCs w:val="28"/>
          <w:rPrChange w:id="4205" w:author="Phạm Anh Đại" w:date="2016-11-16T08:54:00Z">
            <w:rPr>
              <w:ins w:id="4206" w:author="van thang" w:date="2016-10-21T15:09:00Z"/>
              <w:rFonts w:ascii="Times New Roman" w:hAnsi="Times New Roman" w:cs="Times New Roman"/>
              <w:sz w:val="24"/>
              <w:szCs w:val="24"/>
            </w:rPr>
          </w:rPrChange>
        </w:rPr>
        <w:pPrChange w:id="4207" w:author="Biển Phan Y" w:date="2016-11-22T22:50:00Z">
          <w:pPr/>
        </w:pPrChange>
      </w:pPr>
      <w:ins w:id="4208" w:author="Phat Tran" w:date="2016-11-05T11:17:00Z">
        <w:r w:rsidRPr="00957567">
          <w:rPr>
            <w:rFonts w:ascii="Times New Roman" w:hAnsi="Times New Roman" w:cs="Times New Roman"/>
            <w:sz w:val="28"/>
            <w:szCs w:val="28"/>
            <w:rPrChange w:id="4209" w:author="Phạm Anh Đại" w:date="2016-11-16T08:54:00Z">
              <w:rPr>
                <w:rFonts w:ascii="Times New Roman" w:hAnsi="Times New Roman" w:cs="Times New Roman"/>
                <w:sz w:val="24"/>
                <w:szCs w:val="24"/>
              </w:rPr>
            </w:rPrChange>
          </w:rPr>
          <w:t xml:space="preserve">Kỹ sư người </w:t>
        </w:r>
      </w:ins>
      <w:ins w:id="4210" w:author="van thang" w:date="2016-10-21T15:09:00Z">
        <w:del w:id="4211" w:author="Phat Tran" w:date="2016-11-05T11:17:00Z">
          <w:r w:rsidR="00FA02FA" w:rsidRPr="00957567" w:rsidDel="00C02008">
            <w:rPr>
              <w:rFonts w:ascii="Times New Roman" w:hAnsi="Times New Roman" w:cs="Times New Roman"/>
              <w:sz w:val="28"/>
              <w:szCs w:val="28"/>
              <w:rPrChange w:id="4212" w:author="Phạm Anh Đại" w:date="2016-11-16T08:54:00Z">
                <w:rPr>
                  <w:rFonts w:ascii="Times New Roman" w:hAnsi="Times New Roman" w:cs="Times New Roman"/>
                  <w:sz w:val="24"/>
                  <w:szCs w:val="24"/>
                </w:rPr>
              </w:rPrChange>
            </w:rPr>
            <w:delText>Các kỹ sư</w:delText>
          </w:r>
        </w:del>
        <w:r w:rsidR="00FA02FA" w:rsidRPr="00957567">
          <w:rPr>
            <w:rFonts w:ascii="Times New Roman" w:hAnsi="Times New Roman" w:cs="Times New Roman"/>
            <w:sz w:val="28"/>
            <w:szCs w:val="28"/>
            <w:rPrChange w:id="4213" w:author="Phạm Anh Đại" w:date="2016-11-16T08:54:00Z">
              <w:rPr>
                <w:rFonts w:ascii="Times New Roman" w:hAnsi="Times New Roman" w:cs="Times New Roman"/>
                <w:sz w:val="24"/>
                <w:szCs w:val="24"/>
              </w:rPr>
            </w:rPrChange>
          </w:rPr>
          <w:t xml:space="preserve"> Đan Mạch Jens Rasmussen phân biệt giữa ba chế độ của hành vi: dựa trên kỹ năng, dựa trên luật lệ, và dựa trên tri thức. sơ đồ phân loại ba cấp này cung cấp một công cụ thiết thực mà đã tìm </w:t>
        </w:r>
      </w:ins>
      <w:ins w:id="4214" w:author="Phat Tran" w:date="2016-11-05T11:18:00Z">
        <w:r w:rsidRPr="00957567">
          <w:rPr>
            <w:rFonts w:ascii="Times New Roman" w:hAnsi="Times New Roman" w:cs="Times New Roman"/>
            <w:sz w:val="28"/>
            <w:szCs w:val="28"/>
            <w:rPrChange w:id="4215" w:author="Phạm Anh Đại" w:date="2016-11-16T08:54:00Z">
              <w:rPr>
                <w:rFonts w:ascii="Times New Roman" w:hAnsi="Times New Roman" w:cs="Times New Roman"/>
                <w:sz w:val="24"/>
                <w:szCs w:val="24"/>
              </w:rPr>
            </w:rPrChange>
          </w:rPr>
          <w:t xml:space="preserve">thấy </w:t>
        </w:r>
      </w:ins>
      <w:ins w:id="4216" w:author="van thang" w:date="2016-10-21T15:09:00Z">
        <w:del w:id="4217" w:author="Phat Tran" w:date="2016-11-05T11:18:00Z">
          <w:r w:rsidR="00FA02FA" w:rsidRPr="00957567" w:rsidDel="00C02008">
            <w:rPr>
              <w:rFonts w:ascii="Times New Roman" w:hAnsi="Times New Roman" w:cs="Times New Roman"/>
              <w:sz w:val="28"/>
              <w:szCs w:val="28"/>
              <w:rPrChange w:id="4218" w:author="Phạm Anh Đại" w:date="2016-11-16T08:54:00Z">
                <w:rPr>
                  <w:rFonts w:ascii="Times New Roman" w:hAnsi="Times New Roman" w:cs="Times New Roman"/>
                  <w:sz w:val="24"/>
                  <w:szCs w:val="24"/>
                </w:rPr>
              </w:rPrChange>
            </w:rPr>
            <w:delText>được</w:delText>
          </w:r>
        </w:del>
        <w:r w:rsidR="00FA02FA" w:rsidRPr="00957567">
          <w:rPr>
            <w:rFonts w:ascii="Times New Roman" w:hAnsi="Times New Roman" w:cs="Times New Roman"/>
            <w:sz w:val="28"/>
            <w:szCs w:val="28"/>
            <w:rPrChange w:id="4219" w:author="Phạm Anh Đại" w:date="2016-11-16T08:54:00Z">
              <w:rPr>
                <w:rFonts w:ascii="Times New Roman" w:hAnsi="Times New Roman" w:cs="Times New Roman"/>
                <w:sz w:val="24"/>
                <w:szCs w:val="24"/>
              </w:rPr>
            </w:rPrChange>
          </w:rPr>
          <w:t xml:space="preserve"> chấp nhận rộng rãi trong các lĩnh vực</w:t>
        </w:r>
      </w:ins>
      <w:ins w:id="4220" w:author="Phat Tran" w:date="2016-11-05T11:18:00Z">
        <w:r w:rsidRPr="00957567">
          <w:rPr>
            <w:rFonts w:ascii="Times New Roman" w:hAnsi="Times New Roman" w:cs="Times New Roman"/>
            <w:sz w:val="28"/>
            <w:szCs w:val="28"/>
            <w:rPrChange w:id="4221" w:author="Phạm Anh Đại" w:date="2016-11-16T08:54:00Z">
              <w:rPr>
                <w:rFonts w:ascii="Times New Roman" w:hAnsi="Times New Roman" w:cs="Times New Roman"/>
                <w:sz w:val="24"/>
                <w:szCs w:val="24"/>
              </w:rPr>
            </w:rPrChange>
          </w:rPr>
          <w:t xml:space="preserve"> được</w:t>
        </w:r>
      </w:ins>
      <w:ins w:id="4222" w:author="van thang" w:date="2016-10-21T15:09:00Z">
        <w:r w:rsidR="00FA02FA" w:rsidRPr="00957567">
          <w:rPr>
            <w:rFonts w:ascii="Times New Roman" w:hAnsi="Times New Roman" w:cs="Times New Roman"/>
            <w:sz w:val="28"/>
            <w:szCs w:val="28"/>
            <w:rPrChange w:id="4223" w:author="Phạm Anh Đại" w:date="2016-11-16T08:54:00Z">
              <w:rPr>
                <w:rFonts w:ascii="Times New Roman" w:hAnsi="Times New Roman" w:cs="Times New Roman"/>
                <w:sz w:val="24"/>
                <w:szCs w:val="24"/>
              </w:rPr>
            </w:rPrChange>
          </w:rPr>
          <w:t xml:space="preserve"> áp dụng, chẳng hạn như thiết kế của các hệ thống công nghiệp. </w:t>
        </w:r>
      </w:ins>
      <w:ins w:id="4224" w:author="Phat Tran" w:date="2016-11-05T11:18:00Z">
        <w:r w:rsidRPr="00957567">
          <w:rPr>
            <w:rFonts w:ascii="Times New Roman" w:hAnsi="Times New Roman" w:cs="Times New Roman"/>
            <w:sz w:val="28"/>
            <w:szCs w:val="28"/>
            <w:rPrChange w:id="4225" w:author="Phạm Anh Đại" w:date="2016-11-16T08:54:00Z">
              <w:rPr>
                <w:rFonts w:ascii="Times New Roman" w:hAnsi="Times New Roman" w:cs="Times New Roman"/>
                <w:sz w:val="24"/>
                <w:szCs w:val="24"/>
              </w:rPr>
            </w:rPrChange>
          </w:rPr>
          <w:t xml:space="preserve">Hành vi </w:t>
        </w:r>
      </w:ins>
      <w:ins w:id="4226" w:author="van thang" w:date="2016-10-21T15:09:00Z">
        <w:del w:id="4227" w:author="Phat Tran" w:date="2016-11-05T11:18:00Z">
          <w:r w:rsidR="00FA02FA" w:rsidRPr="00957567" w:rsidDel="00C02008">
            <w:rPr>
              <w:rFonts w:ascii="Times New Roman" w:hAnsi="Times New Roman" w:cs="Times New Roman"/>
              <w:sz w:val="28"/>
              <w:szCs w:val="28"/>
              <w:rPrChange w:id="4228" w:author="Phạm Anh Đại" w:date="2016-11-16T08:54:00Z">
                <w:rPr>
                  <w:rFonts w:ascii="Times New Roman" w:hAnsi="Times New Roman" w:cs="Times New Roman"/>
                  <w:sz w:val="24"/>
                  <w:szCs w:val="24"/>
                </w:rPr>
              </w:rPrChange>
            </w:rPr>
            <w:delText>hành vi</w:delText>
          </w:r>
        </w:del>
        <w:r w:rsidR="00FA02FA" w:rsidRPr="00957567">
          <w:rPr>
            <w:rFonts w:ascii="Times New Roman" w:hAnsi="Times New Roman" w:cs="Times New Roman"/>
            <w:sz w:val="28"/>
            <w:szCs w:val="28"/>
            <w:rPrChange w:id="4229" w:author="Phạm Anh Đại" w:date="2016-11-16T08:54:00Z">
              <w:rPr>
                <w:rFonts w:ascii="Times New Roman" w:hAnsi="Times New Roman" w:cs="Times New Roman"/>
                <w:sz w:val="24"/>
                <w:szCs w:val="24"/>
              </w:rPr>
            </w:rPrChange>
          </w:rPr>
          <w:t xml:space="preserve"> dựa trên kỹ năng xảy ra khi công nhân là cực kỳ</w:t>
        </w:r>
      </w:ins>
      <w:ins w:id="4230" w:author="Phat Tran" w:date="2016-11-05T11:18:00Z">
        <w:r w:rsidRPr="00957567">
          <w:rPr>
            <w:rFonts w:ascii="Times New Roman" w:hAnsi="Times New Roman" w:cs="Times New Roman"/>
            <w:sz w:val="28"/>
            <w:szCs w:val="28"/>
            <w:rPrChange w:id="4231" w:author="Phạm Anh Đại" w:date="2016-11-16T08:54:00Z">
              <w:rPr>
                <w:rFonts w:ascii="Times New Roman" w:hAnsi="Times New Roman" w:cs="Times New Roman"/>
                <w:sz w:val="24"/>
                <w:szCs w:val="24"/>
              </w:rPr>
            </w:rPrChange>
          </w:rPr>
          <w:t xml:space="preserve"> chuyên nghiệp trong</w:t>
        </w:r>
      </w:ins>
      <w:ins w:id="4232" w:author="van thang" w:date="2016-10-21T15:09:00Z">
        <w:r w:rsidR="00FA02FA" w:rsidRPr="00957567">
          <w:rPr>
            <w:rFonts w:ascii="Times New Roman" w:hAnsi="Times New Roman" w:cs="Times New Roman"/>
            <w:sz w:val="28"/>
            <w:szCs w:val="28"/>
            <w:rPrChange w:id="4233" w:author="Phạm Anh Đại" w:date="2016-11-16T08:54:00Z">
              <w:rPr>
                <w:rFonts w:ascii="Times New Roman" w:hAnsi="Times New Roman" w:cs="Times New Roman"/>
                <w:sz w:val="24"/>
                <w:szCs w:val="24"/>
              </w:rPr>
            </w:rPrChange>
          </w:rPr>
          <w:t xml:space="preserve"> </w:t>
        </w:r>
        <w:del w:id="4234" w:author="Phat Tran" w:date="2016-11-05T11:18:00Z">
          <w:r w:rsidR="00FA02FA" w:rsidRPr="00957567" w:rsidDel="00C02008">
            <w:rPr>
              <w:rFonts w:ascii="Times New Roman" w:hAnsi="Times New Roman" w:cs="Times New Roman"/>
              <w:sz w:val="28"/>
              <w:szCs w:val="28"/>
              <w:rPrChange w:id="4235" w:author="Phạm Anh Đại" w:date="2016-11-16T08:54:00Z">
                <w:rPr>
                  <w:rFonts w:ascii="Times New Roman" w:hAnsi="Times New Roman" w:cs="Times New Roman"/>
                  <w:sz w:val="24"/>
                  <w:szCs w:val="24"/>
                </w:rPr>
              </w:rPrChange>
            </w:rPr>
            <w:delText>chuyên gia tại</w:delText>
          </w:r>
        </w:del>
        <w:r w:rsidR="00FA02FA" w:rsidRPr="00957567">
          <w:rPr>
            <w:rFonts w:ascii="Times New Roman" w:hAnsi="Times New Roman" w:cs="Times New Roman"/>
            <w:sz w:val="28"/>
            <w:szCs w:val="28"/>
            <w:rPrChange w:id="4236" w:author="Phạm Anh Đại" w:date="2016-11-16T08:54:00Z">
              <w:rPr>
                <w:rFonts w:ascii="Times New Roman" w:hAnsi="Times New Roman" w:cs="Times New Roman"/>
                <w:sz w:val="24"/>
                <w:szCs w:val="24"/>
              </w:rPr>
            </w:rPrChange>
          </w:rPr>
          <w:t xml:space="preserve"> công việc của họ, vì vậy họ có thể làm hàng ngày, công việc thường có rất ít hoặc không có suy nghĩ </w:t>
        </w:r>
      </w:ins>
      <w:ins w:id="4237" w:author="Phat Tran" w:date="2016-11-05T11:18:00Z">
        <w:r w:rsidRPr="00957567">
          <w:rPr>
            <w:rFonts w:ascii="Times New Roman" w:hAnsi="Times New Roman" w:cs="Times New Roman"/>
            <w:sz w:val="28"/>
            <w:szCs w:val="28"/>
            <w:rPrChange w:id="4238" w:author="Phạm Anh Đại" w:date="2016-11-16T08:54:00Z">
              <w:rPr>
                <w:rFonts w:ascii="Times New Roman" w:hAnsi="Times New Roman" w:cs="Times New Roman"/>
                <w:sz w:val="24"/>
                <w:szCs w:val="24"/>
              </w:rPr>
            </w:rPrChange>
          </w:rPr>
          <w:t xml:space="preserve">hay </w:t>
        </w:r>
      </w:ins>
      <w:ins w:id="4239" w:author="van thang" w:date="2016-10-21T15:09:00Z">
        <w:del w:id="4240" w:author="Phat Tran" w:date="2016-11-05T11:18:00Z">
          <w:r w:rsidR="00FA02FA" w:rsidRPr="00957567" w:rsidDel="00C02008">
            <w:rPr>
              <w:rFonts w:ascii="Times New Roman" w:hAnsi="Times New Roman" w:cs="Times New Roman"/>
              <w:sz w:val="28"/>
              <w:szCs w:val="28"/>
              <w:rPrChange w:id="4241" w:author="Phạm Anh Đại" w:date="2016-11-16T08:54:00Z">
                <w:rPr>
                  <w:rFonts w:ascii="Times New Roman" w:hAnsi="Times New Roman" w:cs="Times New Roman"/>
                  <w:sz w:val="24"/>
                  <w:szCs w:val="24"/>
                </w:rPr>
              </w:rPrChange>
            </w:rPr>
            <w:delText>hoặc</w:delText>
          </w:r>
        </w:del>
        <w:r w:rsidR="00FA02FA" w:rsidRPr="00957567">
          <w:rPr>
            <w:rFonts w:ascii="Times New Roman" w:hAnsi="Times New Roman" w:cs="Times New Roman"/>
            <w:sz w:val="28"/>
            <w:szCs w:val="28"/>
            <w:rPrChange w:id="4242" w:author="Phạm Anh Đại" w:date="2016-11-16T08:54:00Z">
              <w:rPr>
                <w:rFonts w:ascii="Times New Roman" w:hAnsi="Times New Roman" w:cs="Times New Roman"/>
                <w:sz w:val="24"/>
                <w:szCs w:val="24"/>
              </w:rPr>
            </w:rPrChange>
          </w:rPr>
          <w:t xml:space="preserve"> ý thức. Các </w:t>
        </w:r>
        <w:del w:id="4243" w:author="Phat Tran" w:date="2016-11-05T11:18:00Z">
          <w:r w:rsidR="00FA02FA" w:rsidRPr="00957567" w:rsidDel="00C02008">
            <w:rPr>
              <w:rFonts w:ascii="Times New Roman" w:hAnsi="Times New Roman" w:cs="Times New Roman"/>
              <w:sz w:val="28"/>
              <w:szCs w:val="28"/>
              <w:rPrChange w:id="4244" w:author="Phạm Anh Đại" w:date="2016-11-16T08:54:00Z">
                <w:rPr>
                  <w:rFonts w:ascii="Times New Roman" w:hAnsi="Times New Roman" w:cs="Times New Roman"/>
                  <w:sz w:val="24"/>
                  <w:szCs w:val="24"/>
                </w:rPr>
              </w:rPrChange>
            </w:rPr>
            <w:delText>nhất</w:delText>
          </w:r>
        </w:del>
        <w:r w:rsidR="00FA02FA" w:rsidRPr="00957567">
          <w:rPr>
            <w:rFonts w:ascii="Times New Roman" w:hAnsi="Times New Roman" w:cs="Times New Roman"/>
            <w:sz w:val="28"/>
            <w:szCs w:val="28"/>
            <w:rPrChange w:id="4245" w:author="Phạm Anh Đại" w:date="2016-11-16T08:54:00Z">
              <w:rPr>
                <w:rFonts w:ascii="Times New Roman" w:hAnsi="Times New Roman" w:cs="Times New Roman"/>
                <w:sz w:val="24"/>
                <w:szCs w:val="24"/>
              </w:rPr>
            </w:rPrChange>
          </w:rPr>
          <w:t xml:space="preserve"> hình thức phổ biến </w:t>
        </w:r>
      </w:ins>
      <w:ins w:id="4246" w:author="Phat Tran" w:date="2016-11-05T11:18:00Z">
        <w:r w:rsidRPr="00957567">
          <w:rPr>
            <w:rFonts w:ascii="Times New Roman" w:hAnsi="Times New Roman" w:cs="Times New Roman"/>
            <w:sz w:val="28"/>
            <w:szCs w:val="28"/>
            <w:rPrChange w:id="4247" w:author="Phạm Anh Đại" w:date="2016-11-16T08:54:00Z">
              <w:rPr>
                <w:rFonts w:ascii="Times New Roman" w:hAnsi="Times New Roman" w:cs="Times New Roman"/>
                <w:sz w:val="24"/>
                <w:szCs w:val="24"/>
              </w:rPr>
            </w:rPrChange>
          </w:rPr>
          <w:t xml:space="preserve">nhất </w:t>
        </w:r>
      </w:ins>
      <w:ins w:id="4248" w:author="van thang" w:date="2016-10-21T15:09:00Z">
        <w:r w:rsidR="00FA02FA" w:rsidRPr="00957567">
          <w:rPr>
            <w:rFonts w:ascii="Times New Roman" w:hAnsi="Times New Roman" w:cs="Times New Roman"/>
            <w:sz w:val="28"/>
            <w:szCs w:val="28"/>
            <w:rPrChange w:id="4249" w:author="Phạm Anh Đại" w:date="2016-11-16T08:54:00Z">
              <w:rPr>
                <w:rFonts w:ascii="Times New Roman" w:hAnsi="Times New Roman" w:cs="Times New Roman"/>
                <w:sz w:val="24"/>
                <w:szCs w:val="24"/>
              </w:rPr>
            </w:rPrChange>
          </w:rPr>
          <w:t xml:space="preserve">của lỗi trong hành vi dựa trên kỹ năng là </w:t>
        </w:r>
      </w:ins>
      <w:ins w:id="4250" w:author="Phat Tran" w:date="2016-11-05T11:19:00Z">
        <w:r w:rsidRPr="00957567">
          <w:rPr>
            <w:rFonts w:ascii="Times New Roman" w:hAnsi="Times New Roman" w:cs="Times New Roman"/>
            <w:sz w:val="28"/>
            <w:szCs w:val="28"/>
            <w:rPrChange w:id="4251" w:author="Phạm Anh Đại" w:date="2016-11-16T08:54:00Z">
              <w:rPr>
                <w:rFonts w:ascii="Times New Roman" w:hAnsi="Times New Roman" w:cs="Times New Roman"/>
                <w:sz w:val="24"/>
                <w:szCs w:val="24"/>
              </w:rPr>
            </w:rPrChange>
          </w:rPr>
          <w:t xml:space="preserve">sự sơ suất </w:t>
        </w:r>
      </w:ins>
      <w:ins w:id="4252" w:author="van thang" w:date="2016-10-21T15:09:00Z">
        <w:del w:id="4253" w:author="Phat Tran" w:date="2016-11-05T11:19:00Z">
          <w:r w:rsidR="00FA02FA" w:rsidRPr="00957567" w:rsidDel="00C02008">
            <w:rPr>
              <w:rFonts w:ascii="Times New Roman" w:hAnsi="Times New Roman" w:cs="Times New Roman"/>
              <w:sz w:val="28"/>
              <w:szCs w:val="28"/>
              <w:rPrChange w:id="4254" w:author="Phạm Anh Đại" w:date="2016-11-16T08:54:00Z">
                <w:rPr>
                  <w:rFonts w:ascii="Times New Roman" w:hAnsi="Times New Roman" w:cs="Times New Roman"/>
                  <w:sz w:val="24"/>
                  <w:szCs w:val="24"/>
                </w:rPr>
              </w:rPrChange>
            </w:rPr>
            <w:delText>phiếu</w:delText>
          </w:r>
        </w:del>
        <w:r w:rsidR="00FA02FA" w:rsidRPr="00957567">
          <w:rPr>
            <w:rFonts w:ascii="Times New Roman" w:hAnsi="Times New Roman" w:cs="Times New Roman"/>
            <w:sz w:val="28"/>
            <w:szCs w:val="28"/>
            <w:rPrChange w:id="4255" w:author="Phạm Anh Đại" w:date="2016-11-16T08:54:00Z">
              <w:rPr>
                <w:rFonts w:ascii="Times New Roman" w:hAnsi="Times New Roman" w:cs="Times New Roman"/>
                <w:sz w:val="24"/>
                <w:szCs w:val="24"/>
              </w:rPr>
            </w:rPrChange>
          </w:rPr>
          <w:t>.</w:t>
        </w:r>
      </w:ins>
    </w:p>
    <w:p w14:paraId="4C017300" w14:textId="2B81B7C4" w:rsidR="00FA02FA" w:rsidRPr="00957567" w:rsidRDefault="00C02008">
      <w:pPr>
        <w:jc w:val="both"/>
        <w:rPr>
          <w:ins w:id="4256" w:author="van thang" w:date="2016-10-21T15:09:00Z"/>
          <w:rFonts w:ascii="Times New Roman" w:hAnsi="Times New Roman" w:cs="Times New Roman"/>
          <w:sz w:val="28"/>
          <w:szCs w:val="28"/>
          <w:rPrChange w:id="4257" w:author="Phạm Anh Đại" w:date="2016-11-16T08:54:00Z">
            <w:rPr>
              <w:ins w:id="4258" w:author="van thang" w:date="2016-10-21T15:09:00Z"/>
              <w:rFonts w:ascii="Times New Roman" w:hAnsi="Times New Roman" w:cs="Times New Roman"/>
              <w:sz w:val="24"/>
              <w:szCs w:val="24"/>
            </w:rPr>
          </w:rPrChange>
        </w:rPr>
        <w:pPrChange w:id="4259" w:author="Biển Phan Y" w:date="2016-11-22T22:50:00Z">
          <w:pPr/>
        </w:pPrChange>
      </w:pPr>
      <w:ins w:id="4260" w:author="Phat Tran" w:date="2016-11-05T11:19:00Z">
        <w:r w:rsidRPr="00957567">
          <w:rPr>
            <w:rFonts w:ascii="Times New Roman" w:hAnsi="Times New Roman" w:cs="Times New Roman"/>
            <w:sz w:val="28"/>
            <w:szCs w:val="28"/>
            <w:rPrChange w:id="4261" w:author="Phạm Anh Đại" w:date="2016-11-16T08:54:00Z">
              <w:rPr>
                <w:rFonts w:ascii="Times New Roman" w:hAnsi="Times New Roman" w:cs="Times New Roman"/>
                <w:sz w:val="24"/>
                <w:szCs w:val="24"/>
              </w:rPr>
            </w:rPrChange>
          </w:rPr>
          <w:t xml:space="preserve">Hành vi </w:t>
        </w:r>
      </w:ins>
      <w:ins w:id="4262" w:author="van thang" w:date="2016-10-21T15:09:00Z">
        <w:del w:id="4263" w:author="Phat Tran" w:date="2016-11-05T11:19:00Z">
          <w:r w:rsidR="00FA02FA" w:rsidRPr="00957567" w:rsidDel="00C02008">
            <w:rPr>
              <w:rFonts w:ascii="Times New Roman" w:hAnsi="Times New Roman" w:cs="Times New Roman"/>
              <w:sz w:val="28"/>
              <w:szCs w:val="28"/>
              <w:rPrChange w:id="4264" w:author="Phạm Anh Đại" w:date="2016-11-16T08:54:00Z">
                <w:rPr>
                  <w:rFonts w:ascii="Times New Roman" w:hAnsi="Times New Roman" w:cs="Times New Roman"/>
                  <w:sz w:val="24"/>
                  <w:szCs w:val="24"/>
                </w:rPr>
              </w:rPrChange>
            </w:rPr>
            <w:delText>hành vi</w:delText>
          </w:r>
        </w:del>
        <w:r w:rsidR="00FA02FA" w:rsidRPr="00957567">
          <w:rPr>
            <w:rFonts w:ascii="Times New Roman" w:hAnsi="Times New Roman" w:cs="Times New Roman"/>
            <w:sz w:val="28"/>
            <w:szCs w:val="28"/>
            <w:rPrChange w:id="4265" w:author="Phạm Anh Đại" w:date="2016-11-16T08:54:00Z">
              <w:rPr>
                <w:rFonts w:ascii="Times New Roman" w:hAnsi="Times New Roman" w:cs="Times New Roman"/>
                <w:sz w:val="24"/>
                <w:szCs w:val="24"/>
              </w:rPr>
            </w:rPrChange>
          </w:rPr>
          <w:t xml:space="preserve"> dựa trên luật lệ xảy ra khi các thói quen bình thường không còn áp dụng nhưng với tình hình mới là một trong </w:t>
        </w:r>
      </w:ins>
      <w:ins w:id="4266" w:author="Phat Tran" w:date="2016-11-05T11:19:00Z">
        <w:r w:rsidRPr="00957567">
          <w:rPr>
            <w:rFonts w:ascii="Times New Roman" w:hAnsi="Times New Roman" w:cs="Times New Roman"/>
            <w:sz w:val="28"/>
            <w:szCs w:val="28"/>
            <w:rPrChange w:id="4267" w:author="Phạm Anh Đại" w:date="2016-11-16T08:54:00Z">
              <w:rPr>
                <w:rFonts w:ascii="Times New Roman" w:hAnsi="Times New Roman" w:cs="Times New Roman"/>
                <w:sz w:val="24"/>
                <w:szCs w:val="24"/>
              </w:rPr>
            </w:rPrChange>
          </w:rPr>
          <w:t xml:space="preserve">số </w:t>
        </w:r>
      </w:ins>
      <w:ins w:id="4268" w:author="van thang" w:date="2016-10-21T15:09:00Z">
        <w:r w:rsidR="00FA02FA" w:rsidRPr="00957567">
          <w:rPr>
            <w:rFonts w:ascii="Times New Roman" w:hAnsi="Times New Roman" w:cs="Times New Roman"/>
            <w:sz w:val="28"/>
            <w:szCs w:val="28"/>
            <w:rPrChange w:id="4269" w:author="Phạm Anh Đại" w:date="2016-11-16T08:54:00Z">
              <w:rPr>
                <w:rFonts w:ascii="Times New Roman" w:hAnsi="Times New Roman" w:cs="Times New Roman"/>
                <w:sz w:val="24"/>
                <w:szCs w:val="24"/>
              </w:rPr>
            </w:rPrChange>
          </w:rPr>
          <w:t xml:space="preserve">đó được biết đến, do đó, đã là một khóa học cũng quy định các hành động: một quy tắc. </w:t>
        </w:r>
      </w:ins>
      <w:ins w:id="4270" w:author="Phat Tran" w:date="2016-11-05T11:19:00Z">
        <w:r w:rsidRPr="00957567">
          <w:rPr>
            <w:rFonts w:ascii="Times New Roman" w:hAnsi="Times New Roman" w:cs="Times New Roman"/>
            <w:sz w:val="28"/>
            <w:szCs w:val="28"/>
            <w:rPrChange w:id="4271" w:author="Phạm Anh Đại" w:date="2016-11-16T08:54:00Z">
              <w:rPr>
                <w:rFonts w:ascii="Times New Roman" w:hAnsi="Times New Roman" w:cs="Times New Roman"/>
                <w:sz w:val="24"/>
                <w:szCs w:val="24"/>
              </w:rPr>
            </w:rPrChange>
          </w:rPr>
          <w:t xml:space="preserve">Quy định </w:t>
        </w:r>
      </w:ins>
      <w:ins w:id="4272" w:author="van thang" w:date="2016-10-21T15:09:00Z">
        <w:del w:id="4273" w:author="Phat Tran" w:date="2016-11-05T11:19:00Z">
          <w:r w:rsidR="00FA02FA" w:rsidRPr="00957567" w:rsidDel="00C02008">
            <w:rPr>
              <w:rFonts w:ascii="Times New Roman" w:hAnsi="Times New Roman" w:cs="Times New Roman"/>
              <w:sz w:val="28"/>
              <w:szCs w:val="28"/>
              <w:rPrChange w:id="4274" w:author="Phạm Anh Đại" w:date="2016-11-16T08:54:00Z">
                <w:rPr>
                  <w:rFonts w:ascii="Times New Roman" w:hAnsi="Times New Roman" w:cs="Times New Roman"/>
                  <w:sz w:val="24"/>
                  <w:szCs w:val="24"/>
                </w:rPr>
              </w:rPrChange>
            </w:rPr>
            <w:delText>quy định</w:delText>
          </w:r>
        </w:del>
        <w:r w:rsidR="00FA02FA" w:rsidRPr="00957567">
          <w:rPr>
            <w:rFonts w:ascii="Times New Roman" w:hAnsi="Times New Roman" w:cs="Times New Roman"/>
            <w:sz w:val="28"/>
            <w:szCs w:val="28"/>
            <w:rPrChange w:id="4275" w:author="Phạm Anh Đại" w:date="2016-11-16T08:54:00Z">
              <w:rPr>
                <w:rFonts w:ascii="Times New Roman" w:hAnsi="Times New Roman" w:cs="Times New Roman"/>
                <w:sz w:val="24"/>
                <w:szCs w:val="24"/>
              </w:rPr>
            </w:rPrChange>
          </w:rPr>
          <w:t xml:space="preserve"> đơn giản có thể được học hành vi từ kinh nghiệm trước đây, nhưng bao gồm </w:t>
        </w:r>
      </w:ins>
      <w:ins w:id="4276" w:author="Phat Tran" w:date="2016-11-05T11:19:00Z">
        <w:r w:rsidRPr="00957567">
          <w:rPr>
            <w:rFonts w:ascii="Times New Roman" w:hAnsi="Times New Roman" w:cs="Times New Roman"/>
            <w:sz w:val="28"/>
            <w:szCs w:val="28"/>
            <w:rPrChange w:id="4277" w:author="Phạm Anh Đại" w:date="2016-11-16T08:54:00Z">
              <w:rPr>
                <w:rFonts w:ascii="Times New Roman" w:hAnsi="Times New Roman" w:cs="Times New Roman"/>
                <w:sz w:val="24"/>
                <w:szCs w:val="24"/>
              </w:rPr>
            </w:rPrChange>
          </w:rPr>
          <w:t xml:space="preserve">quy trình </w:t>
        </w:r>
      </w:ins>
      <w:ins w:id="4278" w:author="van thang" w:date="2016-10-21T15:09:00Z">
        <w:del w:id="4279" w:author="Phat Tran" w:date="2016-11-05T11:19:00Z">
          <w:r w:rsidR="00FA02FA" w:rsidRPr="00957567" w:rsidDel="00C02008">
            <w:rPr>
              <w:rFonts w:ascii="Times New Roman" w:hAnsi="Times New Roman" w:cs="Times New Roman"/>
              <w:sz w:val="28"/>
              <w:szCs w:val="28"/>
              <w:rPrChange w:id="4280" w:author="Phạm Anh Đại" w:date="2016-11-16T08:54:00Z">
                <w:rPr>
                  <w:rFonts w:ascii="Times New Roman" w:hAnsi="Times New Roman" w:cs="Times New Roman"/>
                  <w:sz w:val="24"/>
                  <w:szCs w:val="24"/>
                </w:rPr>
              </w:rPrChange>
            </w:rPr>
            <w:delText>thủ tục</w:delText>
          </w:r>
        </w:del>
        <w:r w:rsidR="00FA02FA" w:rsidRPr="00957567">
          <w:rPr>
            <w:rFonts w:ascii="Times New Roman" w:hAnsi="Times New Roman" w:cs="Times New Roman"/>
            <w:sz w:val="28"/>
            <w:szCs w:val="28"/>
            <w:rPrChange w:id="4281" w:author="Phạm Anh Đại" w:date="2016-11-16T08:54:00Z">
              <w:rPr>
                <w:rFonts w:ascii="Times New Roman" w:hAnsi="Times New Roman" w:cs="Times New Roman"/>
                <w:sz w:val="24"/>
                <w:szCs w:val="24"/>
              </w:rPr>
            </w:rPrChange>
          </w:rPr>
          <w:t xml:space="preserve"> chính thức quy định tại các khóa học và hướng dẫn sử dụng, thường trong các hình thức "nếu-thì" báo cáo, chẳng hạn như, "Nếu động cơ sẽ không bắt đầu, sau đó làm [hành động thích hợp]. "Lỗi với quy tắc dựa trên hành vi có thể là một sai lầm hoặc một </w:t>
        </w:r>
      </w:ins>
      <w:ins w:id="4282" w:author="Phat Tran" w:date="2016-11-05T11:20:00Z">
        <w:r w:rsidRPr="00957567">
          <w:rPr>
            <w:rFonts w:ascii="Times New Roman" w:hAnsi="Times New Roman" w:cs="Times New Roman"/>
            <w:sz w:val="28"/>
            <w:szCs w:val="28"/>
            <w:rPrChange w:id="4283" w:author="Phạm Anh Đại" w:date="2016-11-16T08:54:00Z">
              <w:rPr>
                <w:rFonts w:ascii="Times New Roman" w:hAnsi="Times New Roman" w:cs="Times New Roman"/>
                <w:sz w:val="24"/>
                <w:szCs w:val="24"/>
              </w:rPr>
            </w:rPrChange>
          </w:rPr>
          <w:t xml:space="preserve">sơ suất </w:t>
        </w:r>
      </w:ins>
      <w:ins w:id="4284" w:author="van thang" w:date="2016-10-21T15:09:00Z">
        <w:del w:id="4285" w:author="Phat Tran" w:date="2016-11-05T11:20:00Z">
          <w:r w:rsidR="00FA02FA" w:rsidRPr="00957567" w:rsidDel="00C02008">
            <w:rPr>
              <w:rFonts w:ascii="Times New Roman" w:hAnsi="Times New Roman" w:cs="Times New Roman"/>
              <w:sz w:val="28"/>
              <w:szCs w:val="28"/>
              <w:rPrChange w:id="4286" w:author="Phạm Anh Đại" w:date="2016-11-16T08:54:00Z">
                <w:rPr>
                  <w:rFonts w:ascii="Times New Roman" w:hAnsi="Times New Roman" w:cs="Times New Roman"/>
                  <w:sz w:val="24"/>
                  <w:szCs w:val="24"/>
                </w:rPr>
              </w:rPrChange>
            </w:rPr>
            <w:delText>phiếu</w:delText>
          </w:r>
        </w:del>
        <w:r w:rsidR="00FA02FA" w:rsidRPr="00957567">
          <w:rPr>
            <w:rFonts w:ascii="Times New Roman" w:hAnsi="Times New Roman" w:cs="Times New Roman"/>
            <w:sz w:val="28"/>
            <w:szCs w:val="28"/>
            <w:rPrChange w:id="4287" w:author="Phạm Anh Đại" w:date="2016-11-16T08:54:00Z">
              <w:rPr>
                <w:rFonts w:ascii="Times New Roman" w:hAnsi="Times New Roman" w:cs="Times New Roman"/>
                <w:sz w:val="24"/>
                <w:szCs w:val="24"/>
              </w:rPr>
            </w:rPrChange>
          </w:rPr>
          <w:t xml:space="preserve">. Nếu lệnh sai được chọn, đây sẽ là một sai lầm. Nếu lỗi xảy ra trong quá trình thực </w:t>
        </w:r>
      </w:ins>
      <w:ins w:id="4288" w:author="Phat Tran" w:date="2016-11-05T11:21:00Z">
        <w:r w:rsidRPr="00957567">
          <w:rPr>
            <w:rFonts w:ascii="Times New Roman" w:hAnsi="Times New Roman" w:cs="Times New Roman"/>
            <w:sz w:val="28"/>
            <w:szCs w:val="28"/>
            <w:rPrChange w:id="4289" w:author="Phạm Anh Đại" w:date="2016-11-16T08:54:00Z">
              <w:rPr>
                <w:rFonts w:ascii="Times New Roman" w:hAnsi="Times New Roman" w:cs="Times New Roman"/>
                <w:sz w:val="24"/>
                <w:szCs w:val="24"/>
              </w:rPr>
            </w:rPrChange>
          </w:rPr>
          <w:t xml:space="preserve">thi </w:t>
        </w:r>
      </w:ins>
      <w:ins w:id="4290" w:author="van thang" w:date="2016-10-21T15:09:00Z">
        <w:r w:rsidR="00FA02FA" w:rsidRPr="00957567">
          <w:rPr>
            <w:rFonts w:ascii="Times New Roman" w:hAnsi="Times New Roman" w:cs="Times New Roman"/>
            <w:sz w:val="28"/>
            <w:szCs w:val="28"/>
            <w:rPrChange w:id="4291" w:author="Phạm Anh Đại" w:date="2016-11-16T08:54:00Z">
              <w:rPr>
                <w:rFonts w:ascii="Times New Roman" w:hAnsi="Times New Roman" w:cs="Times New Roman"/>
                <w:sz w:val="24"/>
                <w:szCs w:val="24"/>
              </w:rPr>
            </w:rPrChange>
          </w:rPr>
          <w:t xml:space="preserve">các quy định, nó rất có thể là một </w:t>
        </w:r>
      </w:ins>
      <w:ins w:id="4292" w:author="Phat Tran" w:date="2016-11-05T11:21:00Z">
        <w:r w:rsidRPr="00957567">
          <w:rPr>
            <w:rFonts w:ascii="Times New Roman" w:hAnsi="Times New Roman" w:cs="Times New Roman"/>
            <w:sz w:val="28"/>
            <w:szCs w:val="28"/>
            <w:rPrChange w:id="4293" w:author="Phạm Anh Đại" w:date="2016-11-16T08:54:00Z">
              <w:rPr>
                <w:rFonts w:ascii="Times New Roman" w:hAnsi="Times New Roman" w:cs="Times New Roman"/>
                <w:sz w:val="24"/>
                <w:szCs w:val="24"/>
              </w:rPr>
            </w:rPrChange>
          </w:rPr>
          <w:t xml:space="preserve">sơ suất </w:t>
        </w:r>
      </w:ins>
      <w:ins w:id="4294" w:author="van thang" w:date="2016-10-21T15:09:00Z">
        <w:del w:id="4295" w:author="Phat Tran" w:date="2016-11-05T11:21:00Z">
          <w:r w:rsidR="00FA02FA" w:rsidRPr="00957567" w:rsidDel="00C02008">
            <w:rPr>
              <w:rFonts w:ascii="Times New Roman" w:hAnsi="Times New Roman" w:cs="Times New Roman"/>
              <w:sz w:val="28"/>
              <w:szCs w:val="28"/>
              <w:rPrChange w:id="4296" w:author="Phạm Anh Đại" w:date="2016-11-16T08:54:00Z">
                <w:rPr>
                  <w:rFonts w:ascii="Times New Roman" w:hAnsi="Times New Roman" w:cs="Times New Roman"/>
                  <w:sz w:val="24"/>
                  <w:szCs w:val="24"/>
                </w:rPr>
              </w:rPrChange>
            </w:rPr>
            <w:delText>phiếu</w:delText>
          </w:r>
        </w:del>
        <w:r w:rsidR="00FA02FA" w:rsidRPr="00957567">
          <w:rPr>
            <w:rFonts w:ascii="Times New Roman" w:hAnsi="Times New Roman" w:cs="Times New Roman"/>
            <w:sz w:val="28"/>
            <w:szCs w:val="28"/>
            <w:rPrChange w:id="4297" w:author="Phạm Anh Đại" w:date="2016-11-16T08:54:00Z">
              <w:rPr>
                <w:rFonts w:ascii="Times New Roman" w:hAnsi="Times New Roman" w:cs="Times New Roman"/>
                <w:sz w:val="24"/>
                <w:szCs w:val="24"/>
              </w:rPr>
            </w:rPrChange>
          </w:rPr>
          <w:t>.</w:t>
        </w:r>
      </w:ins>
    </w:p>
    <w:p w14:paraId="6EA5B571" w14:textId="5B910EF2" w:rsidR="00FA02FA" w:rsidRPr="00957567" w:rsidRDefault="00C02008">
      <w:pPr>
        <w:jc w:val="both"/>
        <w:rPr>
          <w:ins w:id="4298" w:author="Phat Tran" w:date="2016-11-05T11:22:00Z"/>
          <w:rFonts w:ascii="Times New Roman" w:hAnsi="Times New Roman" w:cs="Times New Roman"/>
          <w:sz w:val="28"/>
          <w:szCs w:val="28"/>
          <w:rPrChange w:id="4299" w:author="Phạm Anh Đại" w:date="2016-11-16T08:54:00Z">
            <w:rPr>
              <w:ins w:id="4300" w:author="Phat Tran" w:date="2016-11-05T11:22:00Z"/>
              <w:rFonts w:ascii="Times New Roman" w:hAnsi="Times New Roman" w:cs="Times New Roman"/>
              <w:sz w:val="24"/>
              <w:szCs w:val="24"/>
            </w:rPr>
          </w:rPrChange>
        </w:rPr>
        <w:pPrChange w:id="4301" w:author="Biển Phan Y" w:date="2016-11-22T22:50:00Z">
          <w:pPr/>
        </w:pPrChange>
      </w:pPr>
      <w:ins w:id="4302" w:author="Phat Tran" w:date="2016-11-05T11:21:00Z">
        <w:r w:rsidRPr="00957567">
          <w:rPr>
            <w:rFonts w:ascii="Times New Roman" w:hAnsi="Times New Roman" w:cs="Times New Roman"/>
            <w:sz w:val="28"/>
            <w:szCs w:val="28"/>
            <w:rPrChange w:id="4303" w:author="Phạm Anh Đại" w:date="2016-11-16T08:54:00Z">
              <w:rPr>
                <w:rFonts w:ascii="Times New Roman" w:hAnsi="Times New Roman" w:cs="Times New Roman"/>
                <w:sz w:val="24"/>
                <w:szCs w:val="24"/>
              </w:rPr>
            </w:rPrChange>
          </w:rPr>
          <w:t xml:space="preserve">Quy trình </w:t>
        </w:r>
      </w:ins>
      <w:ins w:id="4304" w:author="van thang" w:date="2016-10-21T15:09:00Z">
        <w:del w:id="4305" w:author="Phat Tran" w:date="2016-11-05T11:21:00Z">
          <w:r w:rsidR="00FA02FA" w:rsidRPr="00957567" w:rsidDel="00C02008">
            <w:rPr>
              <w:rFonts w:ascii="Times New Roman" w:hAnsi="Times New Roman" w:cs="Times New Roman"/>
              <w:sz w:val="28"/>
              <w:szCs w:val="28"/>
              <w:rPrChange w:id="4306" w:author="Phạm Anh Đại" w:date="2016-11-16T08:54:00Z">
                <w:rPr>
                  <w:rFonts w:ascii="Times New Roman" w:hAnsi="Times New Roman" w:cs="Times New Roman"/>
                  <w:sz w:val="24"/>
                  <w:szCs w:val="24"/>
                </w:rPr>
              </w:rPrChange>
            </w:rPr>
            <w:delText>thủ tục</w:delText>
          </w:r>
        </w:del>
        <w:r w:rsidR="00FA02FA" w:rsidRPr="00957567">
          <w:rPr>
            <w:rFonts w:ascii="Times New Roman" w:hAnsi="Times New Roman" w:cs="Times New Roman"/>
            <w:sz w:val="28"/>
            <w:szCs w:val="28"/>
            <w:rPrChange w:id="4307" w:author="Phạm Anh Đại" w:date="2016-11-16T08:54:00Z">
              <w:rPr>
                <w:rFonts w:ascii="Times New Roman" w:hAnsi="Times New Roman" w:cs="Times New Roman"/>
                <w:sz w:val="24"/>
                <w:szCs w:val="24"/>
              </w:rPr>
            </w:rPrChange>
          </w:rPr>
          <w:t xml:space="preserve"> dựa trên tri thức xảy ra khi các sự kiện </w:t>
        </w:r>
      </w:ins>
      <w:ins w:id="4308" w:author="Phat Tran" w:date="2016-11-05T11:21:00Z">
        <w:r w:rsidRPr="00957567">
          <w:rPr>
            <w:rFonts w:ascii="Times New Roman" w:hAnsi="Times New Roman" w:cs="Times New Roman"/>
            <w:sz w:val="28"/>
            <w:szCs w:val="28"/>
            <w:rPrChange w:id="4309" w:author="Phạm Anh Đại" w:date="2016-11-16T08:54:00Z">
              <w:rPr>
                <w:rFonts w:ascii="Times New Roman" w:hAnsi="Times New Roman" w:cs="Times New Roman"/>
                <w:sz w:val="24"/>
                <w:szCs w:val="24"/>
              </w:rPr>
            </w:rPrChange>
          </w:rPr>
          <w:t xml:space="preserve">bất thường </w:t>
        </w:r>
      </w:ins>
      <w:ins w:id="4310" w:author="van thang" w:date="2016-10-21T15:09:00Z">
        <w:del w:id="4311" w:author="Phat Tran" w:date="2016-11-05T11:21:00Z">
          <w:r w:rsidR="00FA02FA" w:rsidRPr="00957567" w:rsidDel="00C02008">
            <w:rPr>
              <w:rFonts w:ascii="Times New Roman" w:hAnsi="Times New Roman" w:cs="Times New Roman"/>
              <w:sz w:val="28"/>
              <w:szCs w:val="28"/>
              <w:rPrChange w:id="4312" w:author="Phạm Anh Đại" w:date="2016-11-16T08:54:00Z">
                <w:rPr>
                  <w:rFonts w:ascii="Times New Roman" w:hAnsi="Times New Roman" w:cs="Times New Roman"/>
                  <w:sz w:val="24"/>
                  <w:szCs w:val="24"/>
                </w:rPr>
              </w:rPrChange>
            </w:rPr>
            <w:delText>lạ</w:delText>
          </w:r>
        </w:del>
        <w:r w:rsidR="00FA02FA" w:rsidRPr="00957567">
          <w:rPr>
            <w:rFonts w:ascii="Times New Roman" w:hAnsi="Times New Roman" w:cs="Times New Roman"/>
            <w:sz w:val="28"/>
            <w:szCs w:val="28"/>
            <w:rPrChange w:id="4313" w:author="Phạm Anh Đại" w:date="2016-11-16T08:54:00Z">
              <w:rPr>
                <w:rFonts w:ascii="Times New Roman" w:hAnsi="Times New Roman" w:cs="Times New Roman"/>
                <w:sz w:val="24"/>
                <w:szCs w:val="24"/>
              </w:rPr>
            </w:rPrChange>
          </w:rPr>
          <w:t xml:space="preserve"> xảy ra, nơi mà</w:t>
        </w:r>
      </w:ins>
      <w:ins w:id="4314" w:author="Phat Tran" w:date="2016-11-05T11:21:00Z">
        <w:r w:rsidRPr="00957567">
          <w:rPr>
            <w:rFonts w:ascii="Times New Roman" w:hAnsi="Times New Roman" w:cs="Times New Roman"/>
            <w:sz w:val="28"/>
            <w:szCs w:val="28"/>
            <w:rPrChange w:id="4315" w:author="Phạm Anh Đại" w:date="2016-11-16T08:54:00Z">
              <w:rPr>
                <w:rFonts w:ascii="Times New Roman" w:hAnsi="Times New Roman" w:cs="Times New Roman"/>
                <w:sz w:val="24"/>
                <w:szCs w:val="24"/>
              </w:rPr>
            </w:rPrChange>
          </w:rPr>
          <w:t xml:space="preserve"> không tồn tại</w:t>
        </w:r>
      </w:ins>
      <w:ins w:id="4316" w:author="van thang" w:date="2016-10-21T15:09:00Z">
        <w:r w:rsidR="00FA02FA" w:rsidRPr="00957567">
          <w:rPr>
            <w:rFonts w:ascii="Times New Roman" w:hAnsi="Times New Roman" w:cs="Times New Roman"/>
            <w:sz w:val="28"/>
            <w:szCs w:val="28"/>
            <w:rPrChange w:id="4317" w:author="Phạm Anh Đại" w:date="2016-11-16T08:54:00Z">
              <w:rPr>
                <w:rFonts w:ascii="Times New Roman" w:hAnsi="Times New Roman" w:cs="Times New Roman"/>
                <w:sz w:val="24"/>
                <w:szCs w:val="24"/>
              </w:rPr>
            </w:rPrChange>
          </w:rPr>
          <w:t xml:space="preserve"> </w:t>
        </w:r>
        <w:del w:id="4318" w:author="Phat Tran" w:date="2016-11-05T11:21:00Z">
          <w:r w:rsidR="00FA02FA" w:rsidRPr="00957567" w:rsidDel="00C02008">
            <w:rPr>
              <w:rFonts w:ascii="Times New Roman" w:hAnsi="Times New Roman" w:cs="Times New Roman"/>
              <w:sz w:val="28"/>
              <w:szCs w:val="28"/>
              <w:rPrChange w:id="4319" w:author="Phạm Anh Đại" w:date="2016-11-16T08:54:00Z">
                <w:rPr>
                  <w:rFonts w:ascii="Times New Roman" w:hAnsi="Times New Roman" w:cs="Times New Roman"/>
                  <w:sz w:val="24"/>
                  <w:szCs w:val="24"/>
                </w:rPr>
              </w:rPrChange>
            </w:rPr>
            <w:delText>cả</w:delText>
          </w:r>
        </w:del>
        <w:r w:rsidR="00FA02FA" w:rsidRPr="00957567">
          <w:rPr>
            <w:rFonts w:ascii="Times New Roman" w:hAnsi="Times New Roman" w:cs="Times New Roman"/>
            <w:sz w:val="28"/>
            <w:szCs w:val="28"/>
            <w:rPrChange w:id="4320" w:author="Phạm Anh Đại" w:date="2016-11-16T08:54:00Z">
              <w:rPr>
                <w:rFonts w:ascii="Times New Roman" w:hAnsi="Times New Roman" w:cs="Times New Roman"/>
                <w:sz w:val="24"/>
                <w:szCs w:val="24"/>
              </w:rPr>
            </w:rPrChange>
          </w:rPr>
          <w:t xml:space="preserve"> kỹ năng </w:t>
        </w:r>
        <w:del w:id="4321" w:author="Phat Tran" w:date="2016-11-05T11:21:00Z">
          <w:r w:rsidR="00FA02FA" w:rsidRPr="00957567" w:rsidDel="00C02008">
            <w:rPr>
              <w:rFonts w:ascii="Times New Roman" w:hAnsi="Times New Roman" w:cs="Times New Roman"/>
              <w:sz w:val="28"/>
              <w:szCs w:val="28"/>
              <w:rPrChange w:id="4322" w:author="Phạm Anh Đại" w:date="2016-11-16T08:54:00Z">
                <w:rPr>
                  <w:rFonts w:ascii="Times New Roman" w:hAnsi="Times New Roman" w:cs="Times New Roman"/>
                  <w:sz w:val="24"/>
                  <w:szCs w:val="24"/>
                </w:rPr>
              </w:rPrChange>
            </w:rPr>
            <w:delText>hiện có</w:delText>
          </w:r>
        </w:del>
        <w:r w:rsidR="00FA02FA" w:rsidRPr="00957567">
          <w:rPr>
            <w:rFonts w:ascii="Times New Roman" w:hAnsi="Times New Roman" w:cs="Times New Roman"/>
            <w:sz w:val="28"/>
            <w:szCs w:val="28"/>
            <w:rPrChange w:id="4323" w:author="Phạm Anh Đại" w:date="2016-11-16T08:54:00Z">
              <w:rPr>
                <w:rFonts w:ascii="Times New Roman" w:hAnsi="Times New Roman" w:cs="Times New Roman"/>
                <w:sz w:val="24"/>
                <w:szCs w:val="24"/>
              </w:rPr>
            </w:rPrChange>
          </w:rPr>
          <w:t xml:space="preserve"> cũng </w:t>
        </w:r>
        <w:del w:id="4324" w:author="Phat Tran" w:date="2016-11-05T11:21:00Z">
          <w:r w:rsidR="00FA02FA" w:rsidRPr="00957567" w:rsidDel="00C02008">
            <w:rPr>
              <w:rFonts w:ascii="Times New Roman" w:hAnsi="Times New Roman" w:cs="Times New Roman"/>
              <w:sz w:val="28"/>
              <w:szCs w:val="28"/>
              <w:rPrChange w:id="4325" w:author="Phạm Anh Đại" w:date="2016-11-16T08:54:00Z">
                <w:rPr>
                  <w:rFonts w:ascii="Times New Roman" w:hAnsi="Times New Roman" w:cs="Times New Roman"/>
                  <w:sz w:val="24"/>
                  <w:szCs w:val="24"/>
                </w:rPr>
              </w:rPrChange>
            </w:rPr>
            <w:delText>như</w:delText>
          </w:r>
        </w:del>
        <w:r w:rsidR="00FA02FA" w:rsidRPr="00957567">
          <w:rPr>
            <w:rFonts w:ascii="Times New Roman" w:hAnsi="Times New Roman" w:cs="Times New Roman"/>
            <w:sz w:val="28"/>
            <w:szCs w:val="28"/>
            <w:rPrChange w:id="4326" w:author="Phạm Anh Đại" w:date="2016-11-16T08:54:00Z">
              <w:rPr>
                <w:rFonts w:ascii="Times New Roman" w:hAnsi="Times New Roman" w:cs="Times New Roman"/>
                <w:sz w:val="24"/>
                <w:szCs w:val="24"/>
              </w:rPr>
            </w:rPrChange>
          </w:rPr>
          <w:t xml:space="preserve"> không</w:t>
        </w:r>
      </w:ins>
      <w:ins w:id="4327" w:author="Phat Tran" w:date="2016-11-05T11:21:00Z">
        <w:r w:rsidRPr="00957567">
          <w:rPr>
            <w:rFonts w:ascii="Times New Roman" w:hAnsi="Times New Roman" w:cs="Times New Roman"/>
            <w:sz w:val="28"/>
            <w:szCs w:val="28"/>
            <w:rPrChange w:id="4328" w:author="Phạm Anh Đại" w:date="2016-11-16T08:54:00Z">
              <w:rPr>
                <w:rFonts w:ascii="Times New Roman" w:hAnsi="Times New Roman" w:cs="Times New Roman"/>
                <w:sz w:val="24"/>
                <w:szCs w:val="24"/>
              </w:rPr>
            </w:rPrChange>
          </w:rPr>
          <w:t xml:space="preserve"> áp dụng</w:t>
        </w:r>
      </w:ins>
      <w:ins w:id="4329" w:author="van thang" w:date="2016-10-21T15:09:00Z">
        <w:r w:rsidR="00FA02FA" w:rsidRPr="00957567">
          <w:rPr>
            <w:rFonts w:ascii="Times New Roman" w:hAnsi="Times New Roman" w:cs="Times New Roman"/>
            <w:sz w:val="28"/>
            <w:szCs w:val="28"/>
            <w:rPrChange w:id="4330" w:author="Phạm Anh Đại" w:date="2016-11-16T08:54:00Z">
              <w:rPr>
                <w:rFonts w:ascii="Times New Roman" w:hAnsi="Times New Roman" w:cs="Times New Roman"/>
                <w:sz w:val="24"/>
                <w:szCs w:val="24"/>
              </w:rPr>
            </w:rPrChange>
          </w:rPr>
          <w:t xml:space="preserve"> quy định </w:t>
        </w:r>
        <w:del w:id="4331" w:author="Phat Tran" w:date="2016-11-05T11:22:00Z">
          <w:r w:rsidR="00FA02FA" w:rsidRPr="00957567" w:rsidDel="00C02008">
            <w:rPr>
              <w:rFonts w:ascii="Times New Roman" w:hAnsi="Times New Roman" w:cs="Times New Roman"/>
              <w:sz w:val="28"/>
              <w:szCs w:val="28"/>
              <w:rPrChange w:id="4332" w:author="Phạm Anh Đại" w:date="2016-11-16T08:54:00Z">
                <w:rPr>
                  <w:rFonts w:ascii="Times New Roman" w:hAnsi="Times New Roman" w:cs="Times New Roman"/>
                  <w:sz w:val="24"/>
                  <w:szCs w:val="24"/>
                </w:rPr>
              </w:rPrChange>
            </w:rPr>
            <w:delText>áp dụng</w:delText>
          </w:r>
        </w:del>
        <w:r w:rsidR="00FA02FA" w:rsidRPr="00957567">
          <w:rPr>
            <w:rFonts w:ascii="Times New Roman" w:hAnsi="Times New Roman" w:cs="Times New Roman"/>
            <w:sz w:val="28"/>
            <w:szCs w:val="28"/>
            <w:rPrChange w:id="4333" w:author="Phạm Anh Đại" w:date="2016-11-16T08:54:00Z">
              <w:rPr>
                <w:rFonts w:ascii="Times New Roman" w:hAnsi="Times New Roman" w:cs="Times New Roman"/>
                <w:sz w:val="24"/>
                <w:szCs w:val="24"/>
              </w:rPr>
            </w:rPrChange>
          </w:rPr>
          <w:t xml:space="preserve">. Trong trường hợp này, </w:t>
        </w:r>
        <w:del w:id="4334" w:author="Phat Tran" w:date="2016-11-05T11:22:00Z">
          <w:r w:rsidR="00FA02FA" w:rsidRPr="00957567" w:rsidDel="00C02008">
            <w:rPr>
              <w:rFonts w:ascii="Times New Roman" w:hAnsi="Times New Roman" w:cs="Times New Roman"/>
              <w:sz w:val="28"/>
              <w:szCs w:val="28"/>
              <w:rPrChange w:id="4335" w:author="Phạm Anh Đại" w:date="2016-11-16T08:54:00Z">
                <w:rPr>
                  <w:rFonts w:ascii="Times New Roman" w:hAnsi="Times New Roman" w:cs="Times New Roman"/>
                  <w:sz w:val="24"/>
                  <w:szCs w:val="24"/>
                </w:rPr>
              </w:rPrChange>
            </w:rPr>
            <w:delText>có phải</w:delText>
          </w:r>
        </w:del>
      </w:ins>
      <w:ins w:id="4336" w:author="Phat Tran" w:date="2016-11-05T11:22:00Z">
        <w:r w:rsidRPr="00957567">
          <w:rPr>
            <w:rFonts w:ascii="Times New Roman" w:hAnsi="Times New Roman" w:cs="Times New Roman"/>
            <w:sz w:val="28"/>
            <w:szCs w:val="28"/>
            <w:rPrChange w:id="4337" w:author="Phạm Anh Đại" w:date="2016-11-16T08:54:00Z">
              <w:rPr>
                <w:rFonts w:ascii="Times New Roman" w:hAnsi="Times New Roman" w:cs="Times New Roman"/>
                <w:sz w:val="24"/>
                <w:szCs w:val="24"/>
              </w:rPr>
            </w:rPrChange>
          </w:rPr>
          <w:t xml:space="preserve"> phải</w:t>
        </w:r>
      </w:ins>
      <w:ins w:id="4338" w:author="van thang" w:date="2016-10-21T15:09:00Z">
        <w:r w:rsidR="00FA02FA" w:rsidRPr="00957567">
          <w:rPr>
            <w:rFonts w:ascii="Times New Roman" w:hAnsi="Times New Roman" w:cs="Times New Roman"/>
            <w:sz w:val="28"/>
            <w:szCs w:val="28"/>
            <w:rPrChange w:id="4339" w:author="Phạm Anh Đại" w:date="2016-11-16T08:54:00Z">
              <w:rPr>
                <w:rFonts w:ascii="Times New Roman" w:hAnsi="Times New Roman" w:cs="Times New Roman"/>
                <w:sz w:val="24"/>
                <w:szCs w:val="24"/>
              </w:rPr>
            </w:rPrChange>
          </w:rPr>
          <w:t xml:space="preserve"> có lý luận đáng kể và giải quyết vấn đề. Kế hoạch có thể được phát triển, thử nghiệm, và sau đó sử dụng hoặc sửa đổi. Ở đây, khái niệm mô hình là rất cần thiết trong việc hướng dẫn xây dựng kế hoạch và giải thích của tình hình.</w:t>
        </w:r>
      </w:ins>
    </w:p>
    <w:p w14:paraId="5E3048D7" w14:textId="7C4F08C6" w:rsidR="00C02008" w:rsidRPr="00957567" w:rsidRDefault="00C02008">
      <w:pPr>
        <w:jc w:val="both"/>
        <w:rPr>
          <w:ins w:id="4340" w:author="van thang" w:date="2016-10-21T15:09:00Z"/>
          <w:rFonts w:ascii="Times New Roman" w:hAnsi="Times New Roman" w:cs="Times New Roman"/>
          <w:sz w:val="28"/>
          <w:szCs w:val="28"/>
          <w:rPrChange w:id="4341" w:author="Phạm Anh Đại" w:date="2016-11-16T08:54:00Z">
            <w:rPr>
              <w:ins w:id="4342" w:author="van thang" w:date="2016-10-21T15:09:00Z"/>
              <w:rFonts w:ascii="Times New Roman" w:hAnsi="Times New Roman" w:cs="Times New Roman"/>
              <w:sz w:val="24"/>
              <w:szCs w:val="24"/>
            </w:rPr>
          </w:rPrChange>
        </w:rPr>
        <w:pPrChange w:id="4343" w:author="Biển Phan Y" w:date="2016-11-22T22:50:00Z">
          <w:pPr/>
        </w:pPrChange>
      </w:pPr>
      <w:ins w:id="4344" w:author="Phat Tran" w:date="2016-11-05T11:22:00Z">
        <w:r w:rsidRPr="00957567">
          <w:rPr>
            <w:rFonts w:ascii="Times New Roman" w:hAnsi="Times New Roman" w:cs="Times New Roman"/>
            <w:sz w:val="28"/>
            <w:szCs w:val="28"/>
            <w:rPrChange w:id="4345" w:author="Phạm Anh Đại" w:date="2016-11-16T08:54:00Z">
              <w:rPr>
                <w:rFonts w:ascii="Times New Roman" w:hAnsi="Times New Roman" w:cs="Times New Roman"/>
                <w:sz w:val="24"/>
                <w:szCs w:val="24"/>
              </w:rPr>
            </w:rPrChange>
          </w:rPr>
          <w:t xml:space="preserve">Trong cả hai tình huống dựa trên luật lệ và dựa trên tri thức, sai lầm nghiêm trọng nhất xảy ra khi trạng thái được chẩn đoán nhầm. Kết quả là, một quy luật không </w:t>
        </w:r>
        <w:r w:rsidRPr="00957567">
          <w:rPr>
            <w:rFonts w:ascii="Times New Roman" w:hAnsi="Times New Roman" w:cs="Times New Roman"/>
            <w:sz w:val="28"/>
            <w:szCs w:val="28"/>
            <w:rPrChange w:id="4346" w:author="Phạm Anh Đại" w:date="2016-11-16T08:54:00Z">
              <w:rPr>
                <w:rFonts w:ascii="Times New Roman" w:hAnsi="Times New Roman" w:cs="Times New Roman"/>
                <w:sz w:val="24"/>
                <w:szCs w:val="24"/>
              </w:rPr>
            </w:rPrChange>
          </w:rPr>
          <w:lastRenderedPageBreak/>
          <w:t>phù hợp đượcc thực thi, hoặc trong trường hợp của các vấn đề dựa trên tri thức, nỗ lực được chú tâm để giải quyết vấn đề sai. Ngoài ra với chẩn đoán sai của vấn đề đến hiểu sai về các môi trường, cũng như so sánh lỗi của các nhà nước hiện nay với sự mong đợi. Các loại sai lầm có thể rất khó khăn để phát hiện ra và chính xác.</w:t>
        </w:r>
      </w:ins>
    </w:p>
    <w:p w14:paraId="662EA636" w14:textId="7F108059" w:rsidR="00FA02FA" w:rsidRPr="00957567" w:rsidRDefault="00FA02FA">
      <w:pPr>
        <w:jc w:val="both"/>
        <w:rPr>
          <w:ins w:id="4347" w:author="van thang" w:date="2016-10-21T15:09:00Z"/>
          <w:rFonts w:ascii="Times New Roman" w:hAnsi="Times New Roman" w:cs="Times New Roman"/>
          <w:b/>
          <w:sz w:val="28"/>
          <w:szCs w:val="28"/>
          <w:rPrChange w:id="4348" w:author="Phạm Anh Đại" w:date="2016-11-16T08:54:00Z">
            <w:rPr>
              <w:ins w:id="4349" w:author="van thang" w:date="2016-10-21T15:09:00Z"/>
              <w:rFonts w:ascii="Times New Roman" w:hAnsi="Times New Roman" w:cs="Times New Roman"/>
              <w:b/>
              <w:sz w:val="24"/>
              <w:szCs w:val="24"/>
            </w:rPr>
          </w:rPrChange>
        </w:rPr>
        <w:pPrChange w:id="4350" w:author="Biển Phan Y" w:date="2016-11-22T22:50:00Z">
          <w:pPr/>
        </w:pPrChange>
      </w:pPr>
      <w:ins w:id="4351" w:author="van thang" w:date="2016-10-21T15:09:00Z">
        <w:r w:rsidRPr="00957567">
          <w:rPr>
            <w:rFonts w:ascii="Times New Roman" w:hAnsi="Times New Roman" w:cs="Times New Roman"/>
            <w:b/>
            <w:sz w:val="28"/>
            <w:szCs w:val="28"/>
            <w:rPrChange w:id="4352" w:author="Phạm Anh Đại" w:date="2016-11-16T08:54:00Z">
              <w:rPr>
                <w:rFonts w:ascii="Times New Roman" w:hAnsi="Times New Roman" w:cs="Times New Roman"/>
                <w:b/>
                <w:sz w:val="24"/>
                <w:szCs w:val="24"/>
              </w:rPr>
            </w:rPrChange>
          </w:rPr>
          <w:t xml:space="preserve">Lỗi dựa trên quy </w:t>
        </w:r>
      </w:ins>
      <w:ins w:id="4353" w:author="Phat Tran" w:date="2016-11-05T11:22:00Z">
        <w:r w:rsidR="00C02008" w:rsidRPr="00957567">
          <w:rPr>
            <w:rFonts w:ascii="Times New Roman" w:hAnsi="Times New Roman" w:cs="Times New Roman"/>
            <w:b/>
            <w:sz w:val="28"/>
            <w:szCs w:val="28"/>
            <w:rPrChange w:id="4354" w:author="Phạm Anh Đại" w:date="2016-11-16T08:54:00Z">
              <w:rPr>
                <w:rFonts w:ascii="Times New Roman" w:hAnsi="Times New Roman" w:cs="Times New Roman"/>
                <w:b/>
                <w:sz w:val="24"/>
                <w:szCs w:val="24"/>
              </w:rPr>
            </w:rPrChange>
          </w:rPr>
          <w:t xml:space="preserve">tắc </w:t>
        </w:r>
      </w:ins>
      <w:ins w:id="4355" w:author="van thang" w:date="2016-10-21T15:09:00Z">
        <w:del w:id="4356" w:author="Phat Tran" w:date="2016-11-05T11:22:00Z">
          <w:r w:rsidRPr="00957567" w:rsidDel="00C02008">
            <w:rPr>
              <w:rFonts w:ascii="Times New Roman" w:hAnsi="Times New Roman" w:cs="Times New Roman"/>
              <w:b/>
              <w:sz w:val="28"/>
              <w:szCs w:val="28"/>
              <w:rPrChange w:id="4357" w:author="Phạm Anh Đại" w:date="2016-11-16T08:54:00Z">
                <w:rPr>
                  <w:rFonts w:ascii="Times New Roman" w:hAnsi="Times New Roman" w:cs="Times New Roman"/>
                  <w:b/>
                  <w:sz w:val="24"/>
                  <w:szCs w:val="24"/>
                </w:rPr>
              </w:rPrChange>
            </w:rPr>
            <w:delText>luật</w:delText>
          </w:r>
        </w:del>
        <w:r w:rsidRPr="00957567">
          <w:rPr>
            <w:rFonts w:ascii="Times New Roman" w:hAnsi="Times New Roman" w:cs="Times New Roman"/>
            <w:b/>
            <w:sz w:val="28"/>
            <w:szCs w:val="28"/>
            <w:rPrChange w:id="4358" w:author="Phạm Anh Đại" w:date="2016-11-16T08:54:00Z">
              <w:rPr>
                <w:rFonts w:ascii="Times New Roman" w:hAnsi="Times New Roman" w:cs="Times New Roman"/>
                <w:b/>
                <w:sz w:val="24"/>
                <w:szCs w:val="24"/>
              </w:rPr>
            </w:rPrChange>
          </w:rPr>
          <w:t>:</w:t>
        </w:r>
      </w:ins>
    </w:p>
    <w:p w14:paraId="26AB50B1" w14:textId="7C1AF0EF" w:rsidR="00FA02FA" w:rsidRPr="00957567" w:rsidRDefault="00FA02FA">
      <w:pPr>
        <w:jc w:val="both"/>
        <w:rPr>
          <w:ins w:id="4359" w:author="Nghia Nguyen Quang" w:date="2016-10-21T15:15:00Z"/>
          <w:rFonts w:ascii="Times New Roman" w:hAnsi="Times New Roman" w:cs="Times New Roman"/>
          <w:sz w:val="28"/>
          <w:szCs w:val="28"/>
          <w:rPrChange w:id="4360" w:author="Phạm Anh Đại" w:date="2016-11-16T08:54:00Z">
            <w:rPr>
              <w:ins w:id="4361" w:author="Nghia Nguyen Quang" w:date="2016-10-21T15:15:00Z"/>
              <w:rFonts w:ascii="Times New Roman" w:hAnsi="Times New Roman" w:cs="Times New Roman"/>
              <w:sz w:val="24"/>
              <w:szCs w:val="24"/>
            </w:rPr>
          </w:rPrChange>
        </w:rPr>
        <w:pPrChange w:id="4362" w:author="Biển Phan Y" w:date="2016-11-22T22:50:00Z">
          <w:pPr/>
        </w:pPrChange>
      </w:pPr>
      <w:ins w:id="4363" w:author="van thang" w:date="2016-10-21T15:09:00Z">
        <w:r w:rsidRPr="00957567">
          <w:rPr>
            <w:rFonts w:ascii="Times New Roman" w:hAnsi="Times New Roman" w:cs="Times New Roman"/>
            <w:sz w:val="28"/>
            <w:szCs w:val="28"/>
            <w:rPrChange w:id="4364" w:author="Phạm Anh Đại" w:date="2016-11-16T08:54:00Z">
              <w:rPr>
                <w:rFonts w:ascii="Times New Roman" w:hAnsi="Times New Roman" w:cs="Times New Roman"/>
                <w:sz w:val="24"/>
                <w:szCs w:val="24"/>
              </w:rPr>
            </w:rPrChange>
          </w:rPr>
          <w:t xml:space="preserve">Khi </w:t>
        </w:r>
      </w:ins>
      <w:ins w:id="4365" w:author="Phat Tran" w:date="2016-11-05T11:23:00Z">
        <w:r w:rsidR="00C02008" w:rsidRPr="00957567">
          <w:rPr>
            <w:rFonts w:ascii="Times New Roman" w:hAnsi="Times New Roman" w:cs="Times New Roman"/>
            <w:sz w:val="28"/>
            <w:szCs w:val="28"/>
            <w:rPrChange w:id="4366" w:author="Phạm Anh Đại" w:date="2016-11-16T08:54:00Z">
              <w:rPr>
                <w:rFonts w:ascii="Times New Roman" w:hAnsi="Times New Roman" w:cs="Times New Roman"/>
                <w:sz w:val="24"/>
                <w:szCs w:val="24"/>
              </w:rPr>
            </w:rPrChange>
          </w:rPr>
          <w:t xml:space="preserve">quy trình </w:t>
        </w:r>
      </w:ins>
      <w:ins w:id="4367" w:author="van thang" w:date="2016-10-21T15:09:00Z">
        <w:del w:id="4368" w:author="Phat Tran" w:date="2016-11-05T11:23:00Z">
          <w:r w:rsidRPr="00957567" w:rsidDel="00C02008">
            <w:rPr>
              <w:rFonts w:ascii="Times New Roman" w:hAnsi="Times New Roman" w:cs="Times New Roman"/>
              <w:sz w:val="28"/>
              <w:szCs w:val="28"/>
              <w:rPrChange w:id="4369"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4370" w:author="Phạm Anh Đại" w:date="2016-11-16T08:54:00Z">
              <w:rPr>
                <w:rFonts w:ascii="Times New Roman" w:hAnsi="Times New Roman" w:cs="Times New Roman"/>
                <w:sz w:val="24"/>
                <w:szCs w:val="24"/>
              </w:rPr>
            </w:rPrChange>
          </w:rPr>
          <w:t xml:space="preserve"> mới đã được gọi hoặc khi có vấn đề đơn giản phát sinh, chúng ta có thể mô tả các hành động của những người có tay nghề cao như </w:t>
        </w:r>
      </w:ins>
      <w:ins w:id="4371" w:author="Phat Tran" w:date="2016-11-05T11:23:00Z">
        <w:r w:rsidR="00C02008" w:rsidRPr="00957567">
          <w:rPr>
            <w:rFonts w:ascii="Times New Roman" w:hAnsi="Times New Roman" w:cs="Times New Roman"/>
            <w:sz w:val="28"/>
            <w:szCs w:val="28"/>
            <w:rPrChange w:id="4372" w:author="Phạm Anh Đại" w:date="2016-11-16T08:54:00Z">
              <w:rPr>
                <w:rFonts w:ascii="Times New Roman" w:hAnsi="Times New Roman" w:cs="Times New Roman"/>
                <w:sz w:val="24"/>
                <w:szCs w:val="24"/>
              </w:rPr>
            </w:rPrChange>
          </w:rPr>
          <w:t xml:space="preserve">dựa </w:t>
        </w:r>
      </w:ins>
      <w:ins w:id="4373" w:author="van thang" w:date="2016-10-21T15:09:00Z">
        <w:del w:id="4374" w:author="Phat Tran" w:date="2016-11-05T11:23:00Z">
          <w:r w:rsidRPr="00957567" w:rsidDel="00C02008">
            <w:rPr>
              <w:rFonts w:ascii="Times New Roman" w:hAnsi="Times New Roman" w:cs="Times New Roman"/>
              <w:sz w:val="28"/>
              <w:szCs w:val="28"/>
              <w:rPrChange w:id="4375" w:author="Phạm Anh Đại" w:date="2016-11-16T08:54:00Z">
                <w:rPr>
                  <w:rFonts w:ascii="Times New Roman" w:hAnsi="Times New Roman" w:cs="Times New Roman"/>
                  <w:sz w:val="24"/>
                  <w:szCs w:val="24"/>
                </w:rPr>
              </w:rPrChange>
            </w:rPr>
            <w:delText>Dựa</w:delText>
          </w:r>
        </w:del>
        <w:r w:rsidRPr="00957567">
          <w:rPr>
            <w:rFonts w:ascii="Times New Roman" w:hAnsi="Times New Roman" w:cs="Times New Roman"/>
            <w:sz w:val="28"/>
            <w:szCs w:val="28"/>
            <w:rPrChange w:id="4376" w:author="Phạm Anh Đại" w:date="2016-11-16T08:54:00Z">
              <w:rPr>
                <w:rFonts w:ascii="Times New Roman" w:hAnsi="Times New Roman" w:cs="Times New Roman"/>
                <w:sz w:val="24"/>
                <w:szCs w:val="24"/>
              </w:rPr>
            </w:rPrChange>
          </w:rPr>
          <w:t xml:space="preserve"> trên quy tắc.Một số quy tắc đến từ kinh nghiệm; </w:t>
        </w:r>
        <w:del w:id="4377" w:author="Phat Tran" w:date="2016-11-05T11:23:00Z">
          <w:r w:rsidRPr="00957567" w:rsidDel="00C02008">
            <w:rPr>
              <w:rFonts w:ascii="Times New Roman" w:hAnsi="Times New Roman" w:cs="Times New Roman"/>
              <w:sz w:val="28"/>
              <w:szCs w:val="28"/>
              <w:rPrChange w:id="4378" w:author="Phạm Anh Đại" w:date="2016-11-16T08:54:00Z">
                <w:rPr>
                  <w:rFonts w:ascii="Times New Roman" w:hAnsi="Times New Roman" w:cs="Times New Roman"/>
                  <w:sz w:val="24"/>
                  <w:szCs w:val="24"/>
                </w:rPr>
              </w:rPrChange>
            </w:rPr>
            <w:delText>người</w:delText>
          </w:r>
        </w:del>
      </w:ins>
      <w:ins w:id="4379" w:author="Phat Tran" w:date="2016-11-05T11:23:00Z">
        <w:r w:rsidR="00C02008" w:rsidRPr="00957567">
          <w:rPr>
            <w:rFonts w:ascii="Times New Roman" w:hAnsi="Times New Roman" w:cs="Times New Roman"/>
            <w:sz w:val="28"/>
            <w:szCs w:val="28"/>
            <w:rPrChange w:id="4380" w:author="Phạm Anh Đại" w:date="2016-11-16T08:54:00Z">
              <w:rPr>
                <w:rFonts w:ascii="Times New Roman" w:hAnsi="Times New Roman" w:cs="Times New Roman"/>
                <w:sz w:val="24"/>
                <w:szCs w:val="24"/>
              </w:rPr>
            </w:rPrChange>
          </w:rPr>
          <w:t xml:space="preserve"> cái</w:t>
        </w:r>
      </w:ins>
      <w:ins w:id="4381" w:author="van thang" w:date="2016-10-21T15:09:00Z">
        <w:r w:rsidRPr="00957567">
          <w:rPr>
            <w:rFonts w:ascii="Times New Roman" w:hAnsi="Times New Roman" w:cs="Times New Roman"/>
            <w:sz w:val="28"/>
            <w:szCs w:val="28"/>
            <w:rPrChange w:id="4382" w:author="Phạm Anh Đại" w:date="2016-11-16T08:54:00Z">
              <w:rPr>
                <w:rFonts w:ascii="Times New Roman" w:hAnsi="Times New Roman" w:cs="Times New Roman"/>
                <w:sz w:val="24"/>
                <w:szCs w:val="24"/>
              </w:rPr>
            </w:rPrChange>
          </w:rPr>
          <w:t xml:space="preserve"> khác</w:t>
        </w:r>
      </w:ins>
      <w:ins w:id="4383" w:author="Phat Tran" w:date="2016-11-05T11:23:00Z">
        <w:r w:rsidR="00C02008" w:rsidRPr="00957567">
          <w:rPr>
            <w:rFonts w:ascii="Times New Roman" w:hAnsi="Times New Roman" w:cs="Times New Roman"/>
            <w:sz w:val="28"/>
            <w:szCs w:val="28"/>
            <w:rPrChange w:id="4384" w:author="Phạm Anh Đại" w:date="2016-11-16T08:54:00Z">
              <w:rPr>
                <w:rFonts w:ascii="Times New Roman" w:hAnsi="Times New Roman" w:cs="Times New Roman"/>
                <w:sz w:val="24"/>
                <w:szCs w:val="24"/>
              </w:rPr>
            </w:rPrChange>
          </w:rPr>
          <w:t xml:space="preserve"> nữa</w:t>
        </w:r>
      </w:ins>
      <w:ins w:id="4385" w:author="van thang" w:date="2016-10-21T15:09:00Z">
        <w:r w:rsidRPr="00957567">
          <w:rPr>
            <w:rFonts w:ascii="Times New Roman" w:hAnsi="Times New Roman" w:cs="Times New Roman"/>
            <w:sz w:val="28"/>
            <w:szCs w:val="28"/>
            <w:rPrChange w:id="4386" w:author="Phạm Anh Đại" w:date="2016-11-16T08:54:00Z">
              <w:rPr>
                <w:rFonts w:ascii="Times New Roman" w:hAnsi="Times New Roman" w:cs="Times New Roman"/>
                <w:sz w:val="24"/>
                <w:szCs w:val="24"/>
              </w:rPr>
            </w:rPrChange>
          </w:rPr>
          <w:t xml:space="preserve"> là </w:t>
        </w:r>
      </w:ins>
      <w:ins w:id="4387" w:author="Phat Tran" w:date="2016-11-05T11:23:00Z">
        <w:r w:rsidR="00C02008" w:rsidRPr="00957567">
          <w:rPr>
            <w:rFonts w:ascii="Times New Roman" w:hAnsi="Times New Roman" w:cs="Times New Roman"/>
            <w:sz w:val="28"/>
            <w:szCs w:val="28"/>
            <w:rPrChange w:id="4388" w:author="Phạm Anh Đại" w:date="2016-11-16T08:54:00Z">
              <w:rPr>
                <w:rFonts w:ascii="Times New Roman" w:hAnsi="Times New Roman" w:cs="Times New Roman"/>
                <w:sz w:val="24"/>
                <w:szCs w:val="24"/>
              </w:rPr>
            </w:rPrChange>
          </w:rPr>
          <w:t xml:space="preserve">quy trình </w:t>
        </w:r>
      </w:ins>
      <w:ins w:id="4389" w:author="van thang" w:date="2016-10-21T15:09:00Z">
        <w:del w:id="4390" w:author="Phat Tran" w:date="2016-11-05T11:23:00Z">
          <w:r w:rsidRPr="00957567" w:rsidDel="00C02008">
            <w:rPr>
              <w:rFonts w:ascii="Times New Roman" w:hAnsi="Times New Roman" w:cs="Times New Roman"/>
              <w:sz w:val="28"/>
              <w:szCs w:val="28"/>
              <w:rPrChange w:id="4391"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4392" w:author="Phạm Anh Đại" w:date="2016-11-16T08:54:00Z">
              <w:rPr>
                <w:rFonts w:ascii="Times New Roman" w:hAnsi="Times New Roman" w:cs="Times New Roman"/>
                <w:sz w:val="24"/>
                <w:szCs w:val="24"/>
              </w:rPr>
            </w:rPrChange>
          </w:rPr>
          <w:t xml:space="preserve"> chính thức trong hướng dẫn sử dụng hoặc </w:t>
        </w:r>
      </w:ins>
      <w:ins w:id="4393" w:author="Phat Tran" w:date="2016-11-05T11:23:00Z">
        <w:r w:rsidR="00C02008" w:rsidRPr="00957567">
          <w:rPr>
            <w:rFonts w:ascii="Times New Roman" w:hAnsi="Times New Roman" w:cs="Times New Roman"/>
            <w:sz w:val="28"/>
            <w:szCs w:val="28"/>
            <w:rPrChange w:id="4394" w:author="Phạm Anh Đại" w:date="2016-11-16T08:54:00Z">
              <w:rPr>
                <w:rFonts w:ascii="Times New Roman" w:hAnsi="Times New Roman" w:cs="Times New Roman"/>
                <w:sz w:val="24"/>
                <w:szCs w:val="24"/>
              </w:rPr>
            </w:rPrChange>
          </w:rPr>
          <w:t xml:space="preserve">quy định </w:t>
        </w:r>
      </w:ins>
      <w:ins w:id="4395" w:author="van thang" w:date="2016-10-21T15:09:00Z">
        <w:del w:id="4396" w:author="Phat Tran" w:date="2016-11-05T11:23:00Z">
          <w:r w:rsidRPr="00957567" w:rsidDel="00C02008">
            <w:rPr>
              <w:rFonts w:ascii="Times New Roman" w:hAnsi="Times New Roman" w:cs="Times New Roman"/>
              <w:sz w:val="28"/>
              <w:szCs w:val="28"/>
              <w:rPrChange w:id="4397" w:author="Phạm Anh Đại" w:date="2016-11-16T08:54:00Z">
                <w:rPr>
                  <w:rFonts w:ascii="Times New Roman" w:hAnsi="Times New Roman" w:cs="Times New Roman"/>
                  <w:sz w:val="24"/>
                  <w:szCs w:val="24"/>
                </w:rPr>
              </w:rPrChange>
            </w:rPr>
            <w:delText>rulebooks</w:delText>
          </w:r>
        </w:del>
        <w:r w:rsidRPr="00957567">
          <w:rPr>
            <w:rFonts w:ascii="Times New Roman" w:hAnsi="Times New Roman" w:cs="Times New Roman"/>
            <w:sz w:val="28"/>
            <w:szCs w:val="28"/>
            <w:rPrChange w:id="4398" w:author="Phạm Anh Đại" w:date="2016-11-16T08:54:00Z">
              <w:rPr>
                <w:rFonts w:ascii="Times New Roman" w:hAnsi="Times New Roman" w:cs="Times New Roman"/>
                <w:sz w:val="24"/>
                <w:szCs w:val="24"/>
              </w:rPr>
            </w:rPrChange>
          </w:rPr>
          <w:t xml:space="preserve">, hoặc thậm chí hướng dẫn không chính thức, chẳng hạn như sách dạy nấu ăn để chuẩn bị thực phẩm. Trong cả hai trường hợp, tất cả chúng ta phải làm là xác định tình hình, chọn các quy tắc thích hợp, và sau đó làm theo </w:t>
        </w:r>
        <w:commentRangeStart w:id="4399"/>
        <w:commentRangeStart w:id="4400"/>
        <w:r w:rsidRPr="00957567">
          <w:rPr>
            <w:rFonts w:ascii="Times New Roman" w:hAnsi="Times New Roman" w:cs="Times New Roman"/>
            <w:sz w:val="28"/>
            <w:szCs w:val="28"/>
            <w:rPrChange w:id="4401" w:author="Phạm Anh Đại" w:date="2016-11-16T08:54:00Z">
              <w:rPr>
                <w:rFonts w:ascii="Times New Roman" w:hAnsi="Times New Roman" w:cs="Times New Roman"/>
                <w:sz w:val="24"/>
                <w:szCs w:val="24"/>
              </w:rPr>
            </w:rPrChange>
          </w:rPr>
          <w:t>nó</w:t>
        </w:r>
        <w:commentRangeEnd w:id="4399"/>
        <w:r w:rsidRPr="00957567">
          <w:rPr>
            <w:rStyle w:val="CommentReference"/>
            <w:rFonts w:ascii="Times New Roman" w:hAnsi="Times New Roman" w:cs="Times New Roman"/>
            <w:sz w:val="28"/>
            <w:szCs w:val="28"/>
            <w:rPrChange w:id="4402" w:author="Phạm Anh Đại" w:date="2016-11-16T08:54:00Z">
              <w:rPr>
                <w:rStyle w:val="CommentReference"/>
              </w:rPr>
            </w:rPrChange>
          </w:rPr>
          <w:commentReference w:id="4399"/>
        </w:r>
        <w:commentRangeEnd w:id="4400"/>
        <w:r w:rsidRPr="00957567">
          <w:rPr>
            <w:rStyle w:val="CommentReference"/>
            <w:rFonts w:ascii="Times New Roman" w:hAnsi="Times New Roman" w:cs="Times New Roman"/>
            <w:sz w:val="28"/>
            <w:szCs w:val="28"/>
            <w:rPrChange w:id="4403" w:author="Phạm Anh Đại" w:date="2016-11-16T08:54:00Z">
              <w:rPr>
                <w:rStyle w:val="CommentReference"/>
              </w:rPr>
            </w:rPrChange>
          </w:rPr>
          <w:commentReference w:id="4400"/>
        </w:r>
        <w:r w:rsidRPr="00957567">
          <w:rPr>
            <w:rFonts w:ascii="Times New Roman" w:hAnsi="Times New Roman" w:cs="Times New Roman"/>
            <w:sz w:val="28"/>
            <w:szCs w:val="28"/>
            <w:rPrChange w:id="4404" w:author="Phạm Anh Đại" w:date="2016-11-16T08:54:00Z">
              <w:rPr>
                <w:rFonts w:ascii="Times New Roman" w:hAnsi="Times New Roman" w:cs="Times New Roman"/>
                <w:sz w:val="24"/>
                <w:szCs w:val="24"/>
              </w:rPr>
            </w:rPrChange>
          </w:rPr>
          <w:t>.</w:t>
        </w:r>
      </w:ins>
    </w:p>
    <w:p w14:paraId="1DD5063A" w14:textId="022B047D" w:rsidR="00575F46" w:rsidRPr="00957567" w:rsidRDefault="00575F46">
      <w:pPr>
        <w:jc w:val="both"/>
        <w:rPr>
          <w:ins w:id="4405" w:author="Nghia Nguyen Quang" w:date="2016-10-21T15:15:00Z"/>
          <w:rFonts w:ascii="Times New Roman" w:hAnsi="Times New Roman" w:cs="Times New Roman"/>
          <w:sz w:val="28"/>
          <w:szCs w:val="28"/>
          <w:rPrChange w:id="4406" w:author="Phạm Anh Đại" w:date="2016-11-16T08:54:00Z">
            <w:rPr>
              <w:ins w:id="4407" w:author="Nghia Nguyen Quang" w:date="2016-10-21T15:15:00Z"/>
              <w:rFonts w:ascii="Times New Roman" w:hAnsi="Times New Roman" w:cs="Times New Roman"/>
              <w:sz w:val="24"/>
              <w:szCs w:val="24"/>
            </w:rPr>
          </w:rPrChange>
        </w:rPr>
        <w:pPrChange w:id="4408" w:author="Biển Phan Y" w:date="2016-11-22T22:50:00Z">
          <w:pPr/>
        </w:pPrChange>
      </w:pPr>
      <w:ins w:id="4409" w:author="Nghia Nguyen Quang" w:date="2016-10-21T15:15:00Z">
        <w:r w:rsidRPr="00957567">
          <w:rPr>
            <w:rFonts w:ascii="Times New Roman" w:hAnsi="Times New Roman" w:cs="Times New Roman"/>
            <w:sz w:val="28"/>
            <w:szCs w:val="28"/>
            <w:rPrChange w:id="4410" w:author="Phạm Anh Đại" w:date="2016-11-16T08:54:00Z">
              <w:rPr>
                <w:rFonts w:ascii="Times New Roman" w:hAnsi="Times New Roman" w:cs="Times New Roman"/>
                <w:sz w:val="24"/>
                <w:szCs w:val="24"/>
              </w:rPr>
            </w:rPrChange>
          </w:rPr>
          <w:t xml:space="preserve">Khi lái xe, hành vi sau đây quy tắc ai cũng biết. Là </w:t>
        </w:r>
      </w:ins>
      <w:ins w:id="4411" w:author="Phat Tran" w:date="2016-11-05T11:24:00Z">
        <w:r w:rsidR="00C02008" w:rsidRPr="00957567">
          <w:rPr>
            <w:rFonts w:ascii="Times New Roman" w:hAnsi="Times New Roman" w:cs="Times New Roman"/>
            <w:sz w:val="28"/>
            <w:szCs w:val="28"/>
            <w:rPrChange w:id="4412" w:author="Phạm Anh Đại" w:date="2016-11-16T08:54:00Z">
              <w:rPr>
                <w:rFonts w:ascii="Times New Roman" w:hAnsi="Times New Roman" w:cs="Times New Roman"/>
                <w:sz w:val="24"/>
                <w:szCs w:val="24"/>
              </w:rPr>
            </w:rPrChange>
          </w:rPr>
          <w:t xml:space="preserve">đèn </w:t>
        </w:r>
      </w:ins>
      <w:ins w:id="4413" w:author="Nghia Nguyen Quang" w:date="2016-10-21T15:15:00Z">
        <w:del w:id="4414" w:author="Phat Tran" w:date="2016-11-05T11:24:00Z">
          <w:r w:rsidRPr="00957567" w:rsidDel="00C02008">
            <w:rPr>
              <w:rFonts w:ascii="Times New Roman" w:hAnsi="Times New Roman" w:cs="Times New Roman"/>
              <w:sz w:val="28"/>
              <w:szCs w:val="28"/>
              <w:rPrChange w:id="4415" w:author="Phạm Anh Đại" w:date="2016-11-16T08:54:00Z">
                <w:rPr>
                  <w:rFonts w:ascii="Times New Roman" w:hAnsi="Times New Roman" w:cs="Times New Roman"/>
                  <w:sz w:val="24"/>
                  <w:szCs w:val="24"/>
                </w:rPr>
              </w:rPrChange>
            </w:rPr>
            <w:delText>ánh sáng màu</w:delText>
          </w:r>
        </w:del>
        <w:r w:rsidRPr="00957567">
          <w:rPr>
            <w:rFonts w:ascii="Times New Roman" w:hAnsi="Times New Roman" w:cs="Times New Roman"/>
            <w:sz w:val="28"/>
            <w:szCs w:val="28"/>
            <w:rPrChange w:id="4416" w:author="Phạm Anh Đại" w:date="2016-11-16T08:54:00Z">
              <w:rPr>
                <w:rFonts w:ascii="Times New Roman" w:hAnsi="Times New Roman" w:cs="Times New Roman"/>
                <w:sz w:val="24"/>
                <w:szCs w:val="24"/>
              </w:rPr>
            </w:rPrChange>
          </w:rPr>
          <w:t xml:space="preserve"> đỏ? Nếu vậy, hãy dừng xe. Muốn rẽ trái? Báo hiệu ý định </w:t>
        </w:r>
      </w:ins>
      <w:ins w:id="4417" w:author="Phạm Anh Đại" w:date="2016-11-20T18:04:00Z">
        <w:r w:rsidR="00411125">
          <w:rPr>
            <w:rFonts w:ascii="Times New Roman" w:hAnsi="Times New Roman" w:cs="Times New Roman"/>
            <w:sz w:val="28"/>
            <w:szCs w:val="28"/>
          </w:rPr>
          <w:t>cua</w:t>
        </w:r>
      </w:ins>
      <w:ins w:id="4418" w:author="Nghia Nguyen Quang" w:date="2016-10-21T15:15:00Z">
        <w:del w:id="4419" w:author="Phạm Anh Đại" w:date="2016-11-20T18:04:00Z">
          <w:r w:rsidRPr="00957567" w:rsidDel="00411125">
            <w:rPr>
              <w:rFonts w:ascii="Times New Roman" w:hAnsi="Times New Roman" w:cs="Times New Roman"/>
              <w:sz w:val="28"/>
              <w:szCs w:val="28"/>
              <w:rPrChange w:id="4420" w:author="Phạm Anh Đại" w:date="2016-11-16T08:54:00Z">
                <w:rPr>
                  <w:rFonts w:ascii="Times New Roman" w:hAnsi="Times New Roman" w:cs="Times New Roman"/>
                  <w:sz w:val="24"/>
                  <w:szCs w:val="24"/>
                </w:rPr>
              </w:rPrChange>
            </w:rPr>
            <w:delText xml:space="preserve">quay </w:delText>
          </w:r>
        </w:del>
        <w:del w:id="4421" w:author="Phat Tran" w:date="2016-11-05T11:25:00Z">
          <w:r w:rsidRPr="00957567" w:rsidDel="00C02008">
            <w:rPr>
              <w:rFonts w:ascii="Times New Roman" w:hAnsi="Times New Roman" w:cs="Times New Roman"/>
              <w:sz w:val="28"/>
              <w:szCs w:val="28"/>
              <w:rPrChange w:id="4422" w:author="Phạm Anh Đại" w:date="2016-11-16T08:54:00Z">
                <w:rPr>
                  <w:rFonts w:ascii="Times New Roman" w:hAnsi="Times New Roman" w:cs="Times New Roman"/>
                  <w:sz w:val="24"/>
                  <w:szCs w:val="24"/>
                </w:rPr>
              </w:rPrChange>
            </w:rPr>
            <w:delText>lại</w:delText>
          </w:r>
        </w:del>
        <w:r w:rsidRPr="00957567">
          <w:rPr>
            <w:rFonts w:ascii="Times New Roman" w:hAnsi="Times New Roman" w:cs="Times New Roman"/>
            <w:sz w:val="28"/>
            <w:szCs w:val="28"/>
            <w:rPrChange w:id="4423" w:author="Phạm Anh Đại" w:date="2016-11-16T08:54:00Z">
              <w:rPr>
                <w:rFonts w:ascii="Times New Roman" w:hAnsi="Times New Roman" w:cs="Times New Roman"/>
                <w:sz w:val="24"/>
                <w:szCs w:val="24"/>
              </w:rPr>
            </w:rPrChange>
          </w:rPr>
          <w:t xml:space="preserve"> và di chuyển sang trái là hợp pháp: làm chậm xe và chờ đợi cho một </w:t>
        </w:r>
      </w:ins>
      <w:ins w:id="4424" w:author="Phat Tran" w:date="2016-11-05T11:25:00Z">
        <w:r w:rsidR="00C02008" w:rsidRPr="00957567">
          <w:rPr>
            <w:rFonts w:ascii="Times New Roman" w:hAnsi="Times New Roman" w:cs="Times New Roman"/>
            <w:sz w:val="28"/>
            <w:szCs w:val="28"/>
            <w:rPrChange w:id="4425" w:author="Phạm Anh Đại" w:date="2016-11-16T08:54:00Z">
              <w:rPr>
                <w:rFonts w:ascii="Times New Roman" w:hAnsi="Times New Roman" w:cs="Times New Roman"/>
                <w:sz w:val="24"/>
                <w:szCs w:val="24"/>
              </w:rPr>
            </w:rPrChange>
          </w:rPr>
          <w:t xml:space="preserve">lúc ngừng </w:t>
        </w:r>
      </w:ins>
      <w:ins w:id="4426" w:author="Nghia Nguyen Quang" w:date="2016-10-21T15:15:00Z">
        <w:del w:id="4427" w:author="Phat Tran" w:date="2016-11-05T11:25:00Z">
          <w:r w:rsidRPr="00957567" w:rsidDel="00C02008">
            <w:rPr>
              <w:rFonts w:ascii="Times New Roman" w:hAnsi="Times New Roman" w:cs="Times New Roman"/>
              <w:sz w:val="28"/>
              <w:szCs w:val="28"/>
              <w:rPrChange w:id="4428" w:author="Phạm Anh Đại" w:date="2016-11-16T08:54:00Z">
                <w:rPr>
                  <w:rFonts w:ascii="Times New Roman" w:hAnsi="Times New Roman" w:cs="Times New Roman"/>
                  <w:sz w:val="24"/>
                  <w:szCs w:val="24"/>
                </w:rPr>
              </w:rPrChange>
            </w:rPr>
            <w:delText>kì nghỉ</w:delText>
          </w:r>
        </w:del>
        <w:r w:rsidRPr="00957567">
          <w:rPr>
            <w:rFonts w:ascii="Times New Roman" w:hAnsi="Times New Roman" w:cs="Times New Roman"/>
            <w:sz w:val="28"/>
            <w:szCs w:val="28"/>
            <w:rPrChange w:id="4429" w:author="Phạm Anh Đại" w:date="2016-11-16T08:54:00Z">
              <w:rPr>
                <w:rFonts w:ascii="Times New Roman" w:hAnsi="Times New Roman" w:cs="Times New Roman"/>
                <w:sz w:val="24"/>
                <w:szCs w:val="24"/>
              </w:rPr>
            </w:rPrChange>
          </w:rPr>
          <w:t xml:space="preserve"> an toàn trong giao thông, tất cả tuân theo các quy tắc giao thông và các dấu hiệu</w:t>
        </w:r>
      </w:ins>
      <w:ins w:id="4430" w:author="Phat Tran" w:date="2016-11-05T11:26:00Z">
        <w:r w:rsidR="00C02008" w:rsidRPr="00957567">
          <w:rPr>
            <w:rFonts w:ascii="Times New Roman" w:hAnsi="Times New Roman" w:cs="Times New Roman"/>
            <w:sz w:val="28"/>
            <w:szCs w:val="28"/>
            <w:rPrChange w:id="4431" w:author="Phạm Anh Đại" w:date="2016-11-16T08:54:00Z">
              <w:rPr>
                <w:rFonts w:ascii="Times New Roman" w:hAnsi="Times New Roman" w:cs="Times New Roman"/>
                <w:sz w:val="24"/>
                <w:szCs w:val="24"/>
              </w:rPr>
            </w:rPrChange>
          </w:rPr>
          <w:t xml:space="preserve"> có liên quan</w:t>
        </w:r>
      </w:ins>
      <w:ins w:id="4432" w:author="Nghia Nguyen Quang" w:date="2016-10-21T15:15:00Z">
        <w:r w:rsidRPr="00957567">
          <w:rPr>
            <w:rFonts w:ascii="Times New Roman" w:hAnsi="Times New Roman" w:cs="Times New Roman"/>
            <w:sz w:val="28"/>
            <w:szCs w:val="28"/>
            <w:rPrChange w:id="4433" w:author="Phạm Anh Đại" w:date="2016-11-16T08:54:00Z">
              <w:rPr>
                <w:rFonts w:ascii="Times New Roman" w:hAnsi="Times New Roman" w:cs="Times New Roman"/>
                <w:sz w:val="24"/>
                <w:szCs w:val="24"/>
              </w:rPr>
            </w:rPrChange>
          </w:rPr>
          <w:t xml:space="preserve"> và đèn</w:t>
        </w:r>
        <w:del w:id="4434" w:author="Phat Tran" w:date="2016-11-05T11:26:00Z">
          <w:r w:rsidRPr="00957567" w:rsidDel="00C02008">
            <w:rPr>
              <w:rFonts w:ascii="Times New Roman" w:hAnsi="Times New Roman" w:cs="Times New Roman"/>
              <w:sz w:val="28"/>
              <w:szCs w:val="28"/>
              <w:rPrChange w:id="4435" w:author="Phạm Anh Đại" w:date="2016-11-16T08:54:00Z">
                <w:rPr>
                  <w:rFonts w:ascii="Times New Roman" w:hAnsi="Times New Roman" w:cs="Times New Roman"/>
                  <w:sz w:val="24"/>
                  <w:szCs w:val="24"/>
                </w:rPr>
              </w:rPrChange>
            </w:rPr>
            <w:delText xml:space="preserve"> có liên quan</w:delText>
          </w:r>
        </w:del>
        <w:r w:rsidRPr="00957567">
          <w:rPr>
            <w:rFonts w:ascii="Times New Roman" w:hAnsi="Times New Roman" w:cs="Times New Roman"/>
            <w:sz w:val="28"/>
            <w:szCs w:val="28"/>
            <w:rPrChange w:id="4436" w:author="Phạm Anh Đại" w:date="2016-11-16T08:54:00Z">
              <w:rPr>
                <w:rFonts w:ascii="Times New Roman" w:hAnsi="Times New Roman" w:cs="Times New Roman"/>
                <w:sz w:val="24"/>
                <w:szCs w:val="24"/>
              </w:rPr>
            </w:rPrChange>
          </w:rPr>
          <w:t>.</w:t>
        </w:r>
      </w:ins>
    </w:p>
    <w:p w14:paraId="105CA295" w14:textId="77777777" w:rsidR="00575F46" w:rsidRPr="00957567" w:rsidRDefault="00575F46">
      <w:pPr>
        <w:jc w:val="both"/>
        <w:rPr>
          <w:ins w:id="4437" w:author="Nghia Nguyen Quang" w:date="2016-10-21T15:15:00Z"/>
          <w:rFonts w:ascii="Times New Roman" w:hAnsi="Times New Roman" w:cs="Times New Roman"/>
          <w:sz w:val="28"/>
          <w:szCs w:val="28"/>
          <w:rPrChange w:id="4438" w:author="Phạm Anh Đại" w:date="2016-11-16T08:54:00Z">
            <w:rPr>
              <w:ins w:id="4439" w:author="Nghia Nguyen Quang" w:date="2016-10-21T15:15:00Z"/>
              <w:rFonts w:ascii="Times New Roman" w:hAnsi="Times New Roman" w:cs="Times New Roman"/>
              <w:sz w:val="24"/>
              <w:szCs w:val="24"/>
            </w:rPr>
          </w:rPrChange>
        </w:rPr>
        <w:pPrChange w:id="4440" w:author="Biển Phan Y" w:date="2016-11-22T22:50:00Z">
          <w:pPr/>
        </w:pPrChange>
      </w:pPr>
      <w:ins w:id="4441" w:author="Nghia Nguyen Quang" w:date="2016-10-21T15:15:00Z">
        <w:r w:rsidRPr="00957567">
          <w:rPr>
            <w:rFonts w:ascii="Times New Roman" w:hAnsi="Times New Roman" w:cs="Times New Roman"/>
            <w:sz w:val="28"/>
            <w:szCs w:val="28"/>
            <w:rPrChange w:id="4442" w:author="Phạm Anh Đại" w:date="2016-11-16T08:54:00Z">
              <w:rPr>
                <w:rFonts w:ascii="Times New Roman" w:hAnsi="Times New Roman" w:cs="Times New Roman"/>
                <w:sz w:val="24"/>
                <w:szCs w:val="24"/>
              </w:rPr>
            </w:rPrChange>
          </w:rPr>
          <w:t>Sai lầm dựa trên nguyên tắc xảy ra theo nhiều cách:</w:t>
        </w:r>
      </w:ins>
    </w:p>
    <w:p w14:paraId="4CD5FADB" w14:textId="34B2FAE4" w:rsidR="00575F46" w:rsidRPr="00957567" w:rsidRDefault="00575F46">
      <w:pPr>
        <w:jc w:val="both"/>
        <w:rPr>
          <w:ins w:id="4443" w:author="Nghia Nguyen Quang" w:date="2016-10-21T15:15:00Z"/>
          <w:rFonts w:ascii="Times New Roman" w:hAnsi="Times New Roman" w:cs="Times New Roman"/>
          <w:sz w:val="28"/>
          <w:szCs w:val="28"/>
          <w:rPrChange w:id="4444" w:author="Phạm Anh Đại" w:date="2016-11-16T08:54:00Z">
            <w:rPr>
              <w:ins w:id="4445" w:author="Nghia Nguyen Quang" w:date="2016-10-21T15:15:00Z"/>
              <w:rFonts w:ascii="Times New Roman" w:hAnsi="Times New Roman" w:cs="Times New Roman"/>
              <w:sz w:val="24"/>
              <w:szCs w:val="24"/>
            </w:rPr>
          </w:rPrChange>
        </w:rPr>
        <w:pPrChange w:id="4446" w:author="Biển Phan Y" w:date="2016-11-22T22:50:00Z">
          <w:pPr/>
        </w:pPrChange>
      </w:pPr>
      <w:ins w:id="4447" w:author="Nghia Nguyen Quang" w:date="2016-10-21T15:15:00Z">
        <w:r w:rsidRPr="00957567">
          <w:rPr>
            <w:rFonts w:ascii="Times New Roman" w:hAnsi="Times New Roman" w:cs="Times New Roman"/>
            <w:sz w:val="28"/>
            <w:szCs w:val="28"/>
            <w:rPrChange w:id="4448" w:author="Phạm Anh Đại" w:date="2016-11-16T08:54:00Z">
              <w:rPr>
                <w:rFonts w:ascii="Times New Roman" w:hAnsi="Times New Roman" w:cs="Times New Roman"/>
                <w:sz w:val="24"/>
                <w:szCs w:val="24"/>
              </w:rPr>
            </w:rPrChange>
          </w:rPr>
          <w:t>• Tình huống là</w:t>
        </w:r>
      </w:ins>
      <w:ins w:id="4449" w:author="Phạm Anh Đại" w:date="2016-11-20T18:05:00Z">
        <w:r w:rsidR="00411125">
          <w:rPr>
            <w:rFonts w:ascii="Times New Roman" w:hAnsi="Times New Roman" w:cs="Times New Roman"/>
            <w:sz w:val="28"/>
            <w:szCs w:val="28"/>
          </w:rPr>
          <w:t xml:space="preserve"> </w:t>
        </w:r>
      </w:ins>
      <w:ins w:id="4450" w:author="Nghia Nguyen Quang" w:date="2016-10-21T15:15:00Z">
        <w:del w:id="4451" w:author="Phạm Anh Đại" w:date="2016-11-20T18:05:00Z">
          <w:r w:rsidRPr="00957567" w:rsidDel="00411125">
            <w:rPr>
              <w:rFonts w:ascii="Times New Roman" w:hAnsi="Times New Roman" w:cs="Times New Roman"/>
              <w:sz w:val="28"/>
              <w:szCs w:val="28"/>
              <w:rPrChange w:id="4452" w:author="Phạm Anh Đại" w:date="2016-11-16T08:54:00Z">
                <w:rPr>
                  <w:rFonts w:ascii="Times New Roman" w:hAnsi="Times New Roman" w:cs="Times New Roman"/>
                  <w:sz w:val="24"/>
                  <w:szCs w:val="24"/>
                </w:rPr>
              </w:rPrChange>
            </w:rPr>
            <w:delText xml:space="preserve"> nhầm lẫn </w:delText>
          </w:r>
        </w:del>
        <w:r w:rsidRPr="00957567">
          <w:rPr>
            <w:rFonts w:ascii="Times New Roman" w:hAnsi="Times New Roman" w:cs="Times New Roman"/>
            <w:sz w:val="28"/>
            <w:szCs w:val="28"/>
            <w:rPrChange w:id="4453" w:author="Phạm Anh Đại" w:date="2016-11-16T08:54:00Z">
              <w:rPr>
                <w:rFonts w:ascii="Times New Roman" w:hAnsi="Times New Roman" w:cs="Times New Roman"/>
                <w:sz w:val="24"/>
                <w:szCs w:val="24"/>
              </w:rPr>
            </w:rPrChange>
          </w:rPr>
          <w:t>giải thích</w:t>
        </w:r>
      </w:ins>
      <w:ins w:id="4454" w:author="Phạm Anh Đại" w:date="2016-11-20T18:05:00Z">
        <w:r w:rsidR="00411125">
          <w:rPr>
            <w:rFonts w:ascii="Times New Roman" w:hAnsi="Times New Roman" w:cs="Times New Roman"/>
            <w:sz w:val="28"/>
            <w:szCs w:val="28"/>
          </w:rPr>
          <w:t xml:space="preserve"> nhầm lẫn</w:t>
        </w:r>
      </w:ins>
      <w:ins w:id="4455" w:author="Nghia Nguyen Quang" w:date="2016-10-21T15:15:00Z">
        <w:r w:rsidRPr="00957567">
          <w:rPr>
            <w:rFonts w:ascii="Times New Roman" w:hAnsi="Times New Roman" w:cs="Times New Roman"/>
            <w:sz w:val="28"/>
            <w:szCs w:val="28"/>
            <w:rPrChange w:id="4456" w:author="Phạm Anh Đại" w:date="2016-11-16T08:54:00Z">
              <w:rPr>
                <w:rFonts w:ascii="Times New Roman" w:hAnsi="Times New Roman" w:cs="Times New Roman"/>
                <w:sz w:val="24"/>
                <w:szCs w:val="24"/>
              </w:rPr>
            </w:rPrChange>
          </w:rPr>
          <w:t>, do đó cách gọi các mục tiêu</w:t>
        </w:r>
      </w:ins>
      <w:ins w:id="4457" w:author="Phạm Anh Đại" w:date="2016-11-20T18:11:00Z">
        <w:r w:rsidR="00A31869" w:rsidRPr="00A31869">
          <w:rPr>
            <w:rFonts w:ascii="Times New Roman" w:hAnsi="Times New Roman" w:cs="Times New Roman"/>
            <w:sz w:val="28"/>
            <w:szCs w:val="28"/>
          </w:rPr>
          <w:t xml:space="preserve"> </w:t>
        </w:r>
        <w:r w:rsidR="00A31869" w:rsidRPr="00777F0E">
          <w:rPr>
            <w:rFonts w:ascii="Times New Roman" w:hAnsi="Times New Roman" w:cs="Times New Roman"/>
            <w:sz w:val="28"/>
            <w:szCs w:val="28"/>
          </w:rPr>
          <w:t>hoặc kế hoạch</w:t>
        </w:r>
      </w:ins>
      <w:ins w:id="4458" w:author="Nghia Nguyen Quang" w:date="2016-10-21T15:15:00Z">
        <w:r w:rsidRPr="00957567">
          <w:rPr>
            <w:rFonts w:ascii="Times New Roman" w:hAnsi="Times New Roman" w:cs="Times New Roman"/>
            <w:sz w:val="28"/>
            <w:szCs w:val="28"/>
            <w:rPrChange w:id="4459" w:author="Phạm Anh Đại" w:date="2016-11-16T08:54:00Z">
              <w:rPr>
                <w:rFonts w:ascii="Times New Roman" w:hAnsi="Times New Roman" w:cs="Times New Roman"/>
                <w:sz w:val="24"/>
                <w:szCs w:val="24"/>
              </w:rPr>
            </w:rPrChange>
          </w:rPr>
          <w:t xml:space="preserve"> sai lầm</w:t>
        </w:r>
        <w:del w:id="4460" w:author="Phạm Anh Đại" w:date="2016-11-20T18:11:00Z">
          <w:r w:rsidRPr="00957567" w:rsidDel="00A31869">
            <w:rPr>
              <w:rFonts w:ascii="Times New Roman" w:hAnsi="Times New Roman" w:cs="Times New Roman"/>
              <w:sz w:val="28"/>
              <w:szCs w:val="28"/>
              <w:rPrChange w:id="4461" w:author="Phạm Anh Đại" w:date="2016-11-16T08:54:00Z">
                <w:rPr>
                  <w:rFonts w:ascii="Times New Roman" w:hAnsi="Times New Roman" w:cs="Times New Roman"/>
                  <w:sz w:val="24"/>
                  <w:szCs w:val="24"/>
                </w:rPr>
              </w:rPrChange>
            </w:rPr>
            <w:delText xml:space="preserve"> hoặc kế hoạch</w:delText>
          </w:r>
        </w:del>
        <w:r w:rsidRPr="00957567">
          <w:rPr>
            <w:rFonts w:ascii="Times New Roman" w:hAnsi="Times New Roman" w:cs="Times New Roman"/>
            <w:sz w:val="28"/>
            <w:szCs w:val="28"/>
            <w:rPrChange w:id="4462" w:author="Phạm Anh Đại" w:date="2016-11-16T08:54:00Z">
              <w:rPr>
                <w:rFonts w:ascii="Times New Roman" w:hAnsi="Times New Roman" w:cs="Times New Roman"/>
                <w:sz w:val="24"/>
                <w:szCs w:val="24"/>
              </w:rPr>
            </w:rPrChange>
          </w:rPr>
          <w:t>, dẫn đến theo sau một quy luật không phù hợp.</w:t>
        </w:r>
      </w:ins>
    </w:p>
    <w:p w14:paraId="48057D66" w14:textId="77777777" w:rsidR="00575F46" w:rsidRPr="00957567" w:rsidRDefault="00575F46">
      <w:pPr>
        <w:jc w:val="both"/>
        <w:rPr>
          <w:ins w:id="4463" w:author="Nghia Nguyen Quang" w:date="2016-10-21T15:15:00Z"/>
          <w:rFonts w:ascii="Times New Roman" w:hAnsi="Times New Roman" w:cs="Times New Roman"/>
          <w:sz w:val="28"/>
          <w:szCs w:val="28"/>
          <w:rPrChange w:id="4464" w:author="Phạm Anh Đại" w:date="2016-11-16T08:54:00Z">
            <w:rPr>
              <w:ins w:id="4465" w:author="Nghia Nguyen Quang" w:date="2016-10-21T15:15:00Z"/>
              <w:rFonts w:ascii="Times New Roman" w:hAnsi="Times New Roman" w:cs="Times New Roman"/>
              <w:sz w:val="24"/>
              <w:szCs w:val="24"/>
            </w:rPr>
          </w:rPrChange>
        </w:rPr>
        <w:pPrChange w:id="4466" w:author="Biển Phan Y" w:date="2016-11-22T22:50:00Z">
          <w:pPr/>
        </w:pPrChange>
      </w:pPr>
      <w:ins w:id="4467" w:author="Nghia Nguyen Quang" w:date="2016-10-21T15:15:00Z">
        <w:r w:rsidRPr="00957567">
          <w:rPr>
            <w:rFonts w:ascii="Times New Roman" w:hAnsi="Times New Roman" w:cs="Times New Roman"/>
            <w:sz w:val="28"/>
            <w:szCs w:val="28"/>
            <w:rPrChange w:id="4468" w:author="Phạm Anh Đại" w:date="2016-11-16T08:54:00Z">
              <w:rPr>
                <w:rFonts w:ascii="Times New Roman" w:hAnsi="Times New Roman" w:cs="Times New Roman"/>
                <w:sz w:val="24"/>
                <w:szCs w:val="24"/>
              </w:rPr>
            </w:rPrChange>
          </w:rPr>
          <w:t>• Các quy tắc chính xác được gọi, nhưng các quy tắc của chính nó bị lỗi, hoặc vì nó được xây dựng không đúng cách hoặc do điều kiện khác với giả định bởi quy tắc hay thông qua kiến thức không đầy đủ sử dụng để xác định các quy tắc. Tất cả dẫn đến những sai lầm dựa trên tri thức.</w:t>
        </w:r>
      </w:ins>
    </w:p>
    <w:p w14:paraId="15A883BB" w14:textId="7E6F8FAE" w:rsidR="00575F46" w:rsidRPr="00957567" w:rsidRDefault="00575F46">
      <w:pPr>
        <w:jc w:val="both"/>
        <w:rPr>
          <w:ins w:id="4469" w:author="Nghia Nguyen Quang" w:date="2016-10-21T15:15:00Z"/>
          <w:rFonts w:ascii="Times New Roman" w:hAnsi="Times New Roman" w:cs="Times New Roman"/>
          <w:sz w:val="28"/>
          <w:szCs w:val="28"/>
          <w:rPrChange w:id="4470" w:author="Phạm Anh Đại" w:date="2016-11-16T08:54:00Z">
            <w:rPr>
              <w:ins w:id="4471" w:author="Nghia Nguyen Quang" w:date="2016-10-21T15:15:00Z"/>
              <w:rFonts w:ascii="Times New Roman" w:hAnsi="Times New Roman" w:cs="Times New Roman"/>
              <w:sz w:val="24"/>
              <w:szCs w:val="24"/>
            </w:rPr>
          </w:rPrChange>
        </w:rPr>
        <w:pPrChange w:id="4472" w:author="Biển Phan Y" w:date="2016-11-22T22:50:00Z">
          <w:pPr/>
        </w:pPrChange>
      </w:pPr>
      <w:ins w:id="4473" w:author="Nghia Nguyen Quang" w:date="2016-10-21T15:15:00Z">
        <w:r w:rsidRPr="00957567">
          <w:rPr>
            <w:rFonts w:ascii="Times New Roman" w:hAnsi="Times New Roman" w:cs="Times New Roman"/>
            <w:sz w:val="28"/>
            <w:szCs w:val="28"/>
            <w:rPrChange w:id="4474" w:author="Phạm Anh Đại" w:date="2016-11-16T08:54:00Z">
              <w:rPr>
                <w:rFonts w:ascii="Times New Roman" w:hAnsi="Times New Roman" w:cs="Times New Roman"/>
                <w:sz w:val="24"/>
                <w:szCs w:val="24"/>
              </w:rPr>
            </w:rPrChange>
          </w:rPr>
          <w:t xml:space="preserve">• Các quy tắc chính xác được gọi, nhưng kết quả được đánh giá không chính xác. Lỗi </w:t>
        </w:r>
        <w:del w:id="4475" w:author="Phat Tran" w:date="2016-11-05T11:27:00Z">
          <w:r w:rsidRPr="00957567" w:rsidDel="00BF7E02">
            <w:rPr>
              <w:rFonts w:ascii="Times New Roman" w:hAnsi="Times New Roman" w:cs="Times New Roman"/>
              <w:sz w:val="28"/>
              <w:szCs w:val="28"/>
              <w:rPrChange w:id="4476" w:author="Phạm Anh Đại" w:date="2016-11-16T08:54:00Z">
                <w:rPr>
                  <w:rFonts w:ascii="Times New Roman" w:hAnsi="Times New Roman" w:cs="Times New Roman"/>
                  <w:sz w:val="24"/>
                  <w:szCs w:val="24"/>
                </w:rPr>
              </w:rPrChange>
            </w:rPr>
            <w:delText>này</w:delText>
          </w:r>
        </w:del>
        <w:r w:rsidRPr="00957567">
          <w:rPr>
            <w:rFonts w:ascii="Times New Roman" w:hAnsi="Times New Roman" w:cs="Times New Roman"/>
            <w:sz w:val="28"/>
            <w:szCs w:val="28"/>
            <w:rPrChange w:id="4477" w:author="Phạm Anh Đại" w:date="2016-11-16T08:54:00Z">
              <w:rPr>
                <w:rFonts w:ascii="Times New Roman" w:hAnsi="Times New Roman" w:cs="Times New Roman"/>
                <w:sz w:val="24"/>
                <w:szCs w:val="24"/>
              </w:rPr>
            </w:rPrChange>
          </w:rPr>
          <w:t xml:space="preserve"> trong việc đánh giá</w:t>
        </w:r>
      </w:ins>
      <w:ins w:id="4478" w:author="Phat Tran" w:date="2016-11-05T11:27:00Z">
        <w:r w:rsidR="00BF7E02" w:rsidRPr="00957567">
          <w:rPr>
            <w:rFonts w:ascii="Times New Roman" w:hAnsi="Times New Roman" w:cs="Times New Roman"/>
            <w:sz w:val="28"/>
            <w:szCs w:val="28"/>
            <w:rPrChange w:id="4479" w:author="Phạm Anh Đại" w:date="2016-11-16T08:54:00Z">
              <w:rPr>
                <w:rFonts w:ascii="Times New Roman" w:hAnsi="Times New Roman" w:cs="Times New Roman"/>
                <w:sz w:val="24"/>
                <w:szCs w:val="24"/>
              </w:rPr>
            </w:rPrChange>
          </w:rPr>
          <w:t xml:space="preserve"> này</w:t>
        </w:r>
      </w:ins>
      <w:ins w:id="4480" w:author="Nghia Nguyen Quang" w:date="2016-10-21T15:15:00Z">
        <w:r w:rsidRPr="00957567">
          <w:rPr>
            <w:rFonts w:ascii="Times New Roman" w:hAnsi="Times New Roman" w:cs="Times New Roman"/>
            <w:sz w:val="28"/>
            <w:szCs w:val="28"/>
            <w:rPrChange w:id="4481" w:author="Phạm Anh Đại" w:date="2016-11-16T08:54:00Z">
              <w:rPr>
                <w:rFonts w:ascii="Times New Roman" w:hAnsi="Times New Roman" w:cs="Times New Roman"/>
                <w:sz w:val="24"/>
                <w:szCs w:val="24"/>
              </w:rPr>
            </w:rPrChange>
          </w:rPr>
          <w:t>, thường là dựa trên quy tắc hoặc dựa trên tri thức của chính nó, có thể dẫn đến nhiều vấn đề khác như</w:t>
        </w:r>
      </w:ins>
      <w:ins w:id="4482" w:author="Phat Tran" w:date="2016-11-05T11:27:00Z">
        <w:r w:rsidR="00BF7E02" w:rsidRPr="00957567">
          <w:rPr>
            <w:rFonts w:ascii="Times New Roman" w:hAnsi="Times New Roman" w:cs="Times New Roman"/>
            <w:sz w:val="28"/>
            <w:szCs w:val="28"/>
            <w:rPrChange w:id="4483" w:author="Phạm Anh Đại" w:date="2016-11-16T08:54:00Z">
              <w:rPr>
                <w:rFonts w:ascii="Times New Roman" w:hAnsi="Times New Roman" w:cs="Times New Roman"/>
                <w:sz w:val="24"/>
                <w:szCs w:val="24"/>
              </w:rPr>
            </w:rPrChange>
          </w:rPr>
          <w:t xml:space="preserve"> tiếp tục</w:t>
        </w:r>
      </w:ins>
      <w:ins w:id="4484" w:author="Nghia Nguyen Quang" w:date="2016-10-21T15:15:00Z">
        <w:r w:rsidRPr="00957567">
          <w:rPr>
            <w:rFonts w:ascii="Times New Roman" w:hAnsi="Times New Roman" w:cs="Times New Roman"/>
            <w:sz w:val="28"/>
            <w:szCs w:val="28"/>
            <w:rPrChange w:id="4485" w:author="Phạm Anh Đại" w:date="2016-11-16T08:54:00Z">
              <w:rPr>
                <w:rFonts w:ascii="Times New Roman" w:hAnsi="Times New Roman" w:cs="Times New Roman"/>
                <w:sz w:val="24"/>
                <w:szCs w:val="24"/>
              </w:rPr>
            </w:rPrChange>
          </w:rPr>
          <w:t xml:space="preserve"> chu kỳ hành động </w:t>
        </w:r>
        <w:del w:id="4486" w:author="Phat Tran" w:date="2016-11-05T11:27:00Z">
          <w:r w:rsidRPr="00957567" w:rsidDel="00BF7E02">
            <w:rPr>
              <w:rFonts w:ascii="Times New Roman" w:hAnsi="Times New Roman" w:cs="Times New Roman"/>
              <w:sz w:val="28"/>
              <w:szCs w:val="28"/>
              <w:rPrChange w:id="4487" w:author="Phạm Anh Đại" w:date="2016-11-16T08:54:00Z">
                <w:rPr>
                  <w:rFonts w:ascii="Times New Roman" w:hAnsi="Times New Roman" w:cs="Times New Roman"/>
                  <w:sz w:val="24"/>
                  <w:szCs w:val="24"/>
                </w:rPr>
              </w:rPrChange>
            </w:rPr>
            <w:delText>tiếp tục</w:delText>
          </w:r>
        </w:del>
        <w:r w:rsidRPr="00957567">
          <w:rPr>
            <w:rFonts w:ascii="Times New Roman" w:hAnsi="Times New Roman" w:cs="Times New Roman"/>
            <w:sz w:val="28"/>
            <w:szCs w:val="28"/>
            <w:rPrChange w:id="4488" w:author="Phạm Anh Đại" w:date="2016-11-16T08:54:00Z">
              <w:rPr>
                <w:rFonts w:ascii="Times New Roman" w:hAnsi="Times New Roman" w:cs="Times New Roman"/>
                <w:sz w:val="24"/>
                <w:szCs w:val="24"/>
              </w:rPr>
            </w:rPrChange>
          </w:rPr>
          <w:t>.</w:t>
        </w:r>
      </w:ins>
    </w:p>
    <w:p w14:paraId="7CD24FF5" w14:textId="18E61B46" w:rsidR="00575F46" w:rsidRPr="00957567" w:rsidRDefault="00575F46">
      <w:pPr>
        <w:jc w:val="both"/>
        <w:rPr>
          <w:ins w:id="4489" w:author="Nghia Nguyen Quang" w:date="2016-10-21T15:15:00Z"/>
          <w:rFonts w:ascii="Times New Roman" w:hAnsi="Times New Roman" w:cs="Times New Roman"/>
          <w:sz w:val="28"/>
          <w:szCs w:val="28"/>
          <w:rPrChange w:id="4490" w:author="Phạm Anh Đại" w:date="2016-11-16T08:54:00Z">
            <w:rPr>
              <w:ins w:id="4491" w:author="Nghia Nguyen Quang" w:date="2016-10-21T15:15:00Z"/>
              <w:rFonts w:ascii="Times New Roman" w:hAnsi="Times New Roman" w:cs="Times New Roman"/>
              <w:sz w:val="24"/>
              <w:szCs w:val="24"/>
            </w:rPr>
          </w:rPrChange>
        </w:rPr>
        <w:pPrChange w:id="4492" w:author="Biển Phan Y" w:date="2016-11-22T22:50:00Z">
          <w:pPr/>
        </w:pPrChange>
      </w:pPr>
      <w:ins w:id="4493" w:author="Nghia Nguyen Quang" w:date="2016-10-21T15:15:00Z">
        <w:r w:rsidRPr="00957567">
          <w:rPr>
            <w:rFonts w:ascii="Times New Roman" w:hAnsi="Times New Roman" w:cs="Times New Roman"/>
            <w:b/>
            <w:sz w:val="28"/>
            <w:szCs w:val="28"/>
            <w:rPrChange w:id="4494" w:author="Phạm Anh Đại" w:date="2016-11-16T08:54:00Z">
              <w:rPr>
                <w:rFonts w:ascii="Times New Roman" w:hAnsi="Times New Roman" w:cs="Times New Roman"/>
                <w:b/>
                <w:sz w:val="24"/>
                <w:szCs w:val="24"/>
              </w:rPr>
            </w:rPrChange>
          </w:rPr>
          <w:t>Ví dụ 1</w:t>
        </w:r>
        <w:r w:rsidRPr="00957567">
          <w:rPr>
            <w:rFonts w:ascii="Times New Roman" w:hAnsi="Times New Roman" w:cs="Times New Roman"/>
            <w:sz w:val="28"/>
            <w:szCs w:val="28"/>
            <w:rPrChange w:id="4495" w:author="Phạm Anh Đại" w:date="2016-11-16T08:54:00Z">
              <w:rPr>
                <w:rFonts w:ascii="Times New Roman" w:hAnsi="Times New Roman" w:cs="Times New Roman"/>
                <w:sz w:val="24"/>
                <w:szCs w:val="24"/>
              </w:rPr>
            </w:rPrChange>
          </w:rPr>
          <w:t xml:space="preserve">: Trong năm 2013, tại hộp đêm Kiss ở Santa Maria, Brazil, pháo hoa được sử dụng bởi các ban nhạc dấy lên ngọn lửa đã giết chết hơn 230 người. Thảm kịch minh họa một số sai lầm. Ban nhạc đã làm sai dựa trên tri thức khi họ sử dụng pháo sáng ngoài trời, đốt cháy ngói âm của trần. Các ban nhạc nghĩ rằng pháo sáng là an toàn. Nhiều người dân đổ xô vào phòng nghỉ ngơi, </w:t>
        </w:r>
        <w:del w:id="4496" w:author="Phat Tran" w:date="2016-11-05T11:27:00Z">
          <w:r w:rsidRPr="00957567" w:rsidDel="00BF7E02">
            <w:rPr>
              <w:rFonts w:ascii="Times New Roman" w:hAnsi="Times New Roman" w:cs="Times New Roman"/>
              <w:sz w:val="28"/>
              <w:szCs w:val="28"/>
              <w:rPrChange w:id="4497" w:author="Phạm Anh Đại" w:date="2016-11-16T08:54:00Z">
                <w:rPr>
                  <w:rFonts w:ascii="Times New Roman" w:hAnsi="Times New Roman" w:cs="Times New Roman"/>
                  <w:sz w:val="24"/>
                  <w:szCs w:val="24"/>
                </w:rPr>
              </w:rPrChange>
            </w:rPr>
            <w:delText>nhầm lẫn</w:delText>
          </w:r>
        </w:del>
      </w:ins>
      <w:ins w:id="4498" w:author="Phat Tran" w:date="2016-11-05T11:27:00Z">
        <w:r w:rsidR="00BF7E02" w:rsidRPr="00957567">
          <w:rPr>
            <w:rFonts w:ascii="Times New Roman" w:hAnsi="Times New Roman" w:cs="Times New Roman"/>
            <w:sz w:val="28"/>
            <w:szCs w:val="28"/>
            <w:rPrChange w:id="4499" w:author="Phạm Anh Đại" w:date="2016-11-16T08:54:00Z">
              <w:rPr>
                <w:rFonts w:ascii="Times New Roman" w:hAnsi="Times New Roman" w:cs="Times New Roman"/>
                <w:sz w:val="24"/>
                <w:szCs w:val="24"/>
              </w:rPr>
            </w:rPrChange>
          </w:rPr>
          <w:t xml:space="preserve"> suy</w:t>
        </w:r>
      </w:ins>
      <w:ins w:id="4500" w:author="Nghia Nguyen Quang" w:date="2016-10-21T15:15:00Z">
        <w:r w:rsidRPr="00957567">
          <w:rPr>
            <w:rFonts w:ascii="Times New Roman" w:hAnsi="Times New Roman" w:cs="Times New Roman"/>
            <w:sz w:val="28"/>
            <w:szCs w:val="28"/>
            <w:rPrChange w:id="4501" w:author="Phạm Anh Đại" w:date="2016-11-16T08:54:00Z">
              <w:rPr>
                <w:rFonts w:ascii="Times New Roman" w:hAnsi="Times New Roman" w:cs="Times New Roman"/>
                <w:sz w:val="24"/>
                <w:szCs w:val="24"/>
              </w:rPr>
            </w:rPrChange>
          </w:rPr>
          <w:t xml:space="preserve"> nghĩ </w:t>
        </w:r>
      </w:ins>
      <w:ins w:id="4502" w:author="Phat Tran" w:date="2016-11-05T11:27:00Z">
        <w:r w:rsidR="00BF7E02" w:rsidRPr="00957567">
          <w:rPr>
            <w:rFonts w:ascii="Times New Roman" w:hAnsi="Times New Roman" w:cs="Times New Roman"/>
            <w:sz w:val="28"/>
            <w:szCs w:val="28"/>
            <w:rPrChange w:id="4503" w:author="Phạm Anh Đại" w:date="2016-11-16T08:54:00Z">
              <w:rPr>
                <w:rFonts w:ascii="Times New Roman" w:hAnsi="Times New Roman" w:cs="Times New Roman"/>
                <w:sz w:val="24"/>
                <w:szCs w:val="24"/>
              </w:rPr>
            </w:rPrChange>
          </w:rPr>
          <w:t xml:space="preserve">nhầm lẫn </w:t>
        </w:r>
      </w:ins>
      <w:ins w:id="4504" w:author="Nghia Nguyen Quang" w:date="2016-10-21T15:15:00Z">
        <w:r w:rsidRPr="00957567">
          <w:rPr>
            <w:rFonts w:ascii="Times New Roman" w:hAnsi="Times New Roman" w:cs="Times New Roman"/>
            <w:sz w:val="28"/>
            <w:szCs w:val="28"/>
            <w:rPrChange w:id="4505" w:author="Phạm Anh Đại" w:date="2016-11-16T08:54:00Z">
              <w:rPr>
                <w:rFonts w:ascii="Times New Roman" w:hAnsi="Times New Roman" w:cs="Times New Roman"/>
                <w:sz w:val="24"/>
                <w:szCs w:val="24"/>
              </w:rPr>
            </w:rPrChange>
          </w:rPr>
          <w:t xml:space="preserve">rằng họ đã thoát: họ đã chết. Các báo cáo ban đầu gợi ý rằng các vệ sĩ đã không </w:t>
        </w:r>
        <w:r w:rsidRPr="00957567">
          <w:rPr>
            <w:rFonts w:ascii="Times New Roman" w:hAnsi="Times New Roman" w:cs="Times New Roman"/>
            <w:sz w:val="28"/>
            <w:szCs w:val="28"/>
            <w:rPrChange w:id="4506" w:author="Phạm Anh Đại" w:date="2016-11-16T08:54:00Z">
              <w:rPr>
                <w:rFonts w:ascii="Times New Roman" w:hAnsi="Times New Roman" w:cs="Times New Roman"/>
                <w:sz w:val="24"/>
                <w:szCs w:val="24"/>
              </w:rPr>
            </w:rPrChange>
          </w:rPr>
          <w:lastRenderedPageBreak/>
          <w:t>biết những ngọn lửa, ngăn chặn người chạy ra từ tòa nhà. Tại sao? Bởi vì người tham dự hộp đêm đôi khi sẽ bỏ đi mà không trả tiền cho đồ uống của họ.</w:t>
        </w:r>
      </w:ins>
    </w:p>
    <w:p w14:paraId="2B525E98" w14:textId="60F3D0D8" w:rsidR="00575F46" w:rsidRPr="00957567" w:rsidRDefault="00575F46">
      <w:pPr>
        <w:jc w:val="both"/>
        <w:rPr>
          <w:ins w:id="4507" w:author="Nghia Nguyen Quang" w:date="2016-10-21T15:15:00Z"/>
          <w:rFonts w:ascii="Times New Roman" w:hAnsi="Times New Roman" w:cs="Times New Roman"/>
          <w:sz w:val="28"/>
          <w:szCs w:val="28"/>
          <w:rPrChange w:id="4508" w:author="Phạm Anh Đại" w:date="2016-11-16T08:54:00Z">
            <w:rPr>
              <w:ins w:id="4509" w:author="Nghia Nguyen Quang" w:date="2016-10-21T15:15:00Z"/>
              <w:rFonts w:ascii="Times New Roman" w:hAnsi="Times New Roman" w:cs="Times New Roman"/>
              <w:sz w:val="24"/>
              <w:szCs w:val="24"/>
            </w:rPr>
          </w:rPrChange>
        </w:rPr>
        <w:pPrChange w:id="4510" w:author="Biển Phan Y" w:date="2016-11-22T22:50:00Z">
          <w:pPr/>
        </w:pPrChange>
      </w:pPr>
      <w:ins w:id="4511" w:author="Nghia Nguyen Quang" w:date="2016-10-21T15:15:00Z">
        <w:r w:rsidRPr="00957567">
          <w:rPr>
            <w:rFonts w:ascii="Times New Roman" w:hAnsi="Times New Roman" w:cs="Times New Roman"/>
            <w:sz w:val="28"/>
            <w:szCs w:val="28"/>
            <w:rPrChange w:id="4512" w:author="Phạm Anh Đại" w:date="2016-11-16T08:54:00Z">
              <w:rPr>
                <w:rFonts w:ascii="Times New Roman" w:hAnsi="Times New Roman" w:cs="Times New Roman"/>
                <w:sz w:val="24"/>
                <w:szCs w:val="24"/>
              </w:rPr>
            </w:rPrChange>
          </w:rPr>
          <w:t xml:space="preserve">Sai lầm là trong việc lập ra một quy tắc mà không tính đến trường hợp khẩn cấp. Một bản phân tích nguyên nhân gốc rễ sẽ tiết lộ rằng mục tiêu là để ngăn chặn lối ra không thích hợp nhưng vẫn cho phép các cửa có thể được sử dụng trong trường hợp khẩn cấp. Một giải pháp là cửa ra vào </w:t>
        </w:r>
        <w:del w:id="4513" w:author="Phat Tran" w:date="2016-11-05T11:28:00Z">
          <w:r w:rsidRPr="00957567" w:rsidDel="00BF7E02">
            <w:rPr>
              <w:rFonts w:ascii="Times New Roman" w:hAnsi="Times New Roman" w:cs="Times New Roman"/>
              <w:sz w:val="28"/>
              <w:szCs w:val="28"/>
              <w:rPrChange w:id="4514" w:author="Phạm Anh Đại" w:date="2016-11-16T08:54:00Z">
                <w:rPr>
                  <w:rFonts w:ascii="Times New Roman" w:hAnsi="Times New Roman" w:cs="Times New Roman"/>
                  <w:sz w:val="24"/>
                  <w:szCs w:val="24"/>
                </w:rPr>
              </w:rPrChange>
            </w:rPr>
            <w:delText>mà</w:delText>
          </w:r>
        </w:del>
        <w:r w:rsidRPr="00957567">
          <w:rPr>
            <w:rFonts w:ascii="Times New Roman" w:hAnsi="Times New Roman" w:cs="Times New Roman"/>
            <w:sz w:val="28"/>
            <w:szCs w:val="28"/>
            <w:rPrChange w:id="4515" w:author="Phạm Anh Đại" w:date="2016-11-16T08:54:00Z">
              <w:rPr>
                <w:rFonts w:ascii="Times New Roman" w:hAnsi="Times New Roman" w:cs="Times New Roman"/>
                <w:sz w:val="24"/>
                <w:szCs w:val="24"/>
              </w:rPr>
            </w:rPrChange>
          </w:rPr>
          <w:t xml:space="preserve"> kích hoạt báo động khi sử dụng, ngăn chặn những người cố gắng để lẻn ra ngoài, nhưng cho phép </w:t>
        </w:r>
        <w:del w:id="4516" w:author="Phat Tran" w:date="2016-11-05T11:28:00Z">
          <w:r w:rsidRPr="00957567" w:rsidDel="00BF7E02">
            <w:rPr>
              <w:rFonts w:ascii="Times New Roman" w:hAnsi="Times New Roman" w:cs="Times New Roman"/>
              <w:sz w:val="28"/>
              <w:szCs w:val="28"/>
              <w:rPrChange w:id="4517" w:author="Phạm Anh Đại" w:date="2016-11-16T08:54:00Z">
                <w:rPr>
                  <w:rFonts w:ascii="Times New Roman" w:hAnsi="Times New Roman" w:cs="Times New Roman"/>
                  <w:sz w:val="24"/>
                  <w:szCs w:val="24"/>
                </w:rPr>
              </w:rPrChange>
            </w:rPr>
            <w:delText>xuất cảnh</w:delText>
          </w:r>
        </w:del>
      </w:ins>
      <w:ins w:id="4518" w:author="Phat Tran" w:date="2016-11-05T11:28:00Z">
        <w:r w:rsidR="00BF7E02" w:rsidRPr="00957567">
          <w:rPr>
            <w:rFonts w:ascii="Times New Roman" w:hAnsi="Times New Roman" w:cs="Times New Roman"/>
            <w:sz w:val="28"/>
            <w:szCs w:val="28"/>
            <w:rPrChange w:id="4519" w:author="Phạm Anh Đại" w:date="2016-11-16T08:54:00Z">
              <w:rPr>
                <w:rFonts w:ascii="Times New Roman" w:hAnsi="Times New Roman" w:cs="Times New Roman"/>
                <w:sz w:val="24"/>
                <w:szCs w:val="24"/>
              </w:rPr>
            </w:rPrChange>
          </w:rPr>
          <w:t xml:space="preserve"> thoát ra</w:t>
        </w:r>
      </w:ins>
      <w:ins w:id="4520" w:author="Nghia Nguyen Quang" w:date="2016-10-21T15:15:00Z">
        <w:r w:rsidRPr="00957567">
          <w:rPr>
            <w:rFonts w:ascii="Times New Roman" w:hAnsi="Times New Roman" w:cs="Times New Roman"/>
            <w:sz w:val="28"/>
            <w:szCs w:val="28"/>
            <w:rPrChange w:id="4521" w:author="Phạm Anh Đại" w:date="2016-11-16T08:54:00Z">
              <w:rPr>
                <w:rFonts w:ascii="Times New Roman" w:hAnsi="Times New Roman" w:cs="Times New Roman"/>
                <w:sz w:val="24"/>
                <w:szCs w:val="24"/>
              </w:rPr>
            </w:rPrChange>
          </w:rPr>
          <w:t xml:space="preserve"> khi cần thiết.</w:t>
        </w:r>
      </w:ins>
    </w:p>
    <w:p w14:paraId="1203B8F9" w14:textId="5223AA32" w:rsidR="00575F46" w:rsidRPr="00957567" w:rsidRDefault="00575F46">
      <w:pPr>
        <w:jc w:val="both"/>
        <w:rPr>
          <w:ins w:id="4522" w:author="Nghia Nguyen Quang" w:date="2016-10-21T15:15:00Z"/>
          <w:rFonts w:ascii="Times New Roman" w:hAnsi="Times New Roman" w:cs="Times New Roman"/>
          <w:sz w:val="28"/>
          <w:szCs w:val="28"/>
          <w:rPrChange w:id="4523" w:author="Phạm Anh Đại" w:date="2016-11-16T08:54:00Z">
            <w:rPr>
              <w:ins w:id="4524" w:author="Nghia Nguyen Quang" w:date="2016-10-21T15:15:00Z"/>
              <w:rFonts w:ascii="Times New Roman" w:hAnsi="Times New Roman" w:cs="Times New Roman"/>
              <w:sz w:val="24"/>
              <w:szCs w:val="24"/>
            </w:rPr>
          </w:rPrChange>
        </w:rPr>
        <w:pPrChange w:id="4525" w:author="Biển Phan Y" w:date="2016-11-22T22:50:00Z">
          <w:pPr/>
        </w:pPrChange>
      </w:pPr>
      <w:ins w:id="4526" w:author="Nghia Nguyen Quang" w:date="2016-10-21T15:15:00Z">
        <w:r w:rsidRPr="00957567">
          <w:rPr>
            <w:rFonts w:ascii="Times New Roman" w:hAnsi="Times New Roman" w:cs="Times New Roman"/>
            <w:b/>
            <w:sz w:val="28"/>
            <w:szCs w:val="28"/>
            <w:rPrChange w:id="4527" w:author="Phạm Anh Đại" w:date="2016-11-16T08:54:00Z">
              <w:rPr>
                <w:rFonts w:ascii="Times New Roman" w:hAnsi="Times New Roman" w:cs="Times New Roman"/>
                <w:b/>
                <w:sz w:val="24"/>
                <w:szCs w:val="24"/>
              </w:rPr>
            </w:rPrChange>
          </w:rPr>
          <w:t>Ví dụ 2</w:t>
        </w:r>
        <w:r w:rsidRPr="00957567">
          <w:rPr>
            <w:rFonts w:ascii="Times New Roman" w:hAnsi="Times New Roman" w:cs="Times New Roman"/>
            <w:sz w:val="28"/>
            <w:szCs w:val="28"/>
            <w:rPrChange w:id="4528" w:author="Phạm Anh Đại" w:date="2016-11-16T08:54:00Z">
              <w:rPr>
                <w:rFonts w:ascii="Times New Roman" w:hAnsi="Times New Roman" w:cs="Times New Roman"/>
                <w:sz w:val="24"/>
                <w:szCs w:val="24"/>
              </w:rPr>
            </w:rPrChange>
          </w:rPr>
          <w:t>: Tăng nhiệt của lò nướng với nhiệt độ tối đa của nó để có được</w:t>
        </w:r>
        <w:del w:id="4529" w:author="Biển Phan Y" w:date="2016-11-23T22:40:00Z">
          <w:r w:rsidRPr="00957567" w:rsidDel="00261DF2">
            <w:rPr>
              <w:rFonts w:ascii="Times New Roman" w:hAnsi="Times New Roman" w:cs="Times New Roman"/>
              <w:sz w:val="28"/>
              <w:szCs w:val="28"/>
              <w:rPrChange w:id="4530" w:author="Phạm Anh Đại" w:date="2016-11-16T08:54:00Z">
                <w:rPr>
                  <w:rFonts w:ascii="Times New Roman" w:hAnsi="Times New Roman" w:cs="Times New Roman"/>
                  <w:sz w:val="24"/>
                  <w:szCs w:val="24"/>
                </w:rPr>
              </w:rPrChange>
            </w:rPr>
            <w:delText xml:space="preserve"> nó ở</w:delText>
          </w:r>
        </w:del>
        <w:r w:rsidRPr="00957567">
          <w:rPr>
            <w:rFonts w:ascii="Times New Roman" w:hAnsi="Times New Roman" w:cs="Times New Roman"/>
            <w:sz w:val="28"/>
            <w:szCs w:val="28"/>
            <w:rPrChange w:id="4531" w:author="Phạm Anh Đại" w:date="2016-11-16T08:54:00Z">
              <w:rPr>
                <w:rFonts w:ascii="Times New Roman" w:hAnsi="Times New Roman" w:cs="Times New Roman"/>
                <w:sz w:val="24"/>
                <w:szCs w:val="24"/>
              </w:rPr>
            </w:rPrChange>
          </w:rPr>
          <w:t xml:space="preserve"> nhiệt độ cao để nấu nhanh hơn là một sai lầm dựa trên một mô hình khái niệm sai lầm về cách lò hoạt động. Nếu người đi </w:t>
        </w:r>
      </w:ins>
      <w:ins w:id="4532" w:author="Phat Tran" w:date="2016-11-05T11:28:00Z">
        <w:r w:rsidR="00BF7E02" w:rsidRPr="00957567">
          <w:rPr>
            <w:rFonts w:ascii="Times New Roman" w:hAnsi="Times New Roman" w:cs="Times New Roman"/>
            <w:sz w:val="28"/>
            <w:szCs w:val="28"/>
            <w:rPrChange w:id="4533" w:author="Phạm Anh Đại" w:date="2016-11-16T08:54:00Z">
              <w:rPr>
                <w:rFonts w:ascii="Times New Roman" w:hAnsi="Times New Roman" w:cs="Times New Roman"/>
                <w:sz w:val="24"/>
                <w:szCs w:val="24"/>
              </w:rPr>
            </w:rPrChange>
          </w:rPr>
          <w:t xml:space="preserve">đâu đó </w:t>
        </w:r>
      </w:ins>
      <w:ins w:id="4534" w:author="Nghia Nguyen Quang" w:date="2016-10-21T15:15:00Z">
        <w:del w:id="4535" w:author="Phat Tran" w:date="2016-11-05T11:28:00Z">
          <w:r w:rsidRPr="00957567" w:rsidDel="00BF7E02">
            <w:rPr>
              <w:rFonts w:ascii="Times New Roman" w:hAnsi="Times New Roman" w:cs="Times New Roman"/>
              <w:sz w:val="28"/>
              <w:szCs w:val="28"/>
              <w:rPrChange w:id="4536" w:author="Phạm Anh Đại" w:date="2016-11-16T08:54:00Z">
                <w:rPr>
                  <w:rFonts w:ascii="Times New Roman" w:hAnsi="Times New Roman" w:cs="Times New Roman"/>
                  <w:sz w:val="24"/>
                  <w:szCs w:val="24"/>
                </w:rPr>
              </w:rPrChange>
            </w:rPr>
            <w:delText>lang thang</w:delText>
          </w:r>
        </w:del>
        <w:r w:rsidRPr="00957567">
          <w:rPr>
            <w:rFonts w:ascii="Times New Roman" w:hAnsi="Times New Roman" w:cs="Times New Roman"/>
            <w:sz w:val="28"/>
            <w:szCs w:val="28"/>
            <w:rPrChange w:id="4537" w:author="Phạm Anh Đại" w:date="2016-11-16T08:54:00Z">
              <w:rPr>
                <w:rFonts w:ascii="Times New Roman" w:hAnsi="Times New Roman" w:cs="Times New Roman"/>
                <w:sz w:val="24"/>
                <w:szCs w:val="24"/>
              </w:rPr>
            </w:rPrChange>
          </w:rPr>
          <w:t xml:space="preserve"> và quên trở lại và kiểm tra nhiệt độ lò sau một thời gian hợp lý (một </w:t>
        </w:r>
      </w:ins>
      <w:ins w:id="4538" w:author="Phat Tran" w:date="2016-11-05T11:29:00Z">
        <w:r w:rsidR="00BF7E02" w:rsidRPr="00957567">
          <w:rPr>
            <w:rFonts w:ascii="Times New Roman" w:hAnsi="Times New Roman" w:cs="Times New Roman"/>
            <w:sz w:val="28"/>
            <w:szCs w:val="28"/>
            <w:rPrChange w:id="4539" w:author="Phạm Anh Đại" w:date="2016-11-16T08:54:00Z">
              <w:rPr>
                <w:rFonts w:ascii="Times New Roman" w:hAnsi="Times New Roman" w:cs="Times New Roman"/>
                <w:sz w:val="24"/>
                <w:szCs w:val="24"/>
              </w:rPr>
            </w:rPrChange>
          </w:rPr>
          <w:t xml:space="preserve">sơ suât </w:t>
        </w:r>
      </w:ins>
      <w:ins w:id="4540" w:author="Nghia Nguyen Quang" w:date="2016-10-21T15:15:00Z">
        <w:r w:rsidRPr="00957567">
          <w:rPr>
            <w:rFonts w:ascii="Times New Roman" w:hAnsi="Times New Roman" w:cs="Times New Roman"/>
            <w:sz w:val="28"/>
            <w:szCs w:val="28"/>
            <w:rPrChange w:id="4541" w:author="Phạm Anh Đại" w:date="2016-11-16T08:54:00Z">
              <w:rPr>
                <w:rFonts w:ascii="Times New Roman" w:hAnsi="Times New Roman" w:cs="Times New Roman"/>
                <w:sz w:val="24"/>
                <w:szCs w:val="24"/>
              </w:rPr>
            </w:rPrChange>
          </w:rPr>
          <w:t>bộ nhớ - trượt trôi đi), các thiết lập cao không thích hợp của nhiệt độ lò có thể dẫn đến tai nạn, có thể gây hỏa hoạn.</w:t>
        </w:r>
      </w:ins>
    </w:p>
    <w:p w14:paraId="33DBF46F" w14:textId="597B1C75" w:rsidR="00575F46" w:rsidRPr="00957567" w:rsidRDefault="00575F46">
      <w:pPr>
        <w:jc w:val="both"/>
        <w:rPr>
          <w:ins w:id="4542" w:author="Nghia Nguyen Quang" w:date="2016-10-21T15:15:00Z"/>
          <w:rFonts w:ascii="Times New Roman" w:hAnsi="Times New Roman" w:cs="Times New Roman"/>
          <w:sz w:val="28"/>
          <w:szCs w:val="28"/>
          <w:rPrChange w:id="4543" w:author="Phạm Anh Đại" w:date="2016-11-16T08:54:00Z">
            <w:rPr>
              <w:ins w:id="4544" w:author="Nghia Nguyen Quang" w:date="2016-10-21T15:15:00Z"/>
              <w:rFonts w:ascii="Times New Roman" w:hAnsi="Times New Roman" w:cs="Times New Roman"/>
              <w:sz w:val="24"/>
              <w:szCs w:val="24"/>
            </w:rPr>
          </w:rPrChange>
        </w:rPr>
        <w:pPrChange w:id="4545" w:author="Biển Phan Y" w:date="2016-11-22T22:50:00Z">
          <w:pPr/>
        </w:pPrChange>
      </w:pPr>
      <w:ins w:id="4546" w:author="Nghia Nguyen Quang" w:date="2016-10-21T15:15:00Z">
        <w:r w:rsidRPr="00957567">
          <w:rPr>
            <w:rFonts w:ascii="Times New Roman" w:hAnsi="Times New Roman" w:cs="Times New Roman"/>
            <w:b/>
            <w:sz w:val="28"/>
            <w:szCs w:val="28"/>
            <w:rPrChange w:id="4547" w:author="Phạm Anh Đại" w:date="2016-11-16T08:54:00Z">
              <w:rPr>
                <w:rFonts w:ascii="Times New Roman" w:hAnsi="Times New Roman" w:cs="Times New Roman"/>
                <w:b/>
                <w:sz w:val="24"/>
                <w:szCs w:val="24"/>
              </w:rPr>
            </w:rPrChange>
          </w:rPr>
          <w:t>Ví dụ 3</w:t>
        </w:r>
        <w:r w:rsidRPr="00957567">
          <w:rPr>
            <w:rFonts w:ascii="Times New Roman" w:hAnsi="Times New Roman" w:cs="Times New Roman"/>
            <w:sz w:val="28"/>
            <w:szCs w:val="28"/>
            <w:rPrChange w:id="4548" w:author="Phạm Anh Đại" w:date="2016-11-16T08:54:00Z">
              <w:rPr>
                <w:rFonts w:ascii="Times New Roman" w:hAnsi="Times New Roman" w:cs="Times New Roman"/>
                <w:sz w:val="24"/>
                <w:szCs w:val="24"/>
              </w:rPr>
            </w:rPrChange>
          </w:rPr>
          <w:t>: Một người lái xe, không quen với hệ thống phanh chống khóa,</w:t>
        </w:r>
      </w:ins>
      <w:ins w:id="4549" w:author="Phat Tran" w:date="2016-11-05T11:29:00Z">
        <w:r w:rsidR="00BF7E02" w:rsidRPr="00957567">
          <w:rPr>
            <w:rFonts w:ascii="Times New Roman" w:hAnsi="Times New Roman" w:cs="Times New Roman"/>
            <w:sz w:val="28"/>
            <w:szCs w:val="28"/>
            <w:rPrChange w:id="4550" w:author="Phạm Anh Đại" w:date="2016-11-16T08:54:00Z">
              <w:rPr>
                <w:rFonts w:ascii="Times New Roman" w:hAnsi="Times New Roman" w:cs="Times New Roman"/>
                <w:sz w:val="24"/>
                <w:szCs w:val="24"/>
              </w:rPr>
            </w:rPrChange>
          </w:rPr>
          <w:t xml:space="preserve"> chạm trán với</w:t>
        </w:r>
      </w:ins>
      <w:ins w:id="4551" w:author="Nghia Nguyen Quang" w:date="2016-10-21T15:15:00Z">
        <w:r w:rsidRPr="00957567">
          <w:rPr>
            <w:rFonts w:ascii="Times New Roman" w:hAnsi="Times New Roman" w:cs="Times New Roman"/>
            <w:sz w:val="28"/>
            <w:szCs w:val="28"/>
            <w:rPrChange w:id="4552" w:author="Phạm Anh Đại" w:date="2016-11-16T08:54:00Z">
              <w:rPr>
                <w:rFonts w:ascii="Times New Roman" w:hAnsi="Times New Roman" w:cs="Times New Roman"/>
                <w:sz w:val="24"/>
                <w:szCs w:val="24"/>
              </w:rPr>
            </w:rPrChange>
          </w:rPr>
          <w:t xml:space="preserve"> </w:t>
        </w:r>
        <w:del w:id="4553" w:author="Phat Tran" w:date="2016-11-05T11:29:00Z">
          <w:r w:rsidRPr="00957567" w:rsidDel="00BF7E02">
            <w:rPr>
              <w:rFonts w:ascii="Times New Roman" w:hAnsi="Times New Roman" w:cs="Times New Roman"/>
              <w:sz w:val="28"/>
              <w:szCs w:val="28"/>
              <w:rPrChange w:id="4554" w:author="Phạm Anh Đại" w:date="2016-11-16T08:54:00Z">
                <w:rPr>
                  <w:rFonts w:ascii="Times New Roman" w:hAnsi="Times New Roman" w:cs="Times New Roman"/>
                  <w:sz w:val="24"/>
                  <w:szCs w:val="24"/>
                </w:rPr>
              </w:rPrChange>
            </w:rPr>
            <w:delText>gặp</w:delText>
          </w:r>
        </w:del>
        <w:r w:rsidRPr="00957567">
          <w:rPr>
            <w:rFonts w:ascii="Times New Roman" w:hAnsi="Times New Roman" w:cs="Times New Roman"/>
            <w:sz w:val="28"/>
            <w:szCs w:val="28"/>
            <w:rPrChange w:id="4555" w:author="Phạm Anh Đại" w:date="2016-11-16T08:54:00Z">
              <w:rPr>
                <w:rFonts w:ascii="Times New Roman" w:hAnsi="Times New Roman" w:cs="Times New Roman"/>
                <w:sz w:val="24"/>
                <w:szCs w:val="24"/>
              </w:rPr>
            </w:rPrChange>
          </w:rPr>
          <w:t xml:space="preserve"> một đối tượng bất ngờ trên đường vào một ngày mưa ẩm ướt. Người lái xe áp dụng đầy đủ lực để phanh nhưng </w:t>
        </w:r>
      </w:ins>
      <w:ins w:id="4556" w:author="Phat Tran" w:date="2016-11-05T11:30:00Z">
        <w:r w:rsidR="00BF7E02" w:rsidRPr="00957567">
          <w:rPr>
            <w:rFonts w:ascii="Times New Roman" w:hAnsi="Times New Roman" w:cs="Times New Roman"/>
            <w:sz w:val="28"/>
            <w:szCs w:val="28"/>
            <w:rPrChange w:id="4557" w:author="Phạm Anh Đại" w:date="2016-11-16T08:54:00Z">
              <w:rPr>
                <w:rFonts w:ascii="Times New Roman" w:hAnsi="Times New Roman" w:cs="Times New Roman"/>
                <w:sz w:val="24"/>
                <w:szCs w:val="24"/>
              </w:rPr>
            </w:rPrChange>
          </w:rPr>
          <w:t xml:space="preserve">xe trượt </w:t>
        </w:r>
      </w:ins>
      <w:ins w:id="4558" w:author="Nghia Nguyen Quang" w:date="2016-10-21T15:15:00Z">
        <w:del w:id="4559" w:author="Phat Tran" w:date="2016-11-05T11:30:00Z">
          <w:r w:rsidRPr="00957567" w:rsidDel="00BF7E02">
            <w:rPr>
              <w:rFonts w:ascii="Times New Roman" w:hAnsi="Times New Roman" w:cs="Times New Roman"/>
              <w:sz w:val="28"/>
              <w:szCs w:val="28"/>
              <w:rPrChange w:id="4560" w:author="Phạm Anh Đại" w:date="2016-11-16T08:54:00Z">
                <w:rPr>
                  <w:rFonts w:ascii="Times New Roman" w:hAnsi="Times New Roman" w:cs="Times New Roman"/>
                  <w:sz w:val="24"/>
                  <w:szCs w:val="24"/>
                </w:rPr>
              </w:rPrChange>
            </w:rPr>
            <w:delText>bám vào càng xe</w:delText>
          </w:r>
        </w:del>
        <w:r w:rsidRPr="00957567">
          <w:rPr>
            <w:rFonts w:ascii="Times New Roman" w:hAnsi="Times New Roman" w:cs="Times New Roman"/>
            <w:sz w:val="28"/>
            <w:szCs w:val="28"/>
            <w:rPrChange w:id="4561" w:author="Phạm Anh Đại" w:date="2016-11-16T08:54:00Z">
              <w:rPr>
                <w:rFonts w:ascii="Times New Roman" w:hAnsi="Times New Roman" w:cs="Times New Roman"/>
                <w:sz w:val="24"/>
                <w:szCs w:val="24"/>
              </w:rPr>
            </w:rPrChange>
          </w:rPr>
          <w:t xml:space="preserve">, kích hoạt hệ thống phanh chống khóa để nhanh chóng bật và tắt các phanh, như chúng được thiết kế để làm. Người lái xe, cảm thấy những </w:t>
        </w:r>
      </w:ins>
      <w:ins w:id="4562" w:author="Phat Tran" w:date="2016-11-05T11:30:00Z">
        <w:r w:rsidR="00BF7E02" w:rsidRPr="00957567">
          <w:rPr>
            <w:rFonts w:ascii="Times New Roman" w:hAnsi="Times New Roman" w:cs="Times New Roman"/>
            <w:sz w:val="28"/>
            <w:szCs w:val="28"/>
            <w:rPrChange w:id="4563" w:author="Phạm Anh Đại" w:date="2016-11-16T08:54:00Z">
              <w:rPr>
                <w:rFonts w:ascii="Times New Roman" w:hAnsi="Times New Roman" w:cs="Times New Roman"/>
                <w:sz w:val="24"/>
                <w:szCs w:val="24"/>
              </w:rPr>
            </w:rPrChange>
          </w:rPr>
          <w:t xml:space="preserve">dao động </w:t>
        </w:r>
      </w:ins>
      <w:ins w:id="4564" w:author="Nghia Nguyen Quang" w:date="2016-10-21T15:15:00Z">
        <w:del w:id="4565" w:author="Phat Tran" w:date="2016-11-05T11:30:00Z">
          <w:r w:rsidRPr="00957567" w:rsidDel="00BF7E02">
            <w:rPr>
              <w:rFonts w:ascii="Times New Roman" w:hAnsi="Times New Roman" w:cs="Times New Roman"/>
              <w:sz w:val="28"/>
              <w:szCs w:val="28"/>
              <w:rPrChange w:id="4566" w:author="Phạm Anh Đại" w:date="2016-11-16T08:54:00Z">
                <w:rPr>
                  <w:rFonts w:ascii="Times New Roman" w:hAnsi="Times New Roman" w:cs="Times New Roman"/>
                  <w:sz w:val="24"/>
                  <w:szCs w:val="24"/>
                </w:rPr>
              </w:rPrChange>
            </w:rPr>
            <w:delText>rung động</w:delText>
          </w:r>
        </w:del>
        <w:r w:rsidRPr="00957567">
          <w:rPr>
            <w:rFonts w:ascii="Times New Roman" w:hAnsi="Times New Roman" w:cs="Times New Roman"/>
            <w:sz w:val="28"/>
            <w:szCs w:val="28"/>
            <w:rPrChange w:id="4567" w:author="Phạm Anh Đại" w:date="2016-11-16T08:54:00Z">
              <w:rPr>
                <w:rFonts w:ascii="Times New Roman" w:hAnsi="Times New Roman" w:cs="Times New Roman"/>
                <w:sz w:val="24"/>
                <w:szCs w:val="24"/>
              </w:rPr>
            </w:rPrChange>
          </w:rPr>
          <w:t xml:space="preserve">, tin rằng nó chỉ ra trục trặc và do đó nâng chân của mình ra khỏi bàn đạp phanh. Trong thực tế, những </w:t>
        </w:r>
      </w:ins>
      <w:ins w:id="4568" w:author="Phat Tran" w:date="2016-11-05T11:30:00Z">
        <w:r w:rsidR="00BF7E02" w:rsidRPr="00957567">
          <w:rPr>
            <w:rFonts w:ascii="Times New Roman" w:hAnsi="Times New Roman" w:cs="Times New Roman"/>
            <w:sz w:val="28"/>
            <w:szCs w:val="28"/>
            <w:rPrChange w:id="4569" w:author="Phạm Anh Đại" w:date="2016-11-16T08:54:00Z">
              <w:rPr>
                <w:rFonts w:ascii="Times New Roman" w:hAnsi="Times New Roman" w:cs="Times New Roman"/>
                <w:sz w:val="24"/>
                <w:szCs w:val="24"/>
              </w:rPr>
            </w:rPrChange>
          </w:rPr>
          <w:t xml:space="preserve">dao động </w:t>
        </w:r>
      </w:ins>
      <w:ins w:id="4570" w:author="Nghia Nguyen Quang" w:date="2016-10-21T15:15:00Z">
        <w:del w:id="4571" w:author="Phat Tran" w:date="2016-11-05T11:30:00Z">
          <w:r w:rsidRPr="00957567" w:rsidDel="00BF7E02">
            <w:rPr>
              <w:rFonts w:ascii="Times New Roman" w:hAnsi="Times New Roman" w:cs="Times New Roman"/>
              <w:sz w:val="28"/>
              <w:szCs w:val="28"/>
              <w:rPrChange w:id="4572" w:author="Phạm Anh Đại" w:date="2016-11-16T08:54:00Z">
                <w:rPr>
                  <w:rFonts w:ascii="Times New Roman" w:hAnsi="Times New Roman" w:cs="Times New Roman"/>
                  <w:sz w:val="24"/>
                  <w:szCs w:val="24"/>
                </w:rPr>
              </w:rPrChange>
            </w:rPr>
            <w:delText>rung động</w:delText>
          </w:r>
        </w:del>
        <w:r w:rsidRPr="00957567">
          <w:rPr>
            <w:rFonts w:ascii="Times New Roman" w:hAnsi="Times New Roman" w:cs="Times New Roman"/>
            <w:sz w:val="28"/>
            <w:szCs w:val="28"/>
            <w:rPrChange w:id="4573" w:author="Phạm Anh Đại" w:date="2016-11-16T08:54:00Z">
              <w:rPr>
                <w:rFonts w:ascii="Times New Roman" w:hAnsi="Times New Roman" w:cs="Times New Roman"/>
                <w:sz w:val="24"/>
                <w:szCs w:val="24"/>
              </w:rPr>
            </w:rPrChange>
          </w:rPr>
          <w:t xml:space="preserve"> là một dấu hiệu cho thấy hệ thống phanh chống khóa đang làm việc đúng cách. </w:t>
        </w:r>
      </w:ins>
      <w:ins w:id="4574" w:author="Phat Tran" w:date="2016-11-05T11:30:00Z">
        <w:r w:rsidR="00BF7E02" w:rsidRPr="00957567">
          <w:rPr>
            <w:rFonts w:ascii="Times New Roman" w:hAnsi="Times New Roman" w:cs="Times New Roman"/>
            <w:sz w:val="28"/>
            <w:szCs w:val="28"/>
            <w:rPrChange w:id="4575" w:author="Phạm Anh Đại" w:date="2016-11-16T08:54:00Z">
              <w:rPr>
                <w:rFonts w:ascii="Times New Roman" w:hAnsi="Times New Roman" w:cs="Times New Roman"/>
                <w:sz w:val="24"/>
                <w:szCs w:val="24"/>
              </w:rPr>
            </w:rPrChange>
          </w:rPr>
          <w:t xml:space="preserve">Sự đánh giá không chính xác </w:t>
        </w:r>
      </w:ins>
      <w:ins w:id="4576" w:author="Nghia Nguyen Quang" w:date="2016-10-21T15:15:00Z">
        <w:del w:id="4577" w:author="Phat Tran" w:date="2016-11-05T11:30:00Z">
          <w:r w:rsidRPr="00957567" w:rsidDel="00BF7E02">
            <w:rPr>
              <w:rFonts w:ascii="Times New Roman" w:hAnsi="Times New Roman" w:cs="Times New Roman"/>
              <w:sz w:val="28"/>
              <w:szCs w:val="28"/>
              <w:rPrChange w:id="4578" w:author="Phạm Anh Đại" w:date="2016-11-16T08:54:00Z">
                <w:rPr>
                  <w:rFonts w:ascii="Times New Roman" w:hAnsi="Times New Roman" w:cs="Times New Roman"/>
                  <w:sz w:val="24"/>
                  <w:szCs w:val="24"/>
                </w:rPr>
              </w:rPrChange>
            </w:rPr>
            <w:delText>misevaluation</w:delText>
          </w:r>
        </w:del>
        <w:r w:rsidRPr="00957567">
          <w:rPr>
            <w:rFonts w:ascii="Times New Roman" w:hAnsi="Times New Roman" w:cs="Times New Roman"/>
            <w:sz w:val="28"/>
            <w:szCs w:val="28"/>
            <w:rPrChange w:id="4579" w:author="Phạm Anh Đại" w:date="2016-11-16T08:54:00Z">
              <w:rPr>
                <w:rFonts w:ascii="Times New Roman" w:hAnsi="Times New Roman" w:cs="Times New Roman"/>
                <w:sz w:val="24"/>
                <w:szCs w:val="24"/>
              </w:rPr>
            </w:rPrChange>
          </w:rPr>
          <w:t xml:space="preserve"> của lái xe dẫn đến những hành vi sai trái.</w:t>
        </w:r>
      </w:ins>
    </w:p>
    <w:p w14:paraId="183D2736" w14:textId="1FFCC15E" w:rsidR="00575F46" w:rsidRPr="00957567" w:rsidRDefault="00575F46">
      <w:pPr>
        <w:jc w:val="both"/>
        <w:rPr>
          <w:ins w:id="4580" w:author="Nghia Nguyen Quang" w:date="2016-10-21T15:15:00Z"/>
          <w:rFonts w:ascii="Times New Roman" w:hAnsi="Times New Roman" w:cs="Times New Roman"/>
          <w:sz w:val="28"/>
          <w:szCs w:val="28"/>
          <w:rPrChange w:id="4581" w:author="Phạm Anh Đại" w:date="2016-11-16T08:54:00Z">
            <w:rPr>
              <w:ins w:id="4582" w:author="Nghia Nguyen Quang" w:date="2016-10-21T15:15:00Z"/>
              <w:rFonts w:ascii="Times New Roman" w:hAnsi="Times New Roman" w:cs="Times New Roman"/>
              <w:sz w:val="24"/>
              <w:szCs w:val="24"/>
            </w:rPr>
          </w:rPrChange>
        </w:rPr>
        <w:pPrChange w:id="4583" w:author="Biển Phan Y" w:date="2016-11-22T22:50:00Z">
          <w:pPr/>
        </w:pPrChange>
      </w:pPr>
      <w:ins w:id="4584" w:author="Nghia Nguyen Quang" w:date="2016-10-21T15:15:00Z">
        <w:r w:rsidRPr="00957567">
          <w:rPr>
            <w:rFonts w:ascii="Times New Roman" w:hAnsi="Times New Roman" w:cs="Times New Roman"/>
            <w:sz w:val="28"/>
            <w:szCs w:val="28"/>
            <w:rPrChange w:id="4585" w:author="Phạm Anh Đại" w:date="2016-11-16T08:54:00Z">
              <w:rPr>
                <w:rFonts w:ascii="Times New Roman" w:hAnsi="Times New Roman" w:cs="Times New Roman"/>
                <w:sz w:val="24"/>
                <w:szCs w:val="24"/>
              </w:rPr>
            </w:rPrChange>
          </w:rPr>
          <w:t xml:space="preserve">Sai lầm dựa trên </w:t>
        </w:r>
      </w:ins>
      <w:ins w:id="4586" w:author="Phat Tran" w:date="2016-11-05T11:31:00Z">
        <w:r w:rsidR="00BF7E02" w:rsidRPr="00957567">
          <w:rPr>
            <w:rFonts w:ascii="Times New Roman" w:hAnsi="Times New Roman" w:cs="Times New Roman"/>
            <w:sz w:val="28"/>
            <w:szCs w:val="28"/>
            <w:rPrChange w:id="4587" w:author="Phạm Anh Đại" w:date="2016-11-16T08:54:00Z">
              <w:rPr>
                <w:rFonts w:ascii="Times New Roman" w:hAnsi="Times New Roman" w:cs="Times New Roman"/>
                <w:sz w:val="24"/>
                <w:szCs w:val="24"/>
              </w:rPr>
            </w:rPrChange>
          </w:rPr>
          <w:t xml:space="preserve">quy tắc </w:t>
        </w:r>
      </w:ins>
      <w:ins w:id="4588" w:author="Nghia Nguyen Quang" w:date="2016-10-21T15:15:00Z">
        <w:del w:id="4589" w:author="Phat Tran" w:date="2016-11-05T11:31:00Z">
          <w:r w:rsidRPr="00957567" w:rsidDel="00BF7E02">
            <w:rPr>
              <w:rFonts w:ascii="Times New Roman" w:hAnsi="Times New Roman" w:cs="Times New Roman"/>
              <w:sz w:val="28"/>
              <w:szCs w:val="28"/>
              <w:rPrChange w:id="4590" w:author="Phạm Anh Đại" w:date="2016-11-16T08:54:00Z">
                <w:rPr>
                  <w:rFonts w:ascii="Times New Roman" w:hAnsi="Times New Roman" w:cs="Times New Roman"/>
                  <w:sz w:val="24"/>
                  <w:szCs w:val="24"/>
                </w:rPr>
              </w:rPrChange>
            </w:rPr>
            <w:delText>nguyên tắc</w:delText>
          </w:r>
        </w:del>
        <w:r w:rsidRPr="00957567">
          <w:rPr>
            <w:rFonts w:ascii="Times New Roman" w:hAnsi="Times New Roman" w:cs="Times New Roman"/>
            <w:sz w:val="28"/>
            <w:szCs w:val="28"/>
            <w:rPrChange w:id="4591" w:author="Phạm Anh Đại" w:date="2016-11-16T08:54:00Z">
              <w:rPr>
                <w:rFonts w:ascii="Times New Roman" w:hAnsi="Times New Roman" w:cs="Times New Roman"/>
                <w:sz w:val="24"/>
                <w:szCs w:val="24"/>
              </w:rPr>
            </w:rPrChange>
          </w:rPr>
          <w:t xml:space="preserve"> là khó tránh khỏi và </w:t>
        </w:r>
        <w:del w:id="4592" w:author="Phat Tran" w:date="2016-11-05T11:31:00Z">
          <w:r w:rsidRPr="00957567" w:rsidDel="00BF7E02">
            <w:rPr>
              <w:rFonts w:ascii="Times New Roman" w:hAnsi="Times New Roman" w:cs="Times New Roman"/>
              <w:sz w:val="28"/>
              <w:szCs w:val="28"/>
              <w:rPrChange w:id="4593" w:author="Phạm Anh Đại" w:date="2016-11-16T08:54:00Z">
                <w:rPr>
                  <w:rFonts w:ascii="Times New Roman" w:hAnsi="Times New Roman" w:cs="Times New Roman"/>
                  <w:sz w:val="24"/>
                  <w:szCs w:val="24"/>
                </w:rPr>
              </w:rPrChange>
            </w:rPr>
            <w:delText>sau đó</w:delText>
          </w:r>
        </w:del>
        <w:r w:rsidRPr="00957567">
          <w:rPr>
            <w:rFonts w:ascii="Times New Roman" w:hAnsi="Times New Roman" w:cs="Times New Roman"/>
            <w:sz w:val="28"/>
            <w:szCs w:val="28"/>
            <w:rPrChange w:id="4594" w:author="Phạm Anh Đại" w:date="2016-11-16T08:54:00Z">
              <w:rPr>
                <w:rFonts w:ascii="Times New Roman" w:hAnsi="Times New Roman" w:cs="Times New Roman"/>
                <w:sz w:val="24"/>
                <w:szCs w:val="24"/>
              </w:rPr>
            </w:rPrChange>
          </w:rPr>
          <w:t xml:space="preserve"> rất khó để phát hiện. Khi tình huống đã được phân loại, lựa chọn các quy tắc thích hợp thường là đơn giản. Nhưng nếu việc phân loại </w:t>
        </w:r>
      </w:ins>
      <w:ins w:id="4595" w:author="Phat Tran" w:date="2016-11-05T11:31:00Z">
        <w:r w:rsidR="00BF7E02" w:rsidRPr="00957567">
          <w:rPr>
            <w:rFonts w:ascii="Times New Roman" w:hAnsi="Times New Roman" w:cs="Times New Roman"/>
            <w:sz w:val="28"/>
            <w:szCs w:val="28"/>
            <w:rPrChange w:id="4596" w:author="Phạm Anh Đại" w:date="2016-11-16T08:54:00Z">
              <w:rPr>
                <w:rFonts w:ascii="Times New Roman" w:hAnsi="Times New Roman" w:cs="Times New Roman"/>
                <w:sz w:val="24"/>
                <w:szCs w:val="24"/>
              </w:rPr>
            </w:rPrChange>
          </w:rPr>
          <w:t xml:space="preserve">tình huống </w:t>
        </w:r>
      </w:ins>
      <w:ins w:id="4597" w:author="Nghia Nguyen Quang" w:date="2016-10-21T15:15:00Z">
        <w:del w:id="4598" w:author="Phat Tran" w:date="2016-11-05T11:31:00Z">
          <w:r w:rsidRPr="00957567" w:rsidDel="00BF7E02">
            <w:rPr>
              <w:rFonts w:ascii="Times New Roman" w:hAnsi="Times New Roman" w:cs="Times New Roman"/>
              <w:sz w:val="28"/>
              <w:szCs w:val="28"/>
              <w:rPrChange w:id="4599" w:author="Phạm Anh Đại" w:date="2016-11-16T08:54:00Z">
                <w:rPr>
                  <w:rFonts w:ascii="Times New Roman" w:hAnsi="Times New Roman" w:cs="Times New Roman"/>
                  <w:sz w:val="24"/>
                  <w:szCs w:val="24"/>
                </w:rPr>
              </w:rPrChange>
            </w:rPr>
            <w:delText>tình trạng này</w:delText>
          </w:r>
        </w:del>
        <w:r w:rsidRPr="00957567">
          <w:rPr>
            <w:rFonts w:ascii="Times New Roman" w:hAnsi="Times New Roman" w:cs="Times New Roman"/>
            <w:sz w:val="28"/>
            <w:szCs w:val="28"/>
            <w:rPrChange w:id="4600" w:author="Phạm Anh Đại" w:date="2016-11-16T08:54:00Z">
              <w:rPr>
                <w:rFonts w:ascii="Times New Roman" w:hAnsi="Times New Roman" w:cs="Times New Roman"/>
                <w:sz w:val="24"/>
                <w:szCs w:val="24"/>
              </w:rPr>
            </w:rPrChange>
          </w:rPr>
          <w:t xml:space="preserve"> là sai? Điều này </w:t>
        </w:r>
      </w:ins>
      <w:ins w:id="4601" w:author="Phat Tran" w:date="2016-11-05T11:31:00Z">
        <w:r w:rsidR="00BF7E02" w:rsidRPr="00957567">
          <w:rPr>
            <w:rFonts w:ascii="Times New Roman" w:hAnsi="Times New Roman" w:cs="Times New Roman"/>
            <w:sz w:val="28"/>
            <w:szCs w:val="28"/>
            <w:rPrChange w:id="4602" w:author="Phạm Anh Đại" w:date="2016-11-16T08:54:00Z">
              <w:rPr>
                <w:rFonts w:ascii="Times New Roman" w:hAnsi="Times New Roman" w:cs="Times New Roman"/>
                <w:sz w:val="24"/>
                <w:szCs w:val="24"/>
              </w:rPr>
            </w:rPrChange>
          </w:rPr>
          <w:t xml:space="preserve">thì </w:t>
        </w:r>
      </w:ins>
      <w:ins w:id="4603" w:author="Nghia Nguyen Quang" w:date="2016-10-21T15:15:00Z">
        <w:del w:id="4604" w:author="Phat Tran" w:date="2016-11-05T11:31:00Z">
          <w:r w:rsidRPr="00957567" w:rsidDel="00BF7E02">
            <w:rPr>
              <w:rFonts w:ascii="Times New Roman" w:hAnsi="Times New Roman" w:cs="Times New Roman"/>
              <w:sz w:val="28"/>
              <w:szCs w:val="28"/>
              <w:rPrChange w:id="4605"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4606" w:author="Phạm Anh Đại" w:date="2016-11-16T08:54:00Z">
              <w:rPr>
                <w:rFonts w:ascii="Times New Roman" w:hAnsi="Times New Roman" w:cs="Times New Roman"/>
                <w:sz w:val="24"/>
                <w:szCs w:val="24"/>
              </w:rPr>
            </w:rPrChange>
          </w:rPr>
          <w:t xml:space="preserve"> khó khăn để phát hiện vì thường là bằng chứng đáng kể để hỗ trợ việc phân loại sai lầm về </w:t>
        </w:r>
      </w:ins>
      <w:ins w:id="4607" w:author="Phat Tran" w:date="2016-11-05T11:31:00Z">
        <w:r w:rsidR="00BF7E02" w:rsidRPr="00957567">
          <w:rPr>
            <w:rFonts w:ascii="Times New Roman" w:hAnsi="Times New Roman" w:cs="Times New Roman"/>
            <w:sz w:val="28"/>
            <w:szCs w:val="28"/>
            <w:rPrChange w:id="4608" w:author="Phạm Anh Đại" w:date="2016-11-16T08:54:00Z">
              <w:rPr>
                <w:rFonts w:ascii="Times New Roman" w:hAnsi="Times New Roman" w:cs="Times New Roman"/>
                <w:sz w:val="24"/>
                <w:szCs w:val="24"/>
              </w:rPr>
            </w:rPrChange>
          </w:rPr>
          <w:t xml:space="preserve">tình huống </w:t>
        </w:r>
      </w:ins>
      <w:ins w:id="4609" w:author="Nghia Nguyen Quang" w:date="2016-10-21T15:15:00Z">
        <w:del w:id="4610" w:author="Phat Tran" w:date="2016-11-05T11:31:00Z">
          <w:r w:rsidRPr="00957567" w:rsidDel="00BF7E02">
            <w:rPr>
              <w:rFonts w:ascii="Times New Roman" w:hAnsi="Times New Roman" w:cs="Times New Roman"/>
              <w:sz w:val="28"/>
              <w:szCs w:val="28"/>
              <w:rPrChange w:id="4611" w:author="Phạm Anh Đại" w:date="2016-11-16T08:54:00Z">
                <w:rPr>
                  <w:rFonts w:ascii="Times New Roman" w:hAnsi="Times New Roman" w:cs="Times New Roman"/>
                  <w:sz w:val="24"/>
                  <w:szCs w:val="24"/>
                </w:rPr>
              </w:rPrChange>
            </w:rPr>
            <w:delText>tình hình</w:delText>
          </w:r>
        </w:del>
        <w:r w:rsidRPr="00957567">
          <w:rPr>
            <w:rFonts w:ascii="Times New Roman" w:hAnsi="Times New Roman" w:cs="Times New Roman"/>
            <w:sz w:val="28"/>
            <w:szCs w:val="28"/>
            <w:rPrChange w:id="4612" w:author="Phạm Anh Đại" w:date="2016-11-16T08:54:00Z">
              <w:rPr>
                <w:rFonts w:ascii="Times New Roman" w:hAnsi="Times New Roman" w:cs="Times New Roman"/>
                <w:sz w:val="24"/>
                <w:szCs w:val="24"/>
              </w:rPr>
            </w:rPrChange>
          </w:rPr>
          <w:t xml:space="preserve"> và lựa chọn quy tắc. Trong những tình huống phức tạp, vấn đề là quá nhiều thông tin: thông tin mà cả hỗ trợ các quyết định </w:t>
        </w:r>
        <w:del w:id="4613" w:author="Phat Tran" w:date="2016-11-05T11:31:00Z">
          <w:r w:rsidRPr="00957567" w:rsidDel="00BF7E02">
            <w:rPr>
              <w:rFonts w:ascii="Times New Roman" w:hAnsi="Times New Roman" w:cs="Times New Roman"/>
              <w:sz w:val="28"/>
              <w:szCs w:val="28"/>
              <w:rPrChange w:id="4614" w:author="Phạm Anh Đại" w:date="2016-11-16T08:54:00Z">
                <w:rPr>
                  <w:rFonts w:ascii="Times New Roman" w:hAnsi="Times New Roman" w:cs="Times New Roman"/>
                  <w:sz w:val="24"/>
                  <w:szCs w:val="24"/>
                </w:rPr>
              </w:rPrChange>
            </w:rPr>
            <w:delText>và</w:delText>
          </w:r>
        </w:del>
        <w:r w:rsidRPr="00957567">
          <w:rPr>
            <w:rFonts w:ascii="Times New Roman" w:hAnsi="Times New Roman" w:cs="Times New Roman"/>
            <w:sz w:val="28"/>
            <w:szCs w:val="28"/>
            <w:rPrChange w:id="4615" w:author="Phạm Anh Đại" w:date="2016-11-16T08:54:00Z">
              <w:rPr>
                <w:rFonts w:ascii="Times New Roman" w:hAnsi="Times New Roman" w:cs="Times New Roman"/>
                <w:sz w:val="24"/>
                <w:szCs w:val="24"/>
              </w:rPr>
            </w:rPrChange>
          </w:rPr>
          <w:t xml:space="preserve"> cũng mâu thuẫn với nó. Đối mặt với áp lực thời gian để đưa ra quyết định, rất khó để biết được bằng chứng để xem xét, và để </w:t>
        </w:r>
      </w:ins>
      <w:ins w:id="4616" w:author="Phat Tran" w:date="2016-11-05T11:31:00Z">
        <w:r w:rsidR="00BF7E02" w:rsidRPr="00957567">
          <w:rPr>
            <w:rFonts w:ascii="Times New Roman" w:hAnsi="Times New Roman" w:cs="Times New Roman"/>
            <w:sz w:val="28"/>
            <w:szCs w:val="28"/>
            <w:rPrChange w:id="4617" w:author="Phạm Anh Đại" w:date="2016-11-16T08:54:00Z">
              <w:rPr>
                <w:rFonts w:ascii="Times New Roman" w:hAnsi="Times New Roman" w:cs="Times New Roman"/>
                <w:sz w:val="24"/>
                <w:szCs w:val="24"/>
              </w:rPr>
            </w:rPrChange>
          </w:rPr>
          <w:t xml:space="preserve">loại bỏ </w:t>
        </w:r>
      </w:ins>
      <w:ins w:id="4618" w:author="Nghia Nguyen Quang" w:date="2016-10-21T15:15:00Z">
        <w:del w:id="4619" w:author="Phat Tran" w:date="2016-11-05T11:31:00Z">
          <w:r w:rsidRPr="00957567" w:rsidDel="00BF7E02">
            <w:rPr>
              <w:rFonts w:ascii="Times New Roman" w:hAnsi="Times New Roman" w:cs="Times New Roman"/>
              <w:sz w:val="28"/>
              <w:szCs w:val="28"/>
              <w:rPrChange w:id="4620" w:author="Phạm Anh Đại" w:date="2016-11-16T08:54:00Z">
                <w:rPr>
                  <w:rFonts w:ascii="Times New Roman" w:hAnsi="Times New Roman" w:cs="Times New Roman"/>
                  <w:sz w:val="24"/>
                  <w:szCs w:val="24"/>
                </w:rPr>
              </w:rPrChange>
            </w:rPr>
            <w:delText>từ chối</w:delText>
          </w:r>
        </w:del>
        <w:r w:rsidRPr="00957567">
          <w:rPr>
            <w:rFonts w:ascii="Times New Roman" w:hAnsi="Times New Roman" w:cs="Times New Roman"/>
            <w:sz w:val="28"/>
            <w:szCs w:val="28"/>
            <w:rPrChange w:id="4621" w:author="Phạm Anh Đại" w:date="2016-11-16T08:54:00Z">
              <w:rPr>
                <w:rFonts w:ascii="Times New Roman" w:hAnsi="Times New Roman" w:cs="Times New Roman"/>
                <w:sz w:val="24"/>
                <w:szCs w:val="24"/>
              </w:rPr>
            </w:rPrChange>
          </w:rPr>
          <w:t xml:space="preserve">. Mọi người thường quyết định bằng cách lấy tình huống hiện tại và kết hợp nó với một cái gì đó đã xảy ra trước đó. Mặc dù bộ nhớ của con người là khá tốt trong việc đối khớp với các ví dụ từ quá khứ với tình hình </w:t>
        </w:r>
      </w:ins>
      <w:ins w:id="4622" w:author="Phat Tran" w:date="2016-11-05T11:32:00Z">
        <w:r w:rsidR="00BF7E02" w:rsidRPr="00957567">
          <w:rPr>
            <w:rFonts w:ascii="Times New Roman" w:hAnsi="Times New Roman" w:cs="Times New Roman"/>
            <w:sz w:val="28"/>
            <w:szCs w:val="28"/>
            <w:rPrChange w:id="4623" w:author="Phạm Anh Đại" w:date="2016-11-16T08:54:00Z">
              <w:rPr>
                <w:rFonts w:ascii="Times New Roman" w:hAnsi="Times New Roman" w:cs="Times New Roman"/>
                <w:sz w:val="24"/>
                <w:szCs w:val="24"/>
              </w:rPr>
            </w:rPrChange>
          </w:rPr>
          <w:t xml:space="preserve">hiện tại </w:t>
        </w:r>
      </w:ins>
      <w:ins w:id="4624" w:author="Nghia Nguyen Quang" w:date="2016-10-21T15:15:00Z">
        <w:del w:id="4625" w:author="Phat Tran" w:date="2016-11-05T11:32:00Z">
          <w:r w:rsidRPr="00957567" w:rsidDel="00BF7E02">
            <w:rPr>
              <w:rFonts w:ascii="Times New Roman" w:hAnsi="Times New Roman" w:cs="Times New Roman"/>
              <w:sz w:val="28"/>
              <w:szCs w:val="28"/>
              <w:rPrChange w:id="4626" w:author="Phạm Anh Đại" w:date="2016-11-16T08:54:00Z">
                <w:rPr>
                  <w:rFonts w:ascii="Times New Roman" w:hAnsi="Times New Roman" w:cs="Times New Roman"/>
                  <w:sz w:val="24"/>
                  <w:szCs w:val="24"/>
                </w:rPr>
              </w:rPrChange>
            </w:rPr>
            <w:delText>hiện nay</w:delText>
          </w:r>
        </w:del>
        <w:r w:rsidRPr="00957567">
          <w:rPr>
            <w:rFonts w:ascii="Times New Roman" w:hAnsi="Times New Roman" w:cs="Times New Roman"/>
            <w:sz w:val="28"/>
            <w:szCs w:val="28"/>
            <w:rPrChange w:id="4627" w:author="Phạm Anh Đại" w:date="2016-11-16T08:54:00Z">
              <w:rPr>
                <w:rFonts w:ascii="Times New Roman" w:hAnsi="Times New Roman" w:cs="Times New Roman"/>
                <w:sz w:val="24"/>
                <w:szCs w:val="24"/>
              </w:rPr>
            </w:rPrChange>
          </w:rPr>
          <w:t xml:space="preserve">, điều này không có nghĩa là sự kết hợp chính xác hoặc thích hợp. Việc kết hợp </w:t>
        </w:r>
      </w:ins>
      <w:ins w:id="4628" w:author="Phat Tran" w:date="2016-11-05T11:32:00Z">
        <w:r w:rsidR="00BF7E02" w:rsidRPr="00957567">
          <w:rPr>
            <w:rFonts w:ascii="Times New Roman" w:hAnsi="Times New Roman" w:cs="Times New Roman"/>
            <w:sz w:val="28"/>
            <w:szCs w:val="28"/>
            <w:rPrChange w:id="4629" w:author="Phạm Anh Đại" w:date="2016-11-16T08:54:00Z">
              <w:rPr>
                <w:rFonts w:ascii="Times New Roman" w:hAnsi="Times New Roman" w:cs="Times New Roman"/>
                <w:sz w:val="24"/>
                <w:szCs w:val="24"/>
              </w:rPr>
            </w:rPrChange>
          </w:rPr>
          <w:t xml:space="preserve">bị chệch </w:t>
        </w:r>
      </w:ins>
      <w:ins w:id="4630" w:author="Nghia Nguyen Quang" w:date="2016-10-21T15:15:00Z">
        <w:del w:id="4631" w:author="Phat Tran" w:date="2016-11-05T11:32:00Z">
          <w:r w:rsidRPr="00957567" w:rsidDel="00BF7E02">
            <w:rPr>
              <w:rFonts w:ascii="Times New Roman" w:hAnsi="Times New Roman" w:cs="Times New Roman"/>
              <w:sz w:val="28"/>
              <w:szCs w:val="28"/>
              <w:rPrChange w:id="4632" w:author="Phạm Anh Đại" w:date="2016-11-16T08:54:00Z">
                <w:rPr>
                  <w:rFonts w:ascii="Times New Roman" w:hAnsi="Times New Roman" w:cs="Times New Roman"/>
                  <w:sz w:val="24"/>
                  <w:szCs w:val="24"/>
                </w:rPr>
              </w:rPrChange>
            </w:rPr>
            <w:delText>được thiên vị</w:delText>
          </w:r>
        </w:del>
        <w:r w:rsidRPr="00957567">
          <w:rPr>
            <w:rFonts w:ascii="Times New Roman" w:hAnsi="Times New Roman" w:cs="Times New Roman"/>
            <w:sz w:val="28"/>
            <w:szCs w:val="28"/>
            <w:rPrChange w:id="4633" w:author="Phạm Anh Đại" w:date="2016-11-16T08:54:00Z">
              <w:rPr>
                <w:rFonts w:ascii="Times New Roman" w:hAnsi="Times New Roman" w:cs="Times New Roman"/>
                <w:sz w:val="24"/>
                <w:szCs w:val="24"/>
              </w:rPr>
            </w:rPrChange>
          </w:rPr>
          <w:t xml:space="preserve"> bởi số lần truy cập, đều đặn, và tính độc đáo. Sự kiện gần đây được người ta nhớ đến nay tốt hơn so </w:t>
        </w:r>
        <w:r w:rsidRPr="00957567">
          <w:rPr>
            <w:rFonts w:ascii="Times New Roman" w:hAnsi="Times New Roman" w:cs="Times New Roman"/>
            <w:sz w:val="28"/>
            <w:szCs w:val="28"/>
            <w:rPrChange w:id="4634" w:author="Phạm Anh Đại" w:date="2016-11-16T08:54:00Z">
              <w:rPr>
                <w:rFonts w:ascii="Times New Roman" w:hAnsi="Times New Roman" w:cs="Times New Roman"/>
                <w:sz w:val="24"/>
                <w:szCs w:val="24"/>
              </w:rPr>
            </w:rPrChange>
          </w:rPr>
          <w:lastRenderedPageBreak/>
          <w:t xml:space="preserve">với những cái đã lâu. Sự kiện thường xuyên được nhớ đến qua những qui luật và những sự kiện độc đáo được nhớ đến vì tính </w:t>
        </w:r>
      </w:ins>
      <w:ins w:id="4635" w:author="Phat Tran" w:date="2016-11-05T11:32:00Z">
        <w:r w:rsidR="00BF7E02" w:rsidRPr="00957567">
          <w:rPr>
            <w:rFonts w:ascii="Times New Roman" w:hAnsi="Times New Roman" w:cs="Times New Roman"/>
            <w:sz w:val="28"/>
            <w:szCs w:val="28"/>
            <w:rPrChange w:id="4636" w:author="Phạm Anh Đại" w:date="2016-11-16T08:54:00Z">
              <w:rPr>
                <w:rFonts w:ascii="Times New Roman" w:hAnsi="Times New Roman" w:cs="Times New Roman"/>
                <w:sz w:val="24"/>
                <w:szCs w:val="24"/>
              </w:rPr>
            </w:rPrChange>
          </w:rPr>
          <w:t xml:space="preserve">độc nhất vô nhị </w:t>
        </w:r>
      </w:ins>
      <w:ins w:id="4637" w:author="Nghia Nguyen Quang" w:date="2016-10-21T15:15:00Z">
        <w:del w:id="4638" w:author="Phat Tran" w:date="2016-11-05T11:32:00Z">
          <w:r w:rsidRPr="00957567" w:rsidDel="00BF7E02">
            <w:rPr>
              <w:rFonts w:ascii="Times New Roman" w:hAnsi="Times New Roman" w:cs="Times New Roman"/>
              <w:sz w:val="28"/>
              <w:szCs w:val="28"/>
              <w:rPrChange w:id="4639" w:author="Phạm Anh Đại" w:date="2016-11-16T08:54:00Z">
                <w:rPr>
                  <w:rFonts w:ascii="Times New Roman" w:hAnsi="Times New Roman" w:cs="Times New Roman"/>
                  <w:sz w:val="24"/>
                  <w:szCs w:val="24"/>
                </w:rPr>
              </w:rPrChange>
            </w:rPr>
            <w:delText>duy nhất</w:delText>
          </w:r>
        </w:del>
        <w:r w:rsidRPr="00957567">
          <w:rPr>
            <w:rFonts w:ascii="Times New Roman" w:hAnsi="Times New Roman" w:cs="Times New Roman"/>
            <w:sz w:val="28"/>
            <w:szCs w:val="28"/>
            <w:rPrChange w:id="4640" w:author="Phạm Anh Đại" w:date="2016-11-16T08:54:00Z">
              <w:rPr>
                <w:rFonts w:ascii="Times New Roman" w:hAnsi="Times New Roman" w:cs="Times New Roman"/>
                <w:sz w:val="24"/>
                <w:szCs w:val="24"/>
              </w:rPr>
            </w:rPrChange>
          </w:rPr>
          <w:t xml:space="preserve"> của </w:t>
        </w:r>
      </w:ins>
      <w:ins w:id="4641" w:author="Phạm Anh Đại" w:date="2016-11-20T18:20:00Z">
        <w:r w:rsidR="00A31869">
          <w:rPr>
            <w:rFonts w:ascii="Times New Roman" w:hAnsi="Times New Roman" w:cs="Times New Roman"/>
            <w:sz w:val="28"/>
            <w:szCs w:val="28"/>
          </w:rPr>
          <w:t>chúng</w:t>
        </w:r>
      </w:ins>
      <w:ins w:id="4642" w:author="Nghia Nguyen Quang" w:date="2016-10-21T15:15:00Z">
        <w:del w:id="4643" w:author="Phạm Anh Đại" w:date="2016-11-20T18:20:00Z">
          <w:r w:rsidRPr="00957567" w:rsidDel="00A31869">
            <w:rPr>
              <w:rFonts w:ascii="Times New Roman" w:hAnsi="Times New Roman" w:cs="Times New Roman"/>
              <w:sz w:val="28"/>
              <w:szCs w:val="28"/>
              <w:rPrChange w:id="4644"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4645" w:author="Phạm Anh Đại" w:date="2016-11-16T08:54:00Z">
              <w:rPr>
                <w:rFonts w:ascii="Times New Roman" w:hAnsi="Times New Roman" w:cs="Times New Roman"/>
                <w:sz w:val="24"/>
                <w:szCs w:val="24"/>
              </w:rPr>
            </w:rPrChange>
          </w:rPr>
          <w:t>. Nhưng giả sử các sự kiện hiện tại khác với tất cả những gì đã trải qua trước: con người vẫn còn lựa chọn để tìm thấy một số phù hợp với trong bộ nhớ để sử dụng như một hướng dẫn. Các quyền hạn tương tự mà làm cho chúng ta rất giỏi đối phó với sự phổ biến và tiềm năng duy nhất để lỗi nghiêm trọng với các sự kiện mới.</w:t>
        </w:r>
      </w:ins>
    </w:p>
    <w:p w14:paraId="7D15F0C5" w14:textId="77777777" w:rsidR="00575F46" w:rsidRPr="00957567" w:rsidRDefault="00575F46">
      <w:pPr>
        <w:jc w:val="both"/>
        <w:rPr>
          <w:ins w:id="4646" w:author="Nghia Nguyen Quang" w:date="2016-10-21T15:15:00Z"/>
          <w:rFonts w:ascii="Times New Roman" w:hAnsi="Times New Roman" w:cs="Times New Roman"/>
          <w:sz w:val="28"/>
          <w:szCs w:val="28"/>
          <w:rPrChange w:id="4647" w:author="Phạm Anh Đại" w:date="2016-11-16T08:54:00Z">
            <w:rPr>
              <w:ins w:id="4648" w:author="Nghia Nguyen Quang" w:date="2016-10-21T15:15:00Z"/>
              <w:rFonts w:ascii="Times New Roman" w:hAnsi="Times New Roman" w:cs="Times New Roman"/>
              <w:sz w:val="24"/>
              <w:szCs w:val="24"/>
            </w:rPr>
          </w:rPrChange>
        </w:rPr>
        <w:pPrChange w:id="4649" w:author="Biển Phan Y" w:date="2016-11-22T22:50:00Z">
          <w:pPr/>
        </w:pPrChange>
      </w:pPr>
      <w:ins w:id="4650" w:author="Nghia Nguyen Quang" w:date="2016-10-21T15:15:00Z">
        <w:r w:rsidRPr="00957567">
          <w:rPr>
            <w:rFonts w:ascii="Times New Roman" w:hAnsi="Times New Roman" w:cs="Times New Roman"/>
            <w:sz w:val="28"/>
            <w:szCs w:val="28"/>
            <w:rPrChange w:id="4651" w:author="Phạm Anh Đại" w:date="2016-11-16T08:54:00Z">
              <w:rPr>
                <w:rFonts w:ascii="Times New Roman" w:hAnsi="Times New Roman" w:cs="Times New Roman"/>
                <w:sz w:val="24"/>
                <w:szCs w:val="24"/>
              </w:rPr>
            </w:rPrChange>
          </w:rPr>
          <w:t xml:space="preserve">Công việc của một nhà thiết kế là làm gì? Cung cấp càng nhiều hướng dẫn càng tốt để đảm bảo rằng trạng thái hiện tại của những thứ được hiển thị một mạch lạc và dễ dàng giải thích định dạng lý tưởng bằng đồ họa. Điều này là một vấn đề khó </w:t>
        </w:r>
        <w:del w:id="4652" w:author="Phat Tran" w:date="2016-11-05T11:32:00Z">
          <w:r w:rsidRPr="00957567" w:rsidDel="00BF7E02">
            <w:rPr>
              <w:rFonts w:ascii="Times New Roman" w:hAnsi="Times New Roman" w:cs="Times New Roman"/>
              <w:sz w:val="28"/>
              <w:szCs w:val="28"/>
              <w:rPrChange w:id="4653" w:author="Phạm Anh Đại" w:date="2016-11-16T08:54:00Z">
                <w:rPr>
                  <w:rFonts w:ascii="Times New Roman" w:hAnsi="Times New Roman" w:cs="Times New Roman"/>
                  <w:sz w:val="24"/>
                  <w:szCs w:val="24"/>
                </w:rPr>
              </w:rPrChange>
            </w:rPr>
            <w:delText>khăn</w:delText>
          </w:r>
        </w:del>
        <w:r w:rsidRPr="00957567">
          <w:rPr>
            <w:rFonts w:ascii="Times New Roman" w:hAnsi="Times New Roman" w:cs="Times New Roman"/>
            <w:sz w:val="28"/>
            <w:szCs w:val="28"/>
            <w:rPrChange w:id="4654" w:author="Phạm Anh Đại" w:date="2016-11-16T08:54:00Z">
              <w:rPr>
                <w:rFonts w:ascii="Times New Roman" w:hAnsi="Times New Roman" w:cs="Times New Roman"/>
                <w:sz w:val="24"/>
                <w:szCs w:val="24"/>
              </w:rPr>
            </w:rPrChange>
          </w:rPr>
          <w:t>. Tất cả các nhà sản xuất lo lắng về sự phức tạp của các sự kiện thế giới thực, nơi mà vấn đề thường là quá nhiều thông tin, phần lớn nó mâu thuẫn. Thông thường, các quyết định phải được thực hiện một cách nhanh chóng. Đôi khi nó không còn rõ ràng rằng có một sự kiện hoặc một quyết định thật sự đang được thực hiện.</w:t>
        </w:r>
      </w:ins>
    </w:p>
    <w:p w14:paraId="4DC2B192" w14:textId="11DD8192" w:rsidR="00575F46" w:rsidRPr="00957567" w:rsidRDefault="00575F46">
      <w:pPr>
        <w:jc w:val="both"/>
        <w:rPr>
          <w:ins w:id="4655" w:author="Nghia Nguyen Quang" w:date="2016-10-21T15:15:00Z"/>
          <w:rFonts w:ascii="Times New Roman" w:hAnsi="Times New Roman" w:cs="Times New Roman"/>
          <w:sz w:val="28"/>
          <w:szCs w:val="28"/>
          <w:rPrChange w:id="4656" w:author="Phạm Anh Đại" w:date="2016-11-16T08:54:00Z">
            <w:rPr>
              <w:ins w:id="4657" w:author="Nghia Nguyen Quang" w:date="2016-10-21T15:15:00Z"/>
              <w:rFonts w:ascii="Times New Roman" w:hAnsi="Times New Roman" w:cs="Times New Roman"/>
              <w:sz w:val="24"/>
              <w:szCs w:val="24"/>
            </w:rPr>
          </w:rPrChange>
        </w:rPr>
        <w:pPrChange w:id="4658" w:author="Biển Phan Y" w:date="2016-11-22T22:50:00Z">
          <w:pPr/>
        </w:pPrChange>
      </w:pPr>
      <w:ins w:id="4659" w:author="Nghia Nguyen Quang" w:date="2016-10-21T15:15:00Z">
        <w:r w:rsidRPr="00957567">
          <w:rPr>
            <w:rFonts w:ascii="Times New Roman" w:hAnsi="Times New Roman" w:cs="Times New Roman"/>
            <w:sz w:val="28"/>
            <w:szCs w:val="28"/>
            <w:rPrChange w:id="4660" w:author="Phạm Anh Đại" w:date="2016-11-16T08:54:00Z">
              <w:rPr>
                <w:rFonts w:ascii="Times New Roman" w:hAnsi="Times New Roman" w:cs="Times New Roman"/>
                <w:sz w:val="24"/>
                <w:szCs w:val="24"/>
              </w:rPr>
            </w:rPrChange>
          </w:rPr>
          <w:t xml:space="preserve">Hãy nghĩ về nó như thế này. Trong nhà của bạn, có thể bạn đang có một số vật bị vỡ hoặc hỏng. Có thể có một số đèn dây tóc, hoặc (trong nhà của tôi) </w:t>
        </w:r>
        <w:del w:id="4661" w:author="Phạm Anh Đại" w:date="2016-11-20T18:23:00Z">
          <w:r w:rsidRPr="00957567" w:rsidDel="00896339">
            <w:rPr>
              <w:rFonts w:ascii="Times New Roman" w:hAnsi="Times New Roman" w:cs="Times New Roman"/>
              <w:sz w:val="28"/>
              <w:szCs w:val="28"/>
              <w:rPrChange w:id="4662" w:author="Phạm Anh Đại" w:date="2016-11-16T08:54:00Z">
                <w:rPr>
                  <w:rFonts w:ascii="Times New Roman" w:hAnsi="Times New Roman" w:cs="Times New Roman"/>
                  <w:sz w:val="24"/>
                  <w:szCs w:val="24"/>
                </w:rPr>
              </w:rPrChange>
            </w:rPr>
            <w:delText xml:space="preserve">đọc </w:delText>
          </w:r>
        </w:del>
      </w:ins>
      <w:ins w:id="4663" w:author="Phat Tran" w:date="2016-11-05T11:32:00Z">
        <w:del w:id="4664" w:author="Phạm Anh Đại" w:date="2016-11-20T18:23:00Z">
          <w:r w:rsidR="00BF7E02" w:rsidRPr="00957567" w:rsidDel="00896339">
            <w:rPr>
              <w:rFonts w:ascii="Times New Roman" w:hAnsi="Times New Roman" w:cs="Times New Roman"/>
              <w:sz w:val="28"/>
              <w:szCs w:val="28"/>
              <w:rPrChange w:id="4665" w:author="Phạm Anh Đại" w:date="2016-11-16T08:54:00Z">
                <w:rPr>
                  <w:rFonts w:ascii="Times New Roman" w:hAnsi="Times New Roman" w:cs="Times New Roman"/>
                  <w:sz w:val="24"/>
                  <w:szCs w:val="24"/>
                </w:rPr>
              </w:rPrChange>
            </w:rPr>
            <w:delText xml:space="preserve">với </w:delText>
          </w:r>
        </w:del>
      </w:ins>
      <w:ins w:id="4666" w:author="Nghia Nguyen Quang" w:date="2016-10-21T15:15:00Z">
        <w:del w:id="4667" w:author="Phạm Anh Đại" w:date="2016-11-20T18:23:00Z">
          <w:r w:rsidRPr="00957567" w:rsidDel="00896339">
            <w:rPr>
              <w:rFonts w:ascii="Times New Roman" w:hAnsi="Times New Roman" w:cs="Times New Roman"/>
              <w:sz w:val="28"/>
              <w:szCs w:val="28"/>
              <w:rPrChange w:id="4668" w:author="Phạm Anh Đại" w:date="2016-11-16T08:54:00Z">
                <w:rPr>
                  <w:rFonts w:ascii="Times New Roman" w:hAnsi="Times New Roman" w:cs="Times New Roman"/>
                  <w:sz w:val="24"/>
                  <w:szCs w:val="24"/>
                </w:rPr>
              </w:rPrChange>
            </w:rPr>
            <w:delText xml:space="preserve">một ánh sáng mà </w:delText>
          </w:r>
        </w:del>
      </w:ins>
      <w:ins w:id="4669" w:author="Phạm Anh Đại" w:date="2016-11-20T18:23:00Z">
        <w:r w:rsidR="00896339">
          <w:rPr>
            <w:rFonts w:ascii="Times New Roman" w:hAnsi="Times New Roman" w:cs="Times New Roman"/>
            <w:sz w:val="28"/>
            <w:szCs w:val="28"/>
          </w:rPr>
          <w:t xml:space="preserve">đèn đọc sách  mà </w:t>
        </w:r>
      </w:ins>
      <w:ins w:id="4670" w:author="Nghia Nguyen Quang" w:date="2016-10-21T15:15:00Z">
        <w:r w:rsidRPr="00957567">
          <w:rPr>
            <w:rFonts w:ascii="Times New Roman" w:hAnsi="Times New Roman" w:cs="Times New Roman"/>
            <w:sz w:val="28"/>
            <w:szCs w:val="28"/>
            <w:rPrChange w:id="4671" w:author="Phạm Anh Đại" w:date="2016-11-16T08:54:00Z">
              <w:rPr>
                <w:rFonts w:ascii="Times New Roman" w:hAnsi="Times New Roman" w:cs="Times New Roman"/>
                <w:sz w:val="24"/>
                <w:szCs w:val="24"/>
              </w:rPr>
            </w:rPrChange>
          </w:rPr>
          <w:t>làm việc tốt</w:t>
        </w:r>
      </w:ins>
      <w:ins w:id="4672" w:author="Phạm Anh Đại" w:date="2016-11-20T18:23:00Z">
        <w:r w:rsidR="00896339">
          <w:rPr>
            <w:rFonts w:ascii="Times New Roman" w:hAnsi="Times New Roman" w:cs="Times New Roman"/>
            <w:sz w:val="28"/>
            <w:szCs w:val="28"/>
          </w:rPr>
          <w:t xml:space="preserve"> được một lúc</w:t>
        </w:r>
      </w:ins>
      <w:ins w:id="4673" w:author="Nghia Nguyen Quang" w:date="2016-10-21T15:15:00Z">
        <w:r w:rsidRPr="00957567">
          <w:rPr>
            <w:rFonts w:ascii="Times New Roman" w:hAnsi="Times New Roman" w:cs="Times New Roman"/>
            <w:sz w:val="28"/>
            <w:szCs w:val="28"/>
            <w:rPrChange w:id="4674" w:author="Phạm Anh Đại" w:date="2016-11-16T08:54:00Z">
              <w:rPr>
                <w:rFonts w:ascii="Times New Roman" w:hAnsi="Times New Roman" w:cs="Times New Roman"/>
                <w:sz w:val="24"/>
                <w:szCs w:val="24"/>
              </w:rPr>
            </w:rPrChange>
          </w:rPr>
          <w:t>, sau đó</w:t>
        </w:r>
      </w:ins>
      <w:ins w:id="4675" w:author="Phạm Anh Đại" w:date="2016-11-20T18:23:00Z">
        <w:r w:rsidR="00896339">
          <w:rPr>
            <w:rFonts w:ascii="Times New Roman" w:hAnsi="Times New Roman" w:cs="Times New Roman"/>
            <w:sz w:val="28"/>
            <w:szCs w:val="28"/>
          </w:rPr>
          <w:t xml:space="preserve"> thì hỏng</w:t>
        </w:r>
      </w:ins>
      <w:ins w:id="4676" w:author="Nghia Nguyen Quang" w:date="2016-10-21T15:15:00Z">
        <w:del w:id="4677" w:author="Phạm Anh Đại" w:date="2016-11-20T18:23:00Z">
          <w:r w:rsidRPr="00957567" w:rsidDel="00896339">
            <w:rPr>
              <w:rFonts w:ascii="Times New Roman" w:hAnsi="Times New Roman" w:cs="Times New Roman"/>
              <w:sz w:val="28"/>
              <w:szCs w:val="28"/>
              <w:rPrChange w:id="4678" w:author="Phạm Anh Đại" w:date="2016-11-16T08:54:00Z">
                <w:rPr>
                  <w:rFonts w:ascii="Times New Roman" w:hAnsi="Times New Roman" w:cs="Times New Roman"/>
                  <w:sz w:val="24"/>
                  <w:szCs w:val="24"/>
                </w:rPr>
              </w:rPrChange>
            </w:rPr>
            <w:delText xml:space="preserve"> đi ra</w:delText>
          </w:r>
        </w:del>
      </w:ins>
      <w:ins w:id="4679" w:author="Phat Tran" w:date="2016-11-05T11:33:00Z">
        <w:del w:id="4680" w:author="Phạm Anh Đại" w:date="2016-11-20T18:23:00Z">
          <w:r w:rsidR="00BF7E02" w:rsidRPr="00957567" w:rsidDel="00896339">
            <w:rPr>
              <w:rFonts w:ascii="Times New Roman" w:hAnsi="Times New Roman" w:cs="Times New Roman"/>
              <w:sz w:val="28"/>
              <w:szCs w:val="28"/>
              <w:rPrChange w:id="4681" w:author="Phạm Anh Đại" w:date="2016-11-16T08:54:00Z">
                <w:rPr>
                  <w:rFonts w:ascii="Times New Roman" w:hAnsi="Times New Roman" w:cs="Times New Roman"/>
                  <w:sz w:val="24"/>
                  <w:szCs w:val="24"/>
                </w:rPr>
              </w:rPrChange>
            </w:rPr>
            <w:delText xml:space="preserve"> ngoài</w:delText>
          </w:r>
        </w:del>
      </w:ins>
      <w:ins w:id="4682" w:author="Nghia Nguyen Quang" w:date="2016-10-21T15:15:00Z">
        <w:r w:rsidRPr="00957567">
          <w:rPr>
            <w:rFonts w:ascii="Times New Roman" w:hAnsi="Times New Roman" w:cs="Times New Roman"/>
            <w:sz w:val="28"/>
            <w:szCs w:val="28"/>
            <w:rPrChange w:id="4683" w:author="Phạm Anh Đại" w:date="2016-11-16T08:54:00Z">
              <w:rPr>
                <w:rFonts w:ascii="Times New Roman" w:hAnsi="Times New Roman" w:cs="Times New Roman"/>
                <w:sz w:val="24"/>
                <w:szCs w:val="24"/>
              </w:rPr>
            </w:rPrChange>
          </w:rPr>
          <w:t>: chúng t</w:t>
        </w:r>
        <w:del w:id="4684" w:author="Phạm Anh Đại" w:date="2016-11-20T18:24:00Z">
          <w:r w:rsidRPr="00957567" w:rsidDel="00896339">
            <w:rPr>
              <w:rFonts w:ascii="Times New Roman" w:hAnsi="Times New Roman" w:cs="Times New Roman"/>
              <w:sz w:val="28"/>
              <w:szCs w:val="28"/>
              <w:rPrChange w:id="4685" w:author="Phạm Anh Đại" w:date="2016-11-16T08:54:00Z">
                <w:rPr>
                  <w:rFonts w:ascii="Times New Roman" w:hAnsi="Times New Roman" w:cs="Times New Roman"/>
                  <w:sz w:val="24"/>
                  <w:szCs w:val="24"/>
                </w:rPr>
              </w:rPrChange>
            </w:rPr>
            <w:delText>ôi</w:delText>
          </w:r>
        </w:del>
      </w:ins>
      <w:ins w:id="4686" w:author="Phạm Anh Đại" w:date="2016-11-20T18:24:00Z">
        <w:r w:rsidR="00896339">
          <w:rPr>
            <w:rFonts w:ascii="Times New Roman" w:hAnsi="Times New Roman" w:cs="Times New Roman"/>
            <w:sz w:val="28"/>
            <w:szCs w:val="28"/>
          </w:rPr>
          <w:t>a</w:t>
        </w:r>
      </w:ins>
      <w:ins w:id="4687" w:author="Nghia Nguyen Quang" w:date="2016-10-21T15:15:00Z">
        <w:r w:rsidRPr="00957567">
          <w:rPr>
            <w:rFonts w:ascii="Times New Roman" w:hAnsi="Times New Roman" w:cs="Times New Roman"/>
            <w:sz w:val="28"/>
            <w:szCs w:val="28"/>
            <w:rPrChange w:id="4688" w:author="Phạm Anh Đại" w:date="2016-11-16T08:54:00Z">
              <w:rPr>
                <w:rFonts w:ascii="Times New Roman" w:hAnsi="Times New Roman" w:cs="Times New Roman"/>
                <w:sz w:val="24"/>
                <w:szCs w:val="24"/>
              </w:rPr>
            </w:rPrChange>
          </w:rPr>
          <w:t xml:space="preserve"> phải đi </w:t>
        </w:r>
      </w:ins>
      <w:ins w:id="4689" w:author="Phạm Anh Đại" w:date="2016-11-20T18:24:00Z">
        <w:r w:rsidR="00896339">
          <w:rPr>
            <w:rFonts w:ascii="Times New Roman" w:hAnsi="Times New Roman" w:cs="Times New Roman"/>
            <w:sz w:val="28"/>
            <w:szCs w:val="28"/>
          </w:rPr>
          <w:t>tới</w:t>
        </w:r>
      </w:ins>
      <w:ins w:id="4690" w:author="Nghia Nguyen Quang" w:date="2016-10-21T15:15:00Z">
        <w:del w:id="4691" w:author="Phat Tran" w:date="2016-11-05T11:33:00Z">
          <w:r w:rsidRPr="00957567" w:rsidDel="00BF7E02">
            <w:rPr>
              <w:rFonts w:ascii="Times New Roman" w:hAnsi="Times New Roman" w:cs="Times New Roman"/>
              <w:sz w:val="28"/>
              <w:szCs w:val="28"/>
              <w:rPrChange w:id="4692" w:author="Phạm Anh Đại" w:date="2016-11-16T08:54:00Z">
                <w:rPr>
                  <w:rFonts w:ascii="Times New Roman" w:hAnsi="Times New Roman" w:cs="Times New Roman"/>
                  <w:sz w:val="24"/>
                  <w:szCs w:val="24"/>
                </w:rPr>
              </w:rPrChange>
            </w:rPr>
            <w:delText>bộ hơn</w:delText>
          </w:r>
        </w:del>
        <w:r w:rsidRPr="00957567">
          <w:rPr>
            <w:rFonts w:ascii="Times New Roman" w:hAnsi="Times New Roman" w:cs="Times New Roman"/>
            <w:sz w:val="28"/>
            <w:szCs w:val="28"/>
            <w:rPrChange w:id="4693" w:author="Phạm Anh Đại" w:date="2016-11-16T08:54:00Z">
              <w:rPr>
                <w:rFonts w:ascii="Times New Roman" w:hAnsi="Times New Roman" w:cs="Times New Roman"/>
                <w:sz w:val="24"/>
                <w:szCs w:val="24"/>
              </w:rPr>
            </w:rPrChange>
          </w:rPr>
          <w:t xml:space="preserve"> và lắc lư bóng đèn huỳnh quang. Có thể có một vòi nước bị rò rỉ hoặc lỗi nhỏ khác mà bạn biết về nhưng hành động bị trì hoãn để khắc phục. Bây giờ hãy xem xét </w:t>
        </w:r>
      </w:ins>
      <w:ins w:id="4694" w:author="Phat Tran" w:date="2016-11-05T11:33:00Z">
        <w:r w:rsidR="00BF7E02" w:rsidRPr="00957567">
          <w:rPr>
            <w:rFonts w:ascii="Times New Roman" w:hAnsi="Times New Roman" w:cs="Times New Roman"/>
            <w:sz w:val="28"/>
            <w:szCs w:val="28"/>
            <w:rPrChange w:id="4695" w:author="Phạm Anh Đại" w:date="2016-11-16T08:54:00Z">
              <w:rPr>
                <w:rFonts w:ascii="Times New Roman" w:hAnsi="Times New Roman" w:cs="Times New Roman"/>
                <w:sz w:val="24"/>
                <w:szCs w:val="24"/>
              </w:rPr>
            </w:rPrChange>
          </w:rPr>
          <w:t xml:space="preserve">quy trình điều khiển sản xuất </w:t>
        </w:r>
      </w:ins>
      <w:ins w:id="4696" w:author="Nghia Nguyen Quang" w:date="2016-10-21T15:15:00Z">
        <w:r w:rsidRPr="00957567">
          <w:rPr>
            <w:rFonts w:ascii="Times New Roman" w:hAnsi="Times New Roman" w:cs="Times New Roman"/>
            <w:sz w:val="28"/>
            <w:szCs w:val="28"/>
            <w:rPrChange w:id="4697" w:author="Phạm Anh Đại" w:date="2016-11-16T08:54:00Z">
              <w:rPr>
                <w:rFonts w:ascii="Times New Roman" w:hAnsi="Times New Roman" w:cs="Times New Roman"/>
                <w:sz w:val="24"/>
                <w:szCs w:val="24"/>
              </w:rPr>
            </w:rPrChange>
          </w:rPr>
          <w:t xml:space="preserve">một nhà máy lớn </w:t>
        </w:r>
        <w:del w:id="4698" w:author="Phat Tran" w:date="2016-11-05T11:33:00Z">
          <w:r w:rsidRPr="00957567" w:rsidDel="00BF7E02">
            <w:rPr>
              <w:rFonts w:ascii="Times New Roman" w:hAnsi="Times New Roman" w:cs="Times New Roman"/>
              <w:sz w:val="28"/>
              <w:szCs w:val="28"/>
              <w:rPrChange w:id="4699" w:author="Phạm Anh Đại" w:date="2016-11-16T08:54:00Z">
                <w:rPr>
                  <w:rFonts w:ascii="Times New Roman" w:hAnsi="Times New Roman" w:cs="Times New Roman"/>
                  <w:sz w:val="24"/>
                  <w:szCs w:val="24"/>
                </w:rPr>
              </w:rPrChange>
            </w:rPr>
            <w:delText>quá trình điều khiển sản xuất</w:delText>
          </w:r>
        </w:del>
        <w:r w:rsidRPr="00957567">
          <w:rPr>
            <w:rFonts w:ascii="Times New Roman" w:hAnsi="Times New Roman" w:cs="Times New Roman"/>
            <w:sz w:val="28"/>
            <w:szCs w:val="28"/>
            <w:rPrChange w:id="4700" w:author="Phạm Anh Đại" w:date="2016-11-16T08:54:00Z">
              <w:rPr>
                <w:rFonts w:ascii="Times New Roman" w:hAnsi="Times New Roman" w:cs="Times New Roman"/>
                <w:sz w:val="24"/>
                <w:szCs w:val="24"/>
              </w:rPr>
            </w:rPrChange>
          </w:rPr>
          <w:t xml:space="preserve"> (một nhà máy lọc dầu, nhà máy hóa chất, hoặc một nhà máy điện hạt nhân). </w:t>
        </w:r>
      </w:ins>
      <w:ins w:id="4701" w:author="Phat Tran" w:date="2016-11-05T11:33:00Z">
        <w:r w:rsidR="00BF7E02" w:rsidRPr="00957567">
          <w:rPr>
            <w:rFonts w:ascii="Times New Roman" w:hAnsi="Times New Roman" w:cs="Times New Roman"/>
            <w:sz w:val="28"/>
            <w:szCs w:val="28"/>
            <w:rPrChange w:id="4702" w:author="Phạm Anh Đại" w:date="2016-11-16T08:54:00Z">
              <w:rPr>
                <w:rFonts w:ascii="Times New Roman" w:hAnsi="Times New Roman" w:cs="Times New Roman"/>
                <w:sz w:val="24"/>
                <w:szCs w:val="24"/>
              </w:rPr>
            </w:rPrChange>
          </w:rPr>
          <w:t xml:space="preserve">Có </w:t>
        </w:r>
      </w:ins>
      <w:ins w:id="4703" w:author="Nghia Nguyen Quang" w:date="2016-10-21T15:15:00Z">
        <w:del w:id="4704" w:author="Phat Tran" w:date="2016-11-05T11:33:00Z">
          <w:r w:rsidRPr="00957567" w:rsidDel="00BF7E02">
            <w:rPr>
              <w:rFonts w:ascii="Times New Roman" w:hAnsi="Times New Roman" w:cs="Times New Roman"/>
              <w:sz w:val="28"/>
              <w:szCs w:val="28"/>
              <w:rPrChange w:id="4705" w:author="Phạm Anh Đại" w:date="2016-11-16T08:54:00Z">
                <w:rPr>
                  <w:rFonts w:ascii="Times New Roman" w:hAnsi="Times New Roman" w:cs="Times New Roman"/>
                  <w:sz w:val="24"/>
                  <w:szCs w:val="24"/>
                </w:rPr>
              </w:rPrChange>
            </w:rPr>
            <w:delText>Những có</w:delText>
          </w:r>
        </w:del>
        <w:r w:rsidRPr="00957567">
          <w:rPr>
            <w:rFonts w:ascii="Times New Roman" w:hAnsi="Times New Roman" w:cs="Times New Roman"/>
            <w:sz w:val="28"/>
            <w:szCs w:val="28"/>
            <w:rPrChange w:id="4706" w:author="Phạm Anh Đại" w:date="2016-11-16T08:54:00Z">
              <w:rPr>
                <w:rFonts w:ascii="Times New Roman" w:hAnsi="Times New Roman" w:cs="Times New Roman"/>
                <w:sz w:val="24"/>
                <w:szCs w:val="24"/>
              </w:rPr>
            </w:rPrChange>
          </w:rPr>
          <w:t xml:space="preserve"> hàng ngàn, có lẽ hàng chục ngàn, van và đồng hồ đo, hiển thị và điều khiển, và như vậy. Thậm chí </w:t>
        </w:r>
      </w:ins>
      <w:ins w:id="4707" w:author="Phat Tran" w:date="2016-11-05T11:33:00Z">
        <w:r w:rsidR="00BF7E02" w:rsidRPr="00957567">
          <w:rPr>
            <w:rFonts w:ascii="Times New Roman" w:hAnsi="Times New Roman" w:cs="Times New Roman"/>
            <w:sz w:val="28"/>
            <w:szCs w:val="28"/>
            <w:rPrChange w:id="4708" w:author="Phạm Anh Đại" w:date="2016-11-16T08:54:00Z">
              <w:rPr>
                <w:rFonts w:ascii="Times New Roman" w:hAnsi="Times New Roman" w:cs="Times New Roman"/>
                <w:sz w:val="24"/>
                <w:szCs w:val="24"/>
              </w:rPr>
            </w:rPrChange>
          </w:rPr>
          <w:t xml:space="preserve">nhà máy tốt nhất </w:t>
        </w:r>
      </w:ins>
      <w:ins w:id="4709" w:author="Nghia Nguyen Quang" w:date="2016-10-21T15:15:00Z">
        <w:del w:id="4710" w:author="Phat Tran" w:date="2016-11-05T11:33:00Z">
          <w:r w:rsidRPr="00957567" w:rsidDel="00BF7E02">
            <w:rPr>
              <w:rFonts w:ascii="Times New Roman" w:hAnsi="Times New Roman" w:cs="Times New Roman"/>
              <w:sz w:val="28"/>
              <w:szCs w:val="28"/>
              <w:rPrChange w:id="4711" w:author="Phạm Anh Đại" w:date="2016-11-16T08:54:00Z">
                <w:rPr>
                  <w:rFonts w:ascii="Times New Roman" w:hAnsi="Times New Roman" w:cs="Times New Roman"/>
                  <w:sz w:val="24"/>
                  <w:szCs w:val="24"/>
                </w:rPr>
              </w:rPrChange>
            </w:rPr>
            <w:delText>kết hoạch tốt</w:delText>
          </w:r>
        </w:del>
        <w:del w:id="4712" w:author="Phat Tran" w:date="2016-11-05T11:34:00Z">
          <w:r w:rsidRPr="00957567" w:rsidDel="00BF7E02">
            <w:rPr>
              <w:rFonts w:ascii="Times New Roman" w:hAnsi="Times New Roman" w:cs="Times New Roman"/>
              <w:sz w:val="28"/>
              <w:szCs w:val="28"/>
              <w:rPrChange w:id="4713" w:author="Phạm Anh Đại" w:date="2016-11-16T08:54:00Z">
                <w:rPr>
                  <w:rFonts w:ascii="Times New Roman" w:hAnsi="Times New Roman" w:cs="Times New Roman"/>
                  <w:sz w:val="24"/>
                  <w:szCs w:val="24"/>
                </w:rPr>
              </w:rPrChange>
            </w:rPr>
            <w:delText xml:space="preserve"> nhất của nhà máy</w:delText>
          </w:r>
        </w:del>
        <w:r w:rsidRPr="00957567">
          <w:rPr>
            <w:rFonts w:ascii="Times New Roman" w:hAnsi="Times New Roman" w:cs="Times New Roman"/>
            <w:sz w:val="28"/>
            <w:szCs w:val="28"/>
            <w:rPrChange w:id="4714" w:author="Phạm Anh Đại" w:date="2016-11-16T08:54:00Z">
              <w:rPr>
                <w:rFonts w:ascii="Times New Roman" w:hAnsi="Times New Roman" w:cs="Times New Roman"/>
                <w:sz w:val="24"/>
                <w:szCs w:val="24"/>
              </w:rPr>
            </w:rPrChange>
          </w:rPr>
          <w:t xml:space="preserve"> luôn luôn có một số bộ phận bị lỗi. Các đội bảo trì luôn luôn có một danh sách các mục để </w:t>
        </w:r>
      </w:ins>
      <w:ins w:id="4715" w:author="Phat Tran" w:date="2016-11-05T11:34:00Z">
        <w:r w:rsidR="00BF7E02" w:rsidRPr="00957567">
          <w:rPr>
            <w:rFonts w:ascii="Times New Roman" w:hAnsi="Times New Roman" w:cs="Times New Roman"/>
            <w:sz w:val="28"/>
            <w:szCs w:val="28"/>
            <w:rPrChange w:id="4716" w:author="Phạm Anh Đại" w:date="2016-11-16T08:54:00Z">
              <w:rPr>
                <w:rFonts w:ascii="Times New Roman" w:hAnsi="Times New Roman" w:cs="Times New Roman"/>
                <w:sz w:val="24"/>
                <w:szCs w:val="24"/>
              </w:rPr>
            </w:rPrChange>
          </w:rPr>
          <w:t xml:space="preserve">bảo dưỡng </w:t>
        </w:r>
      </w:ins>
      <w:ins w:id="4717" w:author="Nghia Nguyen Quang" w:date="2016-10-21T15:15:00Z">
        <w:del w:id="4718" w:author="Phat Tran" w:date="2016-11-05T11:34:00Z">
          <w:r w:rsidRPr="00957567" w:rsidDel="00BF7E02">
            <w:rPr>
              <w:rFonts w:ascii="Times New Roman" w:hAnsi="Times New Roman" w:cs="Times New Roman"/>
              <w:sz w:val="28"/>
              <w:szCs w:val="28"/>
              <w:rPrChange w:id="4719" w:author="Phạm Anh Đại" w:date="2016-11-16T08:54:00Z">
                <w:rPr>
                  <w:rFonts w:ascii="Times New Roman" w:hAnsi="Times New Roman" w:cs="Times New Roman"/>
                  <w:sz w:val="24"/>
                  <w:szCs w:val="24"/>
                </w:rPr>
              </w:rPrChange>
            </w:rPr>
            <w:delText>chăm sóc</w:delText>
          </w:r>
        </w:del>
        <w:r w:rsidRPr="00957567">
          <w:rPr>
            <w:rFonts w:ascii="Times New Roman" w:hAnsi="Times New Roman" w:cs="Times New Roman"/>
            <w:sz w:val="28"/>
            <w:szCs w:val="28"/>
            <w:rPrChange w:id="4720" w:author="Phạm Anh Đại" w:date="2016-11-16T08:54:00Z">
              <w:rPr>
                <w:rFonts w:ascii="Times New Roman" w:hAnsi="Times New Roman" w:cs="Times New Roman"/>
                <w:sz w:val="24"/>
                <w:szCs w:val="24"/>
              </w:rPr>
            </w:rPrChange>
          </w:rPr>
          <w:t xml:space="preserve">. Với tất cả các hệ thống báo động kích hoạt khi có vấn đề phát sinh, mặc dù nó có thể là phụ, và tất cả những thất bại thường ngày, làm thế nào để biết đó có thể là một chỉ số quan trọng của một vấn đề lớn? Mỗi một vấn đề </w:t>
        </w:r>
      </w:ins>
      <w:ins w:id="4721" w:author="Phat Tran" w:date="2016-11-05T11:34:00Z">
        <w:r w:rsidR="00BF7E02" w:rsidRPr="00957567">
          <w:rPr>
            <w:rFonts w:ascii="Times New Roman" w:hAnsi="Times New Roman" w:cs="Times New Roman"/>
            <w:sz w:val="28"/>
            <w:szCs w:val="28"/>
            <w:rPrChange w:id="4722" w:author="Phạm Anh Đại" w:date="2016-11-16T08:54:00Z">
              <w:rPr>
                <w:rFonts w:ascii="Times New Roman" w:hAnsi="Times New Roman" w:cs="Times New Roman"/>
                <w:sz w:val="24"/>
                <w:szCs w:val="24"/>
              </w:rPr>
            </w:rPrChange>
          </w:rPr>
          <w:t xml:space="preserve">đơn độc </w:t>
        </w:r>
      </w:ins>
      <w:ins w:id="4723" w:author="Nghia Nguyen Quang" w:date="2016-10-21T15:15:00Z">
        <w:r w:rsidRPr="00957567">
          <w:rPr>
            <w:rFonts w:ascii="Times New Roman" w:hAnsi="Times New Roman" w:cs="Times New Roman"/>
            <w:sz w:val="28"/>
            <w:szCs w:val="28"/>
            <w:rPrChange w:id="4724" w:author="Phạm Anh Đại" w:date="2016-11-16T08:54:00Z">
              <w:rPr>
                <w:rFonts w:ascii="Times New Roman" w:hAnsi="Times New Roman" w:cs="Times New Roman"/>
                <w:sz w:val="24"/>
                <w:szCs w:val="24"/>
              </w:rPr>
            </w:rPrChange>
          </w:rPr>
          <w:t xml:space="preserve">thường </w:t>
        </w:r>
        <w:del w:id="4725" w:author="Phat Tran" w:date="2016-11-05T11:34:00Z">
          <w:r w:rsidRPr="00957567" w:rsidDel="00BF7E02">
            <w:rPr>
              <w:rFonts w:ascii="Times New Roman" w:hAnsi="Times New Roman" w:cs="Times New Roman"/>
              <w:sz w:val="28"/>
              <w:szCs w:val="28"/>
              <w:rPrChange w:id="4726" w:author="Phạm Anh Đại" w:date="2016-11-16T08:54:00Z">
                <w:rPr>
                  <w:rFonts w:ascii="Times New Roman" w:hAnsi="Times New Roman" w:cs="Times New Roman"/>
                  <w:sz w:val="24"/>
                  <w:szCs w:val="24"/>
                </w:rPr>
              </w:rPrChange>
            </w:rPr>
            <w:delText>có một</w:delText>
          </w:r>
        </w:del>
        <w:r w:rsidRPr="00957567">
          <w:rPr>
            <w:rFonts w:ascii="Times New Roman" w:hAnsi="Times New Roman" w:cs="Times New Roman"/>
            <w:sz w:val="28"/>
            <w:szCs w:val="28"/>
            <w:rPrChange w:id="4727" w:author="Phạm Anh Đại" w:date="2016-11-16T08:54:00Z">
              <w:rPr>
                <w:rFonts w:ascii="Times New Roman" w:hAnsi="Times New Roman" w:cs="Times New Roman"/>
                <w:sz w:val="24"/>
                <w:szCs w:val="24"/>
              </w:rPr>
            </w:rPrChange>
          </w:rPr>
          <w:t xml:space="preserve"> đơn giản, giải thích hợp lý, vì vậy không làm cho nó một mục </w:t>
        </w:r>
      </w:ins>
      <w:ins w:id="4728" w:author="Phat Tran" w:date="2016-11-05T11:34:00Z">
        <w:r w:rsidR="00BF7E02" w:rsidRPr="00957567">
          <w:rPr>
            <w:rFonts w:ascii="Times New Roman" w:hAnsi="Times New Roman" w:cs="Times New Roman"/>
            <w:sz w:val="28"/>
            <w:szCs w:val="28"/>
            <w:rPrChange w:id="4729" w:author="Phạm Anh Đại" w:date="2016-11-16T08:54:00Z">
              <w:rPr>
                <w:rFonts w:ascii="Times New Roman" w:hAnsi="Times New Roman" w:cs="Times New Roman"/>
                <w:sz w:val="24"/>
                <w:szCs w:val="24"/>
              </w:rPr>
            </w:rPrChange>
          </w:rPr>
          <w:t xml:space="preserve">đòi hỏi sự chú ý </w:t>
        </w:r>
      </w:ins>
      <w:ins w:id="4730" w:author="Nghia Nguyen Quang" w:date="2016-10-21T15:15:00Z">
        <w:del w:id="4731" w:author="Phat Tran" w:date="2016-11-05T11:35:00Z">
          <w:r w:rsidRPr="00957567" w:rsidDel="00BF7E02">
            <w:rPr>
              <w:rFonts w:ascii="Times New Roman" w:hAnsi="Times New Roman" w:cs="Times New Roman"/>
              <w:sz w:val="28"/>
              <w:szCs w:val="28"/>
              <w:rPrChange w:id="4732" w:author="Phạm Anh Đại" w:date="2016-11-16T08:54:00Z">
                <w:rPr>
                  <w:rFonts w:ascii="Times New Roman" w:hAnsi="Times New Roman" w:cs="Times New Roman"/>
                  <w:sz w:val="24"/>
                  <w:szCs w:val="24"/>
                </w:rPr>
              </w:rPrChange>
            </w:rPr>
            <w:delText>khẩn cấp</w:delText>
          </w:r>
        </w:del>
        <w:r w:rsidRPr="00957567">
          <w:rPr>
            <w:rFonts w:ascii="Times New Roman" w:hAnsi="Times New Roman" w:cs="Times New Roman"/>
            <w:sz w:val="28"/>
            <w:szCs w:val="28"/>
            <w:rPrChange w:id="4733" w:author="Phạm Anh Đại" w:date="2016-11-16T08:54:00Z">
              <w:rPr>
                <w:rFonts w:ascii="Times New Roman" w:hAnsi="Times New Roman" w:cs="Times New Roman"/>
                <w:sz w:val="24"/>
                <w:szCs w:val="24"/>
              </w:rPr>
            </w:rPrChange>
          </w:rPr>
          <w:t xml:space="preserve"> là một quyết định hợp lý. Trong thực tế, các</w:t>
        </w:r>
      </w:ins>
      <w:ins w:id="4734" w:author="Phat Tran" w:date="2016-11-05T11:35:00Z">
        <w:r w:rsidR="00BF7E02" w:rsidRPr="00957567">
          <w:rPr>
            <w:rFonts w:ascii="Times New Roman" w:hAnsi="Times New Roman" w:cs="Times New Roman"/>
            <w:sz w:val="28"/>
            <w:szCs w:val="28"/>
            <w:rPrChange w:id="4735" w:author="Phạm Anh Đại" w:date="2016-11-16T08:54:00Z">
              <w:rPr>
                <w:rFonts w:ascii="Times New Roman" w:hAnsi="Times New Roman" w:cs="Times New Roman"/>
                <w:sz w:val="24"/>
                <w:szCs w:val="24"/>
              </w:rPr>
            </w:rPrChange>
          </w:rPr>
          <w:t xml:space="preserve"> tổ</w:t>
        </w:r>
      </w:ins>
      <w:ins w:id="4736" w:author="Nghia Nguyen Quang" w:date="2016-10-21T15:15:00Z">
        <w:r w:rsidRPr="00957567">
          <w:rPr>
            <w:rFonts w:ascii="Times New Roman" w:hAnsi="Times New Roman" w:cs="Times New Roman"/>
            <w:sz w:val="28"/>
            <w:szCs w:val="28"/>
            <w:rPrChange w:id="4737" w:author="Phạm Anh Đại" w:date="2016-11-16T08:54:00Z">
              <w:rPr>
                <w:rFonts w:ascii="Times New Roman" w:hAnsi="Times New Roman" w:cs="Times New Roman"/>
                <w:sz w:val="24"/>
                <w:szCs w:val="24"/>
              </w:rPr>
            </w:rPrChange>
          </w:rPr>
          <w:t xml:space="preserve"> </w:t>
        </w:r>
        <w:del w:id="4738" w:author="Phat Tran" w:date="2016-11-05T11:35:00Z">
          <w:r w:rsidRPr="00957567" w:rsidDel="00BF7E02">
            <w:rPr>
              <w:rFonts w:ascii="Times New Roman" w:hAnsi="Times New Roman" w:cs="Times New Roman"/>
              <w:sz w:val="28"/>
              <w:szCs w:val="28"/>
              <w:rPrChange w:id="4739" w:author="Phạm Anh Đại" w:date="2016-11-16T08:54:00Z">
                <w:rPr>
                  <w:rFonts w:ascii="Times New Roman" w:hAnsi="Times New Roman" w:cs="Times New Roman"/>
                  <w:sz w:val="24"/>
                  <w:szCs w:val="24"/>
                </w:rPr>
              </w:rPrChange>
            </w:rPr>
            <w:delText>phi hành đoàn</w:delText>
          </w:r>
        </w:del>
        <w:r w:rsidRPr="00957567">
          <w:rPr>
            <w:rFonts w:ascii="Times New Roman" w:hAnsi="Times New Roman" w:cs="Times New Roman"/>
            <w:sz w:val="28"/>
            <w:szCs w:val="28"/>
            <w:rPrChange w:id="4740" w:author="Phạm Anh Đại" w:date="2016-11-16T08:54:00Z">
              <w:rPr>
                <w:rFonts w:ascii="Times New Roman" w:hAnsi="Times New Roman" w:cs="Times New Roman"/>
                <w:sz w:val="24"/>
                <w:szCs w:val="24"/>
              </w:rPr>
            </w:rPrChange>
          </w:rPr>
          <w:t xml:space="preserve"> bảo trì đơn giản là thêm nó vào danh sách. Hầu hết </w:t>
        </w:r>
      </w:ins>
      <w:ins w:id="4741" w:author="Phat Tran" w:date="2016-11-05T11:35:00Z">
        <w:r w:rsidR="00BF7E02" w:rsidRPr="00957567">
          <w:rPr>
            <w:rFonts w:ascii="Times New Roman" w:hAnsi="Times New Roman" w:cs="Times New Roman"/>
            <w:sz w:val="28"/>
            <w:szCs w:val="28"/>
            <w:rPrChange w:id="4742" w:author="Phạm Anh Đại" w:date="2016-11-16T08:54:00Z">
              <w:rPr>
                <w:rFonts w:ascii="Times New Roman" w:hAnsi="Times New Roman" w:cs="Times New Roman"/>
                <w:sz w:val="24"/>
                <w:szCs w:val="24"/>
              </w:rPr>
            </w:rPrChange>
          </w:rPr>
          <w:t xml:space="preserve">các lần </w:t>
        </w:r>
      </w:ins>
      <w:ins w:id="4743" w:author="Nghia Nguyen Quang" w:date="2016-10-21T15:15:00Z">
        <w:del w:id="4744" w:author="Phat Tran" w:date="2016-11-05T11:35:00Z">
          <w:r w:rsidRPr="00957567" w:rsidDel="00BF7E02">
            <w:rPr>
              <w:rFonts w:ascii="Times New Roman" w:hAnsi="Times New Roman" w:cs="Times New Roman"/>
              <w:sz w:val="28"/>
              <w:szCs w:val="28"/>
              <w:rPrChange w:id="4745" w:author="Phạm Anh Đại" w:date="2016-11-16T08:54:00Z">
                <w:rPr>
                  <w:rFonts w:ascii="Times New Roman" w:hAnsi="Times New Roman" w:cs="Times New Roman"/>
                  <w:sz w:val="24"/>
                  <w:szCs w:val="24"/>
                </w:rPr>
              </w:rPrChange>
            </w:rPr>
            <w:delText>thời gian</w:delText>
          </w:r>
        </w:del>
        <w:r w:rsidRPr="00957567">
          <w:rPr>
            <w:rFonts w:ascii="Times New Roman" w:hAnsi="Times New Roman" w:cs="Times New Roman"/>
            <w:sz w:val="28"/>
            <w:szCs w:val="28"/>
            <w:rPrChange w:id="4746" w:author="Phạm Anh Đại" w:date="2016-11-16T08:54:00Z">
              <w:rPr>
                <w:rFonts w:ascii="Times New Roman" w:hAnsi="Times New Roman" w:cs="Times New Roman"/>
                <w:sz w:val="24"/>
                <w:szCs w:val="24"/>
              </w:rPr>
            </w:rPrChange>
          </w:rPr>
          <w:t xml:space="preserve">, đây là quyết định đúng. Một lần trong một ngàn (hoặc thậm chí, một lần trong một triệu) mà quyết định là sai khiến nó trở thành một trong những nguyên nhân: làm thế nào </w:t>
        </w:r>
        <w:del w:id="4747" w:author="Phat Tran" w:date="2016-11-05T11:50:00Z">
          <w:r w:rsidRPr="00957567" w:rsidDel="00C0737A">
            <w:rPr>
              <w:rFonts w:ascii="Times New Roman" w:hAnsi="Times New Roman" w:cs="Times New Roman"/>
              <w:sz w:val="28"/>
              <w:szCs w:val="28"/>
              <w:rPrChange w:id="4748" w:author="Phạm Anh Đại" w:date="2016-11-16T08:54:00Z">
                <w:rPr>
                  <w:rFonts w:ascii="Times New Roman" w:hAnsi="Times New Roman" w:cs="Times New Roman"/>
                  <w:sz w:val="24"/>
                  <w:szCs w:val="24"/>
                </w:rPr>
              </w:rPrChange>
            </w:rPr>
            <w:delText>có thể</w:delText>
          </w:r>
        </w:del>
        <w:r w:rsidRPr="00957567">
          <w:rPr>
            <w:rFonts w:ascii="Times New Roman" w:hAnsi="Times New Roman" w:cs="Times New Roman"/>
            <w:sz w:val="28"/>
            <w:szCs w:val="28"/>
            <w:rPrChange w:id="4749" w:author="Phạm Anh Đại" w:date="2016-11-16T08:54:00Z">
              <w:rPr>
                <w:rFonts w:ascii="Times New Roman" w:hAnsi="Times New Roman" w:cs="Times New Roman"/>
                <w:sz w:val="24"/>
                <w:szCs w:val="24"/>
              </w:rPr>
            </w:rPrChange>
          </w:rPr>
          <w:t xml:space="preserve"> họ </w:t>
        </w:r>
      </w:ins>
      <w:ins w:id="4750" w:author="Phat Tran" w:date="2016-11-05T11:50:00Z">
        <w:r w:rsidR="00C0737A" w:rsidRPr="00957567">
          <w:rPr>
            <w:rFonts w:ascii="Times New Roman" w:hAnsi="Times New Roman" w:cs="Times New Roman"/>
            <w:sz w:val="28"/>
            <w:szCs w:val="28"/>
            <w:rPrChange w:id="4751" w:author="Phạm Anh Đại" w:date="2016-11-16T08:54:00Z">
              <w:rPr>
                <w:rFonts w:ascii="Times New Roman" w:hAnsi="Times New Roman" w:cs="Times New Roman"/>
                <w:sz w:val="24"/>
                <w:szCs w:val="24"/>
              </w:rPr>
            </w:rPrChange>
          </w:rPr>
          <w:t xml:space="preserve">có thể </w:t>
        </w:r>
      </w:ins>
      <w:ins w:id="4752" w:author="Nghia Nguyen Quang" w:date="2016-10-21T15:15:00Z">
        <w:del w:id="4753" w:author="Phat Tran" w:date="2016-11-05T11:50:00Z">
          <w:r w:rsidRPr="00957567" w:rsidDel="00C0737A">
            <w:rPr>
              <w:rFonts w:ascii="Times New Roman" w:hAnsi="Times New Roman" w:cs="Times New Roman"/>
              <w:sz w:val="28"/>
              <w:szCs w:val="28"/>
              <w:rPrChange w:id="4754" w:author="Phạm Anh Đại" w:date="2016-11-16T08:54:00Z">
                <w:rPr>
                  <w:rFonts w:ascii="Times New Roman" w:hAnsi="Times New Roman" w:cs="Times New Roman"/>
                  <w:sz w:val="24"/>
                  <w:szCs w:val="24"/>
                </w:rPr>
              </w:rPrChange>
            </w:rPr>
            <w:delText>đã</w:delText>
          </w:r>
        </w:del>
        <w:r w:rsidRPr="00957567">
          <w:rPr>
            <w:rFonts w:ascii="Times New Roman" w:hAnsi="Times New Roman" w:cs="Times New Roman"/>
            <w:sz w:val="28"/>
            <w:szCs w:val="28"/>
            <w:rPrChange w:id="4755" w:author="Phạm Anh Đại" w:date="2016-11-16T08:54:00Z">
              <w:rPr>
                <w:rFonts w:ascii="Times New Roman" w:hAnsi="Times New Roman" w:cs="Times New Roman"/>
                <w:sz w:val="24"/>
                <w:szCs w:val="24"/>
              </w:rPr>
            </w:rPrChange>
          </w:rPr>
          <w:t xml:space="preserve"> bị mất tín hiệu rõ ràng như vậy?</w:t>
        </w:r>
      </w:ins>
    </w:p>
    <w:p w14:paraId="41231F8E" w14:textId="564E4A49" w:rsidR="00575F46" w:rsidRPr="00957567" w:rsidRDefault="00575F46">
      <w:pPr>
        <w:jc w:val="both"/>
        <w:rPr>
          <w:ins w:id="4756" w:author="Nghia Nguyen Quang" w:date="2016-10-21T15:15:00Z"/>
          <w:rFonts w:ascii="Times New Roman" w:hAnsi="Times New Roman" w:cs="Times New Roman"/>
          <w:sz w:val="28"/>
          <w:szCs w:val="28"/>
          <w:rPrChange w:id="4757" w:author="Phạm Anh Đại" w:date="2016-11-16T08:54:00Z">
            <w:rPr>
              <w:ins w:id="4758" w:author="Nghia Nguyen Quang" w:date="2016-10-21T15:15:00Z"/>
              <w:rFonts w:ascii="Times New Roman" w:hAnsi="Times New Roman" w:cs="Times New Roman"/>
              <w:sz w:val="24"/>
              <w:szCs w:val="24"/>
            </w:rPr>
          </w:rPrChange>
        </w:rPr>
        <w:pPrChange w:id="4759" w:author="Biển Phan Y" w:date="2016-11-22T22:50:00Z">
          <w:pPr/>
        </w:pPrChange>
      </w:pPr>
      <w:ins w:id="4760" w:author="Nghia Nguyen Quang" w:date="2016-10-21T15:15:00Z">
        <w:r w:rsidRPr="00957567">
          <w:rPr>
            <w:rFonts w:ascii="Times New Roman" w:hAnsi="Times New Roman" w:cs="Times New Roman"/>
            <w:sz w:val="28"/>
            <w:szCs w:val="28"/>
            <w:rPrChange w:id="4761" w:author="Phạm Anh Đại" w:date="2016-11-16T08:54:00Z">
              <w:rPr>
                <w:rFonts w:ascii="Times New Roman" w:hAnsi="Times New Roman" w:cs="Times New Roman"/>
                <w:sz w:val="24"/>
                <w:szCs w:val="24"/>
              </w:rPr>
            </w:rPrChange>
          </w:rPr>
          <w:t xml:space="preserve">Nhận thức muộn màng luôn luôn </w:t>
        </w:r>
      </w:ins>
      <w:ins w:id="4762" w:author="Phat Tran" w:date="2016-11-05T11:51:00Z">
        <w:r w:rsidR="00C0737A" w:rsidRPr="00957567">
          <w:rPr>
            <w:rFonts w:ascii="Times New Roman" w:hAnsi="Times New Roman" w:cs="Times New Roman"/>
            <w:sz w:val="28"/>
            <w:szCs w:val="28"/>
            <w:rPrChange w:id="4763" w:author="Phạm Anh Đại" w:date="2016-11-16T08:54:00Z">
              <w:rPr>
                <w:rFonts w:ascii="Times New Roman" w:hAnsi="Times New Roman" w:cs="Times New Roman"/>
                <w:sz w:val="24"/>
                <w:szCs w:val="24"/>
              </w:rPr>
            </w:rPrChange>
          </w:rPr>
          <w:t xml:space="preserve">đứng trước </w:t>
        </w:r>
      </w:ins>
      <w:ins w:id="4764" w:author="Nghia Nguyen Quang" w:date="2016-10-21T15:15:00Z">
        <w:del w:id="4765" w:author="Phat Tran" w:date="2016-11-05T11:51:00Z">
          <w:r w:rsidRPr="00957567" w:rsidDel="00C0737A">
            <w:rPr>
              <w:rFonts w:ascii="Times New Roman" w:hAnsi="Times New Roman" w:cs="Times New Roman"/>
              <w:sz w:val="28"/>
              <w:szCs w:val="28"/>
              <w:rPrChange w:id="4766" w:author="Phạm Anh Đại" w:date="2016-11-16T08:54:00Z">
                <w:rPr>
                  <w:rFonts w:ascii="Times New Roman" w:hAnsi="Times New Roman" w:cs="Times New Roman"/>
                  <w:sz w:val="24"/>
                  <w:szCs w:val="24"/>
                </w:rPr>
              </w:rPrChange>
            </w:rPr>
            <w:delText>là trước</w:delText>
          </w:r>
        </w:del>
        <w:r w:rsidRPr="00957567">
          <w:rPr>
            <w:rFonts w:ascii="Times New Roman" w:hAnsi="Times New Roman" w:cs="Times New Roman"/>
            <w:sz w:val="28"/>
            <w:szCs w:val="28"/>
            <w:rPrChange w:id="4767" w:author="Phạm Anh Đại" w:date="2016-11-16T08:54:00Z">
              <w:rPr>
                <w:rFonts w:ascii="Times New Roman" w:hAnsi="Times New Roman" w:cs="Times New Roman"/>
                <w:sz w:val="24"/>
                <w:szCs w:val="24"/>
              </w:rPr>
            </w:rPrChange>
          </w:rPr>
          <w:t xml:space="preserve"> tầm nhìn xa. Khi ủy ban điều tra tai nạn đánh giá các sự kiện đóng góp vào vấn đề, họ biết những gì thực sự xảy </w:t>
        </w:r>
        <w:r w:rsidRPr="00957567">
          <w:rPr>
            <w:rFonts w:ascii="Times New Roman" w:hAnsi="Times New Roman" w:cs="Times New Roman"/>
            <w:sz w:val="28"/>
            <w:szCs w:val="28"/>
            <w:rPrChange w:id="4768" w:author="Phạm Anh Đại" w:date="2016-11-16T08:54:00Z">
              <w:rPr>
                <w:rFonts w:ascii="Times New Roman" w:hAnsi="Times New Roman" w:cs="Times New Roman"/>
                <w:sz w:val="24"/>
                <w:szCs w:val="24"/>
              </w:rPr>
            </w:rPrChange>
          </w:rPr>
          <w:lastRenderedPageBreak/>
          <w:t xml:space="preserve">ra, vì vậy nó dễ dàng cho họ để chọn ra những thông tin có liên quan </w:t>
        </w:r>
        <w:del w:id="4769" w:author="Phat Tran" w:date="2016-11-05T11:51:00Z">
          <w:r w:rsidRPr="00957567" w:rsidDel="00C0737A">
            <w:rPr>
              <w:rFonts w:ascii="Times New Roman" w:hAnsi="Times New Roman" w:cs="Times New Roman"/>
              <w:sz w:val="28"/>
              <w:szCs w:val="28"/>
              <w:rPrChange w:id="4770" w:author="Phạm Anh Đại" w:date="2016-11-16T08:54:00Z">
                <w:rPr>
                  <w:rFonts w:ascii="Times New Roman" w:hAnsi="Times New Roman" w:cs="Times New Roman"/>
                  <w:sz w:val="24"/>
                  <w:szCs w:val="24"/>
                </w:rPr>
              </w:rPrChange>
            </w:rPr>
            <w:delText>được</w:delText>
          </w:r>
        </w:del>
        <w:r w:rsidRPr="00957567">
          <w:rPr>
            <w:rFonts w:ascii="Times New Roman" w:hAnsi="Times New Roman" w:cs="Times New Roman"/>
            <w:sz w:val="28"/>
            <w:szCs w:val="28"/>
            <w:rPrChange w:id="4771" w:author="Phạm Anh Đại" w:date="2016-11-16T08:54:00Z">
              <w:rPr>
                <w:rFonts w:ascii="Times New Roman" w:hAnsi="Times New Roman" w:cs="Times New Roman"/>
                <w:sz w:val="24"/>
                <w:szCs w:val="24"/>
              </w:rPr>
            </w:rPrChange>
          </w:rPr>
          <w:t>, mà đã không</w:t>
        </w:r>
      </w:ins>
      <w:ins w:id="4772" w:author="Phat Tran" w:date="2016-11-05T11:51:00Z">
        <w:r w:rsidR="00C0737A" w:rsidRPr="00957567">
          <w:rPr>
            <w:rFonts w:ascii="Times New Roman" w:hAnsi="Times New Roman" w:cs="Times New Roman"/>
            <w:sz w:val="28"/>
            <w:szCs w:val="28"/>
            <w:rPrChange w:id="4773" w:author="Phạm Anh Đại" w:date="2016-11-16T08:54:00Z">
              <w:rPr>
                <w:rFonts w:ascii="Times New Roman" w:hAnsi="Times New Roman" w:cs="Times New Roman"/>
                <w:sz w:val="24"/>
                <w:szCs w:val="24"/>
              </w:rPr>
            </w:rPrChange>
          </w:rPr>
          <w:t xml:space="preserve"> được đề cập</w:t>
        </w:r>
      </w:ins>
      <w:ins w:id="4774" w:author="Nghia Nguyen Quang" w:date="2016-10-21T15:15:00Z">
        <w:r w:rsidRPr="00957567">
          <w:rPr>
            <w:rFonts w:ascii="Times New Roman" w:hAnsi="Times New Roman" w:cs="Times New Roman"/>
            <w:sz w:val="28"/>
            <w:szCs w:val="28"/>
            <w:rPrChange w:id="4775" w:author="Phạm Anh Đại" w:date="2016-11-16T08:54:00Z">
              <w:rPr>
                <w:rFonts w:ascii="Times New Roman" w:hAnsi="Times New Roman" w:cs="Times New Roman"/>
                <w:sz w:val="24"/>
                <w:szCs w:val="24"/>
              </w:rPr>
            </w:rPrChange>
          </w:rPr>
          <w:t xml:space="preserve">. Điều này là hồi cứu ra quyết định. Nhưng khi sự việc đang diễn ra, người dân đã có thể bị choáng ngợp với nhiều thông tin </w:t>
        </w:r>
      </w:ins>
      <w:ins w:id="4776" w:author="Phat Tran" w:date="2016-11-05T11:51:00Z">
        <w:r w:rsidR="00C0737A" w:rsidRPr="00957567">
          <w:rPr>
            <w:rFonts w:ascii="Times New Roman" w:hAnsi="Times New Roman" w:cs="Times New Roman"/>
            <w:sz w:val="28"/>
            <w:szCs w:val="28"/>
            <w:rPrChange w:id="4777" w:author="Phạm Anh Đại" w:date="2016-11-16T08:54:00Z">
              <w:rPr>
                <w:rFonts w:ascii="Times New Roman" w:hAnsi="Times New Roman" w:cs="Times New Roman"/>
                <w:sz w:val="24"/>
                <w:szCs w:val="24"/>
              </w:rPr>
            </w:rPrChange>
          </w:rPr>
          <w:t xml:space="preserve">rất </w:t>
        </w:r>
      </w:ins>
      <w:ins w:id="4778" w:author="Nghia Nguyen Quang" w:date="2016-10-21T15:15:00Z">
        <w:del w:id="4779" w:author="Phat Tran" w:date="2016-11-05T11:51:00Z">
          <w:r w:rsidRPr="00957567" w:rsidDel="00C0737A">
            <w:rPr>
              <w:rFonts w:ascii="Times New Roman" w:hAnsi="Times New Roman" w:cs="Times New Roman"/>
              <w:sz w:val="28"/>
              <w:szCs w:val="28"/>
              <w:rPrChange w:id="4780" w:author="Phạm Anh Đại" w:date="2016-11-16T08:54:00Z">
                <w:rPr>
                  <w:rFonts w:ascii="Times New Roman" w:hAnsi="Times New Roman" w:cs="Times New Roman"/>
                  <w:sz w:val="24"/>
                  <w:szCs w:val="24"/>
                </w:rPr>
              </w:rPrChange>
            </w:rPr>
            <w:delText>có quá nhiều</w:delText>
          </w:r>
        </w:del>
        <w:r w:rsidRPr="00957567">
          <w:rPr>
            <w:rFonts w:ascii="Times New Roman" w:hAnsi="Times New Roman" w:cs="Times New Roman"/>
            <w:sz w:val="28"/>
            <w:szCs w:val="28"/>
            <w:rPrChange w:id="4781" w:author="Phạm Anh Đại" w:date="2016-11-16T08:54:00Z">
              <w:rPr>
                <w:rFonts w:ascii="Times New Roman" w:hAnsi="Times New Roman" w:cs="Times New Roman"/>
                <w:sz w:val="24"/>
                <w:szCs w:val="24"/>
              </w:rPr>
            </w:rPrChange>
          </w:rPr>
          <w:t xml:space="preserve"> không liên quan và có lẽ không có nhiều thông tin có liên quan. Làm thế nào mà họ biết được để </w:t>
        </w:r>
      </w:ins>
      <w:ins w:id="4782" w:author="Phat Tran" w:date="2016-11-05T11:51:00Z">
        <w:r w:rsidR="00C0737A" w:rsidRPr="00957567">
          <w:rPr>
            <w:rFonts w:ascii="Times New Roman" w:hAnsi="Times New Roman" w:cs="Times New Roman"/>
            <w:sz w:val="28"/>
            <w:szCs w:val="28"/>
            <w:rPrChange w:id="4783" w:author="Phạm Anh Đại" w:date="2016-11-16T08:54:00Z">
              <w:rPr>
                <w:rFonts w:ascii="Times New Roman" w:hAnsi="Times New Roman" w:cs="Times New Roman"/>
                <w:sz w:val="24"/>
                <w:szCs w:val="24"/>
              </w:rPr>
            </w:rPrChange>
          </w:rPr>
          <w:t xml:space="preserve">đưa </w:t>
        </w:r>
      </w:ins>
      <w:ins w:id="4784" w:author="Nghia Nguyen Quang" w:date="2016-10-21T15:15:00Z">
        <w:del w:id="4785" w:author="Phat Tran" w:date="2016-11-05T11:51:00Z">
          <w:r w:rsidRPr="00957567" w:rsidDel="00C0737A">
            <w:rPr>
              <w:rFonts w:ascii="Times New Roman" w:hAnsi="Times New Roman" w:cs="Times New Roman"/>
              <w:sz w:val="28"/>
              <w:szCs w:val="28"/>
              <w:rPrChange w:id="4786" w:author="Phạm Anh Đại" w:date="2016-11-16T08:54:00Z">
                <w:rPr>
                  <w:rFonts w:ascii="Times New Roman" w:hAnsi="Times New Roman" w:cs="Times New Roman"/>
                  <w:sz w:val="24"/>
                  <w:szCs w:val="24"/>
                </w:rPr>
              </w:rPrChange>
            </w:rPr>
            <w:delText>tham dự</w:delText>
          </w:r>
        </w:del>
        <w:r w:rsidRPr="00957567">
          <w:rPr>
            <w:rFonts w:ascii="Times New Roman" w:hAnsi="Times New Roman" w:cs="Times New Roman"/>
            <w:sz w:val="28"/>
            <w:szCs w:val="28"/>
            <w:rPrChange w:id="4787" w:author="Phạm Anh Đại" w:date="2016-11-16T08:54:00Z">
              <w:rPr>
                <w:rFonts w:ascii="Times New Roman" w:hAnsi="Times New Roman" w:cs="Times New Roman"/>
                <w:sz w:val="24"/>
                <w:szCs w:val="24"/>
              </w:rPr>
            </w:rPrChange>
          </w:rPr>
          <w:t xml:space="preserve"> vào và</w:t>
        </w:r>
        <w:del w:id="4788" w:author="Biển Phan Y" w:date="2016-11-23T22:43:00Z">
          <w:r w:rsidRPr="00957567" w:rsidDel="00261DF2">
            <w:rPr>
              <w:rFonts w:ascii="Times New Roman" w:hAnsi="Times New Roman" w:cs="Times New Roman"/>
              <w:sz w:val="28"/>
              <w:szCs w:val="28"/>
              <w:rPrChange w:id="4789" w:author="Phạm Anh Đại" w:date="2016-11-16T08:54:00Z">
                <w:rPr>
                  <w:rFonts w:ascii="Times New Roman" w:hAnsi="Times New Roman" w:cs="Times New Roman"/>
                  <w:sz w:val="24"/>
                  <w:szCs w:val="24"/>
                </w:rPr>
              </w:rPrChange>
            </w:rPr>
            <w:delText xml:space="preserve"> để</w:delText>
          </w:r>
        </w:del>
        <w:r w:rsidRPr="00957567">
          <w:rPr>
            <w:rFonts w:ascii="Times New Roman" w:hAnsi="Times New Roman" w:cs="Times New Roman"/>
            <w:sz w:val="28"/>
            <w:szCs w:val="28"/>
            <w:rPrChange w:id="4790" w:author="Phạm Anh Đại" w:date="2016-11-16T08:54:00Z">
              <w:rPr>
                <w:rFonts w:ascii="Times New Roman" w:hAnsi="Times New Roman" w:cs="Times New Roman"/>
                <w:sz w:val="24"/>
                <w:szCs w:val="24"/>
              </w:rPr>
            </w:rPrChange>
          </w:rPr>
          <w:t xml:space="preserve"> bỏ qua? Hầu hết </w:t>
        </w:r>
      </w:ins>
      <w:ins w:id="4791" w:author="Phat Tran" w:date="2016-11-05T11:52:00Z">
        <w:r w:rsidR="00C0737A" w:rsidRPr="00957567">
          <w:rPr>
            <w:rFonts w:ascii="Times New Roman" w:hAnsi="Times New Roman" w:cs="Times New Roman"/>
            <w:sz w:val="28"/>
            <w:szCs w:val="28"/>
            <w:rPrChange w:id="4792" w:author="Phạm Anh Đại" w:date="2016-11-16T08:54:00Z">
              <w:rPr>
                <w:rFonts w:ascii="Times New Roman" w:hAnsi="Times New Roman" w:cs="Times New Roman"/>
                <w:sz w:val="24"/>
                <w:szCs w:val="24"/>
              </w:rPr>
            </w:rPrChange>
          </w:rPr>
          <w:t xml:space="preserve">các lần </w:t>
        </w:r>
      </w:ins>
      <w:ins w:id="4793" w:author="Nghia Nguyen Quang" w:date="2016-10-21T15:15:00Z">
        <w:del w:id="4794" w:author="Phat Tran" w:date="2016-11-05T11:52:00Z">
          <w:r w:rsidRPr="00957567" w:rsidDel="00C0737A">
            <w:rPr>
              <w:rFonts w:ascii="Times New Roman" w:hAnsi="Times New Roman" w:cs="Times New Roman"/>
              <w:sz w:val="28"/>
              <w:szCs w:val="28"/>
              <w:rPrChange w:id="4795" w:author="Phạm Anh Đại" w:date="2016-11-16T08:54:00Z">
                <w:rPr>
                  <w:rFonts w:ascii="Times New Roman" w:hAnsi="Times New Roman" w:cs="Times New Roman"/>
                  <w:sz w:val="24"/>
                  <w:szCs w:val="24"/>
                </w:rPr>
              </w:rPrChange>
            </w:rPr>
            <w:delText>thời gian</w:delText>
          </w:r>
        </w:del>
        <w:r w:rsidRPr="00957567">
          <w:rPr>
            <w:rFonts w:ascii="Times New Roman" w:hAnsi="Times New Roman" w:cs="Times New Roman"/>
            <w:sz w:val="28"/>
            <w:szCs w:val="28"/>
            <w:rPrChange w:id="4796" w:author="Phạm Anh Đại" w:date="2016-11-16T08:54:00Z">
              <w:rPr>
                <w:rFonts w:ascii="Times New Roman" w:hAnsi="Times New Roman" w:cs="Times New Roman"/>
                <w:sz w:val="24"/>
                <w:szCs w:val="24"/>
              </w:rPr>
            </w:rPrChange>
          </w:rPr>
          <w:t xml:space="preserve">, </w:t>
        </w:r>
      </w:ins>
      <w:ins w:id="4797" w:author="Phat Tran" w:date="2016-11-05T11:52:00Z">
        <w:r w:rsidR="00C0737A" w:rsidRPr="00957567">
          <w:rPr>
            <w:rFonts w:ascii="Times New Roman" w:hAnsi="Times New Roman" w:cs="Times New Roman"/>
            <w:sz w:val="28"/>
            <w:szCs w:val="28"/>
            <w:rPrChange w:id="4798" w:author="Phạm Anh Đại" w:date="2016-11-16T08:54:00Z">
              <w:rPr>
                <w:rFonts w:ascii="Times New Roman" w:hAnsi="Times New Roman" w:cs="Times New Roman"/>
                <w:sz w:val="24"/>
                <w:szCs w:val="24"/>
              </w:rPr>
            </w:rPrChange>
          </w:rPr>
          <w:t xml:space="preserve">người thợ </w:t>
        </w:r>
      </w:ins>
      <w:ins w:id="4799" w:author="Nghia Nguyen Quang" w:date="2016-10-21T15:15:00Z">
        <w:del w:id="4800" w:author="Phat Tran" w:date="2016-11-05T11:52:00Z">
          <w:r w:rsidRPr="00957567" w:rsidDel="00C0737A">
            <w:rPr>
              <w:rFonts w:ascii="Times New Roman" w:hAnsi="Times New Roman" w:cs="Times New Roman"/>
              <w:sz w:val="28"/>
              <w:szCs w:val="28"/>
              <w:rPrChange w:id="4801" w:author="Phạm Anh Đại" w:date="2016-11-16T08:54:00Z">
                <w:rPr>
                  <w:rFonts w:ascii="Times New Roman" w:hAnsi="Times New Roman" w:cs="Times New Roman"/>
                  <w:sz w:val="24"/>
                  <w:szCs w:val="24"/>
                </w:rPr>
              </w:rPrChange>
            </w:rPr>
            <w:delText>các nhà khai thác</w:delText>
          </w:r>
        </w:del>
        <w:r w:rsidRPr="00957567">
          <w:rPr>
            <w:rFonts w:ascii="Times New Roman" w:hAnsi="Times New Roman" w:cs="Times New Roman"/>
            <w:sz w:val="28"/>
            <w:szCs w:val="28"/>
            <w:rPrChange w:id="4802" w:author="Phạm Anh Đại" w:date="2016-11-16T08:54:00Z">
              <w:rPr>
                <w:rFonts w:ascii="Times New Roman" w:hAnsi="Times New Roman" w:cs="Times New Roman"/>
                <w:sz w:val="24"/>
                <w:szCs w:val="24"/>
              </w:rPr>
            </w:rPrChange>
          </w:rPr>
          <w:t xml:space="preserve"> kinh nghiệm có được những điều đúng. Một lần họ thất bại, những phân tích hồi cứu là khuynh</w:t>
        </w:r>
      </w:ins>
      <w:ins w:id="4803" w:author="Phạm Anh Đại" w:date="2016-11-20T18:36:00Z">
        <w:r w:rsidR="00211658">
          <w:rPr>
            <w:rFonts w:ascii="Times New Roman" w:hAnsi="Times New Roman" w:cs="Times New Roman"/>
            <w:sz w:val="28"/>
            <w:szCs w:val="28"/>
          </w:rPr>
          <w:t xml:space="preserve"> hướng</w:t>
        </w:r>
      </w:ins>
      <w:ins w:id="4804" w:author="Nghia Nguyen Quang" w:date="2016-10-21T15:15:00Z">
        <w:r w:rsidRPr="00957567">
          <w:rPr>
            <w:rFonts w:ascii="Times New Roman" w:hAnsi="Times New Roman" w:cs="Times New Roman"/>
            <w:sz w:val="28"/>
            <w:szCs w:val="28"/>
            <w:rPrChange w:id="4805" w:author="Phạm Anh Đại" w:date="2016-11-16T08:54:00Z">
              <w:rPr>
                <w:rFonts w:ascii="Times New Roman" w:hAnsi="Times New Roman" w:cs="Times New Roman"/>
                <w:sz w:val="24"/>
                <w:szCs w:val="24"/>
              </w:rPr>
            </w:rPrChange>
          </w:rPr>
          <w:t xml:space="preserve"> để lên án họ vì thiếu rõ ràng. Vâng, trong sự kiện này, không có gì có thể được rõ ràng. Tôi quay lại chủ đề này trong phần sau của chương này.</w:t>
        </w:r>
      </w:ins>
    </w:p>
    <w:p w14:paraId="7B7E6B8A" w14:textId="4AF2E21C" w:rsidR="00575F46" w:rsidRPr="00957567" w:rsidRDefault="00575F46">
      <w:pPr>
        <w:jc w:val="both"/>
        <w:rPr>
          <w:ins w:id="4806" w:author="Nghia Nguyen Quang" w:date="2016-10-21T15:15:00Z"/>
          <w:rFonts w:ascii="Times New Roman" w:hAnsi="Times New Roman" w:cs="Times New Roman"/>
          <w:sz w:val="28"/>
          <w:szCs w:val="28"/>
          <w:rPrChange w:id="4807" w:author="Phạm Anh Đại" w:date="2016-11-16T08:54:00Z">
            <w:rPr>
              <w:ins w:id="4808" w:author="Nghia Nguyen Quang" w:date="2016-10-21T15:15:00Z"/>
              <w:rFonts w:ascii="Times New Roman" w:hAnsi="Times New Roman" w:cs="Times New Roman"/>
              <w:sz w:val="24"/>
              <w:szCs w:val="24"/>
            </w:rPr>
          </w:rPrChange>
        </w:rPr>
        <w:pPrChange w:id="4809" w:author="Biển Phan Y" w:date="2016-11-22T22:50:00Z">
          <w:pPr/>
        </w:pPrChange>
      </w:pPr>
      <w:ins w:id="4810" w:author="Nghia Nguyen Quang" w:date="2016-10-21T15:15:00Z">
        <w:r w:rsidRPr="00957567">
          <w:rPr>
            <w:rFonts w:ascii="Times New Roman" w:hAnsi="Times New Roman" w:cs="Times New Roman"/>
            <w:sz w:val="28"/>
            <w:szCs w:val="28"/>
            <w:rPrChange w:id="4811" w:author="Phạm Anh Đại" w:date="2016-11-16T08:54:00Z">
              <w:rPr>
                <w:rFonts w:ascii="Times New Roman" w:hAnsi="Times New Roman" w:cs="Times New Roman"/>
                <w:sz w:val="24"/>
                <w:szCs w:val="24"/>
              </w:rPr>
            </w:rPrChange>
          </w:rPr>
          <w:t xml:space="preserve">Bạn sẽ phải đối mặt với điều này trong khi lái xe, trong khi xử lý tài chính của bạn, và trong khi chỉ cần đi qua cuộc sống hàng ngày của bạn. Hầu hết các sự cố bất thường bạn đã đọc </w:t>
        </w:r>
        <w:del w:id="4812" w:author="Phat Tran" w:date="2016-11-05T11:53:00Z">
          <w:r w:rsidRPr="00957567" w:rsidDel="00C0737A">
            <w:rPr>
              <w:rFonts w:ascii="Times New Roman" w:hAnsi="Times New Roman" w:cs="Times New Roman"/>
              <w:sz w:val="28"/>
              <w:szCs w:val="28"/>
              <w:rPrChange w:id="4813" w:author="Phạm Anh Đại" w:date="2016-11-16T08:54:00Z">
                <w:rPr>
                  <w:rFonts w:ascii="Times New Roman" w:hAnsi="Times New Roman" w:cs="Times New Roman"/>
                  <w:sz w:val="24"/>
                  <w:szCs w:val="24"/>
                </w:rPr>
              </w:rPrChange>
            </w:rPr>
            <w:delText>về</w:delText>
          </w:r>
        </w:del>
        <w:r w:rsidRPr="00957567">
          <w:rPr>
            <w:rFonts w:ascii="Times New Roman" w:hAnsi="Times New Roman" w:cs="Times New Roman"/>
            <w:sz w:val="28"/>
            <w:szCs w:val="28"/>
            <w:rPrChange w:id="4814" w:author="Phạm Anh Đại" w:date="2016-11-16T08:54:00Z">
              <w:rPr>
                <w:rFonts w:ascii="Times New Roman" w:hAnsi="Times New Roman" w:cs="Times New Roman"/>
                <w:sz w:val="24"/>
                <w:szCs w:val="24"/>
              </w:rPr>
            </w:rPrChange>
          </w:rPr>
          <w:t xml:space="preserve"> không liên quan đến bạn, vì vậy bạn có thể </w:t>
        </w:r>
      </w:ins>
      <w:ins w:id="4815" w:author="Phat Tran" w:date="2016-11-05T11:53:00Z">
        <w:r w:rsidR="00C0737A" w:rsidRPr="00957567">
          <w:rPr>
            <w:rFonts w:ascii="Times New Roman" w:hAnsi="Times New Roman" w:cs="Times New Roman"/>
            <w:sz w:val="28"/>
            <w:szCs w:val="28"/>
            <w:rPrChange w:id="4816" w:author="Phạm Anh Đại" w:date="2016-11-16T08:54:00Z">
              <w:rPr>
                <w:rFonts w:ascii="Times New Roman" w:hAnsi="Times New Roman" w:cs="Times New Roman"/>
                <w:sz w:val="24"/>
                <w:szCs w:val="24"/>
              </w:rPr>
            </w:rPrChange>
          </w:rPr>
          <w:t xml:space="preserve">tin cậy </w:t>
        </w:r>
      </w:ins>
      <w:ins w:id="4817" w:author="Nghia Nguyen Quang" w:date="2016-10-21T15:15:00Z">
        <w:del w:id="4818" w:author="Phat Tran" w:date="2016-11-05T11:53:00Z">
          <w:r w:rsidRPr="00957567" w:rsidDel="00C0737A">
            <w:rPr>
              <w:rFonts w:ascii="Times New Roman" w:hAnsi="Times New Roman" w:cs="Times New Roman"/>
              <w:sz w:val="28"/>
              <w:szCs w:val="28"/>
              <w:rPrChange w:id="4819" w:author="Phạm Anh Đại" w:date="2016-11-16T08:54:00Z">
                <w:rPr>
                  <w:rFonts w:ascii="Times New Roman" w:hAnsi="Times New Roman" w:cs="Times New Roman"/>
                  <w:sz w:val="24"/>
                  <w:szCs w:val="24"/>
                </w:rPr>
              </w:rPrChange>
            </w:rPr>
            <w:delText>an toàn</w:delText>
          </w:r>
        </w:del>
        <w:r w:rsidRPr="00957567">
          <w:rPr>
            <w:rFonts w:ascii="Times New Roman" w:hAnsi="Times New Roman" w:cs="Times New Roman"/>
            <w:sz w:val="28"/>
            <w:szCs w:val="28"/>
            <w:rPrChange w:id="4820" w:author="Phạm Anh Đại" w:date="2016-11-16T08:54:00Z">
              <w:rPr>
                <w:rFonts w:ascii="Times New Roman" w:hAnsi="Times New Roman" w:cs="Times New Roman"/>
                <w:sz w:val="24"/>
                <w:szCs w:val="24"/>
              </w:rPr>
            </w:rPrChange>
          </w:rPr>
          <w:t xml:space="preserve"> bỏ qua chúng. Những điều cần lưu ý đến, mà nên bỏ qua? Công nghiệp phải đối mặt với vấn đề này mọi lúc, cũng như các chính phủ. Các cộng đồng </w:t>
        </w:r>
      </w:ins>
      <w:ins w:id="4821" w:author="Phat Tran" w:date="2016-11-05T11:53:00Z">
        <w:r w:rsidR="00C0737A" w:rsidRPr="00957567">
          <w:rPr>
            <w:rFonts w:ascii="Times New Roman" w:hAnsi="Times New Roman" w:cs="Times New Roman"/>
            <w:sz w:val="28"/>
            <w:szCs w:val="28"/>
            <w:rPrChange w:id="4822" w:author="Phạm Anh Đại" w:date="2016-11-16T08:54:00Z">
              <w:rPr>
                <w:rFonts w:ascii="Times New Roman" w:hAnsi="Times New Roman" w:cs="Times New Roman"/>
                <w:sz w:val="24"/>
                <w:szCs w:val="24"/>
              </w:rPr>
            </w:rPrChange>
          </w:rPr>
          <w:t xml:space="preserve">cơ quan tình báo </w:t>
        </w:r>
      </w:ins>
      <w:ins w:id="4823" w:author="Nghia Nguyen Quang" w:date="2016-10-21T15:15:00Z">
        <w:del w:id="4824" w:author="Phat Tran" w:date="2016-11-05T11:53:00Z">
          <w:r w:rsidRPr="00957567" w:rsidDel="00C0737A">
            <w:rPr>
              <w:rFonts w:ascii="Times New Roman" w:hAnsi="Times New Roman" w:cs="Times New Roman"/>
              <w:sz w:val="28"/>
              <w:szCs w:val="28"/>
              <w:rPrChange w:id="4825" w:author="Phạm Anh Đại" w:date="2016-11-16T08:54:00Z">
                <w:rPr>
                  <w:rFonts w:ascii="Times New Roman" w:hAnsi="Times New Roman" w:cs="Times New Roman"/>
                  <w:sz w:val="24"/>
                  <w:szCs w:val="24"/>
                </w:rPr>
              </w:rPrChange>
            </w:rPr>
            <w:delText>thông minh</w:delText>
          </w:r>
        </w:del>
        <w:r w:rsidRPr="00957567">
          <w:rPr>
            <w:rFonts w:ascii="Times New Roman" w:hAnsi="Times New Roman" w:cs="Times New Roman"/>
            <w:sz w:val="28"/>
            <w:szCs w:val="28"/>
            <w:rPrChange w:id="4826" w:author="Phạm Anh Đại" w:date="2016-11-16T08:54:00Z">
              <w:rPr>
                <w:rFonts w:ascii="Times New Roman" w:hAnsi="Times New Roman" w:cs="Times New Roman"/>
                <w:sz w:val="24"/>
                <w:szCs w:val="24"/>
              </w:rPr>
            </w:rPrChange>
          </w:rPr>
          <w:t xml:space="preserve"> đang tràn ngập với dữ liệu. Làm thế nào để họ quyết định trường hợp nào là nghiêm trọng? Công chúng nghe về những sai lầm của họ, nhưng không phải </w:t>
        </w:r>
      </w:ins>
      <w:ins w:id="4827" w:author="Phat Tran" w:date="2016-11-05T11:53:00Z">
        <w:r w:rsidR="00C0737A" w:rsidRPr="00957567">
          <w:rPr>
            <w:rFonts w:ascii="Times New Roman" w:hAnsi="Times New Roman" w:cs="Times New Roman"/>
            <w:sz w:val="28"/>
            <w:szCs w:val="28"/>
            <w:rPrChange w:id="4828" w:author="Phạm Anh Đại" w:date="2016-11-16T08:54:00Z">
              <w:rPr>
                <w:rFonts w:ascii="Times New Roman" w:hAnsi="Times New Roman" w:cs="Times New Roman"/>
                <w:sz w:val="24"/>
                <w:szCs w:val="24"/>
              </w:rPr>
            </w:rPrChange>
          </w:rPr>
          <w:t xml:space="preserve">thường xuyên </w:t>
        </w:r>
      </w:ins>
      <w:ins w:id="4829" w:author="Nghia Nguyen Quang" w:date="2016-10-21T15:15:00Z">
        <w:r w:rsidRPr="00957567">
          <w:rPr>
            <w:rFonts w:ascii="Times New Roman" w:hAnsi="Times New Roman" w:cs="Times New Roman"/>
            <w:sz w:val="28"/>
            <w:szCs w:val="28"/>
            <w:rPrChange w:id="4830" w:author="Phạm Anh Đại" w:date="2016-11-16T08:54:00Z">
              <w:rPr>
                <w:rFonts w:ascii="Times New Roman" w:hAnsi="Times New Roman" w:cs="Times New Roman"/>
                <w:sz w:val="24"/>
                <w:szCs w:val="24"/>
              </w:rPr>
            </w:rPrChange>
          </w:rPr>
          <w:t xml:space="preserve">về các trường hợp </w:t>
        </w:r>
        <w:del w:id="4831" w:author="Phat Tran" w:date="2016-11-05T11:53:00Z">
          <w:r w:rsidRPr="00957567" w:rsidDel="00C0737A">
            <w:rPr>
              <w:rFonts w:ascii="Times New Roman" w:hAnsi="Times New Roman" w:cs="Times New Roman"/>
              <w:sz w:val="28"/>
              <w:szCs w:val="28"/>
              <w:rPrChange w:id="4832" w:author="Phạm Anh Đại" w:date="2016-11-16T08:54:00Z">
                <w:rPr>
                  <w:rFonts w:ascii="Times New Roman" w:hAnsi="Times New Roman" w:cs="Times New Roman"/>
                  <w:sz w:val="24"/>
                  <w:szCs w:val="24"/>
                </w:rPr>
              </w:rPrChange>
            </w:rPr>
            <w:delText>hơn thường xuyên hơn</w:delText>
          </w:r>
        </w:del>
        <w:r w:rsidRPr="00957567">
          <w:rPr>
            <w:rFonts w:ascii="Times New Roman" w:hAnsi="Times New Roman" w:cs="Times New Roman"/>
            <w:sz w:val="28"/>
            <w:szCs w:val="28"/>
            <w:rPrChange w:id="4833" w:author="Phạm Anh Đại" w:date="2016-11-16T08:54:00Z">
              <w:rPr>
                <w:rFonts w:ascii="Times New Roman" w:hAnsi="Times New Roman" w:cs="Times New Roman"/>
                <w:sz w:val="24"/>
                <w:szCs w:val="24"/>
              </w:rPr>
            </w:rPrChange>
          </w:rPr>
          <w:t xml:space="preserve"> mà họ </w:t>
        </w:r>
      </w:ins>
      <w:ins w:id="4834" w:author="Phat Tran" w:date="2016-11-05T11:53:00Z">
        <w:r w:rsidR="00C0737A" w:rsidRPr="00957567">
          <w:rPr>
            <w:rFonts w:ascii="Times New Roman" w:hAnsi="Times New Roman" w:cs="Times New Roman"/>
            <w:sz w:val="28"/>
            <w:szCs w:val="28"/>
            <w:rPrChange w:id="4835" w:author="Phạm Anh Đại" w:date="2016-11-16T08:54:00Z">
              <w:rPr>
                <w:rFonts w:ascii="Times New Roman" w:hAnsi="Times New Roman" w:cs="Times New Roman"/>
                <w:sz w:val="24"/>
                <w:szCs w:val="24"/>
              </w:rPr>
            </w:rPrChange>
          </w:rPr>
          <w:t xml:space="preserve">đã làm </w:t>
        </w:r>
      </w:ins>
      <w:ins w:id="4836" w:author="Nghia Nguyen Quang" w:date="2016-10-21T15:15:00Z">
        <w:del w:id="4837" w:author="Phat Tran" w:date="2016-11-05T11:53:00Z">
          <w:r w:rsidRPr="00957567" w:rsidDel="00C0737A">
            <w:rPr>
              <w:rFonts w:ascii="Times New Roman" w:hAnsi="Times New Roman" w:cs="Times New Roman"/>
              <w:sz w:val="28"/>
              <w:szCs w:val="28"/>
              <w:rPrChange w:id="4838" w:author="Phạm Anh Đại" w:date="2016-11-16T08:54:00Z">
                <w:rPr>
                  <w:rFonts w:ascii="Times New Roman" w:hAnsi="Times New Roman" w:cs="Times New Roman"/>
                  <w:sz w:val="24"/>
                  <w:szCs w:val="24"/>
                </w:rPr>
              </w:rPrChange>
            </w:rPr>
            <w:delText>có</w:delText>
          </w:r>
        </w:del>
        <w:r w:rsidRPr="00957567">
          <w:rPr>
            <w:rFonts w:ascii="Times New Roman" w:hAnsi="Times New Roman" w:cs="Times New Roman"/>
            <w:sz w:val="28"/>
            <w:szCs w:val="28"/>
            <w:rPrChange w:id="4839" w:author="Phạm Anh Đại" w:date="2016-11-16T08:54:00Z">
              <w:rPr>
                <w:rFonts w:ascii="Times New Roman" w:hAnsi="Times New Roman" w:cs="Times New Roman"/>
                <w:sz w:val="24"/>
                <w:szCs w:val="24"/>
              </w:rPr>
            </w:rPrChange>
          </w:rPr>
          <w:t xml:space="preserve"> đúng hay về những lần họ bỏ qua dữ liệu </w:t>
        </w:r>
        <w:del w:id="4840" w:author="Phat Tran" w:date="2016-11-05T11:54:00Z">
          <w:r w:rsidRPr="00957567" w:rsidDel="00C0737A">
            <w:rPr>
              <w:rFonts w:ascii="Times New Roman" w:hAnsi="Times New Roman" w:cs="Times New Roman"/>
              <w:sz w:val="28"/>
              <w:szCs w:val="28"/>
              <w:rPrChange w:id="4841"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4842" w:author="Phạm Anh Đại" w:date="2016-11-16T08:54:00Z">
              <w:rPr>
                <w:rFonts w:ascii="Times New Roman" w:hAnsi="Times New Roman" w:cs="Times New Roman"/>
                <w:sz w:val="24"/>
                <w:szCs w:val="24"/>
              </w:rPr>
            </w:rPrChange>
          </w:rPr>
          <w:t xml:space="preserve"> không </w:t>
        </w:r>
        <w:del w:id="4843" w:author="Phat Tran" w:date="2016-11-05T11:54:00Z">
          <w:r w:rsidRPr="00957567" w:rsidDel="00C0737A">
            <w:rPr>
              <w:rFonts w:ascii="Times New Roman" w:hAnsi="Times New Roman" w:cs="Times New Roman"/>
              <w:sz w:val="28"/>
              <w:szCs w:val="28"/>
              <w:rPrChange w:id="4844" w:author="Phạm Anh Đại" w:date="2016-11-16T08:54:00Z">
                <w:rPr>
                  <w:rFonts w:ascii="Times New Roman" w:hAnsi="Times New Roman" w:cs="Times New Roman"/>
                  <w:sz w:val="24"/>
                  <w:szCs w:val="24"/>
                </w:rPr>
              </w:rPrChange>
            </w:rPr>
            <w:delText>được</w:delText>
          </w:r>
        </w:del>
        <w:r w:rsidRPr="00957567">
          <w:rPr>
            <w:rFonts w:ascii="Times New Roman" w:hAnsi="Times New Roman" w:cs="Times New Roman"/>
            <w:sz w:val="28"/>
            <w:szCs w:val="28"/>
            <w:rPrChange w:id="4845" w:author="Phạm Anh Đại" w:date="2016-11-16T08:54:00Z">
              <w:rPr>
                <w:rFonts w:ascii="Times New Roman" w:hAnsi="Times New Roman" w:cs="Times New Roman"/>
                <w:sz w:val="24"/>
                <w:szCs w:val="24"/>
              </w:rPr>
            </w:rPrChange>
          </w:rPr>
          <w:t xml:space="preserve"> có ý nghĩa và là chính xác để làm như vậy.</w:t>
        </w:r>
      </w:ins>
    </w:p>
    <w:p w14:paraId="3BF08EFC" w14:textId="6BEB0504" w:rsidR="00575F46" w:rsidRPr="00957567" w:rsidRDefault="00575F46">
      <w:pPr>
        <w:jc w:val="both"/>
        <w:rPr>
          <w:ins w:id="4846" w:author="Nghia Nguyen Quang" w:date="2016-10-21T15:15:00Z"/>
          <w:rFonts w:ascii="Times New Roman" w:hAnsi="Times New Roman" w:cs="Times New Roman"/>
          <w:sz w:val="28"/>
          <w:szCs w:val="28"/>
          <w:rPrChange w:id="4847" w:author="Phạm Anh Đại" w:date="2016-11-16T08:54:00Z">
            <w:rPr>
              <w:ins w:id="4848" w:author="Nghia Nguyen Quang" w:date="2016-10-21T15:15:00Z"/>
              <w:rFonts w:ascii="Times New Roman" w:hAnsi="Times New Roman" w:cs="Times New Roman"/>
              <w:sz w:val="24"/>
              <w:szCs w:val="24"/>
            </w:rPr>
          </w:rPrChange>
        </w:rPr>
        <w:pPrChange w:id="4849" w:author="Biển Phan Y" w:date="2016-11-22T22:50:00Z">
          <w:pPr/>
        </w:pPrChange>
      </w:pPr>
      <w:ins w:id="4850" w:author="Nghia Nguyen Quang" w:date="2016-10-21T15:15:00Z">
        <w:r w:rsidRPr="00957567">
          <w:rPr>
            <w:rFonts w:ascii="Times New Roman" w:hAnsi="Times New Roman" w:cs="Times New Roman"/>
            <w:sz w:val="28"/>
            <w:szCs w:val="28"/>
            <w:rPrChange w:id="4851" w:author="Phạm Anh Đại" w:date="2016-11-16T08:54:00Z">
              <w:rPr>
                <w:rFonts w:ascii="Times New Roman" w:hAnsi="Times New Roman" w:cs="Times New Roman"/>
                <w:sz w:val="24"/>
                <w:szCs w:val="24"/>
              </w:rPr>
            </w:rPrChange>
          </w:rPr>
          <w:t>Nếu mọi quyết định đã được đặt câu hỏi, sẽ không có gì được thực hiện. Nhưng nếu quyết định không được đặt câu hỏi, sẽ có sai lầm chính</w:t>
        </w:r>
      </w:ins>
      <w:ins w:id="4852" w:author="Phạm Anh Đại" w:date="2016-11-20T18:36:00Z">
        <w:r w:rsidR="00211658">
          <w:rPr>
            <w:rFonts w:ascii="Times New Roman" w:hAnsi="Times New Roman" w:cs="Times New Roman"/>
            <w:sz w:val="28"/>
            <w:szCs w:val="28"/>
          </w:rPr>
          <w:t xml:space="preserve"> thức</w:t>
        </w:r>
      </w:ins>
      <w:ins w:id="4853" w:author="Nghia Nguyen Quang" w:date="2016-10-21T15:15:00Z">
        <w:r w:rsidRPr="00957567">
          <w:rPr>
            <w:rFonts w:ascii="Times New Roman" w:hAnsi="Times New Roman" w:cs="Times New Roman"/>
            <w:sz w:val="28"/>
            <w:szCs w:val="28"/>
            <w:rPrChange w:id="4854" w:author="Phạm Anh Đại" w:date="2016-11-16T08:54:00Z">
              <w:rPr>
                <w:rFonts w:ascii="Times New Roman" w:hAnsi="Times New Roman" w:cs="Times New Roman"/>
                <w:sz w:val="24"/>
                <w:szCs w:val="24"/>
              </w:rPr>
            </w:rPrChange>
          </w:rPr>
          <w:t xml:space="preserve"> - hiếm, nhưng </w:t>
        </w:r>
        <w:del w:id="4855" w:author="Phat Tran" w:date="2016-11-05T11:54:00Z">
          <w:r w:rsidRPr="00957567" w:rsidDel="00C0737A">
            <w:rPr>
              <w:rFonts w:ascii="Times New Roman" w:hAnsi="Times New Roman" w:cs="Times New Roman"/>
              <w:sz w:val="28"/>
              <w:szCs w:val="28"/>
              <w:rPrChange w:id="4856" w:author="Phạm Anh Đại" w:date="2016-11-16T08:54:00Z">
                <w:rPr>
                  <w:rFonts w:ascii="Times New Roman" w:hAnsi="Times New Roman" w:cs="Times New Roman"/>
                  <w:sz w:val="24"/>
                  <w:szCs w:val="24"/>
                </w:rPr>
              </w:rPrChange>
            </w:rPr>
            <w:delText>thường</w:delText>
          </w:r>
        </w:del>
        <w:r w:rsidRPr="00957567">
          <w:rPr>
            <w:rFonts w:ascii="Times New Roman" w:hAnsi="Times New Roman" w:cs="Times New Roman"/>
            <w:sz w:val="28"/>
            <w:szCs w:val="28"/>
            <w:rPrChange w:id="4857" w:author="Phạm Anh Đại" w:date="2016-11-16T08:54:00Z">
              <w:rPr>
                <w:rFonts w:ascii="Times New Roman" w:hAnsi="Times New Roman" w:cs="Times New Roman"/>
                <w:sz w:val="24"/>
                <w:szCs w:val="24"/>
              </w:rPr>
            </w:rPrChange>
          </w:rPr>
          <w:t xml:space="preserve"> </w:t>
        </w:r>
      </w:ins>
      <w:ins w:id="4858" w:author="Phạm Anh Đại" w:date="2016-11-20T18:37:00Z">
        <w:r w:rsidR="00211658">
          <w:rPr>
            <w:rFonts w:ascii="Times New Roman" w:hAnsi="Times New Roman" w:cs="Times New Roman"/>
            <w:sz w:val="28"/>
            <w:szCs w:val="28"/>
          </w:rPr>
          <w:t>thường phạt nặng</w:t>
        </w:r>
      </w:ins>
      <w:ins w:id="4859" w:author="Nghia Nguyen Quang" w:date="2016-10-21T15:15:00Z">
        <w:del w:id="4860" w:author="Phạm Anh Đại" w:date="2016-11-20T18:37:00Z">
          <w:r w:rsidRPr="00957567" w:rsidDel="00211658">
            <w:rPr>
              <w:rFonts w:ascii="Times New Roman" w:hAnsi="Times New Roman" w:cs="Times New Roman"/>
              <w:sz w:val="28"/>
              <w:szCs w:val="28"/>
              <w:rPrChange w:id="4861" w:author="Phạm Anh Đại" w:date="2016-11-16T08:54:00Z">
                <w:rPr>
                  <w:rFonts w:ascii="Times New Roman" w:hAnsi="Times New Roman" w:cs="Times New Roman"/>
                  <w:sz w:val="24"/>
                  <w:szCs w:val="24"/>
                </w:rPr>
              </w:rPrChange>
            </w:rPr>
            <w:delText>hình phạt đáng kể</w:delText>
          </w:r>
        </w:del>
      </w:ins>
      <w:ins w:id="4862" w:author="Phat Tran" w:date="2016-11-05T11:54:00Z">
        <w:del w:id="4863" w:author="Phạm Anh Đại" w:date="2016-11-20T18:37:00Z">
          <w:r w:rsidR="00C0737A" w:rsidRPr="00957567" w:rsidDel="00211658">
            <w:rPr>
              <w:rFonts w:ascii="Times New Roman" w:hAnsi="Times New Roman" w:cs="Times New Roman"/>
              <w:sz w:val="28"/>
              <w:szCs w:val="28"/>
              <w:rPrChange w:id="4864" w:author="Phạm Anh Đại" w:date="2016-11-16T08:54:00Z">
                <w:rPr>
                  <w:rFonts w:ascii="Times New Roman" w:hAnsi="Times New Roman" w:cs="Times New Roman"/>
                  <w:sz w:val="24"/>
                  <w:szCs w:val="24"/>
                </w:rPr>
              </w:rPrChange>
            </w:rPr>
            <w:delText xml:space="preserve"> thường xuyên</w:delText>
          </w:r>
        </w:del>
      </w:ins>
      <w:ins w:id="4865" w:author="Nghia Nguyen Quang" w:date="2016-10-21T15:15:00Z">
        <w:r w:rsidRPr="00957567">
          <w:rPr>
            <w:rFonts w:ascii="Times New Roman" w:hAnsi="Times New Roman" w:cs="Times New Roman"/>
            <w:sz w:val="28"/>
            <w:szCs w:val="28"/>
            <w:rPrChange w:id="4866" w:author="Phạm Anh Đại" w:date="2016-11-16T08:54:00Z">
              <w:rPr>
                <w:rFonts w:ascii="Times New Roman" w:hAnsi="Times New Roman" w:cs="Times New Roman"/>
                <w:sz w:val="24"/>
                <w:szCs w:val="24"/>
              </w:rPr>
            </w:rPrChange>
          </w:rPr>
          <w:t>.</w:t>
        </w:r>
      </w:ins>
    </w:p>
    <w:p w14:paraId="16AA2B26" w14:textId="67EF2C49" w:rsidR="00575F46" w:rsidRPr="00957567" w:rsidRDefault="00575F46">
      <w:pPr>
        <w:jc w:val="both"/>
        <w:rPr>
          <w:ins w:id="4867" w:author="Nghia Nguyen Quang" w:date="2016-10-21T15:15:00Z"/>
          <w:rFonts w:ascii="Times New Roman" w:hAnsi="Times New Roman" w:cs="Times New Roman"/>
          <w:sz w:val="28"/>
          <w:szCs w:val="28"/>
          <w:rPrChange w:id="4868" w:author="Phạm Anh Đại" w:date="2016-11-16T08:54:00Z">
            <w:rPr>
              <w:ins w:id="4869" w:author="Nghia Nguyen Quang" w:date="2016-10-21T15:15:00Z"/>
              <w:rFonts w:ascii="Times New Roman" w:hAnsi="Times New Roman" w:cs="Times New Roman"/>
              <w:sz w:val="24"/>
              <w:szCs w:val="24"/>
            </w:rPr>
          </w:rPrChange>
        </w:rPr>
        <w:pPrChange w:id="4870" w:author="Biển Phan Y" w:date="2016-11-22T22:50:00Z">
          <w:pPr/>
        </w:pPrChange>
      </w:pPr>
      <w:ins w:id="4871" w:author="Nghia Nguyen Quang" w:date="2016-10-21T15:15:00Z">
        <w:r w:rsidRPr="00957567">
          <w:rPr>
            <w:rFonts w:ascii="Times New Roman" w:hAnsi="Times New Roman" w:cs="Times New Roman"/>
            <w:sz w:val="28"/>
            <w:szCs w:val="28"/>
            <w:rPrChange w:id="4872" w:author="Phạm Anh Đại" w:date="2016-11-16T08:54:00Z">
              <w:rPr>
                <w:rFonts w:ascii="Times New Roman" w:hAnsi="Times New Roman" w:cs="Times New Roman"/>
                <w:sz w:val="24"/>
                <w:szCs w:val="24"/>
              </w:rPr>
            </w:rPrChange>
          </w:rPr>
          <w:t xml:space="preserve">Các thách thức thiết kế là để trình bày các thông tin về tình trạng của hệ thống (thiết bị, xe, máy, hoặc các hoạt động đang được theo dõi) trong một cách </w:t>
        </w:r>
      </w:ins>
      <w:ins w:id="4873" w:author="Phat Tran" w:date="2016-11-05T11:54:00Z">
        <w:r w:rsidR="00C0737A" w:rsidRPr="00957567">
          <w:rPr>
            <w:rFonts w:ascii="Times New Roman" w:hAnsi="Times New Roman" w:cs="Times New Roman"/>
            <w:sz w:val="28"/>
            <w:szCs w:val="28"/>
            <w:rPrChange w:id="4874" w:author="Phạm Anh Đại" w:date="2016-11-16T08:54:00Z">
              <w:rPr>
                <w:rFonts w:ascii="Times New Roman" w:hAnsi="Times New Roman" w:cs="Times New Roman"/>
                <w:sz w:val="24"/>
                <w:szCs w:val="24"/>
              </w:rPr>
            </w:rPrChange>
          </w:rPr>
          <w:t xml:space="preserve">điều </w:t>
        </w:r>
      </w:ins>
      <w:ins w:id="4875" w:author="Nghia Nguyen Quang" w:date="2016-10-21T15:15:00Z">
        <w:r w:rsidRPr="00957567">
          <w:rPr>
            <w:rFonts w:ascii="Times New Roman" w:hAnsi="Times New Roman" w:cs="Times New Roman"/>
            <w:sz w:val="28"/>
            <w:szCs w:val="28"/>
            <w:rPrChange w:id="4876" w:author="Phạm Anh Đại" w:date="2016-11-16T08:54:00Z">
              <w:rPr>
                <w:rFonts w:ascii="Times New Roman" w:hAnsi="Times New Roman" w:cs="Times New Roman"/>
                <w:sz w:val="24"/>
                <w:szCs w:val="24"/>
              </w:rPr>
            </w:rPrChange>
          </w:rPr>
          <w:t xml:space="preserve">đó là dễ dàng để đồng hóa và </w:t>
        </w:r>
      </w:ins>
      <w:ins w:id="4877" w:author="Phat Tran" w:date="2016-11-05T11:54:00Z">
        <w:r w:rsidR="00C0737A" w:rsidRPr="00957567">
          <w:rPr>
            <w:rFonts w:ascii="Times New Roman" w:hAnsi="Times New Roman" w:cs="Times New Roman"/>
            <w:sz w:val="28"/>
            <w:szCs w:val="28"/>
            <w:rPrChange w:id="4878" w:author="Phạm Anh Đại" w:date="2016-11-16T08:54:00Z">
              <w:rPr>
                <w:rFonts w:ascii="Times New Roman" w:hAnsi="Times New Roman" w:cs="Times New Roman"/>
                <w:sz w:val="24"/>
                <w:szCs w:val="24"/>
              </w:rPr>
            </w:rPrChange>
          </w:rPr>
          <w:t xml:space="preserve">làm sáng tỏ </w:t>
        </w:r>
      </w:ins>
      <w:ins w:id="4879" w:author="Nghia Nguyen Quang" w:date="2016-10-21T15:15:00Z">
        <w:del w:id="4880" w:author="Phat Tran" w:date="2016-11-05T11:54:00Z">
          <w:r w:rsidRPr="00957567" w:rsidDel="00C0737A">
            <w:rPr>
              <w:rFonts w:ascii="Times New Roman" w:hAnsi="Times New Roman" w:cs="Times New Roman"/>
              <w:sz w:val="28"/>
              <w:szCs w:val="28"/>
              <w:rPrChange w:id="4881" w:author="Phạm Anh Đại" w:date="2016-11-16T08:54:00Z">
                <w:rPr>
                  <w:rFonts w:ascii="Times New Roman" w:hAnsi="Times New Roman" w:cs="Times New Roman"/>
                  <w:sz w:val="24"/>
                  <w:szCs w:val="24"/>
                </w:rPr>
              </w:rPrChange>
            </w:rPr>
            <w:delText>diễn giải,</w:delText>
          </w:r>
        </w:del>
        <w:r w:rsidRPr="00957567">
          <w:rPr>
            <w:rFonts w:ascii="Times New Roman" w:hAnsi="Times New Roman" w:cs="Times New Roman"/>
            <w:sz w:val="28"/>
            <w:szCs w:val="28"/>
            <w:rPrChange w:id="4882" w:author="Phạm Anh Đại" w:date="2016-11-16T08:54:00Z">
              <w:rPr>
                <w:rFonts w:ascii="Times New Roman" w:hAnsi="Times New Roman" w:cs="Times New Roman"/>
                <w:sz w:val="24"/>
                <w:szCs w:val="24"/>
              </w:rPr>
            </w:rPrChange>
          </w:rPr>
          <w:t xml:space="preserve"> cũng như cung cấp các giải pháp thay thế và các diễn giải. Nó rất hữu ích để đặt câu hỏi quyết định, nhưng không thể làm như vậy nếu mỗi hành động hoặc không hành động đòi hỏi phải có sự</w:t>
        </w:r>
      </w:ins>
      <w:ins w:id="4883" w:author="Phat Tran" w:date="2016-11-05T11:55:00Z">
        <w:r w:rsidR="00C0737A" w:rsidRPr="00957567">
          <w:rPr>
            <w:rFonts w:ascii="Times New Roman" w:hAnsi="Times New Roman" w:cs="Times New Roman"/>
            <w:sz w:val="28"/>
            <w:szCs w:val="28"/>
            <w:rPrChange w:id="4884" w:author="Phạm Anh Đại" w:date="2016-11-16T08:54:00Z">
              <w:rPr>
                <w:rFonts w:ascii="Times New Roman" w:hAnsi="Times New Roman" w:cs="Times New Roman"/>
                <w:sz w:val="24"/>
                <w:szCs w:val="24"/>
              </w:rPr>
            </w:rPrChange>
          </w:rPr>
          <w:t xml:space="preserve"> chú ý ở mức độ cao</w:t>
        </w:r>
      </w:ins>
      <w:ins w:id="4885" w:author="Nghia Nguyen Quang" w:date="2016-10-21T15:15:00Z">
        <w:r w:rsidRPr="00957567">
          <w:rPr>
            <w:rFonts w:ascii="Times New Roman" w:hAnsi="Times New Roman" w:cs="Times New Roman"/>
            <w:sz w:val="28"/>
            <w:szCs w:val="28"/>
            <w:rPrChange w:id="4886" w:author="Phạm Anh Đại" w:date="2016-11-16T08:54:00Z">
              <w:rPr>
                <w:rFonts w:ascii="Times New Roman" w:hAnsi="Times New Roman" w:cs="Times New Roman"/>
                <w:sz w:val="24"/>
                <w:szCs w:val="24"/>
              </w:rPr>
            </w:rPrChange>
          </w:rPr>
          <w:t xml:space="preserve"> </w:t>
        </w:r>
        <w:del w:id="4887" w:author="Phat Tran" w:date="2016-11-05T11:55:00Z">
          <w:r w:rsidRPr="00957567" w:rsidDel="00C0737A">
            <w:rPr>
              <w:rFonts w:ascii="Times New Roman" w:hAnsi="Times New Roman" w:cs="Times New Roman"/>
              <w:sz w:val="28"/>
              <w:szCs w:val="28"/>
              <w:rPrChange w:id="4888" w:author="Phạm Anh Đại" w:date="2016-11-16T08:54:00Z">
                <w:rPr>
                  <w:rFonts w:ascii="Times New Roman" w:hAnsi="Times New Roman" w:cs="Times New Roman"/>
                  <w:sz w:val="24"/>
                  <w:szCs w:val="24"/>
                </w:rPr>
              </w:rPrChange>
            </w:rPr>
            <w:delText>quan tâm gần gũi</w:delText>
          </w:r>
        </w:del>
        <w:r w:rsidRPr="00957567">
          <w:rPr>
            <w:rFonts w:ascii="Times New Roman" w:hAnsi="Times New Roman" w:cs="Times New Roman"/>
            <w:sz w:val="28"/>
            <w:szCs w:val="28"/>
            <w:rPrChange w:id="4889" w:author="Phạm Anh Đại" w:date="2016-11-16T08:54:00Z">
              <w:rPr>
                <w:rFonts w:ascii="Times New Roman" w:hAnsi="Times New Roman" w:cs="Times New Roman"/>
                <w:sz w:val="24"/>
                <w:szCs w:val="24"/>
              </w:rPr>
            </w:rPrChange>
          </w:rPr>
          <w:t>.</w:t>
        </w:r>
      </w:ins>
    </w:p>
    <w:p w14:paraId="1945FCDD" w14:textId="77777777" w:rsidR="00575F46" w:rsidRPr="00957567" w:rsidRDefault="00575F46">
      <w:pPr>
        <w:jc w:val="both"/>
        <w:rPr>
          <w:ins w:id="4890" w:author="Nghia Nguyen Quang" w:date="2016-10-21T15:15:00Z"/>
          <w:rFonts w:ascii="Times New Roman" w:hAnsi="Times New Roman" w:cs="Times New Roman"/>
          <w:sz w:val="28"/>
          <w:szCs w:val="28"/>
          <w:rPrChange w:id="4891" w:author="Phạm Anh Đại" w:date="2016-11-16T08:54:00Z">
            <w:rPr>
              <w:ins w:id="4892" w:author="Nghia Nguyen Quang" w:date="2016-10-21T15:15:00Z"/>
              <w:rFonts w:ascii="Times New Roman" w:hAnsi="Times New Roman" w:cs="Times New Roman"/>
              <w:sz w:val="24"/>
              <w:szCs w:val="24"/>
            </w:rPr>
          </w:rPrChange>
        </w:rPr>
        <w:pPrChange w:id="4893" w:author="Biển Phan Y" w:date="2016-11-22T22:50:00Z">
          <w:pPr/>
        </w:pPrChange>
      </w:pPr>
      <w:ins w:id="4894" w:author="Nghia Nguyen Quang" w:date="2016-10-21T15:15:00Z">
        <w:r w:rsidRPr="00957567">
          <w:rPr>
            <w:rFonts w:ascii="Times New Roman" w:hAnsi="Times New Roman" w:cs="Times New Roman"/>
            <w:sz w:val="28"/>
            <w:szCs w:val="28"/>
            <w:rPrChange w:id="4895" w:author="Phạm Anh Đại" w:date="2016-11-16T08:54:00Z">
              <w:rPr>
                <w:rFonts w:ascii="Times New Roman" w:hAnsi="Times New Roman" w:cs="Times New Roman"/>
                <w:sz w:val="24"/>
                <w:szCs w:val="24"/>
              </w:rPr>
            </w:rPrChange>
          </w:rPr>
          <w:t>Đây là một vấn đề khó khăn không có giải pháp rõ ràng.</w:t>
        </w:r>
      </w:ins>
    </w:p>
    <w:p w14:paraId="2D027CA2" w14:textId="77777777" w:rsidR="00575F46" w:rsidRPr="00957567" w:rsidRDefault="00575F46">
      <w:pPr>
        <w:jc w:val="both"/>
        <w:rPr>
          <w:ins w:id="4896" w:author="Nghia Nguyen Quang" w:date="2016-10-21T15:15:00Z"/>
          <w:rFonts w:ascii="Times New Roman" w:hAnsi="Times New Roman" w:cs="Times New Roman"/>
          <w:sz w:val="28"/>
          <w:szCs w:val="28"/>
          <w:rPrChange w:id="4897" w:author="Phạm Anh Đại" w:date="2016-11-16T08:54:00Z">
            <w:rPr>
              <w:ins w:id="4898" w:author="Nghia Nguyen Quang" w:date="2016-10-21T15:15:00Z"/>
              <w:rFonts w:ascii="Times New Roman" w:hAnsi="Times New Roman" w:cs="Times New Roman"/>
              <w:sz w:val="24"/>
              <w:szCs w:val="24"/>
            </w:rPr>
          </w:rPrChange>
        </w:rPr>
        <w:pPrChange w:id="4899" w:author="Biển Phan Y" w:date="2016-11-22T22:50:00Z">
          <w:pPr/>
        </w:pPrChange>
      </w:pPr>
      <w:ins w:id="4900" w:author="Nghia Nguyen Quang" w:date="2016-10-21T15:15:00Z">
        <w:r w:rsidRPr="00957567">
          <w:rPr>
            <w:rFonts w:ascii="Times New Roman" w:hAnsi="Times New Roman" w:cs="Times New Roman"/>
            <w:sz w:val="28"/>
            <w:szCs w:val="28"/>
            <w:rPrChange w:id="4901" w:author="Phạm Anh Đại" w:date="2016-11-16T08:54:00Z">
              <w:rPr>
                <w:rFonts w:ascii="Times New Roman" w:hAnsi="Times New Roman" w:cs="Times New Roman"/>
                <w:sz w:val="24"/>
                <w:szCs w:val="24"/>
              </w:rPr>
            </w:rPrChange>
          </w:rPr>
          <w:t>SAI LẦM DỰA TRÊN KIẾN THỨC</w:t>
        </w:r>
      </w:ins>
    </w:p>
    <w:p w14:paraId="53741E3B" w14:textId="2D527677" w:rsidR="00575F46" w:rsidRPr="00957567" w:rsidRDefault="00575F46">
      <w:pPr>
        <w:jc w:val="both"/>
        <w:rPr>
          <w:ins w:id="4902" w:author="Nghia Nguyen Quang" w:date="2016-10-21T15:15:00Z"/>
          <w:rFonts w:ascii="Times New Roman" w:hAnsi="Times New Roman" w:cs="Times New Roman"/>
          <w:sz w:val="28"/>
          <w:szCs w:val="28"/>
          <w:rPrChange w:id="4903" w:author="Phạm Anh Đại" w:date="2016-11-16T08:54:00Z">
            <w:rPr>
              <w:ins w:id="4904" w:author="Nghia Nguyen Quang" w:date="2016-10-21T15:15:00Z"/>
              <w:rFonts w:ascii="Times New Roman" w:hAnsi="Times New Roman" w:cs="Times New Roman"/>
              <w:sz w:val="24"/>
              <w:szCs w:val="24"/>
            </w:rPr>
          </w:rPrChange>
        </w:rPr>
        <w:pPrChange w:id="4905" w:author="Biển Phan Y" w:date="2016-11-22T22:50:00Z">
          <w:pPr/>
        </w:pPrChange>
      </w:pPr>
      <w:ins w:id="4906" w:author="Nghia Nguyen Quang" w:date="2016-10-21T15:15:00Z">
        <w:r w:rsidRPr="00957567">
          <w:rPr>
            <w:rFonts w:ascii="Times New Roman" w:hAnsi="Times New Roman" w:cs="Times New Roman"/>
            <w:sz w:val="28"/>
            <w:szCs w:val="28"/>
            <w:rPrChange w:id="4907" w:author="Phạm Anh Đại" w:date="2016-11-16T08:54:00Z">
              <w:rPr>
                <w:rFonts w:ascii="Times New Roman" w:hAnsi="Times New Roman" w:cs="Times New Roman"/>
                <w:sz w:val="24"/>
                <w:szCs w:val="24"/>
              </w:rPr>
            </w:rPrChange>
          </w:rPr>
          <w:t>Hành vi dựa trên</w:t>
        </w:r>
      </w:ins>
      <w:ins w:id="4908" w:author="Phat Tran" w:date="2016-11-05T11:55:00Z">
        <w:r w:rsidR="00C0737A" w:rsidRPr="00957567">
          <w:rPr>
            <w:rFonts w:ascii="Times New Roman" w:hAnsi="Times New Roman" w:cs="Times New Roman"/>
            <w:sz w:val="28"/>
            <w:szCs w:val="28"/>
            <w:rPrChange w:id="4909" w:author="Phạm Anh Đại" w:date="2016-11-16T08:54:00Z">
              <w:rPr>
                <w:rFonts w:ascii="Times New Roman" w:hAnsi="Times New Roman" w:cs="Times New Roman"/>
                <w:sz w:val="24"/>
                <w:szCs w:val="24"/>
              </w:rPr>
            </w:rPrChange>
          </w:rPr>
          <w:t xml:space="preserve"> kiến thức</w:t>
        </w:r>
      </w:ins>
      <w:ins w:id="4910" w:author="Nghia Nguyen Quang" w:date="2016-10-21T15:15:00Z">
        <w:r w:rsidRPr="00957567">
          <w:rPr>
            <w:rFonts w:ascii="Times New Roman" w:hAnsi="Times New Roman" w:cs="Times New Roman"/>
            <w:sz w:val="28"/>
            <w:szCs w:val="28"/>
            <w:rPrChange w:id="4911" w:author="Phạm Anh Đại" w:date="2016-11-16T08:54:00Z">
              <w:rPr>
                <w:rFonts w:ascii="Times New Roman" w:hAnsi="Times New Roman" w:cs="Times New Roman"/>
                <w:sz w:val="24"/>
                <w:szCs w:val="24"/>
              </w:rPr>
            </w:rPrChange>
          </w:rPr>
          <w:t xml:space="preserve"> </w:t>
        </w:r>
        <w:del w:id="4912" w:author="Phat Tran" w:date="2016-11-05T11:55:00Z">
          <w:r w:rsidRPr="00957567" w:rsidDel="00C0737A">
            <w:rPr>
              <w:rFonts w:ascii="Times New Roman" w:hAnsi="Times New Roman" w:cs="Times New Roman"/>
              <w:sz w:val="28"/>
              <w:szCs w:val="28"/>
              <w:rPrChange w:id="4913" w:author="Phạm Anh Đại" w:date="2016-11-16T08:54:00Z">
                <w:rPr>
                  <w:rFonts w:ascii="Times New Roman" w:hAnsi="Times New Roman" w:cs="Times New Roman"/>
                  <w:sz w:val="24"/>
                  <w:szCs w:val="24"/>
                </w:rPr>
              </w:rPrChange>
            </w:rPr>
            <w:delText>tri</w:delText>
          </w:r>
        </w:del>
        <w:del w:id="4914" w:author="Phat Tran" w:date="2016-11-05T11:56:00Z">
          <w:r w:rsidRPr="00957567" w:rsidDel="00C0737A">
            <w:rPr>
              <w:rFonts w:ascii="Times New Roman" w:hAnsi="Times New Roman" w:cs="Times New Roman"/>
              <w:sz w:val="28"/>
              <w:szCs w:val="28"/>
              <w:rPrChange w:id="4915" w:author="Phạm Anh Đại" w:date="2016-11-16T08:54:00Z">
                <w:rPr>
                  <w:rFonts w:ascii="Times New Roman" w:hAnsi="Times New Roman" w:cs="Times New Roman"/>
                  <w:sz w:val="24"/>
                  <w:szCs w:val="24"/>
                </w:rPr>
              </w:rPrChange>
            </w:rPr>
            <w:delText xml:space="preserve"> thức</w:delText>
          </w:r>
        </w:del>
        <w:r w:rsidRPr="00957567">
          <w:rPr>
            <w:rFonts w:ascii="Times New Roman" w:hAnsi="Times New Roman" w:cs="Times New Roman"/>
            <w:sz w:val="28"/>
            <w:szCs w:val="28"/>
            <w:rPrChange w:id="4916" w:author="Phạm Anh Đại" w:date="2016-11-16T08:54:00Z">
              <w:rPr>
                <w:rFonts w:ascii="Times New Roman" w:hAnsi="Times New Roman" w:cs="Times New Roman"/>
                <w:sz w:val="24"/>
                <w:szCs w:val="24"/>
              </w:rPr>
            </w:rPrChange>
          </w:rPr>
          <w:t xml:space="preserve"> diễn ra khi </w:t>
        </w:r>
      </w:ins>
      <w:ins w:id="4917" w:author="Phat Tran" w:date="2016-11-05T11:56:00Z">
        <w:r w:rsidR="00C0737A" w:rsidRPr="00957567">
          <w:rPr>
            <w:rFonts w:ascii="Times New Roman" w:hAnsi="Times New Roman" w:cs="Times New Roman"/>
            <w:sz w:val="28"/>
            <w:szCs w:val="28"/>
            <w:rPrChange w:id="4918" w:author="Phạm Anh Đại" w:date="2016-11-16T08:54:00Z">
              <w:rPr>
                <w:rFonts w:ascii="Times New Roman" w:hAnsi="Times New Roman" w:cs="Times New Roman"/>
                <w:sz w:val="24"/>
                <w:szCs w:val="24"/>
              </w:rPr>
            </w:rPrChange>
          </w:rPr>
          <w:t xml:space="preserve">hoàn cảnh </w:t>
        </w:r>
      </w:ins>
      <w:ins w:id="4919" w:author="Nghia Nguyen Quang" w:date="2016-10-21T15:15:00Z">
        <w:del w:id="4920" w:author="Phat Tran" w:date="2016-11-05T11:56:00Z">
          <w:r w:rsidRPr="00957567" w:rsidDel="00C0737A">
            <w:rPr>
              <w:rFonts w:ascii="Times New Roman" w:hAnsi="Times New Roman" w:cs="Times New Roman"/>
              <w:sz w:val="28"/>
              <w:szCs w:val="28"/>
              <w:rPrChange w:id="4921" w:author="Phạm Anh Đại" w:date="2016-11-16T08:54:00Z">
                <w:rPr>
                  <w:rFonts w:ascii="Times New Roman" w:hAnsi="Times New Roman" w:cs="Times New Roman"/>
                  <w:sz w:val="24"/>
                  <w:szCs w:val="24"/>
                </w:rPr>
              </w:rPrChange>
            </w:rPr>
            <w:delText>tình hình là đủ</w:delText>
          </w:r>
        </w:del>
      </w:ins>
      <w:ins w:id="4922" w:author="Phat Tran" w:date="2016-11-05T11:56:00Z">
        <w:r w:rsidR="00C0737A" w:rsidRPr="00957567">
          <w:rPr>
            <w:rFonts w:ascii="Times New Roman" w:hAnsi="Times New Roman" w:cs="Times New Roman"/>
            <w:sz w:val="28"/>
            <w:szCs w:val="28"/>
            <w:rPrChange w:id="4923" w:author="Phạm Anh Đại" w:date="2016-11-16T08:54:00Z">
              <w:rPr>
                <w:rFonts w:ascii="Times New Roman" w:hAnsi="Times New Roman" w:cs="Times New Roman"/>
                <w:sz w:val="24"/>
                <w:szCs w:val="24"/>
              </w:rPr>
            </w:rPrChange>
          </w:rPr>
          <w:t xml:space="preserve"> là</w:t>
        </w:r>
      </w:ins>
      <w:ins w:id="4924" w:author="Nghia Nguyen Quang" w:date="2016-10-21T15:15:00Z">
        <w:r w:rsidRPr="00957567">
          <w:rPr>
            <w:rFonts w:ascii="Times New Roman" w:hAnsi="Times New Roman" w:cs="Times New Roman"/>
            <w:sz w:val="28"/>
            <w:szCs w:val="28"/>
            <w:rPrChange w:id="4925" w:author="Phạm Anh Đại" w:date="2016-11-16T08:54:00Z">
              <w:rPr>
                <w:rFonts w:ascii="Times New Roman" w:hAnsi="Times New Roman" w:cs="Times New Roman"/>
                <w:sz w:val="24"/>
                <w:szCs w:val="24"/>
              </w:rPr>
            </w:rPrChange>
          </w:rPr>
          <w:t xml:space="preserve"> cuốn tiểu thuyết </w:t>
        </w:r>
      </w:ins>
      <w:ins w:id="4926" w:author="Phat Tran" w:date="2016-11-05T11:56:00Z">
        <w:r w:rsidR="00C0737A" w:rsidRPr="00957567">
          <w:rPr>
            <w:rFonts w:ascii="Times New Roman" w:hAnsi="Times New Roman" w:cs="Times New Roman"/>
            <w:sz w:val="28"/>
            <w:szCs w:val="28"/>
            <w:rPrChange w:id="4927" w:author="Phạm Anh Đại" w:date="2016-11-16T08:54:00Z">
              <w:rPr>
                <w:rFonts w:ascii="Times New Roman" w:hAnsi="Times New Roman" w:cs="Times New Roman"/>
                <w:sz w:val="24"/>
                <w:szCs w:val="24"/>
              </w:rPr>
            </w:rPrChange>
          </w:rPr>
          <w:t xml:space="preserve">đầy đủ </w:t>
        </w:r>
      </w:ins>
      <w:ins w:id="4928" w:author="Nghia Nguyen Quang" w:date="2016-10-21T15:15:00Z">
        <w:r w:rsidRPr="00957567">
          <w:rPr>
            <w:rFonts w:ascii="Times New Roman" w:hAnsi="Times New Roman" w:cs="Times New Roman"/>
            <w:sz w:val="28"/>
            <w:szCs w:val="28"/>
            <w:rPrChange w:id="4929" w:author="Phạm Anh Đại" w:date="2016-11-16T08:54:00Z">
              <w:rPr>
                <w:rFonts w:ascii="Times New Roman" w:hAnsi="Times New Roman" w:cs="Times New Roman"/>
                <w:sz w:val="24"/>
                <w:szCs w:val="24"/>
              </w:rPr>
            </w:rPrChange>
          </w:rPr>
          <w:t xml:space="preserve">mà không có </w:t>
        </w:r>
      </w:ins>
      <w:ins w:id="4930" w:author="Phat Tran" w:date="2016-11-05T11:56:00Z">
        <w:r w:rsidR="00C0737A" w:rsidRPr="00957567">
          <w:rPr>
            <w:rFonts w:ascii="Times New Roman" w:hAnsi="Times New Roman" w:cs="Times New Roman"/>
            <w:sz w:val="28"/>
            <w:szCs w:val="28"/>
            <w:rPrChange w:id="4931" w:author="Phạm Anh Đại" w:date="2016-11-16T08:54:00Z">
              <w:rPr>
                <w:rFonts w:ascii="Times New Roman" w:hAnsi="Times New Roman" w:cs="Times New Roman"/>
                <w:sz w:val="24"/>
                <w:szCs w:val="24"/>
              </w:rPr>
            </w:rPrChange>
          </w:rPr>
          <w:t xml:space="preserve">sự tinh xảo hay nguyên tắc </w:t>
        </w:r>
      </w:ins>
      <w:ins w:id="4932" w:author="Nghia Nguyen Quang" w:date="2016-10-21T15:15:00Z">
        <w:del w:id="4933" w:author="Phat Tran" w:date="2016-11-05T11:56:00Z">
          <w:r w:rsidRPr="00957567" w:rsidDel="00C0737A">
            <w:rPr>
              <w:rFonts w:ascii="Times New Roman" w:hAnsi="Times New Roman" w:cs="Times New Roman"/>
              <w:sz w:val="28"/>
              <w:szCs w:val="28"/>
              <w:rPrChange w:id="4934" w:author="Phạm Anh Đại" w:date="2016-11-16T08:54:00Z">
                <w:rPr>
                  <w:rFonts w:ascii="Times New Roman" w:hAnsi="Times New Roman" w:cs="Times New Roman"/>
                  <w:sz w:val="24"/>
                  <w:szCs w:val="24"/>
                </w:rPr>
              </w:rPrChange>
            </w:rPr>
            <w:delText>kỹ năng</w:delText>
          </w:r>
        </w:del>
        <w:r w:rsidRPr="00957567">
          <w:rPr>
            <w:rFonts w:ascii="Times New Roman" w:hAnsi="Times New Roman" w:cs="Times New Roman"/>
            <w:sz w:val="28"/>
            <w:szCs w:val="28"/>
            <w:rPrChange w:id="4935" w:author="Phạm Anh Đại" w:date="2016-11-16T08:54:00Z">
              <w:rPr>
                <w:rFonts w:ascii="Times New Roman" w:hAnsi="Times New Roman" w:cs="Times New Roman"/>
                <w:sz w:val="24"/>
                <w:szCs w:val="24"/>
              </w:rPr>
            </w:rPrChange>
          </w:rPr>
          <w:t xml:space="preserve">, quy ước để che đậy nó. Trong trường hợp này, một </w:t>
        </w:r>
      </w:ins>
      <w:ins w:id="4936" w:author="Phat Tran" w:date="2016-11-05T11:56:00Z">
        <w:r w:rsidR="00C0737A" w:rsidRPr="00957567">
          <w:rPr>
            <w:rFonts w:ascii="Times New Roman" w:hAnsi="Times New Roman" w:cs="Times New Roman"/>
            <w:sz w:val="28"/>
            <w:szCs w:val="28"/>
            <w:rPrChange w:id="4937" w:author="Phạm Anh Đại" w:date="2016-11-16T08:54:00Z">
              <w:rPr>
                <w:rFonts w:ascii="Times New Roman" w:hAnsi="Times New Roman" w:cs="Times New Roman"/>
                <w:sz w:val="24"/>
                <w:szCs w:val="24"/>
              </w:rPr>
            </w:rPrChange>
          </w:rPr>
          <w:t xml:space="preserve">quy trình </w:t>
        </w:r>
      </w:ins>
      <w:ins w:id="4938" w:author="Nghia Nguyen Quang" w:date="2016-10-21T15:15:00Z">
        <w:del w:id="4939" w:author="Phat Tran" w:date="2016-11-05T11:56:00Z">
          <w:r w:rsidRPr="00957567" w:rsidDel="00C0737A">
            <w:rPr>
              <w:rFonts w:ascii="Times New Roman" w:hAnsi="Times New Roman" w:cs="Times New Roman"/>
              <w:sz w:val="28"/>
              <w:szCs w:val="28"/>
              <w:rPrChange w:id="4940"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4941" w:author="Phạm Anh Đại" w:date="2016-11-16T08:54:00Z">
              <w:rPr>
                <w:rFonts w:ascii="Times New Roman" w:hAnsi="Times New Roman" w:cs="Times New Roman"/>
                <w:sz w:val="24"/>
                <w:szCs w:val="24"/>
              </w:rPr>
            </w:rPrChange>
          </w:rPr>
          <w:t xml:space="preserve"> mới phải được đặt ra. Trong khi đó, kỹ năng và các quy tắc được kiểm soát ở mức độ hành vi của </w:t>
        </w:r>
        <w:del w:id="4942" w:author="Phat Tran" w:date="2016-11-05T11:56:00Z">
          <w:r w:rsidRPr="00957567" w:rsidDel="00C0737A">
            <w:rPr>
              <w:rFonts w:ascii="Times New Roman" w:hAnsi="Times New Roman" w:cs="Times New Roman"/>
              <w:sz w:val="28"/>
              <w:szCs w:val="28"/>
              <w:rPrChange w:id="4943" w:author="Phạm Anh Đại" w:date="2016-11-16T08:54:00Z">
                <w:rPr>
                  <w:rFonts w:ascii="Times New Roman" w:hAnsi="Times New Roman" w:cs="Times New Roman"/>
                  <w:sz w:val="24"/>
                  <w:szCs w:val="24"/>
                </w:rPr>
              </w:rPrChange>
            </w:rPr>
            <w:delText>con</w:delText>
          </w:r>
        </w:del>
        <w:r w:rsidRPr="00957567">
          <w:rPr>
            <w:rFonts w:ascii="Times New Roman" w:hAnsi="Times New Roman" w:cs="Times New Roman"/>
            <w:sz w:val="28"/>
            <w:szCs w:val="28"/>
            <w:rPrChange w:id="4944" w:author="Phạm Anh Đại" w:date="2016-11-16T08:54:00Z">
              <w:rPr>
                <w:rFonts w:ascii="Times New Roman" w:hAnsi="Times New Roman" w:cs="Times New Roman"/>
                <w:sz w:val="24"/>
                <w:szCs w:val="24"/>
              </w:rPr>
            </w:rPrChange>
          </w:rPr>
          <w:t xml:space="preserve"> </w:t>
        </w:r>
        <w:r w:rsidRPr="00957567">
          <w:rPr>
            <w:rFonts w:ascii="Times New Roman" w:hAnsi="Times New Roman" w:cs="Times New Roman"/>
            <w:sz w:val="28"/>
            <w:szCs w:val="28"/>
            <w:rPrChange w:id="4945" w:author="Phạm Anh Đại" w:date="2016-11-16T08:54:00Z">
              <w:rPr>
                <w:rFonts w:ascii="Times New Roman" w:hAnsi="Times New Roman" w:cs="Times New Roman"/>
                <w:sz w:val="24"/>
                <w:szCs w:val="24"/>
              </w:rPr>
            </w:rPrChange>
          </w:rPr>
          <w:lastRenderedPageBreak/>
          <w:t>người xử lý và do đó</w:t>
        </w:r>
      </w:ins>
      <w:ins w:id="4946" w:author="Phạm Anh Đại" w:date="2016-11-20T21:56:00Z">
        <w:r w:rsidR="00BF53C2">
          <w:rPr>
            <w:rFonts w:ascii="Times New Roman" w:hAnsi="Times New Roman" w:cs="Times New Roman"/>
            <w:sz w:val="28"/>
            <w:szCs w:val="28"/>
          </w:rPr>
          <w:t xml:space="preserve"> một cách</w:t>
        </w:r>
      </w:ins>
      <w:ins w:id="4947" w:author="Nghia Nguyen Quang" w:date="2016-10-21T15:15:00Z">
        <w:r w:rsidRPr="00957567">
          <w:rPr>
            <w:rFonts w:ascii="Times New Roman" w:hAnsi="Times New Roman" w:cs="Times New Roman"/>
            <w:sz w:val="28"/>
            <w:szCs w:val="28"/>
            <w:rPrChange w:id="4948" w:author="Phạm Anh Đại" w:date="2016-11-16T08:54:00Z">
              <w:rPr>
                <w:rFonts w:ascii="Times New Roman" w:hAnsi="Times New Roman" w:cs="Times New Roman"/>
                <w:sz w:val="24"/>
                <w:szCs w:val="24"/>
              </w:rPr>
            </w:rPrChange>
          </w:rPr>
          <w:t xml:space="preserve"> tiềm thức và tự động, hành vi dựa trên </w:t>
        </w:r>
      </w:ins>
      <w:ins w:id="4949" w:author="Phat Tran" w:date="2016-11-05T11:57:00Z">
        <w:r w:rsidR="0082455D" w:rsidRPr="00957567">
          <w:rPr>
            <w:rFonts w:ascii="Times New Roman" w:hAnsi="Times New Roman" w:cs="Times New Roman"/>
            <w:sz w:val="28"/>
            <w:szCs w:val="28"/>
            <w:rPrChange w:id="4950" w:author="Phạm Anh Đại" w:date="2016-11-16T08:54:00Z">
              <w:rPr>
                <w:rFonts w:ascii="Times New Roman" w:hAnsi="Times New Roman" w:cs="Times New Roman"/>
                <w:sz w:val="24"/>
                <w:szCs w:val="24"/>
              </w:rPr>
            </w:rPrChange>
          </w:rPr>
          <w:t xml:space="preserve">kiến thức </w:t>
        </w:r>
      </w:ins>
      <w:ins w:id="4951" w:author="Nghia Nguyen Quang" w:date="2016-10-21T15:15:00Z">
        <w:del w:id="4952" w:author="Phat Tran" w:date="2016-11-05T11:57:00Z">
          <w:r w:rsidRPr="00957567" w:rsidDel="0082455D">
            <w:rPr>
              <w:rFonts w:ascii="Times New Roman" w:hAnsi="Times New Roman" w:cs="Times New Roman"/>
              <w:sz w:val="28"/>
              <w:szCs w:val="28"/>
              <w:rPrChange w:id="4953" w:author="Phạm Anh Đại" w:date="2016-11-16T08:54:00Z">
                <w:rPr>
                  <w:rFonts w:ascii="Times New Roman" w:hAnsi="Times New Roman" w:cs="Times New Roman"/>
                  <w:sz w:val="24"/>
                  <w:szCs w:val="24"/>
                </w:rPr>
              </w:rPrChange>
            </w:rPr>
            <w:delText>tri thức</w:delText>
          </w:r>
        </w:del>
        <w:r w:rsidRPr="00957567">
          <w:rPr>
            <w:rFonts w:ascii="Times New Roman" w:hAnsi="Times New Roman" w:cs="Times New Roman"/>
            <w:sz w:val="28"/>
            <w:szCs w:val="28"/>
            <w:rPrChange w:id="4954" w:author="Phạm Anh Đại" w:date="2016-11-16T08:54:00Z">
              <w:rPr>
                <w:rFonts w:ascii="Times New Roman" w:hAnsi="Times New Roman" w:cs="Times New Roman"/>
                <w:sz w:val="24"/>
                <w:szCs w:val="24"/>
              </w:rPr>
            </w:rPrChange>
          </w:rPr>
          <w:t xml:space="preserve"> được kiểm soát ở mức độ phản xạ và</w:t>
        </w:r>
        <w:del w:id="4955" w:author="Phạm Anh Đại" w:date="2016-11-20T21:56:00Z">
          <w:r w:rsidRPr="00957567" w:rsidDel="00BF53C2">
            <w:rPr>
              <w:rFonts w:ascii="Times New Roman" w:hAnsi="Times New Roman" w:cs="Times New Roman"/>
              <w:sz w:val="28"/>
              <w:szCs w:val="28"/>
              <w:rPrChange w:id="4956"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4957" w:author="Phạm Anh Đại" w:date="2016-11-16T08:54:00Z">
              <w:rPr>
                <w:rFonts w:ascii="Times New Roman" w:hAnsi="Times New Roman" w:cs="Times New Roman"/>
                <w:sz w:val="24"/>
                <w:szCs w:val="24"/>
              </w:rPr>
            </w:rPrChange>
          </w:rPr>
          <w:t xml:space="preserve"> chậm và có ý thức.</w:t>
        </w:r>
      </w:ins>
    </w:p>
    <w:p w14:paraId="28B88CEF" w14:textId="5EC8D22F" w:rsidR="00575F46" w:rsidRPr="00957567" w:rsidRDefault="00575F46">
      <w:pPr>
        <w:jc w:val="both"/>
        <w:rPr>
          <w:ins w:id="4958" w:author="Nghia Nguyen Quang" w:date="2016-10-21T15:15:00Z"/>
          <w:rFonts w:ascii="Times New Roman" w:hAnsi="Times New Roman" w:cs="Times New Roman"/>
          <w:sz w:val="28"/>
          <w:szCs w:val="28"/>
          <w:rPrChange w:id="4959" w:author="Phạm Anh Đại" w:date="2016-11-16T08:54:00Z">
            <w:rPr>
              <w:ins w:id="4960" w:author="Nghia Nguyen Quang" w:date="2016-10-21T15:15:00Z"/>
              <w:rFonts w:ascii="Times New Roman" w:hAnsi="Times New Roman" w:cs="Times New Roman"/>
              <w:sz w:val="24"/>
              <w:szCs w:val="24"/>
            </w:rPr>
          </w:rPrChange>
        </w:rPr>
        <w:pPrChange w:id="4961" w:author="Biển Phan Y" w:date="2016-11-22T22:50:00Z">
          <w:pPr/>
        </w:pPrChange>
      </w:pPr>
      <w:ins w:id="4962" w:author="Nghia Nguyen Quang" w:date="2016-10-21T15:15:00Z">
        <w:r w:rsidRPr="00957567">
          <w:rPr>
            <w:rFonts w:ascii="Times New Roman" w:hAnsi="Times New Roman" w:cs="Times New Roman"/>
            <w:sz w:val="28"/>
            <w:szCs w:val="28"/>
            <w:rPrChange w:id="4963" w:author="Phạm Anh Đại" w:date="2016-11-16T08:54:00Z">
              <w:rPr>
                <w:rFonts w:ascii="Times New Roman" w:hAnsi="Times New Roman" w:cs="Times New Roman"/>
                <w:sz w:val="24"/>
                <w:szCs w:val="24"/>
              </w:rPr>
            </w:rPrChange>
          </w:rPr>
          <w:t xml:space="preserve">Với hành vi dựa trên </w:t>
        </w:r>
      </w:ins>
      <w:ins w:id="4964" w:author="Phat Tran" w:date="2016-11-05T11:57:00Z">
        <w:r w:rsidR="0082455D" w:rsidRPr="00957567">
          <w:rPr>
            <w:rFonts w:ascii="Times New Roman" w:hAnsi="Times New Roman" w:cs="Times New Roman"/>
            <w:sz w:val="28"/>
            <w:szCs w:val="28"/>
            <w:rPrChange w:id="4965" w:author="Phạm Anh Đại" w:date="2016-11-16T08:54:00Z">
              <w:rPr>
                <w:rFonts w:ascii="Times New Roman" w:hAnsi="Times New Roman" w:cs="Times New Roman"/>
                <w:sz w:val="24"/>
                <w:szCs w:val="24"/>
              </w:rPr>
            </w:rPrChange>
          </w:rPr>
          <w:t>kiến thức</w:t>
        </w:r>
      </w:ins>
      <w:ins w:id="4966" w:author="Phạm Anh Đại" w:date="2016-11-20T21:58:00Z">
        <w:r w:rsidR="00BF53C2">
          <w:rPr>
            <w:rFonts w:ascii="Times New Roman" w:hAnsi="Times New Roman" w:cs="Times New Roman"/>
            <w:sz w:val="28"/>
            <w:szCs w:val="28"/>
          </w:rPr>
          <w:t>, mọi người</w:t>
        </w:r>
      </w:ins>
      <w:ins w:id="4967" w:author="Phat Tran" w:date="2016-11-05T11:57:00Z">
        <w:del w:id="4968" w:author="Phạm Anh Đại" w:date="2016-11-20T21:58:00Z">
          <w:r w:rsidR="0082455D" w:rsidRPr="00957567" w:rsidDel="00BF53C2">
            <w:rPr>
              <w:rFonts w:ascii="Times New Roman" w:hAnsi="Times New Roman" w:cs="Times New Roman"/>
              <w:sz w:val="28"/>
              <w:szCs w:val="28"/>
              <w:rPrChange w:id="4969" w:author="Phạm Anh Đại" w:date="2016-11-16T08:54:00Z">
                <w:rPr>
                  <w:rFonts w:ascii="Times New Roman" w:hAnsi="Times New Roman" w:cs="Times New Roman"/>
                  <w:sz w:val="24"/>
                  <w:szCs w:val="24"/>
                </w:rPr>
              </w:rPrChange>
            </w:rPr>
            <w:delText xml:space="preserve"> </w:delText>
          </w:r>
        </w:del>
      </w:ins>
      <w:ins w:id="4970" w:author="Nghia Nguyen Quang" w:date="2016-10-21T15:15:00Z">
        <w:del w:id="4971" w:author="Phat Tran" w:date="2016-11-05T11:57:00Z">
          <w:r w:rsidRPr="00957567" w:rsidDel="0082455D">
            <w:rPr>
              <w:rFonts w:ascii="Times New Roman" w:hAnsi="Times New Roman" w:cs="Times New Roman"/>
              <w:sz w:val="28"/>
              <w:szCs w:val="28"/>
              <w:rPrChange w:id="4972" w:author="Phạm Anh Đại" w:date="2016-11-16T08:54:00Z">
                <w:rPr>
                  <w:rFonts w:ascii="Times New Roman" w:hAnsi="Times New Roman" w:cs="Times New Roman"/>
                  <w:sz w:val="24"/>
                  <w:szCs w:val="24"/>
                </w:rPr>
              </w:rPrChange>
            </w:rPr>
            <w:delText>tri thức</w:delText>
          </w:r>
        </w:del>
        <w:del w:id="4973" w:author="Phạm Anh Đại" w:date="2016-11-20T21:58:00Z">
          <w:r w:rsidRPr="00957567" w:rsidDel="00BF53C2">
            <w:rPr>
              <w:rFonts w:ascii="Times New Roman" w:hAnsi="Times New Roman" w:cs="Times New Roman"/>
              <w:sz w:val="28"/>
              <w:szCs w:val="28"/>
              <w:rPrChange w:id="4974" w:author="Phạm Anh Đại" w:date="2016-11-16T08:54:00Z">
                <w:rPr>
                  <w:rFonts w:ascii="Times New Roman" w:hAnsi="Times New Roman" w:cs="Times New Roman"/>
                  <w:sz w:val="24"/>
                  <w:szCs w:val="24"/>
                </w:rPr>
              </w:rPrChange>
            </w:rPr>
            <w:delText>, người dân</w:delText>
          </w:r>
        </w:del>
        <w:r w:rsidRPr="00957567">
          <w:rPr>
            <w:rFonts w:ascii="Times New Roman" w:hAnsi="Times New Roman" w:cs="Times New Roman"/>
            <w:sz w:val="28"/>
            <w:szCs w:val="28"/>
            <w:rPrChange w:id="4975" w:author="Phạm Anh Đại" w:date="2016-11-16T08:54:00Z">
              <w:rPr>
                <w:rFonts w:ascii="Times New Roman" w:hAnsi="Times New Roman" w:cs="Times New Roman"/>
                <w:sz w:val="24"/>
                <w:szCs w:val="24"/>
              </w:rPr>
            </w:rPrChange>
          </w:rPr>
          <w:t xml:space="preserve"> có ý thức giải quyết vấn đề. Họ đang ở trong một tình huống không rõ</w:t>
        </w:r>
      </w:ins>
      <w:ins w:id="4976" w:author="Phat Tran" w:date="2016-11-05T11:57:00Z">
        <w:r w:rsidR="0082455D" w:rsidRPr="00957567">
          <w:rPr>
            <w:rFonts w:ascii="Times New Roman" w:hAnsi="Times New Roman" w:cs="Times New Roman"/>
            <w:sz w:val="28"/>
            <w:szCs w:val="28"/>
            <w:rPrChange w:id="4977" w:author="Phạm Anh Đại" w:date="2016-11-16T08:54:00Z">
              <w:rPr>
                <w:rFonts w:ascii="Times New Roman" w:hAnsi="Times New Roman" w:cs="Times New Roman"/>
                <w:sz w:val="24"/>
                <w:szCs w:val="24"/>
              </w:rPr>
            </w:rPrChange>
          </w:rPr>
          <w:t xml:space="preserve"> ràng</w:t>
        </w:r>
      </w:ins>
      <w:ins w:id="4978" w:author="Nghia Nguyen Quang" w:date="2016-10-21T15:15:00Z">
        <w:r w:rsidRPr="00957567">
          <w:rPr>
            <w:rFonts w:ascii="Times New Roman" w:hAnsi="Times New Roman" w:cs="Times New Roman"/>
            <w:sz w:val="28"/>
            <w:szCs w:val="28"/>
            <w:rPrChange w:id="4979" w:author="Phạm Anh Đại" w:date="2016-11-16T08:54:00Z">
              <w:rPr>
                <w:rFonts w:ascii="Times New Roman" w:hAnsi="Times New Roman" w:cs="Times New Roman"/>
                <w:sz w:val="24"/>
                <w:szCs w:val="24"/>
              </w:rPr>
            </w:rPrChange>
          </w:rPr>
          <w:t xml:space="preserve"> và không có bất kỳ kỹ năng sẵn có hoặc quy tắc áp dụng trực tiếp. </w:t>
        </w:r>
      </w:ins>
      <w:ins w:id="4980" w:author="Phat Tran" w:date="2016-11-05T11:57:00Z">
        <w:r w:rsidR="0082455D" w:rsidRPr="00957567">
          <w:rPr>
            <w:rFonts w:ascii="Times New Roman" w:hAnsi="Times New Roman" w:cs="Times New Roman"/>
            <w:sz w:val="28"/>
            <w:szCs w:val="28"/>
            <w:rPrChange w:id="4981" w:author="Phạm Anh Đại" w:date="2016-11-16T08:54:00Z">
              <w:rPr>
                <w:rFonts w:ascii="Times New Roman" w:hAnsi="Times New Roman" w:cs="Times New Roman"/>
                <w:sz w:val="24"/>
                <w:szCs w:val="24"/>
              </w:rPr>
            </w:rPrChange>
          </w:rPr>
          <w:t xml:space="preserve">Hành vi dựa trên kiến thức </w:t>
        </w:r>
      </w:ins>
      <w:ins w:id="4982" w:author="Nghia Nguyen Quang" w:date="2016-10-21T15:15:00Z">
        <w:del w:id="4983" w:author="Phat Tran" w:date="2016-11-05T11:57:00Z">
          <w:r w:rsidRPr="00957567" w:rsidDel="0082455D">
            <w:rPr>
              <w:rFonts w:ascii="Times New Roman" w:hAnsi="Times New Roman" w:cs="Times New Roman"/>
              <w:sz w:val="28"/>
              <w:szCs w:val="28"/>
              <w:rPrChange w:id="4984" w:author="Phạm Anh Đại" w:date="2016-11-16T08:54:00Z">
                <w:rPr>
                  <w:rFonts w:ascii="Times New Roman" w:hAnsi="Times New Roman" w:cs="Times New Roman"/>
                  <w:sz w:val="24"/>
                  <w:szCs w:val="24"/>
                </w:rPr>
              </w:rPrChange>
            </w:rPr>
            <w:delText xml:space="preserve">Kiến thức dựa trên hành vi </w:delText>
          </w:r>
        </w:del>
        <w:r w:rsidRPr="00957567">
          <w:rPr>
            <w:rFonts w:ascii="Times New Roman" w:hAnsi="Times New Roman" w:cs="Times New Roman"/>
            <w:sz w:val="28"/>
            <w:szCs w:val="28"/>
            <w:rPrChange w:id="4985" w:author="Phạm Anh Đại" w:date="2016-11-16T08:54:00Z">
              <w:rPr>
                <w:rFonts w:ascii="Times New Roman" w:hAnsi="Times New Roman" w:cs="Times New Roman"/>
                <w:sz w:val="24"/>
                <w:szCs w:val="24"/>
              </w:rPr>
            </w:rPrChange>
          </w:rPr>
          <w:t>là cần thiết khi một người gặp phải một tình huống không rõ, có lẽ là được yêu cầu sử dụng một số thiết bị mới, hoặc ngay cả khi làm một công việc quen thuộc và những thứ đi sai, dẫn đến một cuốn tiểu thuyết, trạng thái không thể giải thích được.</w:t>
        </w:r>
      </w:ins>
    </w:p>
    <w:p w14:paraId="4B037BF3" w14:textId="4C18895E" w:rsidR="00575F46" w:rsidRPr="00957567" w:rsidRDefault="00575F46">
      <w:pPr>
        <w:jc w:val="both"/>
        <w:rPr>
          <w:ins w:id="4986" w:author="Nghia Nguyen Quang" w:date="2016-10-21T15:15:00Z"/>
          <w:rFonts w:ascii="Times New Roman" w:hAnsi="Times New Roman" w:cs="Times New Roman"/>
          <w:sz w:val="28"/>
          <w:szCs w:val="28"/>
          <w:rPrChange w:id="4987" w:author="Phạm Anh Đại" w:date="2016-11-16T08:54:00Z">
            <w:rPr>
              <w:ins w:id="4988" w:author="Nghia Nguyen Quang" w:date="2016-10-21T15:15:00Z"/>
              <w:rFonts w:ascii="Times New Roman" w:hAnsi="Times New Roman" w:cs="Times New Roman"/>
              <w:sz w:val="24"/>
              <w:szCs w:val="24"/>
            </w:rPr>
          </w:rPrChange>
        </w:rPr>
        <w:pPrChange w:id="4989" w:author="Biển Phan Y" w:date="2016-11-22T22:50:00Z">
          <w:pPr/>
        </w:pPrChange>
      </w:pPr>
      <w:ins w:id="4990" w:author="Nghia Nguyen Quang" w:date="2016-10-21T15:15:00Z">
        <w:r w:rsidRPr="00957567">
          <w:rPr>
            <w:rFonts w:ascii="Times New Roman" w:hAnsi="Times New Roman" w:cs="Times New Roman"/>
            <w:sz w:val="28"/>
            <w:szCs w:val="28"/>
            <w:rPrChange w:id="4991" w:author="Phạm Anh Đại" w:date="2016-11-16T08:54:00Z">
              <w:rPr>
                <w:rFonts w:ascii="Times New Roman" w:hAnsi="Times New Roman" w:cs="Times New Roman"/>
                <w:sz w:val="24"/>
                <w:szCs w:val="24"/>
              </w:rPr>
            </w:rPrChange>
          </w:rPr>
          <w:t xml:space="preserve">Giải pháp tốt nhất cho tình huống dựa trên tri thức </w:t>
        </w:r>
        <w:del w:id="4992" w:author="Phat Tran" w:date="2016-11-05T12:00:00Z">
          <w:r w:rsidRPr="00957567" w:rsidDel="0082455D">
            <w:rPr>
              <w:rFonts w:ascii="Times New Roman" w:hAnsi="Times New Roman" w:cs="Times New Roman"/>
              <w:sz w:val="28"/>
              <w:szCs w:val="28"/>
              <w:rPrChange w:id="4993" w:author="Phạm Anh Đại" w:date="2016-11-16T08:54:00Z">
                <w:rPr>
                  <w:rFonts w:ascii="Times New Roman" w:hAnsi="Times New Roman" w:cs="Times New Roman"/>
                  <w:sz w:val="24"/>
                  <w:szCs w:val="24"/>
                </w:rPr>
              </w:rPrChange>
            </w:rPr>
            <w:delText>là để</w:delText>
          </w:r>
        </w:del>
        <w:r w:rsidRPr="00957567">
          <w:rPr>
            <w:rFonts w:ascii="Times New Roman" w:hAnsi="Times New Roman" w:cs="Times New Roman"/>
            <w:sz w:val="28"/>
            <w:szCs w:val="28"/>
            <w:rPrChange w:id="4994" w:author="Phạm Anh Đại" w:date="2016-11-16T08:54:00Z">
              <w:rPr>
                <w:rFonts w:ascii="Times New Roman" w:hAnsi="Times New Roman" w:cs="Times New Roman"/>
                <w:sz w:val="24"/>
                <w:szCs w:val="24"/>
              </w:rPr>
            </w:rPrChange>
          </w:rPr>
          <w:t xml:space="preserve"> được tìm thấy trong một sự hiểu biết tốt về tình hình, mà trong nhiều trường hợp cũng được chuyển thành một mô hình khái niệm thích hợp. Trong trường hợp phức tạp, giúp đỡ là cần thiết, và đây là nơi các kỹ năng giải quyết vấn đề hợp tác tốt và các công cụ được yêu cầu. Đôi khi, sách hướng dẫn về </w:t>
        </w:r>
      </w:ins>
      <w:ins w:id="4995" w:author="Phat Tran" w:date="2016-11-05T12:00:00Z">
        <w:r w:rsidR="0082455D" w:rsidRPr="00957567">
          <w:rPr>
            <w:rFonts w:ascii="Times New Roman" w:hAnsi="Times New Roman" w:cs="Times New Roman"/>
            <w:sz w:val="28"/>
            <w:szCs w:val="28"/>
            <w:rPrChange w:id="4996" w:author="Phạm Anh Đại" w:date="2016-11-16T08:54:00Z">
              <w:rPr>
                <w:rFonts w:ascii="Times New Roman" w:hAnsi="Times New Roman" w:cs="Times New Roman"/>
                <w:sz w:val="24"/>
                <w:szCs w:val="24"/>
              </w:rPr>
            </w:rPrChange>
          </w:rPr>
          <w:t xml:space="preserve">quy trình </w:t>
        </w:r>
      </w:ins>
      <w:ins w:id="4997" w:author="Nghia Nguyen Quang" w:date="2016-10-21T15:15:00Z">
        <w:del w:id="4998" w:author="Phat Tran" w:date="2016-11-05T12:00:00Z">
          <w:r w:rsidRPr="00957567" w:rsidDel="0082455D">
            <w:rPr>
              <w:rFonts w:ascii="Times New Roman" w:hAnsi="Times New Roman" w:cs="Times New Roman"/>
              <w:sz w:val="28"/>
              <w:szCs w:val="28"/>
              <w:rPrChange w:id="4999"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5000" w:author="Phạm Anh Đại" w:date="2016-11-16T08:54:00Z">
              <w:rPr>
                <w:rFonts w:ascii="Times New Roman" w:hAnsi="Times New Roman" w:cs="Times New Roman"/>
                <w:sz w:val="24"/>
                <w:szCs w:val="24"/>
              </w:rPr>
            </w:rPrChange>
          </w:rPr>
          <w:t xml:space="preserve"> tốt (giấy hoặc điện tử) sẽ làm công việc, đặc biệt là nếu những quan sát quan trọng có thể được sử dụng để đi đến các </w:t>
        </w:r>
      </w:ins>
      <w:ins w:id="5001" w:author="Phat Tran" w:date="2016-11-05T12:01:00Z">
        <w:r w:rsidR="0082455D" w:rsidRPr="00957567">
          <w:rPr>
            <w:rFonts w:ascii="Times New Roman" w:hAnsi="Times New Roman" w:cs="Times New Roman"/>
            <w:sz w:val="28"/>
            <w:szCs w:val="28"/>
            <w:rPrChange w:id="5002" w:author="Phạm Anh Đại" w:date="2016-11-16T08:54:00Z">
              <w:rPr>
                <w:rFonts w:ascii="Times New Roman" w:hAnsi="Times New Roman" w:cs="Times New Roman"/>
                <w:sz w:val="24"/>
                <w:szCs w:val="24"/>
              </w:rPr>
            </w:rPrChange>
          </w:rPr>
          <w:t xml:space="preserve">quy trình </w:t>
        </w:r>
      </w:ins>
      <w:ins w:id="5003" w:author="Nghia Nguyen Quang" w:date="2016-10-21T15:15:00Z">
        <w:del w:id="5004" w:author="Phat Tran" w:date="2016-11-05T12:01:00Z">
          <w:r w:rsidRPr="00957567" w:rsidDel="0082455D">
            <w:rPr>
              <w:rFonts w:ascii="Times New Roman" w:hAnsi="Times New Roman" w:cs="Times New Roman"/>
              <w:sz w:val="28"/>
              <w:szCs w:val="28"/>
              <w:rPrChange w:id="5005" w:author="Phạm Anh Đại" w:date="2016-11-16T08:54:00Z">
                <w:rPr>
                  <w:rFonts w:ascii="Times New Roman" w:hAnsi="Times New Roman" w:cs="Times New Roman"/>
                  <w:sz w:val="24"/>
                  <w:szCs w:val="24"/>
                </w:rPr>
              </w:rPrChange>
            </w:rPr>
            <w:delText>th</w:delText>
          </w:r>
        </w:del>
        <w:del w:id="5006" w:author="Phat Tran" w:date="2016-11-05T12:00:00Z">
          <w:r w:rsidRPr="00957567" w:rsidDel="0082455D">
            <w:rPr>
              <w:rFonts w:ascii="Times New Roman" w:hAnsi="Times New Roman" w:cs="Times New Roman"/>
              <w:sz w:val="28"/>
              <w:szCs w:val="28"/>
              <w:rPrChange w:id="5007" w:author="Phạm Anh Đại" w:date="2016-11-16T08:54:00Z">
                <w:rPr>
                  <w:rFonts w:ascii="Times New Roman" w:hAnsi="Times New Roman" w:cs="Times New Roman"/>
                  <w:sz w:val="24"/>
                  <w:szCs w:val="24"/>
                </w:rPr>
              </w:rPrChange>
            </w:rPr>
            <w:delText>ủ tục</w:delText>
          </w:r>
        </w:del>
        <w:r w:rsidRPr="00957567">
          <w:rPr>
            <w:rFonts w:ascii="Times New Roman" w:hAnsi="Times New Roman" w:cs="Times New Roman"/>
            <w:sz w:val="28"/>
            <w:szCs w:val="28"/>
            <w:rPrChange w:id="5008" w:author="Phạm Anh Đại" w:date="2016-11-16T08:54:00Z">
              <w:rPr>
                <w:rFonts w:ascii="Times New Roman" w:hAnsi="Times New Roman" w:cs="Times New Roman"/>
                <w:sz w:val="24"/>
                <w:szCs w:val="24"/>
              </w:rPr>
            </w:rPrChange>
          </w:rPr>
          <w:t xml:space="preserve"> liên quan để làm theo. Một cách tiếp cận mạnh mẽ hơn là để phát triển các hệ thống máy tính thông minh, sử dụng tìm kiếm tốt và kỹ thuật lập luận thích hợp (</w:t>
        </w:r>
        <w:del w:id="5009" w:author="Phạm Anh Đại" w:date="2016-11-20T21:59:00Z">
          <w:r w:rsidRPr="00957567" w:rsidDel="00BF53C2">
            <w:rPr>
              <w:rFonts w:ascii="Times New Roman" w:hAnsi="Times New Roman" w:cs="Times New Roman"/>
              <w:sz w:val="28"/>
              <w:szCs w:val="28"/>
              <w:rPrChange w:id="5010" w:author="Phạm Anh Đại" w:date="2016-11-16T08:54:00Z">
                <w:rPr>
                  <w:rFonts w:ascii="Times New Roman" w:hAnsi="Times New Roman" w:cs="Times New Roman"/>
                  <w:sz w:val="24"/>
                  <w:szCs w:val="24"/>
                </w:rPr>
              </w:rPrChange>
            </w:rPr>
            <w:delText xml:space="preserve">nhân tạo </w:delText>
          </w:r>
        </w:del>
        <w:r w:rsidRPr="00957567">
          <w:rPr>
            <w:rFonts w:ascii="Times New Roman" w:hAnsi="Times New Roman" w:cs="Times New Roman"/>
            <w:sz w:val="28"/>
            <w:szCs w:val="28"/>
            <w:rPrChange w:id="5011" w:author="Phạm Anh Đại" w:date="2016-11-16T08:54:00Z">
              <w:rPr>
                <w:rFonts w:ascii="Times New Roman" w:hAnsi="Times New Roman" w:cs="Times New Roman"/>
                <w:sz w:val="24"/>
                <w:szCs w:val="24"/>
              </w:rPr>
            </w:rPrChange>
          </w:rPr>
          <w:t>thông minh</w:t>
        </w:r>
      </w:ins>
      <w:ins w:id="5012" w:author="Phạm Anh Đại" w:date="2016-11-20T21:59:00Z">
        <w:r w:rsidR="00BF53C2">
          <w:rPr>
            <w:rFonts w:ascii="Times New Roman" w:hAnsi="Times New Roman" w:cs="Times New Roman"/>
            <w:sz w:val="28"/>
            <w:szCs w:val="28"/>
          </w:rPr>
          <w:t xml:space="preserve"> nhân tạo</w:t>
        </w:r>
      </w:ins>
      <w:ins w:id="5013" w:author="Nghia Nguyen Quang" w:date="2016-10-21T15:15:00Z">
        <w:r w:rsidRPr="00957567">
          <w:rPr>
            <w:rFonts w:ascii="Times New Roman" w:hAnsi="Times New Roman" w:cs="Times New Roman"/>
            <w:sz w:val="28"/>
            <w:szCs w:val="28"/>
            <w:rPrChange w:id="5014" w:author="Phạm Anh Đại" w:date="2016-11-16T08:54:00Z">
              <w:rPr>
                <w:rFonts w:ascii="Times New Roman" w:hAnsi="Times New Roman" w:cs="Times New Roman"/>
                <w:sz w:val="24"/>
                <w:szCs w:val="24"/>
              </w:rPr>
            </w:rPrChange>
          </w:rPr>
          <w:t xml:space="preserve"> ra quyết định và giải quyết vấn đề). Những khó khăn ở đây là trong việc thiết lập sự tương tác của con người với tự động hóa: các đội của con người và hệ thống tự động có thể được coi như hợp tác, hệ thống phối hợp. Thay vào đó, họ thường xây dựng bằng cách gán các nhiệm vụ mà máy có thể làm cho các máy và để con người </w:t>
        </w:r>
        <w:del w:id="5015" w:author="Phat Tran" w:date="2016-11-05T12:01:00Z">
          <w:r w:rsidRPr="00957567" w:rsidDel="0082455D">
            <w:rPr>
              <w:rFonts w:ascii="Times New Roman" w:hAnsi="Times New Roman" w:cs="Times New Roman"/>
              <w:sz w:val="28"/>
              <w:szCs w:val="28"/>
              <w:rPrChange w:id="5016" w:author="Phạm Anh Đại" w:date="2016-11-16T08:54:00Z">
                <w:rPr>
                  <w:rFonts w:ascii="Times New Roman" w:hAnsi="Times New Roman" w:cs="Times New Roman"/>
                  <w:sz w:val="24"/>
                  <w:szCs w:val="24"/>
                </w:rPr>
              </w:rPrChange>
            </w:rPr>
            <w:delText>để</w:delText>
          </w:r>
        </w:del>
        <w:r w:rsidRPr="00957567">
          <w:rPr>
            <w:rFonts w:ascii="Times New Roman" w:hAnsi="Times New Roman" w:cs="Times New Roman"/>
            <w:sz w:val="28"/>
            <w:szCs w:val="28"/>
            <w:rPrChange w:id="5017" w:author="Phạm Anh Đại" w:date="2016-11-16T08:54:00Z">
              <w:rPr>
                <w:rFonts w:ascii="Times New Roman" w:hAnsi="Times New Roman" w:cs="Times New Roman"/>
                <w:sz w:val="24"/>
                <w:szCs w:val="24"/>
              </w:rPr>
            </w:rPrChange>
          </w:rPr>
          <w:t xml:space="preserve"> làm phần còn lại. Điều này thường có nghĩa là các máy làm phần </w:t>
        </w:r>
      </w:ins>
      <w:ins w:id="5018" w:author="Phat Tran" w:date="2016-11-05T12:01:00Z">
        <w:r w:rsidR="0082455D" w:rsidRPr="00957567">
          <w:rPr>
            <w:rFonts w:ascii="Times New Roman" w:hAnsi="Times New Roman" w:cs="Times New Roman"/>
            <w:sz w:val="28"/>
            <w:szCs w:val="28"/>
            <w:rPrChange w:id="5019" w:author="Phạm Anh Đại" w:date="2016-11-16T08:54:00Z">
              <w:rPr>
                <w:rFonts w:ascii="Times New Roman" w:hAnsi="Times New Roman" w:cs="Times New Roman"/>
                <w:sz w:val="24"/>
                <w:szCs w:val="24"/>
              </w:rPr>
            </w:rPrChange>
          </w:rPr>
          <w:t xml:space="preserve">mà con người dễ dàng làm </w:t>
        </w:r>
      </w:ins>
      <w:ins w:id="5020" w:author="Nghia Nguyen Quang" w:date="2016-10-21T15:15:00Z">
        <w:del w:id="5021" w:author="Phat Tran" w:date="2016-11-05T12:01:00Z">
          <w:r w:rsidRPr="00957567" w:rsidDel="0082455D">
            <w:rPr>
              <w:rFonts w:ascii="Times New Roman" w:hAnsi="Times New Roman" w:cs="Times New Roman"/>
              <w:sz w:val="28"/>
              <w:szCs w:val="28"/>
              <w:rPrChange w:id="5022" w:author="Phạm Anh Đại" w:date="2016-11-16T08:54:00Z">
                <w:rPr>
                  <w:rFonts w:ascii="Times New Roman" w:hAnsi="Times New Roman" w:cs="Times New Roman"/>
                  <w:sz w:val="24"/>
                  <w:szCs w:val="24"/>
                </w:rPr>
              </w:rPrChange>
            </w:rPr>
            <w:delText>đó là dễ dàng cho con người</w:delText>
          </w:r>
        </w:del>
        <w:r w:rsidRPr="00957567">
          <w:rPr>
            <w:rFonts w:ascii="Times New Roman" w:hAnsi="Times New Roman" w:cs="Times New Roman"/>
            <w:sz w:val="28"/>
            <w:szCs w:val="28"/>
            <w:rPrChange w:id="5023" w:author="Phạm Anh Đại" w:date="2016-11-16T08:54:00Z">
              <w:rPr>
                <w:rFonts w:ascii="Times New Roman" w:hAnsi="Times New Roman" w:cs="Times New Roman"/>
                <w:sz w:val="24"/>
                <w:szCs w:val="24"/>
              </w:rPr>
            </w:rPrChange>
          </w:rPr>
          <w:t xml:space="preserve">, nhưng khi vấn đề trở nên phức tạp, đó là chính xác </w:t>
        </w:r>
      </w:ins>
      <w:ins w:id="5024" w:author="Phat Tran" w:date="2016-11-05T12:01:00Z">
        <w:r w:rsidR="0082455D" w:rsidRPr="00957567">
          <w:rPr>
            <w:rFonts w:ascii="Times New Roman" w:hAnsi="Times New Roman" w:cs="Times New Roman"/>
            <w:sz w:val="28"/>
            <w:szCs w:val="28"/>
            <w:rPrChange w:id="5025" w:author="Phạm Anh Đại" w:date="2016-11-16T08:54:00Z">
              <w:rPr>
                <w:rFonts w:ascii="Times New Roman" w:hAnsi="Times New Roman" w:cs="Times New Roman"/>
                <w:sz w:val="24"/>
                <w:szCs w:val="24"/>
              </w:rPr>
            </w:rPrChange>
          </w:rPr>
          <w:t xml:space="preserve">là </w:t>
        </w:r>
      </w:ins>
      <w:ins w:id="5026" w:author="Nghia Nguyen Quang" w:date="2016-10-21T15:15:00Z">
        <w:r w:rsidRPr="00957567">
          <w:rPr>
            <w:rFonts w:ascii="Times New Roman" w:hAnsi="Times New Roman" w:cs="Times New Roman"/>
            <w:sz w:val="28"/>
            <w:szCs w:val="28"/>
            <w:rPrChange w:id="5027" w:author="Phạm Anh Đại" w:date="2016-11-16T08:54:00Z">
              <w:rPr>
                <w:rFonts w:ascii="Times New Roman" w:hAnsi="Times New Roman" w:cs="Times New Roman"/>
                <w:sz w:val="24"/>
                <w:szCs w:val="24"/>
              </w:rPr>
            </w:rPrChange>
          </w:rPr>
          <w:t xml:space="preserve">khi </w:t>
        </w:r>
        <w:del w:id="5028" w:author="Phat Tran" w:date="2016-11-05T12:01:00Z">
          <w:r w:rsidRPr="00957567" w:rsidDel="0082455D">
            <w:rPr>
              <w:rFonts w:ascii="Times New Roman" w:hAnsi="Times New Roman" w:cs="Times New Roman"/>
              <w:sz w:val="28"/>
              <w:szCs w:val="28"/>
              <w:rPrChange w:id="5029" w:author="Phạm Anh Đại" w:date="2016-11-16T08:54:00Z">
                <w:rPr>
                  <w:rFonts w:ascii="Times New Roman" w:hAnsi="Times New Roman" w:cs="Times New Roman"/>
                  <w:sz w:val="24"/>
                  <w:szCs w:val="24"/>
                </w:rPr>
              </w:rPrChange>
            </w:rPr>
            <w:delText>người ta</w:delText>
          </w:r>
        </w:del>
      </w:ins>
      <w:ins w:id="5030" w:author="Phat Tran" w:date="2016-11-05T12:01:00Z">
        <w:r w:rsidR="0082455D" w:rsidRPr="00957567">
          <w:rPr>
            <w:rFonts w:ascii="Times New Roman" w:hAnsi="Times New Roman" w:cs="Times New Roman"/>
            <w:sz w:val="28"/>
            <w:szCs w:val="28"/>
            <w:rPrChange w:id="5031" w:author="Phạm Anh Đại" w:date="2016-11-16T08:54:00Z">
              <w:rPr>
                <w:rFonts w:ascii="Times New Roman" w:hAnsi="Times New Roman" w:cs="Times New Roman"/>
                <w:sz w:val="24"/>
                <w:szCs w:val="24"/>
              </w:rPr>
            </w:rPrChange>
          </w:rPr>
          <w:t xml:space="preserve"> con người</w:t>
        </w:r>
      </w:ins>
      <w:ins w:id="5032" w:author="Nghia Nguyen Quang" w:date="2016-10-21T15:15:00Z">
        <w:r w:rsidRPr="00957567">
          <w:rPr>
            <w:rFonts w:ascii="Times New Roman" w:hAnsi="Times New Roman" w:cs="Times New Roman"/>
            <w:sz w:val="28"/>
            <w:szCs w:val="28"/>
            <w:rPrChange w:id="5033" w:author="Phạm Anh Đại" w:date="2016-11-16T08:54:00Z">
              <w:rPr>
                <w:rFonts w:ascii="Times New Roman" w:hAnsi="Times New Roman" w:cs="Times New Roman"/>
                <w:sz w:val="24"/>
                <w:szCs w:val="24"/>
              </w:rPr>
            </w:rPrChange>
          </w:rPr>
          <w:t xml:space="preserve"> có thể sử dụng sự hỗ trợ, đó là khi các máy</w:t>
        </w:r>
      </w:ins>
      <w:ins w:id="5034" w:author="Phat Tran" w:date="2016-11-05T12:01:00Z">
        <w:r w:rsidR="0082455D" w:rsidRPr="00957567">
          <w:rPr>
            <w:rFonts w:ascii="Times New Roman" w:hAnsi="Times New Roman" w:cs="Times New Roman"/>
            <w:sz w:val="28"/>
            <w:szCs w:val="28"/>
            <w:rPrChange w:id="5035" w:author="Phạm Anh Đại" w:date="2016-11-16T08:54:00Z">
              <w:rPr>
                <w:rFonts w:ascii="Times New Roman" w:hAnsi="Times New Roman" w:cs="Times New Roman"/>
                <w:sz w:val="24"/>
                <w:szCs w:val="24"/>
              </w:rPr>
            </w:rPrChange>
          </w:rPr>
          <w:t xml:space="preserve"> móc</w:t>
        </w:r>
      </w:ins>
      <w:ins w:id="5036" w:author="Nghia Nguyen Quang" w:date="2016-10-21T15:15:00Z">
        <w:r w:rsidRPr="00957567">
          <w:rPr>
            <w:rFonts w:ascii="Times New Roman" w:hAnsi="Times New Roman" w:cs="Times New Roman"/>
            <w:sz w:val="28"/>
            <w:szCs w:val="28"/>
            <w:rPrChange w:id="5037" w:author="Phạm Anh Đại" w:date="2016-11-16T08:54:00Z">
              <w:rPr>
                <w:rFonts w:ascii="Times New Roman" w:hAnsi="Times New Roman" w:cs="Times New Roman"/>
                <w:sz w:val="24"/>
                <w:szCs w:val="24"/>
              </w:rPr>
            </w:rPrChange>
          </w:rPr>
          <w:t xml:space="preserve"> thường </w:t>
        </w:r>
      </w:ins>
      <w:ins w:id="5038" w:author="Phat Tran" w:date="2016-11-05T12:02:00Z">
        <w:r w:rsidR="0082455D" w:rsidRPr="00957567">
          <w:rPr>
            <w:rFonts w:ascii="Times New Roman" w:hAnsi="Times New Roman" w:cs="Times New Roman"/>
            <w:sz w:val="28"/>
            <w:szCs w:val="28"/>
            <w:rPrChange w:id="5039" w:author="Phạm Anh Đại" w:date="2016-11-16T08:54:00Z">
              <w:rPr>
                <w:rFonts w:ascii="Times New Roman" w:hAnsi="Times New Roman" w:cs="Times New Roman"/>
                <w:sz w:val="24"/>
                <w:szCs w:val="24"/>
              </w:rPr>
            </w:rPrChange>
          </w:rPr>
          <w:t xml:space="preserve">không làm được </w:t>
        </w:r>
      </w:ins>
      <w:ins w:id="5040" w:author="Nghia Nguyen Quang" w:date="2016-10-21T15:15:00Z">
        <w:del w:id="5041" w:author="Phat Tran" w:date="2016-11-05T12:02:00Z">
          <w:r w:rsidRPr="00957567" w:rsidDel="0082455D">
            <w:rPr>
              <w:rFonts w:ascii="Times New Roman" w:hAnsi="Times New Roman" w:cs="Times New Roman"/>
              <w:sz w:val="28"/>
              <w:szCs w:val="28"/>
              <w:rPrChange w:id="5042" w:author="Phạm Anh Đại" w:date="2016-11-16T08:54:00Z">
                <w:rPr>
                  <w:rFonts w:ascii="Times New Roman" w:hAnsi="Times New Roman" w:cs="Times New Roman"/>
                  <w:sz w:val="24"/>
                  <w:szCs w:val="24"/>
                </w:rPr>
              </w:rPrChange>
            </w:rPr>
            <w:delText>thất bại</w:delText>
          </w:r>
        </w:del>
        <w:r w:rsidRPr="00957567">
          <w:rPr>
            <w:rFonts w:ascii="Times New Roman" w:hAnsi="Times New Roman" w:cs="Times New Roman"/>
            <w:sz w:val="28"/>
            <w:szCs w:val="28"/>
            <w:rPrChange w:id="5043" w:author="Phạm Anh Đại" w:date="2016-11-16T08:54:00Z">
              <w:rPr>
                <w:rFonts w:ascii="Times New Roman" w:hAnsi="Times New Roman" w:cs="Times New Roman"/>
                <w:sz w:val="24"/>
                <w:szCs w:val="24"/>
              </w:rPr>
            </w:rPrChange>
          </w:rPr>
          <w:t>. (Tôi thảo luận về vấn đề này rộng rãi trong The Design of Future Things.)</w:t>
        </w:r>
      </w:ins>
    </w:p>
    <w:p w14:paraId="5FB6EBEC" w14:textId="77777777" w:rsidR="00575F46" w:rsidRPr="00957567" w:rsidRDefault="00575F46">
      <w:pPr>
        <w:jc w:val="both"/>
        <w:rPr>
          <w:ins w:id="5044" w:author="Nghia Nguyen Quang" w:date="2016-10-21T15:15:00Z"/>
          <w:rFonts w:ascii="Times New Roman" w:hAnsi="Times New Roman" w:cs="Times New Roman"/>
          <w:sz w:val="28"/>
          <w:szCs w:val="28"/>
          <w:rPrChange w:id="5045" w:author="Phạm Anh Đại" w:date="2016-11-16T08:54:00Z">
            <w:rPr>
              <w:ins w:id="5046" w:author="Nghia Nguyen Quang" w:date="2016-10-21T15:15:00Z"/>
              <w:rFonts w:ascii="Times New Roman" w:hAnsi="Times New Roman" w:cs="Times New Roman"/>
              <w:sz w:val="24"/>
              <w:szCs w:val="24"/>
            </w:rPr>
          </w:rPrChange>
        </w:rPr>
        <w:pPrChange w:id="5047" w:author="Biển Phan Y" w:date="2016-11-22T22:50:00Z">
          <w:pPr/>
        </w:pPrChange>
      </w:pPr>
      <w:ins w:id="5048" w:author="Nghia Nguyen Quang" w:date="2016-10-21T15:15:00Z">
        <w:r w:rsidRPr="00957567">
          <w:rPr>
            <w:rFonts w:ascii="Times New Roman" w:hAnsi="Times New Roman" w:cs="Times New Roman"/>
            <w:sz w:val="28"/>
            <w:szCs w:val="28"/>
            <w:rPrChange w:id="5049" w:author="Phạm Anh Đại" w:date="2016-11-16T08:54:00Z">
              <w:rPr>
                <w:rFonts w:ascii="Times New Roman" w:hAnsi="Times New Roman" w:cs="Times New Roman"/>
                <w:sz w:val="24"/>
                <w:szCs w:val="24"/>
              </w:rPr>
            </w:rPrChange>
          </w:rPr>
          <w:t>LỖI LẦM TỪ VIỆC TRÔI BỘ NHỚ</w:t>
        </w:r>
      </w:ins>
    </w:p>
    <w:p w14:paraId="0785A3FD" w14:textId="3EC53DDA" w:rsidR="00575F46" w:rsidRPr="00957567" w:rsidRDefault="00575F46">
      <w:pPr>
        <w:jc w:val="both"/>
        <w:rPr>
          <w:ins w:id="5050" w:author="Nghia Nguyen Quang" w:date="2016-10-21T15:15:00Z"/>
          <w:rFonts w:ascii="Times New Roman" w:hAnsi="Times New Roman" w:cs="Times New Roman"/>
          <w:sz w:val="28"/>
          <w:szCs w:val="28"/>
          <w:rPrChange w:id="5051" w:author="Phạm Anh Đại" w:date="2016-11-16T08:54:00Z">
            <w:rPr>
              <w:ins w:id="5052" w:author="Nghia Nguyen Quang" w:date="2016-10-21T15:15:00Z"/>
              <w:rFonts w:ascii="Times New Roman" w:hAnsi="Times New Roman" w:cs="Times New Roman"/>
              <w:sz w:val="24"/>
              <w:szCs w:val="24"/>
            </w:rPr>
          </w:rPrChange>
        </w:rPr>
        <w:pPrChange w:id="5053" w:author="Biển Phan Y" w:date="2016-11-22T22:50:00Z">
          <w:pPr/>
        </w:pPrChange>
      </w:pPr>
      <w:ins w:id="5054" w:author="Nghia Nguyen Quang" w:date="2016-10-21T15:15:00Z">
        <w:r w:rsidRPr="00957567">
          <w:rPr>
            <w:rFonts w:ascii="Times New Roman" w:hAnsi="Times New Roman" w:cs="Times New Roman"/>
            <w:sz w:val="28"/>
            <w:szCs w:val="28"/>
            <w:rPrChange w:id="5055" w:author="Phạm Anh Đại" w:date="2016-11-16T08:54:00Z">
              <w:rPr>
                <w:rFonts w:ascii="Times New Roman" w:hAnsi="Times New Roman" w:cs="Times New Roman"/>
                <w:sz w:val="24"/>
                <w:szCs w:val="24"/>
              </w:rPr>
            </w:rPrChange>
          </w:rPr>
          <w:t xml:space="preserve">Mất hiệu lực bộ nhớ có thể dẫn đến những sai lầm nếu thất bại bộ nhớ dẫn đến quên đi mục tiêu hay kế hoạch hành động. Một nguyên nhân phổ biến của việc mất hiệu lực là một sự gián đoạn dẫn đến quên việc đánh giá hiện trạng môi trường. Điều này dẫn đến những sai lầm, không </w:t>
        </w:r>
      </w:ins>
      <w:ins w:id="5056" w:author="Phat Tran" w:date="2016-11-05T12:02:00Z">
        <w:r w:rsidR="0082455D" w:rsidRPr="00957567">
          <w:rPr>
            <w:rFonts w:ascii="Times New Roman" w:hAnsi="Times New Roman" w:cs="Times New Roman"/>
            <w:sz w:val="28"/>
            <w:szCs w:val="28"/>
            <w:rPrChange w:id="5057" w:author="Phạm Anh Đại" w:date="2016-11-16T08:54:00Z">
              <w:rPr>
                <w:rFonts w:ascii="Times New Roman" w:hAnsi="Times New Roman" w:cs="Times New Roman"/>
                <w:sz w:val="24"/>
                <w:szCs w:val="24"/>
              </w:rPr>
            </w:rPrChange>
          </w:rPr>
          <w:t xml:space="preserve">sơ suất </w:t>
        </w:r>
      </w:ins>
      <w:ins w:id="5058" w:author="Nghia Nguyen Quang" w:date="2016-10-21T15:15:00Z">
        <w:del w:id="5059" w:author="Phat Tran" w:date="2016-11-05T12:02:00Z">
          <w:r w:rsidRPr="00957567" w:rsidDel="0082455D">
            <w:rPr>
              <w:rFonts w:ascii="Times New Roman" w:hAnsi="Times New Roman" w:cs="Times New Roman"/>
              <w:sz w:val="28"/>
              <w:szCs w:val="28"/>
              <w:rPrChange w:id="5060"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5061" w:author="Phạm Anh Đại" w:date="2016-11-16T08:54:00Z">
              <w:rPr>
                <w:rFonts w:ascii="Times New Roman" w:hAnsi="Times New Roman" w:cs="Times New Roman"/>
                <w:sz w:val="24"/>
                <w:szCs w:val="24"/>
              </w:rPr>
            </w:rPrChange>
          </w:rPr>
          <w:t xml:space="preserve">, vì các mục tiêu và kế hoạch trở nên </w:t>
        </w:r>
      </w:ins>
      <w:ins w:id="5062" w:author="Phat Tran" w:date="2016-11-05T12:02:00Z">
        <w:r w:rsidR="0082455D" w:rsidRPr="00957567">
          <w:rPr>
            <w:rFonts w:ascii="Times New Roman" w:hAnsi="Times New Roman" w:cs="Times New Roman"/>
            <w:sz w:val="28"/>
            <w:szCs w:val="28"/>
            <w:rPrChange w:id="5063" w:author="Phạm Anh Đại" w:date="2016-11-16T08:54:00Z">
              <w:rPr>
                <w:rFonts w:ascii="Times New Roman" w:hAnsi="Times New Roman" w:cs="Times New Roman"/>
                <w:sz w:val="24"/>
                <w:szCs w:val="24"/>
              </w:rPr>
            </w:rPrChange>
          </w:rPr>
          <w:t xml:space="preserve">không chính xác </w:t>
        </w:r>
      </w:ins>
      <w:ins w:id="5064" w:author="Nghia Nguyen Quang" w:date="2016-10-21T15:15:00Z">
        <w:del w:id="5065" w:author="Phat Tran" w:date="2016-11-05T12:02:00Z">
          <w:r w:rsidRPr="00957567" w:rsidDel="0082455D">
            <w:rPr>
              <w:rFonts w:ascii="Times New Roman" w:hAnsi="Times New Roman" w:cs="Times New Roman"/>
              <w:sz w:val="28"/>
              <w:szCs w:val="28"/>
              <w:rPrChange w:id="5066" w:author="Phạm Anh Đại" w:date="2016-11-16T08:54:00Z">
                <w:rPr>
                  <w:rFonts w:ascii="Times New Roman" w:hAnsi="Times New Roman" w:cs="Times New Roman"/>
                  <w:sz w:val="24"/>
                  <w:szCs w:val="24"/>
                </w:rPr>
              </w:rPrChange>
            </w:rPr>
            <w:delText>sai</w:delText>
          </w:r>
        </w:del>
        <w:r w:rsidRPr="00957567">
          <w:rPr>
            <w:rFonts w:ascii="Times New Roman" w:hAnsi="Times New Roman" w:cs="Times New Roman"/>
            <w:sz w:val="28"/>
            <w:szCs w:val="28"/>
            <w:rPrChange w:id="5067" w:author="Phạm Anh Đại" w:date="2016-11-16T08:54:00Z">
              <w:rPr>
                <w:rFonts w:ascii="Times New Roman" w:hAnsi="Times New Roman" w:cs="Times New Roman"/>
                <w:sz w:val="24"/>
                <w:szCs w:val="24"/>
              </w:rPr>
            </w:rPrChange>
          </w:rPr>
          <w:t xml:space="preserve">. Quên đánh giá </w:t>
        </w:r>
      </w:ins>
      <w:ins w:id="5068" w:author="Phat Tran" w:date="2016-11-05T12:02:00Z">
        <w:r w:rsidR="0082455D" w:rsidRPr="00957567">
          <w:rPr>
            <w:rFonts w:ascii="Times New Roman" w:hAnsi="Times New Roman" w:cs="Times New Roman"/>
            <w:sz w:val="28"/>
            <w:szCs w:val="28"/>
            <w:rPrChange w:id="5069" w:author="Phạm Anh Đại" w:date="2016-11-16T08:54:00Z">
              <w:rPr>
                <w:rFonts w:ascii="Times New Roman" w:hAnsi="Times New Roman" w:cs="Times New Roman"/>
                <w:sz w:val="24"/>
                <w:szCs w:val="24"/>
              </w:rPr>
            </w:rPrChange>
          </w:rPr>
          <w:t xml:space="preserve">trước đó </w:t>
        </w:r>
      </w:ins>
      <w:ins w:id="5070" w:author="Nghia Nguyen Quang" w:date="2016-10-21T15:15:00Z">
        <w:del w:id="5071" w:author="Phat Tran" w:date="2016-11-05T12:02:00Z">
          <w:r w:rsidRPr="00957567" w:rsidDel="0082455D">
            <w:rPr>
              <w:rFonts w:ascii="Times New Roman" w:hAnsi="Times New Roman" w:cs="Times New Roman"/>
              <w:sz w:val="28"/>
              <w:szCs w:val="28"/>
              <w:rPrChange w:id="5072" w:author="Phạm Anh Đại" w:date="2016-11-16T08:54:00Z">
                <w:rPr>
                  <w:rFonts w:ascii="Times New Roman" w:hAnsi="Times New Roman" w:cs="Times New Roman"/>
                  <w:sz w:val="24"/>
                  <w:szCs w:val="24"/>
                </w:rPr>
              </w:rPrChange>
            </w:rPr>
            <w:delText>sớm</w:delText>
          </w:r>
        </w:del>
        <w:r w:rsidRPr="00957567">
          <w:rPr>
            <w:rFonts w:ascii="Times New Roman" w:hAnsi="Times New Roman" w:cs="Times New Roman"/>
            <w:sz w:val="28"/>
            <w:szCs w:val="28"/>
            <w:rPrChange w:id="5073" w:author="Phạm Anh Đại" w:date="2016-11-16T08:54:00Z">
              <w:rPr>
                <w:rFonts w:ascii="Times New Roman" w:hAnsi="Times New Roman" w:cs="Times New Roman"/>
                <w:sz w:val="24"/>
                <w:szCs w:val="24"/>
              </w:rPr>
            </w:rPrChange>
          </w:rPr>
          <w:t xml:space="preserve"> thường có nghĩa là làm lại các quyết định, đôi khi lầm lẫn.</w:t>
        </w:r>
      </w:ins>
    </w:p>
    <w:p w14:paraId="2CF0DFED" w14:textId="1FD75CA7" w:rsidR="00575F46" w:rsidRPr="00957567" w:rsidRDefault="00575F46">
      <w:pPr>
        <w:jc w:val="both"/>
        <w:rPr>
          <w:ins w:id="5074" w:author="Nghia Nguyen Quang" w:date="2016-10-21T15:15:00Z"/>
          <w:rFonts w:ascii="Times New Roman" w:hAnsi="Times New Roman" w:cs="Times New Roman"/>
          <w:sz w:val="28"/>
          <w:szCs w:val="28"/>
          <w:rPrChange w:id="5075" w:author="Phạm Anh Đại" w:date="2016-11-16T08:54:00Z">
            <w:rPr>
              <w:ins w:id="5076" w:author="Nghia Nguyen Quang" w:date="2016-10-21T15:15:00Z"/>
              <w:rFonts w:ascii="Times New Roman" w:hAnsi="Times New Roman" w:cs="Times New Roman"/>
              <w:sz w:val="24"/>
              <w:szCs w:val="24"/>
            </w:rPr>
          </w:rPrChange>
        </w:rPr>
        <w:pPrChange w:id="5077" w:author="Biển Phan Y" w:date="2016-11-22T22:50:00Z">
          <w:pPr/>
        </w:pPrChange>
      </w:pPr>
      <w:ins w:id="5078" w:author="Nghia Nguyen Quang" w:date="2016-10-21T15:15:00Z">
        <w:r w:rsidRPr="00957567">
          <w:rPr>
            <w:rFonts w:ascii="Times New Roman" w:hAnsi="Times New Roman" w:cs="Times New Roman"/>
            <w:sz w:val="28"/>
            <w:szCs w:val="28"/>
            <w:rPrChange w:id="5079" w:author="Phạm Anh Đại" w:date="2016-11-16T08:54:00Z">
              <w:rPr>
                <w:rFonts w:ascii="Times New Roman" w:hAnsi="Times New Roman" w:cs="Times New Roman"/>
                <w:sz w:val="24"/>
                <w:szCs w:val="24"/>
              </w:rPr>
            </w:rPrChange>
          </w:rPr>
          <w:t xml:space="preserve">Các phương pháp </w:t>
        </w:r>
      </w:ins>
      <w:ins w:id="5080" w:author="Phat Tran" w:date="2016-11-05T12:02:00Z">
        <w:r w:rsidR="0082455D" w:rsidRPr="00957567">
          <w:rPr>
            <w:rFonts w:ascii="Times New Roman" w:hAnsi="Times New Roman" w:cs="Times New Roman"/>
            <w:sz w:val="28"/>
            <w:szCs w:val="28"/>
            <w:rPrChange w:id="5081" w:author="Phạm Anh Đại" w:date="2016-11-16T08:54:00Z">
              <w:rPr>
                <w:rFonts w:ascii="Times New Roman" w:hAnsi="Times New Roman" w:cs="Times New Roman"/>
                <w:sz w:val="24"/>
                <w:szCs w:val="24"/>
              </w:rPr>
            </w:rPrChange>
          </w:rPr>
          <w:t xml:space="preserve">sửa chữa </w:t>
        </w:r>
      </w:ins>
      <w:ins w:id="5082" w:author="Nghia Nguyen Quang" w:date="2016-10-21T15:15:00Z">
        <w:del w:id="5083" w:author="Phat Tran" w:date="2016-11-05T12:02:00Z">
          <w:r w:rsidRPr="00957567" w:rsidDel="0082455D">
            <w:rPr>
              <w:rFonts w:ascii="Times New Roman" w:hAnsi="Times New Roman" w:cs="Times New Roman"/>
              <w:sz w:val="28"/>
              <w:szCs w:val="28"/>
              <w:rPrChange w:id="5084" w:author="Phạm Anh Đại" w:date="2016-11-16T08:54:00Z">
                <w:rPr>
                  <w:rFonts w:ascii="Times New Roman" w:hAnsi="Times New Roman" w:cs="Times New Roman"/>
                  <w:sz w:val="24"/>
                  <w:szCs w:val="24"/>
                </w:rPr>
              </w:rPrChange>
            </w:rPr>
            <w:delText>chữa trị</w:delText>
          </w:r>
        </w:del>
        <w:r w:rsidRPr="00957567">
          <w:rPr>
            <w:rFonts w:ascii="Times New Roman" w:hAnsi="Times New Roman" w:cs="Times New Roman"/>
            <w:sz w:val="28"/>
            <w:szCs w:val="28"/>
            <w:rPrChange w:id="5085" w:author="Phạm Anh Đại" w:date="2016-11-16T08:54:00Z">
              <w:rPr>
                <w:rFonts w:ascii="Times New Roman" w:hAnsi="Times New Roman" w:cs="Times New Roman"/>
                <w:sz w:val="24"/>
                <w:szCs w:val="24"/>
              </w:rPr>
            </w:rPrChange>
          </w:rPr>
          <w:t xml:space="preserve"> cho những sai lầm</w:t>
        </w:r>
      </w:ins>
      <w:ins w:id="5086" w:author="Phạm Anh Đại" w:date="2016-11-20T22:46:00Z">
        <w:r w:rsidR="00CA3B1D">
          <w:rPr>
            <w:rFonts w:ascii="Times New Roman" w:hAnsi="Times New Roman" w:cs="Times New Roman"/>
            <w:sz w:val="28"/>
            <w:szCs w:val="28"/>
          </w:rPr>
          <w:t xml:space="preserve"> quên</w:t>
        </w:r>
      </w:ins>
      <w:ins w:id="5087" w:author="Nghia Nguyen Quang" w:date="2016-10-21T15:15:00Z">
        <w:r w:rsidRPr="00957567">
          <w:rPr>
            <w:rFonts w:ascii="Times New Roman" w:hAnsi="Times New Roman" w:cs="Times New Roman"/>
            <w:sz w:val="28"/>
            <w:szCs w:val="28"/>
            <w:rPrChange w:id="5088" w:author="Phạm Anh Đại" w:date="2016-11-16T08:54:00Z">
              <w:rPr>
                <w:rFonts w:ascii="Times New Roman" w:hAnsi="Times New Roman" w:cs="Times New Roman"/>
                <w:sz w:val="24"/>
                <w:szCs w:val="24"/>
              </w:rPr>
            </w:rPrChange>
          </w:rPr>
          <w:t xml:space="preserve"> thiết kế </w:t>
        </w:r>
        <w:del w:id="5089" w:author="Phạm Anh Đại" w:date="2016-11-20T17:00:00Z">
          <w:r w:rsidRPr="00957567" w:rsidDel="00625784">
            <w:rPr>
              <w:rFonts w:ascii="Times New Roman" w:hAnsi="Times New Roman" w:cs="Times New Roman"/>
              <w:sz w:val="28"/>
              <w:szCs w:val="28"/>
              <w:rPrChange w:id="5090" w:author="Phạm Anh Đại" w:date="2016-11-16T08:54:00Z">
                <w:rPr>
                  <w:rFonts w:ascii="Times New Roman" w:hAnsi="Times New Roman" w:cs="Times New Roman"/>
                  <w:sz w:val="24"/>
                  <w:szCs w:val="24"/>
                </w:rPr>
              </w:rPrChange>
            </w:rPr>
            <w:delText>bộ nhớ trôi đi</w:delText>
          </w:r>
        </w:del>
        <w:del w:id="5091" w:author="Phạm Anh Đại" w:date="2016-11-20T22:46:00Z">
          <w:r w:rsidRPr="00957567" w:rsidDel="00CA3B1D">
            <w:rPr>
              <w:rFonts w:ascii="Times New Roman" w:hAnsi="Times New Roman" w:cs="Times New Roman"/>
              <w:sz w:val="28"/>
              <w:szCs w:val="28"/>
              <w:rPrChange w:id="5092"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5093" w:author="Phạm Anh Đại" w:date="2016-11-16T08:54:00Z">
              <w:rPr>
                <w:rFonts w:ascii="Times New Roman" w:hAnsi="Times New Roman" w:cs="Times New Roman"/>
                <w:sz w:val="24"/>
                <w:szCs w:val="24"/>
              </w:rPr>
            </w:rPrChange>
          </w:rPr>
          <w:t xml:space="preserve">cũng giống như đối với bộ nhớ trôi tuột: đảm bảo rằng tất cả các thông tin có liên </w:t>
        </w:r>
        <w:r w:rsidRPr="00957567">
          <w:rPr>
            <w:rFonts w:ascii="Times New Roman" w:hAnsi="Times New Roman" w:cs="Times New Roman"/>
            <w:sz w:val="28"/>
            <w:szCs w:val="28"/>
            <w:rPrChange w:id="5094" w:author="Phạm Anh Đại" w:date="2016-11-16T08:54:00Z">
              <w:rPr>
                <w:rFonts w:ascii="Times New Roman" w:hAnsi="Times New Roman" w:cs="Times New Roman"/>
                <w:sz w:val="24"/>
                <w:szCs w:val="24"/>
              </w:rPr>
            </w:rPrChange>
          </w:rPr>
          <w:lastRenderedPageBreak/>
          <w:t xml:space="preserve">quan là </w:t>
        </w:r>
        <w:del w:id="5095" w:author="Phạm Anh Đại" w:date="2016-11-20T22:49:00Z">
          <w:r w:rsidRPr="00957567" w:rsidDel="00CA3B1D">
            <w:rPr>
              <w:rFonts w:ascii="Times New Roman" w:hAnsi="Times New Roman" w:cs="Times New Roman"/>
              <w:sz w:val="28"/>
              <w:szCs w:val="28"/>
              <w:rPrChange w:id="5096" w:author="Phạm Anh Đại" w:date="2016-11-16T08:54:00Z">
                <w:rPr>
                  <w:rFonts w:ascii="Times New Roman" w:hAnsi="Times New Roman" w:cs="Times New Roman"/>
                  <w:sz w:val="24"/>
                  <w:szCs w:val="24"/>
                </w:rPr>
              </w:rPrChange>
            </w:rPr>
            <w:delText>liên tục có sẵn.</w:delText>
          </w:r>
        </w:del>
      </w:ins>
      <w:ins w:id="5097" w:author="Phạm Anh Đại" w:date="2016-11-20T22:49:00Z">
        <w:r w:rsidR="00CA3B1D">
          <w:rPr>
            <w:rFonts w:ascii="Times New Roman" w:hAnsi="Times New Roman" w:cs="Times New Roman"/>
            <w:sz w:val="28"/>
            <w:szCs w:val="28"/>
          </w:rPr>
          <w:t>có sẵn liên tục.</w:t>
        </w:r>
      </w:ins>
      <w:ins w:id="5098" w:author="Nghia Nguyen Quang" w:date="2016-10-21T15:15:00Z">
        <w:r w:rsidRPr="00957567">
          <w:rPr>
            <w:rFonts w:ascii="Times New Roman" w:hAnsi="Times New Roman" w:cs="Times New Roman"/>
            <w:sz w:val="28"/>
            <w:szCs w:val="28"/>
            <w:rPrChange w:id="5099" w:author="Phạm Anh Đại" w:date="2016-11-16T08:54:00Z">
              <w:rPr>
                <w:rFonts w:ascii="Times New Roman" w:hAnsi="Times New Roman" w:cs="Times New Roman"/>
                <w:sz w:val="24"/>
                <w:szCs w:val="24"/>
              </w:rPr>
            </w:rPrChange>
          </w:rPr>
          <w:t xml:space="preserve"> Các mục tiêu, kế hoạch và đánh giá hiện tại của hệ thống là đặc biệt quan trọng và cần được </w:t>
        </w:r>
        <w:del w:id="5100" w:author="Phạm Anh Đại" w:date="2016-11-20T22:49:00Z">
          <w:r w:rsidRPr="00957567" w:rsidDel="00CA3B1D">
            <w:rPr>
              <w:rFonts w:ascii="Times New Roman" w:hAnsi="Times New Roman" w:cs="Times New Roman"/>
              <w:sz w:val="28"/>
              <w:szCs w:val="28"/>
              <w:rPrChange w:id="5101" w:author="Phạm Anh Đại" w:date="2016-11-16T08:54:00Z">
                <w:rPr>
                  <w:rFonts w:ascii="Times New Roman" w:hAnsi="Times New Roman" w:cs="Times New Roman"/>
                  <w:sz w:val="24"/>
                  <w:szCs w:val="24"/>
                </w:rPr>
              </w:rPrChange>
            </w:rPr>
            <w:delText>liên tục có sẵn</w:delText>
          </w:r>
        </w:del>
      </w:ins>
      <w:ins w:id="5102" w:author="Phạm Anh Đại" w:date="2016-11-20T22:49:00Z">
        <w:r w:rsidR="00CA3B1D">
          <w:rPr>
            <w:rFonts w:ascii="Times New Roman" w:hAnsi="Times New Roman" w:cs="Times New Roman"/>
            <w:sz w:val="28"/>
            <w:szCs w:val="28"/>
          </w:rPr>
          <w:t>có sẵn liên tục</w:t>
        </w:r>
      </w:ins>
      <w:ins w:id="5103" w:author="Nghia Nguyen Quang" w:date="2016-10-21T15:15:00Z">
        <w:r w:rsidRPr="00957567">
          <w:rPr>
            <w:rFonts w:ascii="Times New Roman" w:hAnsi="Times New Roman" w:cs="Times New Roman"/>
            <w:sz w:val="28"/>
            <w:szCs w:val="28"/>
            <w:rPrChange w:id="5104" w:author="Phạm Anh Đại" w:date="2016-11-16T08:54:00Z">
              <w:rPr>
                <w:rFonts w:ascii="Times New Roman" w:hAnsi="Times New Roman" w:cs="Times New Roman"/>
                <w:sz w:val="24"/>
                <w:szCs w:val="24"/>
              </w:rPr>
            </w:rPrChange>
          </w:rPr>
          <w:t xml:space="preserve">. Có rất nhiều mẫu thiết kế loại bỏ tất cả các dấu hiệu của các mặt hàng này một khi </w:t>
        </w:r>
      </w:ins>
      <w:ins w:id="5105" w:author="Phat Tran" w:date="2016-11-05T12:03:00Z">
        <w:r w:rsidR="0082455D" w:rsidRPr="00957567">
          <w:rPr>
            <w:rFonts w:ascii="Times New Roman" w:hAnsi="Times New Roman" w:cs="Times New Roman"/>
            <w:sz w:val="28"/>
            <w:szCs w:val="28"/>
            <w:rPrChange w:id="5106" w:author="Phạm Anh Đại" w:date="2016-11-16T08:54:00Z">
              <w:rPr>
                <w:rFonts w:ascii="Times New Roman" w:hAnsi="Times New Roman" w:cs="Times New Roman"/>
                <w:sz w:val="24"/>
                <w:szCs w:val="24"/>
              </w:rPr>
            </w:rPrChange>
          </w:rPr>
          <w:t xml:space="preserve">chúng </w:t>
        </w:r>
      </w:ins>
      <w:ins w:id="5107" w:author="Nghia Nguyen Quang" w:date="2016-10-21T15:15:00Z">
        <w:del w:id="5108" w:author="Phat Tran" w:date="2016-11-05T12:03:00Z">
          <w:r w:rsidRPr="00957567" w:rsidDel="0082455D">
            <w:rPr>
              <w:rFonts w:ascii="Times New Roman" w:hAnsi="Times New Roman" w:cs="Times New Roman"/>
              <w:sz w:val="28"/>
              <w:szCs w:val="28"/>
              <w:rPrChange w:id="5109"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5110" w:author="Phạm Anh Đại" w:date="2016-11-16T08:54:00Z">
              <w:rPr>
                <w:rFonts w:ascii="Times New Roman" w:hAnsi="Times New Roman" w:cs="Times New Roman"/>
                <w:sz w:val="24"/>
                <w:szCs w:val="24"/>
              </w:rPr>
            </w:rPrChange>
          </w:rPr>
          <w:t xml:space="preserve"> đã được thực hiện hoặc thực hiện theo. Một lần nữa, người thiết kế nên giả định rằng mọi người sẽ bị gián đoạn trong quá trình hoạt động của họ và họ có thể cần sự trợ giúp trong việc nối lại hoạt động của mình.</w:t>
        </w:r>
      </w:ins>
    </w:p>
    <w:p w14:paraId="2FCB57B9" w14:textId="77777777" w:rsidR="00575F46" w:rsidRPr="00957567" w:rsidRDefault="00575F46">
      <w:pPr>
        <w:jc w:val="both"/>
        <w:rPr>
          <w:ins w:id="5111" w:author="Nghia Nguyen Quang" w:date="2016-10-21T15:15:00Z"/>
          <w:rFonts w:ascii="Times New Roman" w:hAnsi="Times New Roman" w:cs="Times New Roman"/>
          <w:sz w:val="28"/>
          <w:szCs w:val="28"/>
          <w:rPrChange w:id="5112" w:author="Phạm Anh Đại" w:date="2016-11-16T08:54:00Z">
            <w:rPr>
              <w:ins w:id="5113" w:author="Nghia Nguyen Quang" w:date="2016-10-21T15:15:00Z"/>
              <w:rFonts w:ascii="Times New Roman" w:hAnsi="Times New Roman" w:cs="Times New Roman"/>
              <w:sz w:val="24"/>
              <w:szCs w:val="24"/>
            </w:rPr>
          </w:rPrChange>
        </w:rPr>
        <w:pPrChange w:id="5114" w:author="Biển Phan Y" w:date="2016-11-22T22:50:00Z">
          <w:pPr/>
        </w:pPrChange>
      </w:pPr>
      <w:ins w:id="5115" w:author="Nghia Nguyen Quang" w:date="2016-10-21T15:15:00Z">
        <w:r w:rsidRPr="00957567">
          <w:rPr>
            <w:rFonts w:ascii="Times New Roman" w:hAnsi="Times New Roman" w:cs="Times New Roman"/>
            <w:sz w:val="28"/>
            <w:szCs w:val="28"/>
            <w:rPrChange w:id="5116" w:author="Phạm Anh Đại" w:date="2016-11-16T08:54:00Z">
              <w:rPr>
                <w:rFonts w:ascii="Times New Roman" w:hAnsi="Times New Roman" w:cs="Times New Roman"/>
                <w:sz w:val="24"/>
                <w:szCs w:val="24"/>
              </w:rPr>
            </w:rPrChange>
          </w:rPr>
          <w:t>Áp lực xã hội và tổ chức</w:t>
        </w:r>
      </w:ins>
    </w:p>
    <w:p w14:paraId="26F118C5" w14:textId="2832464B" w:rsidR="00575F46" w:rsidRPr="00957567" w:rsidRDefault="00575F46">
      <w:pPr>
        <w:jc w:val="both"/>
        <w:rPr>
          <w:ins w:id="5117" w:author="Nghia Nguyen Quang" w:date="2016-10-21T15:15:00Z"/>
          <w:rFonts w:ascii="Times New Roman" w:hAnsi="Times New Roman" w:cs="Times New Roman"/>
          <w:sz w:val="28"/>
          <w:szCs w:val="28"/>
          <w:rPrChange w:id="5118" w:author="Phạm Anh Đại" w:date="2016-11-16T08:54:00Z">
            <w:rPr>
              <w:ins w:id="5119" w:author="Nghia Nguyen Quang" w:date="2016-10-21T15:15:00Z"/>
              <w:rFonts w:ascii="Times New Roman" w:hAnsi="Times New Roman" w:cs="Times New Roman"/>
              <w:sz w:val="24"/>
              <w:szCs w:val="24"/>
            </w:rPr>
          </w:rPrChange>
        </w:rPr>
        <w:pPrChange w:id="5120" w:author="Biển Phan Y" w:date="2016-11-22T22:50:00Z">
          <w:pPr/>
        </w:pPrChange>
      </w:pPr>
      <w:ins w:id="5121" w:author="Nghia Nguyen Quang" w:date="2016-10-21T15:15:00Z">
        <w:r w:rsidRPr="00957567">
          <w:rPr>
            <w:rFonts w:ascii="Times New Roman" w:hAnsi="Times New Roman" w:cs="Times New Roman"/>
            <w:sz w:val="28"/>
            <w:szCs w:val="28"/>
            <w:rPrChange w:id="5122" w:author="Phạm Anh Đại" w:date="2016-11-16T08:54:00Z">
              <w:rPr>
                <w:rFonts w:ascii="Times New Roman" w:hAnsi="Times New Roman" w:cs="Times New Roman"/>
                <w:sz w:val="24"/>
                <w:szCs w:val="24"/>
              </w:rPr>
            </w:rPrChange>
          </w:rPr>
          <w:t xml:space="preserve">Một vấn đề tế nhị mà dường như </w:t>
        </w:r>
        <w:del w:id="5123" w:author="Phạm Anh Đại" w:date="2016-11-20T22:56:00Z">
          <w:r w:rsidRPr="00957567" w:rsidDel="009E3E1F">
            <w:rPr>
              <w:rFonts w:ascii="Times New Roman" w:hAnsi="Times New Roman" w:cs="Times New Roman"/>
              <w:sz w:val="28"/>
              <w:szCs w:val="28"/>
              <w:rPrChange w:id="5124" w:author="Phạm Anh Đại" w:date="2016-11-16T08:54:00Z">
                <w:rPr>
                  <w:rFonts w:ascii="Times New Roman" w:hAnsi="Times New Roman" w:cs="Times New Roman"/>
                  <w:sz w:val="24"/>
                  <w:szCs w:val="24"/>
                </w:rPr>
              </w:rPrChange>
            </w:rPr>
            <w:delText>con số</w:delText>
          </w:r>
        </w:del>
      </w:ins>
      <w:ins w:id="5125" w:author="Phạm Anh Đại" w:date="2016-11-20T22:56:00Z">
        <w:r w:rsidR="009E3E1F">
          <w:rPr>
            <w:rFonts w:ascii="Times New Roman" w:hAnsi="Times New Roman" w:cs="Times New Roman"/>
            <w:sz w:val="28"/>
            <w:szCs w:val="28"/>
          </w:rPr>
          <w:t>nhắc đến</w:t>
        </w:r>
      </w:ins>
      <w:ins w:id="5126" w:author="Nghia Nguyen Quang" w:date="2016-10-21T15:15:00Z">
        <w:r w:rsidRPr="00957567">
          <w:rPr>
            <w:rFonts w:ascii="Times New Roman" w:hAnsi="Times New Roman" w:cs="Times New Roman"/>
            <w:sz w:val="28"/>
            <w:szCs w:val="28"/>
            <w:rPrChange w:id="5127" w:author="Phạm Anh Đại" w:date="2016-11-16T08:54:00Z">
              <w:rPr>
                <w:rFonts w:ascii="Times New Roman" w:hAnsi="Times New Roman" w:cs="Times New Roman"/>
                <w:sz w:val="24"/>
                <w:szCs w:val="24"/>
              </w:rPr>
            </w:rPrChange>
          </w:rPr>
          <w:t xml:space="preserve"> trong nhiều vụ tai nạn là áp lực xã hội. Mặc dù lúc đầu nó có vẻ không liên quan đến thiết kế, nó có ảnh hưởng mạnh mẽ đến hành vi hàng ngày. Trong hệ thống công nghiệp, áp lực xã hội có thể dẫn đến hiểu sai, những sai lầm và tai nạn. Để hiểu lỗi của con người, </w:t>
        </w:r>
        <w:del w:id="5128" w:author="Biển Phan Y" w:date="2016-11-23T22:50:00Z">
          <w:r w:rsidRPr="00957567" w:rsidDel="00AA3FDF">
            <w:rPr>
              <w:rFonts w:ascii="Times New Roman" w:hAnsi="Times New Roman" w:cs="Times New Roman"/>
              <w:sz w:val="28"/>
              <w:szCs w:val="28"/>
              <w:rPrChange w:id="5129" w:author="Phạm Anh Đại" w:date="2016-11-16T08:54:00Z">
                <w:rPr>
                  <w:rFonts w:ascii="Times New Roman" w:hAnsi="Times New Roman" w:cs="Times New Roman"/>
                  <w:sz w:val="24"/>
                  <w:szCs w:val="24"/>
                </w:rPr>
              </w:rPrChange>
            </w:rPr>
            <w:delText>n</w:delText>
          </w:r>
        </w:del>
      </w:ins>
      <w:ins w:id="5130" w:author="Biển Phan Y" w:date="2016-11-23T22:50:00Z">
        <w:r w:rsidR="00AA3FDF">
          <w:rPr>
            <w:rFonts w:ascii="Times New Roman" w:hAnsi="Times New Roman" w:cs="Times New Roman"/>
            <w:sz w:val="28"/>
            <w:szCs w:val="28"/>
          </w:rPr>
          <w:t>đ</w:t>
        </w:r>
      </w:ins>
      <w:ins w:id="5131" w:author="Nghia Nguyen Quang" w:date="2016-10-21T15:15:00Z">
        <w:r w:rsidRPr="00957567">
          <w:rPr>
            <w:rFonts w:ascii="Times New Roman" w:hAnsi="Times New Roman" w:cs="Times New Roman"/>
            <w:sz w:val="28"/>
            <w:szCs w:val="28"/>
            <w:rPrChange w:id="5132" w:author="Phạm Anh Đại" w:date="2016-11-16T08:54:00Z">
              <w:rPr>
                <w:rFonts w:ascii="Times New Roman" w:hAnsi="Times New Roman" w:cs="Times New Roman"/>
                <w:sz w:val="24"/>
                <w:szCs w:val="24"/>
              </w:rPr>
            </w:rPrChange>
          </w:rPr>
          <w:t>ó là</w:t>
        </w:r>
      </w:ins>
      <w:ins w:id="5133" w:author="Biển Phan Y" w:date="2016-11-23T22:50:00Z">
        <w:r w:rsidR="00AA3FDF">
          <w:rPr>
            <w:rFonts w:ascii="Times New Roman" w:hAnsi="Times New Roman" w:cs="Times New Roman"/>
            <w:sz w:val="28"/>
            <w:szCs w:val="28"/>
          </w:rPr>
          <w:t xml:space="preserve"> điều</w:t>
        </w:r>
      </w:ins>
      <w:ins w:id="5134" w:author="Nghia Nguyen Quang" w:date="2016-10-21T15:15:00Z">
        <w:r w:rsidRPr="00957567">
          <w:rPr>
            <w:rFonts w:ascii="Times New Roman" w:hAnsi="Times New Roman" w:cs="Times New Roman"/>
            <w:sz w:val="28"/>
            <w:szCs w:val="28"/>
            <w:rPrChange w:id="5135" w:author="Phạm Anh Đại" w:date="2016-11-16T08:54:00Z">
              <w:rPr>
                <w:rFonts w:ascii="Times New Roman" w:hAnsi="Times New Roman" w:cs="Times New Roman"/>
                <w:sz w:val="24"/>
                <w:szCs w:val="24"/>
              </w:rPr>
            </w:rPrChange>
          </w:rPr>
          <w:t xml:space="preserve"> cần thiết để hiểu được áp lực xã hội.</w:t>
        </w:r>
      </w:ins>
    </w:p>
    <w:p w14:paraId="0A4FF8C3" w14:textId="7574038C" w:rsidR="00575F46" w:rsidRPr="00957567" w:rsidRDefault="0082455D">
      <w:pPr>
        <w:jc w:val="both"/>
        <w:rPr>
          <w:ins w:id="5136" w:author="Nghia Nguyen Quang" w:date="2016-10-21T15:15:00Z"/>
          <w:rFonts w:ascii="Times New Roman" w:hAnsi="Times New Roman" w:cs="Times New Roman"/>
          <w:sz w:val="28"/>
          <w:szCs w:val="28"/>
          <w:rPrChange w:id="5137" w:author="Phạm Anh Đại" w:date="2016-11-16T08:54:00Z">
            <w:rPr>
              <w:ins w:id="5138" w:author="Nghia Nguyen Quang" w:date="2016-10-21T15:15:00Z"/>
            </w:rPr>
          </w:rPrChange>
        </w:rPr>
        <w:pPrChange w:id="5139" w:author="Biển Phan Y" w:date="2016-11-22T22:50:00Z">
          <w:pPr/>
        </w:pPrChange>
      </w:pPr>
      <w:ins w:id="5140" w:author="Phat Tran" w:date="2016-11-05T12:03:00Z">
        <w:r w:rsidRPr="00957567">
          <w:rPr>
            <w:rFonts w:ascii="Times New Roman" w:hAnsi="Times New Roman" w:cs="Times New Roman"/>
            <w:sz w:val="28"/>
            <w:szCs w:val="28"/>
            <w:rPrChange w:id="5141" w:author="Phạm Anh Đại" w:date="2016-11-16T08:54:00Z">
              <w:rPr>
                <w:rFonts w:ascii="Times New Roman" w:hAnsi="Times New Roman" w:cs="Times New Roman"/>
                <w:sz w:val="24"/>
                <w:szCs w:val="24"/>
              </w:rPr>
            </w:rPrChange>
          </w:rPr>
          <w:t xml:space="preserve">Giải quyết vấn đề phức tạp </w:t>
        </w:r>
      </w:ins>
      <w:ins w:id="5142" w:author="Nghia Nguyen Quang" w:date="2016-10-21T15:15:00Z">
        <w:del w:id="5143" w:author="Phat Tran" w:date="2016-11-05T12:03:00Z">
          <w:r w:rsidR="00575F46" w:rsidRPr="00957567" w:rsidDel="0082455D">
            <w:rPr>
              <w:rFonts w:ascii="Times New Roman" w:hAnsi="Times New Roman" w:cs="Times New Roman"/>
              <w:sz w:val="28"/>
              <w:szCs w:val="28"/>
              <w:rPrChange w:id="5144" w:author="Phạm Anh Đại" w:date="2016-11-16T08:54:00Z">
                <w:rPr>
                  <w:rFonts w:ascii="Times New Roman" w:hAnsi="Times New Roman" w:cs="Times New Roman"/>
                  <w:sz w:val="24"/>
                  <w:szCs w:val="24"/>
                </w:rPr>
              </w:rPrChange>
            </w:rPr>
            <w:delText>Phức tạp giải quyết vấn đề</w:delText>
          </w:r>
        </w:del>
        <w:r w:rsidR="00575F46" w:rsidRPr="00957567">
          <w:rPr>
            <w:rFonts w:ascii="Times New Roman" w:hAnsi="Times New Roman" w:cs="Times New Roman"/>
            <w:sz w:val="28"/>
            <w:szCs w:val="28"/>
            <w:rPrChange w:id="5145" w:author="Phạm Anh Đại" w:date="2016-11-16T08:54:00Z">
              <w:rPr>
                <w:rFonts w:ascii="Times New Roman" w:hAnsi="Times New Roman" w:cs="Times New Roman"/>
                <w:sz w:val="24"/>
                <w:szCs w:val="24"/>
              </w:rPr>
            </w:rPrChange>
          </w:rPr>
          <w:t xml:space="preserve"> được yêu cầu khi </w:t>
        </w:r>
        <w:del w:id="5146" w:author="Phat Tran" w:date="2016-11-05T12:03:00Z">
          <w:r w:rsidR="00575F46" w:rsidRPr="00957567" w:rsidDel="0082455D">
            <w:rPr>
              <w:rFonts w:ascii="Times New Roman" w:hAnsi="Times New Roman" w:cs="Times New Roman"/>
              <w:sz w:val="28"/>
              <w:szCs w:val="28"/>
              <w:rPrChange w:id="5147" w:author="Phạm Anh Đại" w:date="2016-11-16T08:54:00Z">
                <w:rPr>
                  <w:rFonts w:ascii="Times New Roman" w:hAnsi="Times New Roman" w:cs="Times New Roman"/>
                  <w:sz w:val="24"/>
                  <w:szCs w:val="24"/>
                </w:rPr>
              </w:rPrChange>
            </w:rPr>
            <w:delText>một trong những</w:delText>
          </w:r>
        </w:del>
        <w:r w:rsidR="00575F46" w:rsidRPr="00957567">
          <w:rPr>
            <w:rFonts w:ascii="Times New Roman" w:hAnsi="Times New Roman" w:cs="Times New Roman"/>
            <w:sz w:val="28"/>
            <w:szCs w:val="28"/>
            <w:rPrChange w:id="5148" w:author="Phạm Anh Đại" w:date="2016-11-16T08:54:00Z">
              <w:rPr>
                <w:rFonts w:ascii="Times New Roman" w:hAnsi="Times New Roman" w:cs="Times New Roman"/>
                <w:sz w:val="24"/>
                <w:szCs w:val="24"/>
              </w:rPr>
            </w:rPrChange>
          </w:rPr>
          <w:t xml:space="preserve"> đang phải đối mặt với các vấn đề dựa trên tri thức. Trong một số trường hợp, có thể cần </w:t>
        </w:r>
      </w:ins>
      <w:ins w:id="5149" w:author="Phat Tran" w:date="2016-11-05T12:03:00Z">
        <w:r w:rsidRPr="00957567">
          <w:rPr>
            <w:rFonts w:ascii="Times New Roman" w:hAnsi="Times New Roman" w:cs="Times New Roman"/>
            <w:sz w:val="28"/>
            <w:szCs w:val="28"/>
            <w:rPrChange w:id="5150" w:author="Phạm Anh Đại" w:date="2016-11-16T08:54:00Z">
              <w:rPr>
                <w:rFonts w:ascii="Times New Roman" w:hAnsi="Times New Roman" w:cs="Times New Roman"/>
                <w:sz w:val="24"/>
                <w:szCs w:val="24"/>
              </w:rPr>
            </w:rPrChange>
          </w:rPr>
          <w:t xml:space="preserve">nhóm </w:t>
        </w:r>
      </w:ins>
      <w:ins w:id="5151" w:author="Nghia Nguyen Quang" w:date="2016-10-21T15:15:00Z">
        <w:del w:id="5152" w:author="Phat Tran" w:date="2016-11-05T12:03:00Z">
          <w:r w:rsidR="00575F46" w:rsidRPr="00957567" w:rsidDel="0082455D">
            <w:rPr>
              <w:rFonts w:ascii="Times New Roman" w:hAnsi="Times New Roman" w:cs="Times New Roman"/>
              <w:sz w:val="28"/>
              <w:szCs w:val="28"/>
              <w:rPrChange w:id="5153" w:author="Phạm Anh Đại" w:date="2016-11-16T08:54:00Z">
                <w:rPr>
                  <w:rFonts w:ascii="Times New Roman" w:hAnsi="Times New Roman" w:cs="Times New Roman"/>
                  <w:sz w:val="24"/>
                  <w:szCs w:val="24"/>
                </w:rPr>
              </w:rPrChange>
            </w:rPr>
            <w:delText>đội</w:delText>
          </w:r>
        </w:del>
        <w:r w:rsidR="00575F46" w:rsidRPr="00957567">
          <w:rPr>
            <w:rFonts w:ascii="Times New Roman" w:hAnsi="Times New Roman" w:cs="Times New Roman"/>
            <w:sz w:val="28"/>
            <w:szCs w:val="28"/>
            <w:rPrChange w:id="5154" w:author="Phạm Anh Đại" w:date="2016-11-16T08:54:00Z">
              <w:rPr>
                <w:rFonts w:ascii="Times New Roman" w:hAnsi="Times New Roman" w:cs="Times New Roman"/>
                <w:sz w:val="24"/>
                <w:szCs w:val="24"/>
              </w:rPr>
            </w:rPrChange>
          </w:rPr>
          <w:t xml:space="preserve"> người ngày để hiểu những gì là sai trái và những cách tốt nhất để trả lời. Điều này đặc biệt đúng với các tình huống mà sai lầm đã được thực hiện trong việc chẩn đoán các vấn đề. Sau khi chẩn đoán nhầm được thực hiện, tất cả các thông tin từ đó về sau được giải thích theo quan điểm </w:t>
        </w:r>
      </w:ins>
      <w:ins w:id="5155" w:author="Phat Tran" w:date="2016-11-05T12:04:00Z">
        <w:r w:rsidRPr="00957567">
          <w:rPr>
            <w:rFonts w:ascii="Times New Roman" w:hAnsi="Times New Roman" w:cs="Times New Roman"/>
            <w:sz w:val="28"/>
            <w:szCs w:val="28"/>
            <w:rPrChange w:id="5156" w:author="Phạm Anh Đại" w:date="2016-11-16T08:54:00Z">
              <w:rPr>
                <w:rFonts w:ascii="Times New Roman" w:hAnsi="Times New Roman" w:cs="Times New Roman"/>
                <w:sz w:val="24"/>
                <w:szCs w:val="24"/>
              </w:rPr>
            </w:rPrChange>
          </w:rPr>
          <w:t xml:space="preserve">sai lầm </w:t>
        </w:r>
      </w:ins>
      <w:ins w:id="5157" w:author="Nghia Nguyen Quang" w:date="2016-10-21T15:15:00Z">
        <w:del w:id="5158" w:author="Phat Tran" w:date="2016-11-05T12:04:00Z">
          <w:r w:rsidR="00575F46" w:rsidRPr="00957567" w:rsidDel="0082455D">
            <w:rPr>
              <w:rFonts w:ascii="Times New Roman" w:hAnsi="Times New Roman" w:cs="Times New Roman"/>
              <w:sz w:val="28"/>
              <w:szCs w:val="28"/>
              <w:rPrChange w:id="5159" w:author="Phạm Anh Đại" w:date="2016-11-16T08:54:00Z">
                <w:rPr>
                  <w:rFonts w:ascii="Times New Roman" w:hAnsi="Times New Roman" w:cs="Times New Roman"/>
                  <w:sz w:val="24"/>
                  <w:szCs w:val="24"/>
                </w:rPr>
              </w:rPrChange>
            </w:rPr>
            <w:delText>sai trái của khung nhìn</w:delText>
          </w:r>
        </w:del>
        <w:r w:rsidR="00575F46" w:rsidRPr="00957567">
          <w:rPr>
            <w:rFonts w:ascii="Times New Roman" w:hAnsi="Times New Roman" w:cs="Times New Roman"/>
            <w:sz w:val="28"/>
            <w:szCs w:val="28"/>
            <w:rPrChange w:id="5160" w:author="Phạm Anh Đại" w:date="2016-11-16T08:54:00Z">
              <w:rPr>
                <w:rFonts w:ascii="Times New Roman" w:hAnsi="Times New Roman" w:cs="Times New Roman"/>
                <w:sz w:val="24"/>
                <w:szCs w:val="24"/>
              </w:rPr>
            </w:rPrChange>
          </w:rPr>
          <w:t xml:space="preserve">. Sự xem xét thích hợp chỉ có thể diễn ra trong </w:t>
        </w:r>
        <w:del w:id="5161" w:author="Phạm Anh Đại" w:date="2016-11-20T22:57:00Z">
          <w:r w:rsidR="00575F46" w:rsidRPr="00957567" w:rsidDel="009E3E1F">
            <w:rPr>
              <w:rFonts w:ascii="Times New Roman" w:hAnsi="Times New Roman" w:cs="Times New Roman"/>
              <w:sz w:val="28"/>
              <w:szCs w:val="28"/>
              <w:rPrChange w:id="5162" w:author="Phạm Anh Đại" w:date="2016-11-16T08:54:00Z">
                <w:rPr>
                  <w:rFonts w:ascii="Times New Roman" w:hAnsi="Times New Roman" w:cs="Times New Roman"/>
                  <w:sz w:val="24"/>
                  <w:szCs w:val="24"/>
                </w:rPr>
              </w:rPrChange>
            </w:rPr>
            <w:delText>vòng</w:delText>
          </w:r>
        </w:del>
        <w:del w:id="5163" w:author="Phạm Anh Đại" w:date="2016-11-20T22:58:00Z">
          <w:r w:rsidR="00575F46" w:rsidRPr="00957567" w:rsidDel="009E3E1F">
            <w:rPr>
              <w:rFonts w:ascii="Times New Roman" w:hAnsi="Times New Roman" w:cs="Times New Roman"/>
              <w:sz w:val="28"/>
              <w:szCs w:val="28"/>
              <w:rPrChange w:id="5164" w:author="Phạm Anh Đại" w:date="2016-11-16T08:54:00Z">
                <w:rPr>
                  <w:rFonts w:ascii="Times New Roman" w:hAnsi="Times New Roman" w:cs="Times New Roman"/>
                  <w:sz w:val="24"/>
                  <w:szCs w:val="24"/>
                </w:rPr>
              </w:rPrChange>
            </w:rPr>
            <w:delText xml:space="preserve"> xoay đội</w:delText>
          </w:r>
        </w:del>
      </w:ins>
      <w:ins w:id="5165" w:author="Phạm Anh Đại" w:date="2016-11-20T22:58:00Z">
        <w:r w:rsidR="009E3E1F">
          <w:rPr>
            <w:rFonts w:ascii="Times New Roman" w:hAnsi="Times New Roman" w:cs="Times New Roman"/>
            <w:sz w:val="28"/>
            <w:szCs w:val="28"/>
          </w:rPr>
          <w:t>nội bộ nhóm</w:t>
        </w:r>
      </w:ins>
      <w:ins w:id="5166" w:author="Nghia Nguyen Quang" w:date="2016-10-21T15:15:00Z">
        <w:r w:rsidR="00575F46" w:rsidRPr="00957567">
          <w:rPr>
            <w:rFonts w:ascii="Times New Roman" w:hAnsi="Times New Roman" w:cs="Times New Roman"/>
            <w:sz w:val="28"/>
            <w:szCs w:val="28"/>
            <w:rPrChange w:id="5167" w:author="Phạm Anh Đại" w:date="2016-11-16T08:54:00Z">
              <w:rPr>
                <w:rFonts w:ascii="Times New Roman" w:hAnsi="Times New Roman" w:cs="Times New Roman"/>
                <w:sz w:val="24"/>
                <w:szCs w:val="24"/>
              </w:rPr>
            </w:rPrChange>
          </w:rPr>
          <w:t xml:space="preserve">, khi những người mới bước vào tình huống với một quan điểm mới, cho phép họ tạo </w:t>
        </w:r>
      </w:ins>
      <w:ins w:id="5168" w:author="Phat Tran" w:date="2016-11-05T12:04:00Z">
        <w:r w:rsidRPr="00957567">
          <w:rPr>
            <w:rFonts w:ascii="Times New Roman" w:hAnsi="Times New Roman" w:cs="Times New Roman"/>
            <w:sz w:val="28"/>
            <w:szCs w:val="28"/>
            <w:rPrChange w:id="5169" w:author="Phạm Anh Đại" w:date="2016-11-16T08:54:00Z">
              <w:rPr>
                <w:rFonts w:ascii="Times New Roman" w:hAnsi="Times New Roman" w:cs="Times New Roman"/>
                <w:sz w:val="24"/>
                <w:szCs w:val="24"/>
              </w:rPr>
            </w:rPrChange>
          </w:rPr>
          <w:t xml:space="preserve">ra các </w:t>
        </w:r>
      </w:ins>
      <w:ins w:id="5170" w:author="Nghia Nguyen Quang" w:date="2016-10-21T15:15:00Z">
        <w:del w:id="5171" w:author="Phat Tran" w:date="2016-11-05T12:04:00Z">
          <w:r w:rsidR="00575F46" w:rsidRPr="00957567" w:rsidDel="0082455D">
            <w:rPr>
              <w:rFonts w:ascii="Times New Roman" w:hAnsi="Times New Roman" w:cs="Times New Roman"/>
              <w:sz w:val="28"/>
              <w:szCs w:val="28"/>
              <w:rPrChange w:id="5172" w:author="Phạm Anh Đại" w:date="2016-11-16T08:54:00Z">
                <w:rPr>
                  <w:rFonts w:ascii="Times New Roman" w:hAnsi="Times New Roman" w:cs="Times New Roman"/>
                  <w:sz w:val="24"/>
                  <w:szCs w:val="24"/>
                </w:rPr>
              </w:rPrChange>
            </w:rPr>
            <w:delText>thành</w:delText>
          </w:r>
        </w:del>
        <w:r w:rsidR="00575F46" w:rsidRPr="00957567">
          <w:rPr>
            <w:rFonts w:ascii="Times New Roman" w:hAnsi="Times New Roman" w:cs="Times New Roman"/>
            <w:sz w:val="28"/>
            <w:szCs w:val="28"/>
            <w:rPrChange w:id="5173" w:author="Phạm Anh Đại" w:date="2016-11-16T08:54:00Z">
              <w:rPr>
                <w:rFonts w:ascii="Times New Roman" w:hAnsi="Times New Roman" w:cs="Times New Roman"/>
                <w:sz w:val="24"/>
                <w:szCs w:val="24"/>
              </w:rPr>
            </w:rPrChange>
          </w:rPr>
          <w:t xml:space="preserve"> giải thích khác nhau của các sự kiện. Đôi khi chỉ cần hỏi một hoặc nhiề</w:t>
        </w:r>
      </w:ins>
      <w:ins w:id="5174" w:author="Phạm Anh Đại" w:date="2016-11-20T22:58:00Z">
        <w:r w:rsidR="009E3E1F">
          <w:rPr>
            <w:rFonts w:ascii="Times New Roman" w:hAnsi="Times New Roman" w:cs="Times New Roman"/>
            <w:sz w:val="28"/>
            <w:szCs w:val="28"/>
          </w:rPr>
          <w:t>u</w:t>
        </w:r>
      </w:ins>
      <w:ins w:id="5175" w:author="Nghia Nguyen Quang" w:date="2016-10-21T15:15:00Z">
        <w:del w:id="5176" w:author="Phạm Anh Đại" w:date="2016-11-20T22:58:00Z">
          <w:r w:rsidR="00575F46" w:rsidRPr="00957567" w:rsidDel="009E3E1F">
            <w:rPr>
              <w:rFonts w:ascii="Times New Roman" w:hAnsi="Times New Roman" w:cs="Times New Roman"/>
              <w:sz w:val="28"/>
              <w:szCs w:val="28"/>
              <w:rPrChange w:id="5177" w:author="Phạm Anh Đại" w:date="2016-11-16T08:54:00Z">
                <w:rPr>
                  <w:rFonts w:ascii="Times New Roman" w:hAnsi="Times New Roman" w:cs="Times New Roman"/>
                  <w:sz w:val="24"/>
                  <w:szCs w:val="24"/>
                </w:rPr>
              </w:rPrChange>
            </w:rPr>
            <w:delText>u của các</w:delText>
          </w:r>
        </w:del>
        <w:r w:rsidR="00575F46" w:rsidRPr="00957567">
          <w:rPr>
            <w:rFonts w:ascii="Times New Roman" w:hAnsi="Times New Roman" w:cs="Times New Roman"/>
            <w:sz w:val="28"/>
            <w:szCs w:val="28"/>
            <w:rPrChange w:id="5178" w:author="Phạm Anh Đại" w:date="2016-11-16T08:54:00Z">
              <w:rPr>
                <w:rFonts w:ascii="Times New Roman" w:hAnsi="Times New Roman" w:cs="Times New Roman"/>
                <w:sz w:val="24"/>
                <w:szCs w:val="24"/>
              </w:rPr>
            </w:rPrChange>
          </w:rPr>
          <w:t xml:space="preserve"> thành viên trong nhóm để phá vỡ một </w:t>
        </w:r>
      </w:ins>
      <w:ins w:id="5179" w:author="Phat Tran" w:date="2016-11-05T12:04:00Z">
        <w:r w:rsidRPr="00957567">
          <w:rPr>
            <w:rFonts w:ascii="Times New Roman" w:hAnsi="Times New Roman" w:cs="Times New Roman"/>
            <w:sz w:val="28"/>
            <w:szCs w:val="28"/>
            <w:rPrChange w:id="5180" w:author="Phạm Anh Đại" w:date="2016-11-16T08:54:00Z">
              <w:rPr>
                <w:rFonts w:ascii="Times New Roman" w:hAnsi="Times New Roman" w:cs="Times New Roman"/>
                <w:sz w:val="24"/>
                <w:szCs w:val="24"/>
              </w:rPr>
            </w:rPrChange>
          </w:rPr>
          <w:t xml:space="preserve">lúc </w:t>
        </w:r>
      </w:ins>
      <w:ins w:id="5181" w:author="Nghia Nguyen Quang" w:date="2016-10-21T15:15:00Z">
        <w:del w:id="5182" w:author="Phat Tran" w:date="2016-11-05T12:04:00Z">
          <w:r w:rsidR="00575F46" w:rsidRPr="00957567" w:rsidDel="0082455D">
            <w:rPr>
              <w:rFonts w:ascii="Times New Roman" w:hAnsi="Times New Roman" w:cs="Times New Roman"/>
              <w:sz w:val="28"/>
              <w:szCs w:val="28"/>
              <w:rPrChange w:id="5183" w:author="Phạm Anh Đại" w:date="2016-11-16T08:54:00Z">
                <w:rPr>
                  <w:rFonts w:ascii="Times New Roman" w:hAnsi="Times New Roman" w:cs="Times New Roman"/>
                  <w:sz w:val="24"/>
                  <w:szCs w:val="24"/>
                </w:rPr>
              </w:rPrChange>
            </w:rPr>
            <w:delText>vài giờ</w:delText>
          </w:r>
        </w:del>
        <w:r w:rsidR="00575F46" w:rsidRPr="00957567">
          <w:rPr>
            <w:rFonts w:ascii="Times New Roman" w:hAnsi="Times New Roman" w:cs="Times New Roman"/>
            <w:sz w:val="28"/>
            <w:szCs w:val="28"/>
            <w:rPrChange w:id="5184" w:author="Phạm Anh Đại" w:date="2016-11-16T08:54:00Z">
              <w:rPr>
                <w:rFonts w:ascii="Times New Roman" w:hAnsi="Times New Roman" w:cs="Times New Roman"/>
                <w:sz w:val="24"/>
                <w:szCs w:val="24"/>
              </w:rPr>
            </w:rPrChange>
          </w:rPr>
          <w:t xml:space="preserve"> có thể dẫn đến việc phân tích rành mạch (mặc dù nó </w:t>
        </w:r>
      </w:ins>
      <w:ins w:id="5185" w:author="Phat Tran" w:date="2016-11-05T12:04:00Z">
        <w:r w:rsidRPr="00957567">
          <w:rPr>
            <w:rFonts w:ascii="Times New Roman" w:hAnsi="Times New Roman" w:cs="Times New Roman"/>
            <w:sz w:val="28"/>
            <w:szCs w:val="28"/>
            <w:rPrChange w:id="5186" w:author="Phạm Anh Đại" w:date="2016-11-16T08:54:00Z">
              <w:rPr>
                <w:rFonts w:ascii="Times New Roman" w:hAnsi="Times New Roman" w:cs="Times New Roman"/>
                <w:sz w:val="24"/>
                <w:szCs w:val="24"/>
              </w:rPr>
            </w:rPrChange>
          </w:rPr>
          <w:t>thì khó</w:t>
        </w:r>
        <w:del w:id="5187" w:author="Biển Phan Y" w:date="2016-11-23T22:52:00Z">
          <w:r w:rsidRPr="00957567" w:rsidDel="00AA3FDF">
            <w:rPr>
              <w:rFonts w:ascii="Times New Roman" w:hAnsi="Times New Roman" w:cs="Times New Roman"/>
              <w:sz w:val="28"/>
              <w:szCs w:val="28"/>
              <w:rPrChange w:id="5188" w:author="Phạm Anh Đại" w:date="2016-11-16T08:54:00Z">
                <w:rPr>
                  <w:rFonts w:ascii="Times New Roman" w:hAnsi="Times New Roman" w:cs="Times New Roman"/>
                  <w:sz w:val="24"/>
                  <w:szCs w:val="24"/>
                </w:rPr>
              </w:rPrChange>
            </w:rPr>
            <w:delText xml:space="preserve"> dễ</w:delText>
          </w:r>
        </w:del>
        <w:r w:rsidRPr="00957567">
          <w:rPr>
            <w:rFonts w:ascii="Times New Roman" w:hAnsi="Times New Roman" w:cs="Times New Roman"/>
            <w:sz w:val="28"/>
            <w:szCs w:val="28"/>
            <w:rPrChange w:id="5189" w:author="Phạm Anh Đại" w:date="2016-11-16T08:54:00Z">
              <w:rPr>
                <w:rFonts w:ascii="Times New Roman" w:hAnsi="Times New Roman" w:cs="Times New Roman"/>
                <w:sz w:val="24"/>
                <w:szCs w:val="24"/>
              </w:rPr>
            </w:rPrChange>
          </w:rPr>
          <w:t xml:space="preserve"> hiểu</w:t>
        </w:r>
        <w:del w:id="5190" w:author="Biển Phan Y" w:date="2016-11-23T22:53:00Z">
          <w:r w:rsidRPr="00957567" w:rsidDel="00AA3FDF">
            <w:rPr>
              <w:rFonts w:ascii="Times New Roman" w:hAnsi="Times New Roman" w:cs="Times New Roman"/>
              <w:sz w:val="28"/>
              <w:szCs w:val="28"/>
              <w:rPrChange w:id="5191" w:author="Phạm Anh Đại" w:date="2016-11-16T08:54:00Z">
                <w:rPr>
                  <w:rFonts w:ascii="Times New Roman" w:hAnsi="Times New Roman" w:cs="Times New Roman"/>
                  <w:sz w:val="24"/>
                  <w:szCs w:val="24"/>
                </w:rPr>
              </w:rPrChange>
            </w:rPr>
            <w:delText xml:space="preserve"> </w:delText>
          </w:r>
        </w:del>
      </w:ins>
      <w:ins w:id="5192" w:author="Nghia Nguyen Quang" w:date="2016-10-21T15:15:00Z">
        <w:del w:id="5193" w:author="Phat Tran" w:date="2016-11-05T12:05:00Z">
          <w:r w:rsidR="00575F46" w:rsidRPr="00957567" w:rsidDel="0082455D">
            <w:rPr>
              <w:rFonts w:ascii="Times New Roman" w:hAnsi="Times New Roman" w:cs="Times New Roman"/>
              <w:sz w:val="28"/>
              <w:szCs w:val="28"/>
              <w:rPrChange w:id="5194" w:author="Phạm Anh Đại" w:date="2016-11-16T08:54:00Z">
                <w:rPr>
                  <w:rFonts w:ascii="Times New Roman" w:hAnsi="Times New Roman" w:cs="Times New Roman"/>
                  <w:sz w:val="24"/>
                  <w:szCs w:val="24"/>
                </w:rPr>
              </w:rPrChange>
            </w:rPr>
            <w:delText>là dễ hiểu khó khăn</w:delText>
          </w:r>
        </w:del>
        <w:r w:rsidR="00575F46" w:rsidRPr="00957567">
          <w:rPr>
            <w:rFonts w:ascii="Times New Roman" w:hAnsi="Times New Roman" w:cs="Times New Roman"/>
            <w:sz w:val="28"/>
            <w:szCs w:val="28"/>
            <w:rPrChange w:id="5195" w:author="Phạm Anh Đại" w:date="2016-11-16T08:54:00Z">
              <w:rPr>
                <w:rFonts w:ascii="Times New Roman" w:hAnsi="Times New Roman" w:cs="Times New Roman"/>
                <w:sz w:val="24"/>
                <w:szCs w:val="24"/>
              </w:rPr>
            </w:rPrChange>
          </w:rPr>
          <w:t xml:space="preserve"> để thuyết phục những người đang chiến đấu với một tình huống khẩn cấp để ngăn chặn </w:t>
        </w:r>
      </w:ins>
      <w:ins w:id="5196" w:author="Phat Tran" w:date="2016-11-05T12:05:00Z">
        <w:r w:rsidRPr="00957567">
          <w:rPr>
            <w:rFonts w:ascii="Times New Roman" w:hAnsi="Times New Roman" w:cs="Times New Roman"/>
            <w:sz w:val="28"/>
            <w:szCs w:val="28"/>
            <w:rPrChange w:id="5197" w:author="Phạm Anh Đại" w:date="2016-11-16T08:54:00Z">
              <w:rPr>
                <w:rFonts w:ascii="Times New Roman" w:hAnsi="Times New Roman" w:cs="Times New Roman"/>
                <w:sz w:val="24"/>
                <w:szCs w:val="24"/>
              </w:rPr>
            </w:rPrChange>
          </w:rPr>
          <w:t xml:space="preserve">một lúc </w:t>
        </w:r>
      </w:ins>
      <w:ins w:id="5198" w:author="Nghia Nguyen Quang" w:date="2016-10-21T15:15:00Z">
        <w:del w:id="5199" w:author="Phat Tran" w:date="2016-11-05T12:05:00Z">
          <w:r w:rsidR="00575F46" w:rsidRPr="00957567" w:rsidDel="0082455D">
            <w:rPr>
              <w:rFonts w:ascii="Times New Roman" w:hAnsi="Times New Roman" w:cs="Times New Roman"/>
              <w:sz w:val="28"/>
              <w:szCs w:val="28"/>
              <w:rPrChange w:id="5200" w:author="Phạm Anh Đại" w:date="2016-11-16T08:54:00Z">
                <w:rPr>
                  <w:rFonts w:ascii="Times New Roman" w:hAnsi="Times New Roman" w:cs="Times New Roman"/>
                  <w:sz w:val="24"/>
                  <w:szCs w:val="24"/>
                </w:rPr>
              </w:rPrChange>
            </w:rPr>
            <w:delText>một vài giờ</w:delText>
          </w:r>
        </w:del>
        <w:r w:rsidR="00575F46" w:rsidRPr="00957567">
          <w:rPr>
            <w:rFonts w:ascii="Times New Roman" w:hAnsi="Times New Roman" w:cs="Times New Roman"/>
            <w:sz w:val="28"/>
            <w:szCs w:val="28"/>
            <w:rPrChange w:id="5201" w:author="Phạm Anh Đại" w:date="2016-11-16T08:54:00Z">
              <w:rPr>
                <w:rFonts w:ascii="Times New Roman" w:hAnsi="Times New Roman" w:cs="Times New Roman"/>
                <w:sz w:val="24"/>
                <w:szCs w:val="24"/>
              </w:rPr>
            </w:rPrChange>
          </w:rPr>
          <w:t xml:space="preserve">). </w:t>
        </w:r>
      </w:ins>
    </w:p>
    <w:p w14:paraId="39071759" w14:textId="02C4D82A" w:rsidR="00575F46" w:rsidRPr="00957567" w:rsidRDefault="00575F46">
      <w:pPr>
        <w:jc w:val="both"/>
        <w:rPr>
          <w:ins w:id="5202" w:author="Nghia Nguyen Quang" w:date="2016-10-21T15:15:00Z"/>
          <w:rFonts w:ascii="Times New Roman" w:hAnsi="Times New Roman" w:cs="Times New Roman"/>
          <w:sz w:val="28"/>
          <w:szCs w:val="28"/>
          <w:rPrChange w:id="5203" w:author="Phạm Anh Đại" w:date="2016-11-16T08:54:00Z">
            <w:rPr>
              <w:ins w:id="5204" w:author="Nghia Nguyen Quang" w:date="2016-10-21T15:15:00Z"/>
              <w:rFonts w:ascii="Times New Roman" w:hAnsi="Times New Roman" w:cs="Times New Roman"/>
              <w:sz w:val="24"/>
              <w:szCs w:val="24"/>
            </w:rPr>
          </w:rPrChange>
        </w:rPr>
        <w:pPrChange w:id="5205" w:author="Biển Phan Y" w:date="2016-11-22T22:50:00Z">
          <w:pPr/>
        </w:pPrChange>
      </w:pPr>
      <w:ins w:id="5206" w:author="Nghia Nguyen Quang" w:date="2016-10-21T15:15:00Z">
        <w:r w:rsidRPr="00957567">
          <w:rPr>
            <w:rFonts w:ascii="Times New Roman" w:hAnsi="Times New Roman" w:cs="Times New Roman"/>
            <w:sz w:val="28"/>
            <w:szCs w:val="28"/>
            <w:rPrChange w:id="5207" w:author="Phạm Anh Đại" w:date="2016-11-16T08:54:00Z">
              <w:rPr>
                <w:rFonts w:ascii="Times New Roman" w:hAnsi="Times New Roman" w:cs="Times New Roman"/>
                <w:sz w:val="24"/>
                <w:szCs w:val="24"/>
              </w:rPr>
            </w:rPrChange>
          </w:rPr>
          <w:t>Trong</w:t>
        </w:r>
      </w:ins>
      <w:ins w:id="5208" w:author="Phat Tran" w:date="2016-11-05T12:10:00Z">
        <w:r w:rsidR="004B4F9D" w:rsidRPr="00957567">
          <w:rPr>
            <w:rFonts w:ascii="Times New Roman" w:hAnsi="Times New Roman" w:cs="Times New Roman"/>
            <w:sz w:val="28"/>
            <w:szCs w:val="28"/>
            <w:rPrChange w:id="5209" w:author="Phạm Anh Đại" w:date="2016-11-16T08:54:00Z">
              <w:rPr>
                <w:rFonts w:ascii="Times New Roman" w:hAnsi="Times New Roman" w:cs="Times New Roman"/>
                <w:sz w:val="24"/>
                <w:szCs w:val="24"/>
              </w:rPr>
            </w:rPrChange>
          </w:rPr>
          <w:t xml:space="preserve"> sự thiết lập kinh doanh </w:t>
        </w:r>
      </w:ins>
      <w:ins w:id="5210" w:author="Nghia Nguyen Quang" w:date="2016-10-21T15:15:00Z">
        <w:del w:id="5211" w:author="Phat Tran" w:date="2016-11-05T12:10:00Z">
          <w:r w:rsidRPr="00957567" w:rsidDel="004B4F9D">
            <w:rPr>
              <w:rFonts w:ascii="Times New Roman" w:hAnsi="Times New Roman" w:cs="Times New Roman"/>
              <w:sz w:val="28"/>
              <w:szCs w:val="28"/>
              <w:rPrChange w:id="5212" w:author="Phạm Anh Đại" w:date="2016-11-16T08:54:00Z">
                <w:rPr>
                  <w:rFonts w:ascii="Times New Roman" w:hAnsi="Times New Roman" w:cs="Times New Roman"/>
                  <w:sz w:val="24"/>
                  <w:szCs w:val="24"/>
                </w:rPr>
              </w:rPrChange>
            </w:rPr>
            <w:delText xml:space="preserve"> cài đặt thương mại</w:delText>
          </w:r>
        </w:del>
        <w:r w:rsidRPr="00957567">
          <w:rPr>
            <w:rFonts w:ascii="Times New Roman" w:hAnsi="Times New Roman" w:cs="Times New Roman"/>
            <w:sz w:val="28"/>
            <w:szCs w:val="28"/>
            <w:rPrChange w:id="5213" w:author="Phạm Anh Đại" w:date="2016-11-16T08:54:00Z">
              <w:rPr>
                <w:rFonts w:ascii="Times New Roman" w:hAnsi="Times New Roman" w:cs="Times New Roman"/>
                <w:sz w:val="24"/>
                <w:szCs w:val="24"/>
              </w:rPr>
            </w:rPrChange>
          </w:rPr>
          <w:t xml:space="preserve">, áp lực để giữ cho hệ thống hoạt động là </w:t>
        </w:r>
      </w:ins>
      <w:ins w:id="5214" w:author="Phat Tran" w:date="2016-11-05T12:10:00Z">
        <w:r w:rsidR="004B4F9D" w:rsidRPr="00957567">
          <w:rPr>
            <w:rFonts w:ascii="Times New Roman" w:hAnsi="Times New Roman" w:cs="Times New Roman"/>
            <w:sz w:val="28"/>
            <w:szCs w:val="28"/>
            <w:rPrChange w:id="5215" w:author="Phạm Anh Đại" w:date="2016-11-16T08:54:00Z">
              <w:rPr>
                <w:rFonts w:ascii="Times New Roman" w:hAnsi="Times New Roman" w:cs="Times New Roman"/>
                <w:sz w:val="24"/>
                <w:szCs w:val="24"/>
              </w:rPr>
            </w:rPrChange>
          </w:rPr>
          <w:t xml:space="preserve">vô kể </w:t>
        </w:r>
      </w:ins>
      <w:ins w:id="5216" w:author="Nghia Nguyen Quang" w:date="2016-10-21T15:15:00Z">
        <w:del w:id="5217" w:author="Phat Tran" w:date="2016-11-05T12:10:00Z">
          <w:r w:rsidRPr="00957567" w:rsidDel="004B4F9D">
            <w:rPr>
              <w:rFonts w:ascii="Times New Roman" w:hAnsi="Times New Roman" w:cs="Times New Roman"/>
              <w:sz w:val="28"/>
              <w:szCs w:val="28"/>
              <w:rPrChange w:id="5218" w:author="Phạm Anh Đại" w:date="2016-11-16T08:54:00Z">
                <w:rPr>
                  <w:rFonts w:ascii="Times New Roman" w:hAnsi="Times New Roman" w:cs="Times New Roman"/>
                  <w:sz w:val="24"/>
                  <w:szCs w:val="24"/>
                </w:rPr>
              </w:rPrChange>
            </w:rPr>
            <w:delText>rất lớn</w:delText>
          </w:r>
        </w:del>
        <w:r w:rsidRPr="00957567">
          <w:rPr>
            <w:rFonts w:ascii="Times New Roman" w:hAnsi="Times New Roman" w:cs="Times New Roman"/>
            <w:sz w:val="28"/>
            <w:szCs w:val="28"/>
            <w:rPrChange w:id="5219" w:author="Phạm Anh Đại" w:date="2016-11-16T08:54:00Z">
              <w:rPr>
                <w:rFonts w:ascii="Times New Roman" w:hAnsi="Times New Roman" w:cs="Times New Roman"/>
                <w:sz w:val="24"/>
                <w:szCs w:val="24"/>
              </w:rPr>
            </w:rPrChange>
          </w:rPr>
          <w:t>. Một số tiền đáng kể có thể bị mất nếu một hệ thống đắt tiền bị đóng cửa. Nhà điều hành thường</w:t>
        </w:r>
      </w:ins>
      <w:ins w:id="5220" w:author="Phạm Anh Đại" w:date="2016-11-20T23:32:00Z">
        <w:r w:rsidR="00CB77B8">
          <w:rPr>
            <w:rFonts w:ascii="Times New Roman" w:hAnsi="Times New Roman" w:cs="Times New Roman"/>
            <w:sz w:val="28"/>
            <w:szCs w:val="28"/>
          </w:rPr>
          <w:t xml:space="preserve"> bị đặt</w:t>
        </w:r>
      </w:ins>
      <w:ins w:id="5221" w:author="Nghia Nguyen Quang" w:date="2016-10-21T15:15:00Z">
        <w:r w:rsidRPr="00957567">
          <w:rPr>
            <w:rFonts w:ascii="Times New Roman" w:hAnsi="Times New Roman" w:cs="Times New Roman"/>
            <w:sz w:val="28"/>
            <w:szCs w:val="28"/>
            <w:rPrChange w:id="5222" w:author="Phạm Anh Đại" w:date="2016-11-16T08:54:00Z">
              <w:rPr>
                <w:rFonts w:ascii="Times New Roman" w:hAnsi="Times New Roman" w:cs="Times New Roman"/>
                <w:sz w:val="24"/>
                <w:szCs w:val="24"/>
              </w:rPr>
            </w:rPrChange>
          </w:rPr>
          <w:t xml:space="preserve"> dưới áp lực không phải để làm điều này. Kết quả có những lúc bi thảm. nhà máy điện hạt nhân đang duy trì chạy </w:t>
        </w:r>
      </w:ins>
      <w:ins w:id="5223" w:author="Phat Tran" w:date="2016-11-05T12:10:00Z">
        <w:r w:rsidR="004B4F9D" w:rsidRPr="00957567">
          <w:rPr>
            <w:rFonts w:ascii="Times New Roman" w:hAnsi="Times New Roman" w:cs="Times New Roman"/>
            <w:sz w:val="28"/>
            <w:szCs w:val="28"/>
            <w:rPrChange w:id="5224" w:author="Phạm Anh Đại" w:date="2016-11-16T08:54:00Z">
              <w:rPr>
                <w:rFonts w:ascii="Times New Roman" w:hAnsi="Times New Roman" w:cs="Times New Roman"/>
                <w:sz w:val="24"/>
                <w:szCs w:val="24"/>
              </w:rPr>
            </w:rPrChange>
          </w:rPr>
          <w:t xml:space="preserve">lâu </w:t>
        </w:r>
      </w:ins>
      <w:ins w:id="5225" w:author="Nghia Nguyen Quang" w:date="2016-10-21T15:15:00Z">
        <w:del w:id="5226" w:author="Phat Tran" w:date="2016-11-05T12:10:00Z">
          <w:r w:rsidRPr="00957567" w:rsidDel="004B4F9D">
            <w:rPr>
              <w:rFonts w:ascii="Times New Roman" w:hAnsi="Times New Roman" w:cs="Times New Roman"/>
              <w:sz w:val="28"/>
              <w:szCs w:val="28"/>
              <w:rPrChange w:id="5227" w:author="Phạm Anh Đại" w:date="2016-11-16T08:54:00Z">
                <w:rPr>
                  <w:rFonts w:ascii="Times New Roman" w:hAnsi="Times New Roman" w:cs="Times New Roman"/>
                  <w:sz w:val="24"/>
                  <w:szCs w:val="24"/>
                </w:rPr>
              </w:rPrChange>
            </w:rPr>
            <w:delText>dài</w:delText>
          </w:r>
        </w:del>
        <w:r w:rsidRPr="00957567">
          <w:rPr>
            <w:rFonts w:ascii="Times New Roman" w:hAnsi="Times New Roman" w:cs="Times New Roman"/>
            <w:sz w:val="28"/>
            <w:szCs w:val="28"/>
            <w:rPrChange w:id="5228" w:author="Phạm Anh Đại" w:date="2016-11-16T08:54:00Z">
              <w:rPr>
                <w:rFonts w:ascii="Times New Roman" w:hAnsi="Times New Roman" w:cs="Times New Roman"/>
                <w:sz w:val="24"/>
                <w:szCs w:val="24"/>
              </w:rPr>
            </w:rPrChange>
          </w:rPr>
          <w:t xml:space="preserve"> hơn là an toàn. Máy bay đã cất cánh trước khi mọi thứ đã sẵn sàng và trước khi các phi công đã nhận được sự cho phép. Một sự cố như vậy đã dẫn đến vụ tai nạn lớn nhất trong lịch sử hàng không. Mặc dù sự việc xảy ra vào năm 1977, một thời gian dài trước đây, các bài học kinh nghiệm vẫn còn</w:t>
        </w:r>
        <w:del w:id="5229" w:author="Biển Phan Y" w:date="2016-11-23T22:54:00Z">
          <w:r w:rsidRPr="00957567" w:rsidDel="00566853">
            <w:rPr>
              <w:rFonts w:ascii="Times New Roman" w:hAnsi="Times New Roman" w:cs="Times New Roman"/>
              <w:sz w:val="28"/>
              <w:szCs w:val="28"/>
              <w:rPrChange w:id="5230" w:author="Phạm Anh Đại" w:date="2016-11-16T08:54:00Z">
                <w:rPr>
                  <w:rFonts w:ascii="Times New Roman" w:hAnsi="Times New Roman" w:cs="Times New Roman"/>
                  <w:sz w:val="24"/>
                  <w:szCs w:val="24"/>
                </w:rPr>
              </w:rPrChange>
            </w:rPr>
            <w:delText xml:space="preserve"> rất có</w:delText>
          </w:r>
        </w:del>
        <w:r w:rsidRPr="00957567">
          <w:rPr>
            <w:rFonts w:ascii="Times New Roman" w:hAnsi="Times New Roman" w:cs="Times New Roman"/>
            <w:sz w:val="28"/>
            <w:szCs w:val="28"/>
            <w:rPrChange w:id="5231" w:author="Phạm Anh Đại" w:date="2016-11-16T08:54:00Z">
              <w:rPr>
                <w:rFonts w:ascii="Times New Roman" w:hAnsi="Times New Roman" w:cs="Times New Roman"/>
                <w:sz w:val="24"/>
                <w:szCs w:val="24"/>
              </w:rPr>
            </w:rPrChange>
          </w:rPr>
          <w:t xml:space="preserve"> liên quan</w:t>
        </w:r>
      </w:ins>
      <w:ins w:id="5232" w:author="Biển Phan Y" w:date="2016-11-23T22:54:00Z">
        <w:r w:rsidR="00566853">
          <w:rPr>
            <w:rFonts w:ascii="Times New Roman" w:hAnsi="Times New Roman" w:cs="Times New Roman"/>
            <w:sz w:val="28"/>
            <w:szCs w:val="28"/>
          </w:rPr>
          <w:t xml:space="preserve"> tới</w:t>
        </w:r>
      </w:ins>
      <w:ins w:id="5233" w:author="Nghia Nguyen Quang" w:date="2016-10-21T15:15:00Z">
        <w:r w:rsidRPr="00957567">
          <w:rPr>
            <w:rFonts w:ascii="Times New Roman" w:hAnsi="Times New Roman" w:cs="Times New Roman"/>
            <w:sz w:val="28"/>
            <w:szCs w:val="28"/>
            <w:rPrChange w:id="5234" w:author="Phạm Anh Đại" w:date="2016-11-16T08:54:00Z">
              <w:rPr>
                <w:rFonts w:ascii="Times New Roman" w:hAnsi="Times New Roman" w:cs="Times New Roman"/>
                <w:sz w:val="24"/>
                <w:szCs w:val="24"/>
              </w:rPr>
            </w:rPrChange>
          </w:rPr>
          <w:t xml:space="preserve"> hiện nay.</w:t>
        </w:r>
      </w:ins>
    </w:p>
    <w:p w14:paraId="6017883F" w14:textId="1BB629F6" w:rsidR="00575F46" w:rsidRPr="00957567" w:rsidRDefault="00575F46">
      <w:pPr>
        <w:jc w:val="both"/>
        <w:rPr>
          <w:ins w:id="5235" w:author="Nghia Nguyen Quang" w:date="2016-10-21T15:15:00Z"/>
          <w:rFonts w:ascii="Times New Roman" w:hAnsi="Times New Roman" w:cs="Times New Roman"/>
          <w:sz w:val="28"/>
          <w:szCs w:val="28"/>
          <w:rPrChange w:id="5236" w:author="Phạm Anh Đại" w:date="2016-11-16T08:54:00Z">
            <w:rPr>
              <w:ins w:id="5237" w:author="Nghia Nguyen Quang" w:date="2016-10-21T15:15:00Z"/>
              <w:rFonts w:ascii="Times New Roman" w:hAnsi="Times New Roman" w:cs="Times New Roman"/>
              <w:sz w:val="24"/>
              <w:szCs w:val="24"/>
            </w:rPr>
          </w:rPrChange>
        </w:rPr>
        <w:pPrChange w:id="5238" w:author="Biển Phan Y" w:date="2016-11-22T22:50:00Z">
          <w:pPr/>
        </w:pPrChange>
      </w:pPr>
      <w:ins w:id="5239" w:author="Nghia Nguyen Quang" w:date="2016-10-21T15:15:00Z">
        <w:r w:rsidRPr="00957567">
          <w:rPr>
            <w:rFonts w:ascii="Times New Roman" w:hAnsi="Times New Roman" w:cs="Times New Roman"/>
            <w:sz w:val="28"/>
            <w:szCs w:val="28"/>
            <w:rPrChange w:id="5240" w:author="Phạm Anh Đại" w:date="2016-11-16T08:54:00Z">
              <w:rPr>
                <w:rFonts w:ascii="Times New Roman" w:hAnsi="Times New Roman" w:cs="Times New Roman"/>
                <w:sz w:val="24"/>
                <w:szCs w:val="24"/>
              </w:rPr>
            </w:rPrChange>
          </w:rPr>
          <w:t>Tại Tenerife, thuộc quần đảo Canary, một KLM Boeing 747 bị rơi trong khi cất cánh va chạm với một Pan American 747 đ</w:t>
        </w:r>
      </w:ins>
      <w:ins w:id="5241" w:author="Phạm Anh Đại" w:date="2016-11-21T00:04:00Z">
        <w:r w:rsidR="006032A8">
          <w:rPr>
            <w:rFonts w:ascii="Times New Roman" w:hAnsi="Times New Roman" w:cs="Times New Roman"/>
            <w:sz w:val="28"/>
            <w:szCs w:val="28"/>
          </w:rPr>
          <w:t>ang hạ cánh</w:t>
        </w:r>
      </w:ins>
      <w:ins w:id="5242" w:author="Nghia Nguyen Quang" w:date="2016-10-21T15:15:00Z">
        <w:del w:id="5243" w:author="Phạm Anh Đại" w:date="2016-11-21T00:04:00Z">
          <w:r w:rsidRPr="00957567" w:rsidDel="006032A8">
            <w:rPr>
              <w:rFonts w:ascii="Times New Roman" w:hAnsi="Times New Roman" w:cs="Times New Roman"/>
              <w:sz w:val="28"/>
              <w:szCs w:val="28"/>
              <w:rPrChange w:id="5244" w:author="Phạm Anh Đại" w:date="2016-11-16T08:54:00Z">
                <w:rPr>
                  <w:rFonts w:ascii="Times New Roman" w:hAnsi="Times New Roman" w:cs="Times New Roman"/>
                  <w:sz w:val="24"/>
                  <w:szCs w:val="24"/>
                </w:rPr>
              </w:rPrChange>
            </w:rPr>
            <w:delText>ã được bay chờ</w:delText>
          </w:r>
        </w:del>
        <w:r w:rsidRPr="00957567">
          <w:rPr>
            <w:rFonts w:ascii="Times New Roman" w:hAnsi="Times New Roman" w:cs="Times New Roman"/>
            <w:sz w:val="28"/>
            <w:szCs w:val="28"/>
            <w:rPrChange w:id="5245" w:author="Phạm Anh Đại" w:date="2016-11-16T08:54:00Z">
              <w:rPr>
                <w:rFonts w:ascii="Times New Roman" w:hAnsi="Times New Roman" w:cs="Times New Roman"/>
                <w:sz w:val="24"/>
                <w:szCs w:val="24"/>
              </w:rPr>
            </w:rPrChange>
          </w:rPr>
          <w:t xml:space="preserve"> trên</w:t>
        </w:r>
      </w:ins>
      <w:ins w:id="5246" w:author="Phạm Anh Đại" w:date="2016-11-21T00:05:00Z">
        <w:r w:rsidR="006032A8">
          <w:rPr>
            <w:rFonts w:ascii="Times New Roman" w:hAnsi="Times New Roman" w:cs="Times New Roman"/>
            <w:sz w:val="28"/>
            <w:szCs w:val="28"/>
          </w:rPr>
          <w:t xml:space="preserve"> cùng</w:t>
        </w:r>
      </w:ins>
      <w:ins w:id="5247" w:author="Nghia Nguyen Quang" w:date="2016-10-21T15:15:00Z">
        <w:r w:rsidRPr="00957567">
          <w:rPr>
            <w:rFonts w:ascii="Times New Roman" w:hAnsi="Times New Roman" w:cs="Times New Roman"/>
            <w:sz w:val="28"/>
            <w:szCs w:val="28"/>
            <w:rPrChange w:id="5248" w:author="Phạm Anh Đại" w:date="2016-11-16T08:54:00Z">
              <w:rPr>
                <w:rFonts w:ascii="Times New Roman" w:hAnsi="Times New Roman" w:cs="Times New Roman"/>
                <w:sz w:val="24"/>
                <w:szCs w:val="24"/>
              </w:rPr>
            </w:rPrChange>
          </w:rPr>
          <w:t xml:space="preserve"> </w:t>
        </w:r>
        <w:r w:rsidRPr="00957567">
          <w:rPr>
            <w:rFonts w:ascii="Times New Roman" w:hAnsi="Times New Roman" w:cs="Times New Roman"/>
            <w:sz w:val="28"/>
            <w:szCs w:val="28"/>
            <w:rPrChange w:id="5249" w:author="Phạm Anh Đại" w:date="2016-11-16T08:54:00Z">
              <w:rPr>
                <w:rFonts w:ascii="Times New Roman" w:hAnsi="Times New Roman" w:cs="Times New Roman"/>
                <w:sz w:val="24"/>
                <w:szCs w:val="24"/>
              </w:rPr>
            </w:rPrChange>
          </w:rPr>
          <w:lastRenderedPageBreak/>
          <w:t xml:space="preserve">đường băng , giết chết 583 con người. Chiếc máy bay KLM đã không nhận được </w:t>
        </w:r>
      </w:ins>
      <w:ins w:id="5250" w:author="Phat Tran" w:date="2016-11-05T12:11:00Z">
        <w:r w:rsidR="004B4F9D" w:rsidRPr="00957567">
          <w:rPr>
            <w:rFonts w:ascii="Times New Roman" w:hAnsi="Times New Roman" w:cs="Times New Roman"/>
            <w:sz w:val="28"/>
            <w:szCs w:val="28"/>
            <w:rPrChange w:id="5251" w:author="Phạm Anh Đại" w:date="2016-11-16T08:54:00Z">
              <w:rPr>
                <w:rFonts w:ascii="Times New Roman" w:hAnsi="Times New Roman" w:cs="Times New Roman"/>
                <w:sz w:val="24"/>
                <w:szCs w:val="24"/>
              </w:rPr>
            </w:rPrChange>
          </w:rPr>
          <w:t xml:space="preserve">khoảng trống </w:t>
        </w:r>
      </w:ins>
      <w:ins w:id="5252" w:author="Nghia Nguyen Quang" w:date="2016-10-21T15:15:00Z">
        <w:del w:id="5253" w:author="Phat Tran" w:date="2016-11-05T12:11:00Z">
          <w:r w:rsidRPr="00957567" w:rsidDel="004B4F9D">
            <w:rPr>
              <w:rFonts w:ascii="Times New Roman" w:hAnsi="Times New Roman" w:cs="Times New Roman"/>
              <w:sz w:val="28"/>
              <w:szCs w:val="28"/>
              <w:rPrChange w:id="5254" w:author="Phạm Anh Đại" w:date="2016-11-16T08:54:00Z">
                <w:rPr>
                  <w:rFonts w:ascii="Times New Roman" w:hAnsi="Times New Roman" w:cs="Times New Roman"/>
                  <w:sz w:val="24"/>
                  <w:szCs w:val="24"/>
                </w:rPr>
              </w:rPrChange>
            </w:rPr>
            <w:delText>thông quan</w:delText>
          </w:r>
        </w:del>
        <w:r w:rsidRPr="00957567">
          <w:rPr>
            <w:rFonts w:ascii="Times New Roman" w:hAnsi="Times New Roman" w:cs="Times New Roman"/>
            <w:sz w:val="28"/>
            <w:szCs w:val="28"/>
            <w:rPrChange w:id="5255" w:author="Phạm Anh Đại" w:date="2016-11-16T08:54:00Z">
              <w:rPr>
                <w:rFonts w:ascii="Times New Roman" w:hAnsi="Times New Roman" w:cs="Times New Roman"/>
                <w:sz w:val="24"/>
                <w:szCs w:val="24"/>
              </w:rPr>
            </w:rPrChange>
          </w:rPr>
          <w:t xml:space="preserve"> để cất cánh , nhưng thời tiết đã bắt đầu trở nên xấu và phi hành đoàn đã bị trì hoãn quá lâu (thậm chí là trên quần đảo Canary đã được một chuyển hướng từ hoãn bay tới thời thiết xấu đã ngăn cản họ hạ cánh tại điểm đến dự kiến của họ). Và các chuyến bay Pan American không </w:t>
        </w:r>
        <w:del w:id="5256" w:author="Phat Tran" w:date="2016-11-05T12:11:00Z">
          <w:r w:rsidRPr="00957567" w:rsidDel="004B4F9D">
            <w:rPr>
              <w:rFonts w:ascii="Times New Roman" w:hAnsi="Times New Roman" w:cs="Times New Roman"/>
              <w:sz w:val="28"/>
              <w:szCs w:val="28"/>
              <w:rPrChange w:id="5257" w:author="Phạm Anh Đại" w:date="2016-11-16T08:54:00Z">
                <w:rPr>
                  <w:rFonts w:ascii="Times New Roman" w:hAnsi="Times New Roman" w:cs="Times New Roman"/>
                  <w:sz w:val="24"/>
                  <w:szCs w:val="24"/>
                </w:rPr>
              </w:rPrChange>
            </w:rPr>
            <w:delText>cần phải có được</w:delText>
          </w:r>
        </w:del>
      </w:ins>
      <w:ins w:id="5258" w:author="Phat Tran" w:date="2016-11-05T12:11:00Z">
        <w:r w:rsidR="004B4F9D" w:rsidRPr="00957567">
          <w:rPr>
            <w:rFonts w:ascii="Times New Roman" w:hAnsi="Times New Roman" w:cs="Times New Roman"/>
            <w:sz w:val="28"/>
            <w:szCs w:val="28"/>
            <w:rPrChange w:id="5259" w:author="Phạm Anh Đại" w:date="2016-11-16T08:54:00Z">
              <w:rPr>
                <w:rFonts w:ascii="Times New Roman" w:hAnsi="Times New Roman" w:cs="Times New Roman"/>
                <w:sz w:val="24"/>
                <w:szCs w:val="24"/>
              </w:rPr>
            </w:rPrChange>
          </w:rPr>
          <w:t xml:space="preserve"> nên có</w:t>
        </w:r>
      </w:ins>
      <w:ins w:id="5260" w:author="Nghia Nguyen Quang" w:date="2016-10-21T15:15:00Z">
        <w:r w:rsidRPr="00957567">
          <w:rPr>
            <w:rFonts w:ascii="Times New Roman" w:hAnsi="Times New Roman" w:cs="Times New Roman"/>
            <w:sz w:val="28"/>
            <w:szCs w:val="28"/>
            <w:rPrChange w:id="5261" w:author="Phạm Anh Đại" w:date="2016-11-16T08:54:00Z">
              <w:rPr>
                <w:rFonts w:ascii="Times New Roman" w:hAnsi="Times New Roman" w:cs="Times New Roman"/>
                <w:sz w:val="24"/>
                <w:szCs w:val="24"/>
              </w:rPr>
            </w:rPrChange>
          </w:rPr>
          <w:t xml:space="preserve"> trên đường băng, nhưng đã có sự hiểu lầm đáng kể giữa các phi công và các bộ điều khiển </w:t>
        </w:r>
      </w:ins>
      <w:ins w:id="5262" w:author="Phat Tran" w:date="2016-11-05T12:11:00Z">
        <w:r w:rsidR="004B4F9D" w:rsidRPr="00957567">
          <w:rPr>
            <w:rFonts w:ascii="Times New Roman" w:hAnsi="Times New Roman" w:cs="Times New Roman"/>
            <w:sz w:val="28"/>
            <w:szCs w:val="28"/>
            <w:rPrChange w:id="5263" w:author="Phạm Anh Đại" w:date="2016-11-16T08:54:00Z">
              <w:rPr>
                <w:rFonts w:ascii="Times New Roman" w:hAnsi="Times New Roman" w:cs="Times New Roman"/>
                <w:sz w:val="24"/>
                <w:szCs w:val="24"/>
              </w:rPr>
            </w:rPrChange>
          </w:rPr>
          <w:t xml:space="preserve">giao thông hàng không </w:t>
        </w:r>
      </w:ins>
      <w:ins w:id="5264" w:author="Nghia Nguyen Quang" w:date="2016-10-21T15:15:00Z">
        <w:del w:id="5265" w:author="Phat Tran" w:date="2016-11-05T12:11:00Z">
          <w:r w:rsidRPr="00957567" w:rsidDel="004B4F9D">
            <w:rPr>
              <w:rFonts w:ascii="Times New Roman" w:hAnsi="Times New Roman" w:cs="Times New Roman"/>
              <w:sz w:val="28"/>
              <w:szCs w:val="28"/>
              <w:rPrChange w:id="5266" w:author="Phạm Anh Đại" w:date="2016-11-16T08:54:00Z">
                <w:rPr>
                  <w:rFonts w:ascii="Times New Roman" w:hAnsi="Times New Roman" w:cs="Times New Roman"/>
                  <w:sz w:val="24"/>
                  <w:szCs w:val="24"/>
                </w:rPr>
              </w:rPrChange>
            </w:rPr>
            <w:delText>không lưu</w:delText>
          </w:r>
        </w:del>
        <w:r w:rsidRPr="00957567">
          <w:rPr>
            <w:rFonts w:ascii="Times New Roman" w:hAnsi="Times New Roman" w:cs="Times New Roman"/>
            <w:sz w:val="28"/>
            <w:szCs w:val="28"/>
            <w:rPrChange w:id="5267" w:author="Phạm Anh Đại" w:date="2016-11-16T08:54:00Z">
              <w:rPr>
                <w:rFonts w:ascii="Times New Roman" w:hAnsi="Times New Roman" w:cs="Times New Roman"/>
                <w:sz w:val="24"/>
                <w:szCs w:val="24"/>
              </w:rPr>
            </w:rPrChange>
          </w:rPr>
          <w:t>. Hơn nữa, sương mù rất dày nên tầm quan sát của phi hành đoàn bị hạn chế đi rất nhiều.</w:t>
        </w:r>
      </w:ins>
    </w:p>
    <w:p w14:paraId="01D2CDB4" w14:textId="54A56FC4" w:rsidR="00575F46" w:rsidRPr="00957567" w:rsidRDefault="00575F46">
      <w:pPr>
        <w:jc w:val="both"/>
        <w:rPr>
          <w:ins w:id="5268" w:author="Nghia Nguyen Quang" w:date="2016-10-21T15:15:00Z"/>
          <w:rFonts w:ascii="Times New Roman" w:hAnsi="Times New Roman" w:cs="Times New Roman"/>
          <w:sz w:val="28"/>
          <w:szCs w:val="28"/>
          <w:rPrChange w:id="5269" w:author="Phạm Anh Đại" w:date="2016-11-16T08:54:00Z">
            <w:rPr>
              <w:ins w:id="5270" w:author="Nghia Nguyen Quang" w:date="2016-10-21T15:15:00Z"/>
              <w:rFonts w:ascii="Times New Roman" w:hAnsi="Times New Roman" w:cs="Times New Roman"/>
              <w:sz w:val="24"/>
              <w:szCs w:val="24"/>
            </w:rPr>
          </w:rPrChange>
        </w:rPr>
        <w:pPrChange w:id="5271" w:author="Biển Phan Y" w:date="2016-11-22T22:50:00Z">
          <w:pPr/>
        </w:pPrChange>
      </w:pPr>
      <w:ins w:id="5272" w:author="Nghia Nguyen Quang" w:date="2016-10-21T15:15:00Z">
        <w:r w:rsidRPr="00957567">
          <w:rPr>
            <w:rFonts w:ascii="Times New Roman" w:hAnsi="Times New Roman" w:cs="Times New Roman"/>
            <w:sz w:val="28"/>
            <w:szCs w:val="28"/>
            <w:rPrChange w:id="5273" w:author="Phạm Anh Đại" w:date="2016-11-16T08:54:00Z">
              <w:rPr>
                <w:rFonts w:ascii="Times New Roman" w:hAnsi="Times New Roman" w:cs="Times New Roman"/>
                <w:sz w:val="24"/>
                <w:szCs w:val="24"/>
              </w:rPr>
            </w:rPrChange>
          </w:rPr>
          <w:t xml:space="preserve">Trong thảm họa Tenerife, thời gian và áp lực kinh tế được hành động cùng với điều kiện văn hóa và thời tiết. Các phi công Pan American hỏi mệnh lệnh của họ để đậu trên đường băng, nhưng họ vẫn tiếp tục . Nhân viên đầu tiên của chuyến bay KLM lên tiếng phản đối đội trưởng, cố gắng giải thích rằng họ vẫn chưa được cấp phép để cất cánh (nhưng </w:t>
        </w:r>
      </w:ins>
      <w:ins w:id="5274" w:author="Phat Tran" w:date="2016-11-05T12:11:00Z">
        <w:r w:rsidR="004B4F9D" w:rsidRPr="00957567">
          <w:rPr>
            <w:rFonts w:ascii="Times New Roman" w:hAnsi="Times New Roman" w:cs="Times New Roman"/>
            <w:sz w:val="28"/>
            <w:szCs w:val="28"/>
            <w:rPrChange w:id="5275" w:author="Phạm Anh Đại" w:date="2016-11-16T08:54:00Z">
              <w:rPr>
                <w:rFonts w:ascii="Times New Roman" w:hAnsi="Times New Roman" w:cs="Times New Roman"/>
                <w:sz w:val="24"/>
                <w:szCs w:val="24"/>
              </w:rPr>
            </w:rPrChange>
          </w:rPr>
          <w:t xml:space="preserve">nhân viên </w:t>
        </w:r>
      </w:ins>
      <w:ins w:id="5276" w:author="Nghia Nguyen Quang" w:date="2016-10-21T15:15:00Z">
        <w:del w:id="5277" w:author="Phat Tran" w:date="2016-11-05T12:11:00Z">
          <w:r w:rsidRPr="00957567" w:rsidDel="004B4F9D">
            <w:rPr>
              <w:rFonts w:ascii="Times New Roman" w:hAnsi="Times New Roman" w:cs="Times New Roman"/>
              <w:sz w:val="28"/>
              <w:szCs w:val="28"/>
              <w:rPrChange w:id="5278" w:author="Phạm Anh Đại" w:date="2016-11-16T08:54:00Z">
                <w:rPr>
                  <w:rFonts w:ascii="Times New Roman" w:hAnsi="Times New Roman" w:cs="Times New Roman"/>
                  <w:sz w:val="24"/>
                  <w:szCs w:val="24"/>
                </w:rPr>
              </w:rPrChange>
            </w:rPr>
            <w:delText>cán bộ</w:delText>
          </w:r>
        </w:del>
        <w:r w:rsidRPr="00957567">
          <w:rPr>
            <w:rFonts w:ascii="Times New Roman" w:hAnsi="Times New Roman" w:cs="Times New Roman"/>
            <w:sz w:val="28"/>
            <w:szCs w:val="28"/>
            <w:rPrChange w:id="5279" w:author="Phạm Anh Đại" w:date="2016-11-16T08:54:00Z">
              <w:rPr>
                <w:rFonts w:ascii="Times New Roman" w:hAnsi="Times New Roman" w:cs="Times New Roman"/>
                <w:sz w:val="24"/>
                <w:szCs w:val="24"/>
              </w:rPr>
            </w:rPrChange>
          </w:rPr>
          <w:t xml:space="preserve"> đầu tiên</w:t>
        </w:r>
        <w:del w:id="5280" w:author="Phạm Anh Đại" w:date="2016-11-21T00:26:00Z">
          <w:r w:rsidRPr="00957567" w:rsidDel="00BC002C">
            <w:rPr>
              <w:rFonts w:ascii="Times New Roman" w:hAnsi="Times New Roman" w:cs="Times New Roman"/>
              <w:sz w:val="28"/>
              <w:szCs w:val="28"/>
              <w:rPrChange w:id="5281"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5282" w:author="Phạm Anh Đại" w:date="2016-11-16T08:54:00Z">
              <w:rPr>
                <w:rFonts w:ascii="Times New Roman" w:hAnsi="Times New Roman" w:cs="Times New Roman"/>
                <w:sz w:val="24"/>
                <w:szCs w:val="24"/>
              </w:rPr>
            </w:rPrChange>
          </w:rPr>
          <w:t xml:space="preserve"> rất</w:t>
        </w:r>
        <w:del w:id="5283" w:author="Biển Phan Y" w:date="2016-11-23T22:55:00Z">
          <w:r w:rsidRPr="00957567" w:rsidDel="00566853">
            <w:rPr>
              <w:rFonts w:ascii="Times New Roman" w:hAnsi="Times New Roman" w:cs="Times New Roman"/>
              <w:sz w:val="28"/>
              <w:szCs w:val="28"/>
              <w:rPrChange w:id="5284" w:author="Phạm Anh Đại" w:date="2016-11-16T08:54:00Z">
                <w:rPr>
                  <w:rFonts w:ascii="Times New Roman" w:hAnsi="Times New Roman" w:cs="Times New Roman"/>
                  <w:sz w:val="24"/>
                  <w:szCs w:val="24"/>
                </w:rPr>
              </w:rPrChange>
            </w:rPr>
            <w:delText xml:space="preserve"> cơ sở</w:delText>
          </w:r>
        </w:del>
      </w:ins>
      <w:ins w:id="5285" w:author="Biển Phan Y" w:date="2016-11-23T22:55:00Z">
        <w:r w:rsidR="00566853">
          <w:rPr>
            <w:rFonts w:ascii="Times New Roman" w:hAnsi="Times New Roman" w:cs="Times New Roman"/>
            <w:sz w:val="28"/>
            <w:szCs w:val="28"/>
          </w:rPr>
          <w:t xml:space="preserve"> có thể</w:t>
        </w:r>
      </w:ins>
      <w:ins w:id="5286" w:author="Phạm Anh Đại" w:date="2016-11-21T00:26:00Z">
        <w:r w:rsidR="00BC002C">
          <w:rPr>
            <w:rFonts w:ascii="Times New Roman" w:hAnsi="Times New Roman" w:cs="Times New Roman"/>
            <w:sz w:val="28"/>
            <w:szCs w:val="28"/>
          </w:rPr>
          <w:t xml:space="preserve"> là</w:t>
        </w:r>
      </w:ins>
      <w:ins w:id="5287" w:author="Nghia Nguyen Quang" w:date="2016-10-21T15:15:00Z">
        <w:del w:id="5288" w:author="Phạm Anh Đại" w:date="2016-11-21T00:26:00Z">
          <w:r w:rsidRPr="00957567" w:rsidDel="00BC002C">
            <w:rPr>
              <w:rFonts w:ascii="Times New Roman" w:hAnsi="Times New Roman" w:cs="Times New Roman"/>
              <w:sz w:val="28"/>
              <w:szCs w:val="28"/>
              <w:rPrChange w:id="5289" w:author="Phạm Anh Đại" w:date="2016-11-16T08:54:00Z">
                <w:rPr>
                  <w:rFonts w:ascii="Times New Roman" w:hAnsi="Times New Roman" w:cs="Times New Roman"/>
                  <w:sz w:val="24"/>
                  <w:szCs w:val="24"/>
                </w:rPr>
              </w:rPrChange>
            </w:rPr>
            <w:delText xml:space="preserve"> để</w:delText>
          </w:r>
        </w:del>
        <w:r w:rsidRPr="00957567">
          <w:rPr>
            <w:rFonts w:ascii="Times New Roman" w:hAnsi="Times New Roman" w:cs="Times New Roman"/>
            <w:sz w:val="28"/>
            <w:szCs w:val="28"/>
            <w:rPrChange w:id="5290" w:author="Phạm Anh Đại" w:date="2016-11-16T08:54:00Z">
              <w:rPr>
                <w:rFonts w:ascii="Times New Roman" w:hAnsi="Times New Roman" w:cs="Times New Roman"/>
                <w:sz w:val="24"/>
                <w:szCs w:val="24"/>
              </w:rPr>
            </w:rPrChange>
          </w:rPr>
          <w:t xml:space="preserve"> đội trưởng,</w:t>
        </w:r>
        <w:del w:id="5291" w:author="Biển Phan Y" w:date="2016-11-23T22:55:00Z">
          <w:r w:rsidRPr="00957567" w:rsidDel="00566853">
            <w:rPr>
              <w:rFonts w:ascii="Times New Roman" w:hAnsi="Times New Roman" w:cs="Times New Roman"/>
              <w:sz w:val="28"/>
              <w:szCs w:val="28"/>
              <w:rPrChange w:id="5292"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5293" w:author="Phạm Anh Đại" w:date="2016-11-16T08:54:00Z">
              <w:rPr>
                <w:rFonts w:ascii="Times New Roman" w:hAnsi="Times New Roman" w:cs="Times New Roman"/>
                <w:sz w:val="24"/>
                <w:szCs w:val="24"/>
              </w:rPr>
            </w:rPrChange>
          </w:rPr>
          <w:t xml:space="preserve"> một trong những phi công được tôn trọng nhất KLM </w:t>
        </w:r>
        <w:del w:id="5294" w:author="Phat Tran" w:date="2016-11-05T12:14:00Z">
          <w:r w:rsidRPr="00957567" w:rsidDel="004B4F9D">
            <w:rPr>
              <w:rFonts w:ascii="Times New Roman" w:hAnsi="Times New Roman" w:cs="Times New Roman"/>
              <w:sz w:val="28"/>
              <w:szCs w:val="28"/>
              <w:rPrChange w:id="5295" w:author="Phạm Anh Đại" w:date="2016-11-16T08:54:00Z">
                <w:rPr>
                  <w:rFonts w:ascii="Times New Roman" w:hAnsi="Times New Roman" w:cs="Times New Roman"/>
                  <w:sz w:val="24"/>
                  <w:szCs w:val="24"/>
                </w:rPr>
              </w:rPrChange>
            </w:rPr>
            <w:delText>của ai</w:delText>
          </w:r>
        </w:del>
        <w:r w:rsidRPr="00957567">
          <w:rPr>
            <w:rFonts w:ascii="Times New Roman" w:hAnsi="Times New Roman" w:cs="Times New Roman"/>
            <w:sz w:val="28"/>
            <w:szCs w:val="28"/>
            <w:rPrChange w:id="5296" w:author="Phạm Anh Đại" w:date="2016-11-16T08:54:00Z">
              <w:rPr>
                <w:rFonts w:ascii="Times New Roman" w:hAnsi="Times New Roman" w:cs="Times New Roman"/>
                <w:sz w:val="24"/>
                <w:szCs w:val="24"/>
              </w:rPr>
            </w:rPrChange>
          </w:rPr>
          <w:t>). Tất cả</w:t>
        </w:r>
      </w:ins>
      <w:ins w:id="5297" w:author="Phạm Anh Đại" w:date="2016-11-21T00:26:00Z">
        <w:r w:rsidR="00BC002C">
          <w:rPr>
            <w:rFonts w:ascii="Times New Roman" w:hAnsi="Times New Roman" w:cs="Times New Roman"/>
            <w:sz w:val="28"/>
            <w:szCs w:val="28"/>
          </w:rPr>
          <w:t xml:space="preserve"> điều đó</w:t>
        </w:r>
      </w:ins>
      <w:ins w:id="5298" w:author="Nghia Nguyen Quang" w:date="2016-10-21T15:15:00Z">
        <w:del w:id="5299" w:author="Phạm Anh Đại" w:date="2016-11-21T00:26:00Z">
          <w:r w:rsidRPr="00957567" w:rsidDel="00BC002C">
            <w:rPr>
              <w:rFonts w:ascii="Times New Roman" w:hAnsi="Times New Roman" w:cs="Times New Roman"/>
              <w:sz w:val="28"/>
              <w:szCs w:val="28"/>
              <w:rPrChange w:id="5300" w:author="Phạm Anh Đại" w:date="2016-11-16T08:54:00Z">
                <w:rPr>
                  <w:rFonts w:ascii="Times New Roman" w:hAnsi="Times New Roman" w:cs="Times New Roman"/>
                  <w:sz w:val="24"/>
                  <w:szCs w:val="24"/>
                </w:rPr>
              </w:rPrChange>
            </w:rPr>
            <w:delText xml:space="preserve"> trong tất cả</w:delText>
          </w:r>
        </w:del>
        <w:r w:rsidRPr="00957567">
          <w:rPr>
            <w:rFonts w:ascii="Times New Roman" w:hAnsi="Times New Roman" w:cs="Times New Roman"/>
            <w:sz w:val="28"/>
            <w:szCs w:val="28"/>
            <w:rPrChange w:id="5301" w:author="Phạm Anh Đại" w:date="2016-11-16T08:54:00Z">
              <w:rPr>
                <w:rFonts w:ascii="Times New Roman" w:hAnsi="Times New Roman" w:cs="Times New Roman"/>
                <w:sz w:val="24"/>
                <w:szCs w:val="24"/>
              </w:rPr>
            </w:rPrChange>
          </w:rPr>
          <w:t xml:space="preserve">, một bi kịch lớn xảy ra do một hỗn hợp phức tạp của các áp lực xã hội và </w:t>
        </w:r>
      </w:ins>
      <w:ins w:id="5302" w:author="Phat Tran" w:date="2016-11-05T12:14:00Z">
        <w:r w:rsidR="004B4F9D" w:rsidRPr="00957567">
          <w:rPr>
            <w:rFonts w:ascii="Times New Roman" w:hAnsi="Times New Roman" w:cs="Times New Roman"/>
            <w:sz w:val="28"/>
            <w:szCs w:val="28"/>
            <w:rPrChange w:id="5303" w:author="Phạm Anh Đại" w:date="2016-11-16T08:54:00Z">
              <w:rPr>
                <w:rFonts w:ascii="Times New Roman" w:hAnsi="Times New Roman" w:cs="Times New Roman"/>
                <w:sz w:val="24"/>
                <w:szCs w:val="24"/>
              </w:rPr>
            </w:rPrChange>
          </w:rPr>
          <w:t>cách giải thích hợp l</w:t>
        </w:r>
      </w:ins>
      <w:ins w:id="5304" w:author="Phat Tran" w:date="2016-11-05T12:15:00Z">
        <w:r w:rsidR="004B4F9D" w:rsidRPr="00957567">
          <w:rPr>
            <w:rFonts w:ascii="Times New Roman" w:hAnsi="Times New Roman" w:cs="Times New Roman"/>
            <w:sz w:val="28"/>
            <w:szCs w:val="28"/>
            <w:rPrChange w:id="5305" w:author="Phạm Anh Đại" w:date="2016-11-16T08:54:00Z">
              <w:rPr>
                <w:rFonts w:ascii="Times New Roman" w:hAnsi="Times New Roman" w:cs="Times New Roman"/>
                <w:sz w:val="24"/>
                <w:szCs w:val="24"/>
              </w:rPr>
            </w:rPrChange>
          </w:rPr>
          <w:t>ý sự quan sát không thống nhất</w:t>
        </w:r>
      </w:ins>
      <w:ins w:id="5306" w:author="Phat Tran" w:date="2016-11-05T12:14:00Z">
        <w:r w:rsidR="004B4F9D" w:rsidRPr="00957567">
          <w:rPr>
            <w:rFonts w:ascii="Times New Roman" w:hAnsi="Times New Roman" w:cs="Times New Roman"/>
            <w:sz w:val="28"/>
            <w:szCs w:val="28"/>
            <w:rPrChange w:id="5307" w:author="Phạm Anh Đại" w:date="2016-11-16T08:54:00Z">
              <w:rPr>
                <w:rFonts w:ascii="Times New Roman" w:hAnsi="Times New Roman" w:cs="Times New Roman"/>
                <w:sz w:val="24"/>
                <w:szCs w:val="24"/>
              </w:rPr>
            </w:rPrChange>
          </w:rPr>
          <w:t xml:space="preserve"> </w:t>
        </w:r>
      </w:ins>
      <w:ins w:id="5308" w:author="Nghia Nguyen Quang" w:date="2016-10-21T15:15:00Z">
        <w:del w:id="5309" w:author="Phat Tran" w:date="2016-11-05T12:15:00Z">
          <w:r w:rsidRPr="00957567" w:rsidDel="004B4F9D">
            <w:rPr>
              <w:rFonts w:ascii="Times New Roman" w:hAnsi="Times New Roman" w:cs="Times New Roman"/>
              <w:sz w:val="28"/>
              <w:szCs w:val="28"/>
              <w:rPrChange w:id="5310" w:author="Phạm Anh Đại" w:date="2016-11-16T08:54:00Z">
                <w:rPr>
                  <w:rFonts w:ascii="Times New Roman" w:hAnsi="Times New Roman" w:cs="Times New Roman"/>
                  <w:sz w:val="24"/>
                  <w:szCs w:val="24"/>
                </w:rPr>
              </w:rPrChange>
            </w:rPr>
            <w:delText>hợp lý giải thích cách quan sát sự chênh lệch</w:delText>
          </w:r>
        </w:del>
        <w:r w:rsidRPr="00957567">
          <w:rPr>
            <w:rFonts w:ascii="Times New Roman" w:hAnsi="Times New Roman" w:cs="Times New Roman"/>
            <w:sz w:val="28"/>
            <w:szCs w:val="28"/>
            <w:rPrChange w:id="5311" w:author="Phạm Anh Đại" w:date="2016-11-16T08:54:00Z">
              <w:rPr>
                <w:rFonts w:ascii="Times New Roman" w:hAnsi="Times New Roman" w:cs="Times New Roman"/>
                <w:sz w:val="24"/>
                <w:szCs w:val="24"/>
              </w:rPr>
            </w:rPrChange>
          </w:rPr>
          <w:t>.</w:t>
        </w:r>
      </w:ins>
    </w:p>
    <w:p w14:paraId="0F2A2CB0" w14:textId="1A2C320B" w:rsidR="00575F46" w:rsidRPr="00957567" w:rsidRDefault="00575F46">
      <w:pPr>
        <w:jc w:val="both"/>
        <w:rPr>
          <w:ins w:id="5312" w:author="Nghia Nguyen Quang" w:date="2016-10-21T15:15:00Z"/>
          <w:rFonts w:ascii="Times New Roman" w:hAnsi="Times New Roman" w:cs="Times New Roman"/>
          <w:sz w:val="28"/>
          <w:szCs w:val="28"/>
          <w:rPrChange w:id="5313" w:author="Phạm Anh Đại" w:date="2016-11-16T08:54:00Z">
            <w:rPr>
              <w:ins w:id="5314" w:author="Nghia Nguyen Quang" w:date="2016-10-21T15:15:00Z"/>
              <w:rFonts w:ascii="Times New Roman" w:hAnsi="Times New Roman" w:cs="Times New Roman"/>
              <w:sz w:val="24"/>
              <w:szCs w:val="24"/>
            </w:rPr>
          </w:rPrChange>
        </w:rPr>
        <w:pPrChange w:id="5315" w:author="Biển Phan Y" w:date="2016-11-22T22:50:00Z">
          <w:pPr/>
        </w:pPrChange>
      </w:pPr>
      <w:ins w:id="5316" w:author="Nghia Nguyen Quang" w:date="2016-10-21T15:15:00Z">
        <w:r w:rsidRPr="00957567">
          <w:rPr>
            <w:rFonts w:ascii="Times New Roman" w:hAnsi="Times New Roman" w:cs="Times New Roman"/>
            <w:sz w:val="28"/>
            <w:szCs w:val="28"/>
            <w:rPrChange w:id="5317" w:author="Phạm Anh Đại" w:date="2016-11-16T08:54:00Z">
              <w:rPr>
                <w:rFonts w:ascii="Times New Roman" w:hAnsi="Times New Roman" w:cs="Times New Roman"/>
                <w:sz w:val="24"/>
                <w:szCs w:val="24"/>
              </w:rPr>
            </w:rPrChange>
          </w:rPr>
          <w:t xml:space="preserve">Bạn có thể đã trải qua áp lực tương tự, nạp nhiên liệu hoặc điện với chiếc xe của bạn trước khi nó đã quá muộn và hết, đôi khi xảy ra ở một nơi thật sự bất tiện (điều này đã xảy ra với tôi). Những áp lực xã hội là gì để gian lận trên các kì thi ở trường, hay giúp đỡ người khác </w:t>
        </w:r>
      </w:ins>
      <w:ins w:id="5318" w:author="Phat Tran" w:date="2016-11-05T12:15:00Z">
        <w:r w:rsidR="004B4F9D" w:rsidRPr="00957567">
          <w:rPr>
            <w:rFonts w:ascii="Times New Roman" w:hAnsi="Times New Roman" w:cs="Times New Roman"/>
            <w:sz w:val="28"/>
            <w:szCs w:val="28"/>
            <w:rPrChange w:id="5319" w:author="Phạm Anh Đại" w:date="2016-11-16T08:54:00Z">
              <w:rPr>
                <w:rFonts w:ascii="Times New Roman" w:hAnsi="Times New Roman" w:cs="Times New Roman"/>
                <w:sz w:val="24"/>
                <w:szCs w:val="24"/>
              </w:rPr>
            </w:rPrChange>
          </w:rPr>
          <w:t xml:space="preserve">lừa dối </w:t>
        </w:r>
      </w:ins>
      <w:ins w:id="5320" w:author="Nghia Nguyen Quang" w:date="2016-10-21T15:15:00Z">
        <w:del w:id="5321" w:author="Phat Tran" w:date="2016-11-05T12:15:00Z">
          <w:r w:rsidRPr="00957567" w:rsidDel="004B4F9D">
            <w:rPr>
              <w:rFonts w:ascii="Times New Roman" w:hAnsi="Times New Roman" w:cs="Times New Roman"/>
              <w:sz w:val="28"/>
              <w:szCs w:val="28"/>
              <w:rPrChange w:id="5322" w:author="Phạm Anh Đại" w:date="2016-11-16T08:54:00Z">
                <w:rPr>
                  <w:rFonts w:ascii="Times New Roman" w:hAnsi="Times New Roman" w:cs="Times New Roman"/>
                  <w:sz w:val="24"/>
                  <w:szCs w:val="24"/>
                </w:rPr>
              </w:rPrChange>
            </w:rPr>
            <w:delText>lừa gạt</w:delText>
          </w:r>
        </w:del>
        <w:r w:rsidRPr="00957567">
          <w:rPr>
            <w:rFonts w:ascii="Times New Roman" w:hAnsi="Times New Roman" w:cs="Times New Roman"/>
            <w:sz w:val="28"/>
            <w:szCs w:val="28"/>
            <w:rPrChange w:id="5323" w:author="Phạm Anh Đại" w:date="2016-11-16T08:54:00Z">
              <w:rPr>
                <w:rFonts w:ascii="Times New Roman" w:hAnsi="Times New Roman" w:cs="Times New Roman"/>
                <w:sz w:val="24"/>
                <w:szCs w:val="24"/>
              </w:rPr>
            </w:rPrChange>
          </w:rPr>
          <w:t>? Hoặc để không báo cáo gian dối bởi những người khác? Đừng bao giờ đánh giá thấp sức mạnh của áp lực xã hội về hành vi, khiến người khác hợp lý để làm những điều họ biết là sai và có thể nguy hiểm.</w:t>
        </w:r>
      </w:ins>
    </w:p>
    <w:p w14:paraId="60011B8D" w14:textId="7610A7E5" w:rsidR="00575F46" w:rsidRPr="00957567" w:rsidRDefault="00575F46">
      <w:pPr>
        <w:jc w:val="both"/>
        <w:rPr>
          <w:ins w:id="5324" w:author="Nghia Nguyen Quang" w:date="2016-10-21T15:15:00Z"/>
          <w:rFonts w:ascii="Times New Roman" w:hAnsi="Times New Roman" w:cs="Times New Roman"/>
          <w:sz w:val="28"/>
          <w:szCs w:val="28"/>
          <w:rPrChange w:id="5325" w:author="Phạm Anh Đại" w:date="2016-11-16T08:54:00Z">
            <w:rPr>
              <w:ins w:id="5326" w:author="Nghia Nguyen Quang" w:date="2016-10-21T15:15:00Z"/>
              <w:rFonts w:ascii="Times New Roman" w:hAnsi="Times New Roman" w:cs="Times New Roman"/>
              <w:sz w:val="24"/>
              <w:szCs w:val="24"/>
            </w:rPr>
          </w:rPrChange>
        </w:rPr>
        <w:pPrChange w:id="5327" w:author="Biển Phan Y" w:date="2016-11-22T22:50:00Z">
          <w:pPr/>
        </w:pPrChange>
      </w:pPr>
      <w:ins w:id="5328" w:author="Nghia Nguyen Quang" w:date="2016-10-21T15:15:00Z">
        <w:r w:rsidRPr="00957567">
          <w:rPr>
            <w:rFonts w:ascii="Times New Roman" w:hAnsi="Times New Roman" w:cs="Times New Roman"/>
            <w:sz w:val="28"/>
            <w:szCs w:val="28"/>
            <w:rPrChange w:id="5329" w:author="Phạm Anh Đại" w:date="2016-11-16T08:54:00Z">
              <w:rPr>
                <w:rFonts w:ascii="Times New Roman" w:hAnsi="Times New Roman" w:cs="Times New Roman"/>
                <w:sz w:val="24"/>
                <w:szCs w:val="24"/>
              </w:rPr>
            </w:rPrChange>
          </w:rPr>
          <w:t>Khi tôi còn trong đào tạo để làm</w:t>
        </w:r>
      </w:ins>
      <w:ins w:id="5330" w:author="Phat Tran" w:date="2016-11-05T12:16:00Z">
        <w:r w:rsidR="004B4F9D" w:rsidRPr="00957567">
          <w:rPr>
            <w:rFonts w:ascii="Times New Roman" w:hAnsi="Times New Roman" w:cs="Times New Roman"/>
            <w:sz w:val="28"/>
            <w:szCs w:val="28"/>
            <w:rPrChange w:id="5331" w:author="Phạm Anh Đại" w:date="2016-11-16T08:54:00Z">
              <w:rPr>
                <w:rFonts w:ascii="Times New Roman" w:hAnsi="Times New Roman" w:cs="Times New Roman"/>
                <w:sz w:val="24"/>
                <w:szCs w:val="24"/>
              </w:rPr>
            </w:rPrChange>
          </w:rPr>
          <w:t xml:space="preserve"> việc</w:t>
        </w:r>
      </w:ins>
      <w:ins w:id="5332" w:author="Phạm Anh Đại" w:date="2016-11-21T00:27:00Z">
        <w:r w:rsidR="00BC002C">
          <w:rPr>
            <w:rFonts w:ascii="Times New Roman" w:hAnsi="Times New Roman" w:cs="Times New Roman"/>
            <w:sz w:val="28"/>
            <w:szCs w:val="28"/>
          </w:rPr>
          <w:t xml:space="preserve"> lặn</w:t>
        </w:r>
      </w:ins>
      <w:ins w:id="5333" w:author="Nghia Nguyen Quang" w:date="2016-10-21T15:15:00Z">
        <w:r w:rsidRPr="00957567">
          <w:rPr>
            <w:rFonts w:ascii="Times New Roman" w:hAnsi="Times New Roman" w:cs="Times New Roman"/>
            <w:sz w:val="28"/>
            <w:szCs w:val="28"/>
            <w:rPrChange w:id="5334" w:author="Phạm Anh Đại" w:date="2016-11-16T08:54:00Z">
              <w:rPr>
                <w:rFonts w:ascii="Times New Roman" w:hAnsi="Times New Roman" w:cs="Times New Roman"/>
                <w:sz w:val="24"/>
                <w:szCs w:val="24"/>
              </w:rPr>
            </w:rPrChange>
          </w:rPr>
          <w:t xml:space="preserve"> dưới nước (</w:t>
        </w:r>
      </w:ins>
      <w:ins w:id="5335" w:author="Phat Tran" w:date="2016-11-05T12:16:00Z">
        <w:r w:rsidR="004B4F9D" w:rsidRPr="00957567">
          <w:rPr>
            <w:rFonts w:ascii="Times New Roman" w:hAnsi="Times New Roman" w:cs="Times New Roman"/>
            <w:sz w:val="28"/>
            <w:szCs w:val="28"/>
            <w:rPrChange w:id="5336" w:author="Phạm Anh Đại" w:date="2016-11-16T08:54:00Z">
              <w:rPr>
                <w:rFonts w:ascii="Times New Roman" w:hAnsi="Times New Roman" w:cs="Times New Roman"/>
                <w:sz w:val="24"/>
                <w:szCs w:val="24"/>
              </w:rPr>
            </w:rPrChange>
          </w:rPr>
          <w:t>bình khí nén của thợ lặn)</w:t>
        </w:r>
        <w:del w:id="5337" w:author="Phạm Anh Đại" w:date="2016-11-21T00:27:00Z">
          <w:r w:rsidR="004B4F9D" w:rsidRPr="00957567" w:rsidDel="00BC002C">
            <w:rPr>
              <w:rFonts w:ascii="Times New Roman" w:hAnsi="Times New Roman" w:cs="Times New Roman"/>
              <w:sz w:val="28"/>
              <w:szCs w:val="28"/>
              <w:rPrChange w:id="5338" w:author="Phạm Anh Đại" w:date="2016-11-16T08:54:00Z">
                <w:rPr>
                  <w:rFonts w:ascii="Times New Roman" w:hAnsi="Times New Roman" w:cs="Times New Roman"/>
                  <w:sz w:val="24"/>
                  <w:szCs w:val="24"/>
                </w:rPr>
              </w:rPrChange>
            </w:rPr>
            <w:delText xml:space="preserve"> </w:delText>
          </w:r>
        </w:del>
      </w:ins>
      <w:ins w:id="5339" w:author="Nghia Nguyen Quang" w:date="2016-10-21T15:15:00Z">
        <w:del w:id="5340" w:author="Phat Tran" w:date="2016-11-05T12:16:00Z">
          <w:r w:rsidRPr="00957567" w:rsidDel="004B4F9D">
            <w:rPr>
              <w:rFonts w:ascii="Times New Roman" w:hAnsi="Times New Roman" w:cs="Times New Roman"/>
              <w:sz w:val="28"/>
              <w:szCs w:val="28"/>
              <w:rPrChange w:id="5341" w:author="Phạm Anh Đại" w:date="2016-11-16T08:54:00Z">
                <w:rPr>
                  <w:rFonts w:ascii="Times New Roman" w:hAnsi="Times New Roman" w:cs="Times New Roman"/>
                  <w:sz w:val="24"/>
                  <w:szCs w:val="24"/>
                </w:rPr>
              </w:rPrChange>
            </w:rPr>
            <w:delText>lặn</w:delText>
          </w:r>
        </w:del>
        <w:del w:id="5342" w:author="Phạm Anh Đại" w:date="2016-11-21T00:27:00Z">
          <w:r w:rsidRPr="00957567" w:rsidDel="00BC002C">
            <w:rPr>
              <w:rFonts w:ascii="Times New Roman" w:hAnsi="Times New Roman" w:cs="Times New Roman"/>
              <w:sz w:val="28"/>
              <w:szCs w:val="28"/>
              <w:rPrChange w:id="5343" w:author="Phạm Anh Đại" w:date="2016-11-16T08:54:00Z">
                <w:rPr>
                  <w:rFonts w:ascii="Times New Roman" w:hAnsi="Times New Roman" w:cs="Times New Roman"/>
                  <w:sz w:val="24"/>
                  <w:szCs w:val="24"/>
                </w:rPr>
              </w:rPrChange>
            </w:rPr>
            <w:delText xml:space="preserve"> lặn</w:delText>
          </w:r>
        </w:del>
        <w:r w:rsidRPr="00957567">
          <w:rPr>
            <w:rFonts w:ascii="Times New Roman" w:hAnsi="Times New Roman" w:cs="Times New Roman"/>
            <w:sz w:val="28"/>
            <w:szCs w:val="28"/>
            <w:rPrChange w:id="5344" w:author="Phạm Anh Đại" w:date="2016-11-16T08:54:00Z">
              <w:rPr>
                <w:rFonts w:ascii="Times New Roman" w:hAnsi="Times New Roman" w:cs="Times New Roman"/>
                <w:sz w:val="24"/>
                <w:szCs w:val="24"/>
              </w:rPr>
            </w:rPrChange>
          </w:rPr>
          <w:t>, người hướng dẫn của chúng tôi rất lo lắng về điều này mà ông nói rằng ông sẽ thưởng cho bất cứ ai dừng lại</w:t>
        </w:r>
      </w:ins>
      <w:ins w:id="5345" w:author="Phat Tran" w:date="2016-11-05T12:16:00Z">
        <w:r w:rsidR="004B4F9D" w:rsidRPr="00957567">
          <w:rPr>
            <w:rFonts w:ascii="Times New Roman" w:hAnsi="Times New Roman" w:cs="Times New Roman"/>
            <w:sz w:val="28"/>
            <w:szCs w:val="28"/>
            <w:rPrChange w:id="5346" w:author="Phạm Anh Đại" w:date="2016-11-16T08:54:00Z">
              <w:rPr>
                <w:rFonts w:ascii="Times New Roman" w:hAnsi="Times New Roman" w:cs="Times New Roman"/>
                <w:sz w:val="24"/>
                <w:szCs w:val="24"/>
              </w:rPr>
            </w:rPrChange>
          </w:rPr>
          <w:t xml:space="preserve"> với </w:t>
        </w:r>
      </w:ins>
      <w:ins w:id="5347" w:author="Nghia Nguyen Quang" w:date="2016-10-21T15:15:00Z">
        <w:del w:id="5348" w:author="Phat Tran" w:date="2016-11-05T12:16:00Z">
          <w:r w:rsidRPr="00957567" w:rsidDel="004B4F9D">
            <w:rPr>
              <w:rFonts w:ascii="Times New Roman" w:hAnsi="Times New Roman" w:cs="Times New Roman"/>
              <w:sz w:val="28"/>
              <w:szCs w:val="28"/>
              <w:rPrChange w:id="5349" w:author="Phạm Anh Đại" w:date="2016-11-16T08:54:00Z">
                <w:rPr>
                  <w:rFonts w:ascii="Times New Roman" w:hAnsi="Times New Roman" w:cs="Times New Roman"/>
                  <w:sz w:val="24"/>
                  <w:szCs w:val="24"/>
                </w:rPr>
              </w:rPrChange>
            </w:rPr>
            <w:delText xml:space="preserve"> một</w:delText>
          </w:r>
        </w:del>
        <w:r w:rsidRPr="00957567">
          <w:rPr>
            <w:rFonts w:ascii="Times New Roman" w:hAnsi="Times New Roman" w:cs="Times New Roman"/>
            <w:sz w:val="28"/>
            <w:szCs w:val="28"/>
            <w:rPrChange w:id="5350" w:author="Phạm Anh Đại" w:date="2016-11-16T08:54:00Z">
              <w:rPr>
                <w:rFonts w:ascii="Times New Roman" w:hAnsi="Times New Roman" w:cs="Times New Roman"/>
                <w:sz w:val="24"/>
                <w:szCs w:val="24"/>
              </w:rPr>
            </w:rPrChange>
          </w:rPr>
          <w:t xml:space="preserve"> lần lặn đầu </w:t>
        </w:r>
        <w:del w:id="5351" w:author="Phat Tran" w:date="2016-11-05T12:16:00Z">
          <w:r w:rsidRPr="00957567" w:rsidDel="004B4F9D">
            <w:rPr>
              <w:rFonts w:ascii="Times New Roman" w:hAnsi="Times New Roman" w:cs="Times New Roman"/>
              <w:sz w:val="28"/>
              <w:szCs w:val="28"/>
              <w:rPrChange w:id="5352" w:author="Phạm Anh Đại" w:date="2016-11-16T08:54:00Z">
                <w:rPr>
                  <w:rFonts w:ascii="Times New Roman" w:hAnsi="Times New Roman" w:cs="Times New Roman"/>
                  <w:sz w:val="24"/>
                  <w:szCs w:val="24"/>
                </w:rPr>
              </w:rPrChange>
            </w:rPr>
            <w:delText>có lợi cho</w:delText>
          </w:r>
        </w:del>
        <w:r w:rsidRPr="00957567">
          <w:rPr>
            <w:rFonts w:ascii="Times New Roman" w:hAnsi="Times New Roman" w:cs="Times New Roman"/>
            <w:sz w:val="28"/>
            <w:szCs w:val="28"/>
            <w:rPrChange w:id="5353" w:author="Phạm Anh Đại" w:date="2016-11-16T08:54:00Z">
              <w:rPr>
                <w:rFonts w:ascii="Times New Roman" w:hAnsi="Times New Roman" w:cs="Times New Roman"/>
                <w:sz w:val="24"/>
                <w:szCs w:val="24"/>
              </w:rPr>
            </w:rPrChange>
          </w:rPr>
          <w:t xml:space="preserve"> an toàn. Mọi người thường nổi, vì vậy họ cần trọng lượng để </w:t>
        </w:r>
      </w:ins>
      <w:ins w:id="5354" w:author="Phat Tran" w:date="2016-11-05T12:16:00Z">
        <w:r w:rsidR="004B4F9D" w:rsidRPr="00957567">
          <w:rPr>
            <w:rFonts w:ascii="Times New Roman" w:hAnsi="Times New Roman" w:cs="Times New Roman"/>
            <w:sz w:val="28"/>
            <w:szCs w:val="28"/>
            <w:rPrChange w:id="5355" w:author="Phạm Anh Đại" w:date="2016-11-16T08:54:00Z">
              <w:rPr>
                <w:rFonts w:ascii="Times New Roman" w:hAnsi="Times New Roman" w:cs="Times New Roman"/>
                <w:sz w:val="24"/>
                <w:szCs w:val="24"/>
              </w:rPr>
            </w:rPrChange>
          </w:rPr>
          <w:t xml:space="preserve">lặn được xuống </w:t>
        </w:r>
      </w:ins>
      <w:ins w:id="5356" w:author="Nghia Nguyen Quang" w:date="2016-10-21T15:15:00Z">
        <w:del w:id="5357" w:author="Phat Tran" w:date="2016-11-05T12:17:00Z">
          <w:r w:rsidRPr="00957567" w:rsidDel="004B4F9D">
            <w:rPr>
              <w:rFonts w:ascii="Times New Roman" w:hAnsi="Times New Roman" w:cs="Times New Roman"/>
              <w:sz w:val="28"/>
              <w:szCs w:val="28"/>
              <w:rPrChange w:id="5358" w:author="Phạm Anh Đại" w:date="2016-11-16T08:54:00Z">
                <w:rPr>
                  <w:rFonts w:ascii="Times New Roman" w:hAnsi="Times New Roman" w:cs="Times New Roman"/>
                  <w:sz w:val="24"/>
                  <w:szCs w:val="24"/>
                </w:rPr>
              </w:rPrChange>
            </w:rPr>
            <w:delText>có được chúng</w:delText>
          </w:r>
        </w:del>
        <w:r w:rsidRPr="00957567">
          <w:rPr>
            <w:rFonts w:ascii="Times New Roman" w:hAnsi="Times New Roman" w:cs="Times New Roman"/>
            <w:sz w:val="28"/>
            <w:szCs w:val="28"/>
            <w:rPrChange w:id="5359" w:author="Phạm Anh Đại" w:date="2016-11-16T08:54:00Z">
              <w:rPr>
                <w:rFonts w:ascii="Times New Roman" w:hAnsi="Times New Roman" w:cs="Times New Roman"/>
                <w:sz w:val="24"/>
                <w:szCs w:val="24"/>
              </w:rPr>
            </w:rPrChange>
          </w:rPr>
          <w:t xml:space="preserve"> dưới bề mặt. Khi nước lạnh, vấn đề </w:t>
        </w:r>
      </w:ins>
      <w:ins w:id="5360" w:author="Phat Tran" w:date="2016-11-05T12:21:00Z">
        <w:r w:rsidR="001C0BAC" w:rsidRPr="00957567">
          <w:rPr>
            <w:rFonts w:ascii="Times New Roman" w:hAnsi="Times New Roman" w:cs="Times New Roman"/>
            <w:sz w:val="28"/>
            <w:szCs w:val="28"/>
            <w:rPrChange w:id="5361" w:author="Phạm Anh Đại" w:date="2016-11-16T08:54:00Z">
              <w:rPr>
                <w:rFonts w:ascii="Times New Roman" w:hAnsi="Times New Roman" w:cs="Times New Roman"/>
                <w:sz w:val="24"/>
                <w:szCs w:val="24"/>
              </w:rPr>
            </w:rPrChange>
          </w:rPr>
          <w:t xml:space="preserve">được gia tăng </w:t>
        </w:r>
      </w:ins>
      <w:ins w:id="5362" w:author="Nghia Nguyen Quang" w:date="2016-10-21T15:15:00Z">
        <w:del w:id="5363" w:author="Phat Tran" w:date="2016-11-05T12:21:00Z">
          <w:r w:rsidRPr="00957567" w:rsidDel="001C0BAC">
            <w:rPr>
              <w:rFonts w:ascii="Times New Roman" w:hAnsi="Times New Roman" w:cs="Times New Roman"/>
              <w:sz w:val="28"/>
              <w:szCs w:val="28"/>
              <w:rPrChange w:id="5364" w:author="Phạm Anh Đại" w:date="2016-11-16T08:54:00Z">
                <w:rPr>
                  <w:rFonts w:ascii="Times New Roman" w:hAnsi="Times New Roman" w:cs="Times New Roman"/>
                  <w:sz w:val="24"/>
                  <w:szCs w:val="24"/>
                </w:rPr>
              </w:rPrChange>
            </w:rPr>
            <w:delText>là tăng cường</w:delText>
          </w:r>
        </w:del>
        <w:r w:rsidRPr="00957567">
          <w:rPr>
            <w:rFonts w:ascii="Times New Roman" w:hAnsi="Times New Roman" w:cs="Times New Roman"/>
            <w:sz w:val="28"/>
            <w:szCs w:val="28"/>
            <w:rPrChange w:id="5365" w:author="Phạm Anh Đại" w:date="2016-11-16T08:54:00Z">
              <w:rPr>
                <w:rFonts w:ascii="Times New Roman" w:hAnsi="Times New Roman" w:cs="Times New Roman"/>
                <w:sz w:val="24"/>
                <w:szCs w:val="24"/>
              </w:rPr>
            </w:rPrChange>
          </w:rPr>
          <w:t xml:space="preserve"> bởi vì các thợ lặn sau đó phải mặc bộ quần áo hoặc ướt hoặc khô để giữ ấm, và những bộ quần áo thêm </w:t>
        </w:r>
      </w:ins>
      <w:ins w:id="5366" w:author="Phat Tran" w:date="2016-11-05T12:21:00Z">
        <w:r w:rsidR="001C0BAC" w:rsidRPr="00957567">
          <w:rPr>
            <w:rFonts w:ascii="Times New Roman" w:hAnsi="Times New Roman" w:cs="Times New Roman"/>
            <w:sz w:val="28"/>
            <w:szCs w:val="28"/>
            <w:rPrChange w:id="5367" w:author="Phạm Anh Đại" w:date="2016-11-16T08:54:00Z">
              <w:rPr>
                <w:rFonts w:ascii="Times New Roman" w:hAnsi="Times New Roman" w:cs="Times New Roman"/>
                <w:sz w:val="24"/>
                <w:szCs w:val="24"/>
              </w:rPr>
            </w:rPrChange>
          </w:rPr>
          <w:t xml:space="preserve">sức </w:t>
        </w:r>
      </w:ins>
      <w:ins w:id="5368" w:author="Nghia Nguyen Quang" w:date="2016-10-21T15:15:00Z">
        <w:r w:rsidRPr="00957567">
          <w:rPr>
            <w:rFonts w:ascii="Times New Roman" w:hAnsi="Times New Roman" w:cs="Times New Roman"/>
            <w:sz w:val="28"/>
            <w:szCs w:val="28"/>
            <w:rPrChange w:id="5369" w:author="Phạm Anh Đại" w:date="2016-11-16T08:54:00Z">
              <w:rPr>
                <w:rFonts w:ascii="Times New Roman" w:hAnsi="Times New Roman" w:cs="Times New Roman"/>
                <w:sz w:val="24"/>
                <w:szCs w:val="24"/>
              </w:rPr>
            </w:rPrChange>
          </w:rPr>
          <w:t xml:space="preserve">nổi. Điều chỉnh nổi là một phần quan trọng của lặn, do đó, cùng với trọng lượng, thợ lặn cũng mặc áo khoác không khí vào đó họ liên tục thêm hoặc loại bỏ không khí do đó cơ thể gần nổi trung tính. (Như thợ lặn đi sâu hơn, áp lực nước tăng nén không khí trong bộ quần áo và </w:t>
        </w:r>
      </w:ins>
      <w:ins w:id="5370" w:author="Phat Tran" w:date="2016-11-05T12:21:00Z">
        <w:r w:rsidR="001C0BAC" w:rsidRPr="00957567">
          <w:rPr>
            <w:rFonts w:ascii="Times New Roman" w:hAnsi="Times New Roman" w:cs="Times New Roman"/>
            <w:sz w:val="28"/>
            <w:szCs w:val="28"/>
            <w:rPrChange w:id="5371" w:author="Phạm Anh Đại" w:date="2016-11-16T08:54:00Z">
              <w:rPr>
                <w:rFonts w:ascii="Times New Roman" w:hAnsi="Times New Roman" w:cs="Times New Roman"/>
                <w:sz w:val="24"/>
                <w:szCs w:val="24"/>
              </w:rPr>
            </w:rPrChange>
          </w:rPr>
          <w:t xml:space="preserve">bảo vệ phổi </w:t>
        </w:r>
      </w:ins>
      <w:ins w:id="5372" w:author="Nghia Nguyen Quang" w:date="2016-10-21T15:15:00Z">
        <w:del w:id="5373" w:author="Phat Tran" w:date="2016-11-05T12:21:00Z">
          <w:r w:rsidRPr="00957567" w:rsidDel="001C0BAC">
            <w:rPr>
              <w:rFonts w:ascii="Times New Roman" w:hAnsi="Times New Roman" w:cs="Times New Roman"/>
              <w:sz w:val="28"/>
              <w:szCs w:val="28"/>
              <w:rPrChange w:id="5374" w:author="Phạm Anh Đại" w:date="2016-11-16T08:54:00Z">
                <w:rPr>
                  <w:rFonts w:ascii="Times New Roman" w:hAnsi="Times New Roman" w:cs="Times New Roman"/>
                  <w:sz w:val="24"/>
                  <w:szCs w:val="24"/>
                </w:rPr>
              </w:rPrChange>
            </w:rPr>
            <w:delText>phổi bảo vệ</w:delText>
          </w:r>
        </w:del>
        <w:r w:rsidRPr="00957567">
          <w:rPr>
            <w:rFonts w:ascii="Times New Roman" w:hAnsi="Times New Roman" w:cs="Times New Roman"/>
            <w:sz w:val="28"/>
            <w:szCs w:val="28"/>
            <w:rPrChange w:id="5375" w:author="Phạm Anh Đại" w:date="2016-11-16T08:54:00Z">
              <w:rPr>
                <w:rFonts w:ascii="Times New Roman" w:hAnsi="Times New Roman" w:cs="Times New Roman"/>
                <w:sz w:val="24"/>
                <w:szCs w:val="24"/>
              </w:rPr>
            </w:rPrChange>
          </w:rPr>
          <w:t xml:space="preserve"> của họ, để họ trở nên nặng hơn</w:t>
        </w:r>
      </w:ins>
      <w:ins w:id="5376" w:author="Phat Tran" w:date="2016-11-05T12:21:00Z">
        <w:r w:rsidR="001C0BAC" w:rsidRPr="00957567">
          <w:rPr>
            <w:rFonts w:ascii="Times New Roman" w:hAnsi="Times New Roman" w:cs="Times New Roman"/>
            <w:sz w:val="28"/>
            <w:szCs w:val="28"/>
            <w:rPrChange w:id="5377" w:author="Phạm Anh Đại" w:date="2016-11-16T08:54:00Z">
              <w:rPr>
                <w:rFonts w:ascii="Times New Roman" w:hAnsi="Times New Roman" w:cs="Times New Roman"/>
                <w:sz w:val="24"/>
                <w:szCs w:val="24"/>
              </w:rPr>
            </w:rPrChange>
          </w:rPr>
          <w:t>: các thợ lặn</w:t>
        </w:r>
      </w:ins>
      <w:ins w:id="5378" w:author="Nghia Nguyen Quang" w:date="2016-10-21T15:15:00Z">
        <w:r w:rsidRPr="00957567">
          <w:rPr>
            <w:rFonts w:ascii="Times New Roman" w:hAnsi="Times New Roman" w:cs="Times New Roman"/>
            <w:sz w:val="28"/>
            <w:szCs w:val="28"/>
            <w:rPrChange w:id="5379" w:author="Phạm Anh Đại" w:date="2016-11-16T08:54:00Z">
              <w:rPr>
                <w:rFonts w:ascii="Times New Roman" w:hAnsi="Times New Roman" w:cs="Times New Roman"/>
                <w:sz w:val="24"/>
                <w:szCs w:val="24"/>
              </w:rPr>
            </w:rPrChange>
          </w:rPr>
          <w:t xml:space="preserve">. </w:t>
        </w:r>
        <w:del w:id="5380" w:author="Phat Tran" w:date="2016-11-05T12:21:00Z">
          <w:r w:rsidRPr="00957567" w:rsidDel="001C0BAC">
            <w:rPr>
              <w:rFonts w:ascii="Times New Roman" w:hAnsi="Times New Roman" w:cs="Times New Roman"/>
              <w:sz w:val="28"/>
              <w:szCs w:val="28"/>
              <w:rPrChange w:id="5381" w:author="Phạm Anh Đại" w:date="2016-11-16T08:54:00Z">
                <w:rPr>
                  <w:rFonts w:ascii="Times New Roman" w:hAnsi="Times New Roman" w:cs="Times New Roman"/>
                  <w:sz w:val="24"/>
                  <w:szCs w:val="24"/>
                </w:rPr>
              </w:rPrChange>
            </w:rPr>
            <w:delText>Các thợ</w:delText>
          </w:r>
        </w:del>
        <w:r w:rsidRPr="00957567">
          <w:rPr>
            <w:rFonts w:ascii="Times New Roman" w:hAnsi="Times New Roman" w:cs="Times New Roman"/>
            <w:sz w:val="28"/>
            <w:szCs w:val="28"/>
            <w:rPrChange w:id="5382" w:author="Phạm Anh Đại" w:date="2016-11-16T08:54:00Z">
              <w:rPr>
                <w:rFonts w:ascii="Times New Roman" w:hAnsi="Times New Roman" w:cs="Times New Roman"/>
                <w:sz w:val="24"/>
                <w:szCs w:val="24"/>
              </w:rPr>
            </w:rPrChange>
          </w:rPr>
          <w:t xml:space="preserve"> cần thêm không khí</w:t>
        </w:r>
      </w:ins>
      <w:ins w:id="5383" w:author="Phat Tran" w:date="2016-11-05T12:21:00Z">
        <w:r w:rsidR="001C0BAC" w:rsidRPr="00957567">
          <w:rPr>
            <w:rFonts w:ascii="Times New Roman" w:hAnsi="Times New Roman" w:cs="Times New Roman"/>
            <w:sz w:val="28"/>
            <w:szCs w:val="28"/>
            <w:rPrChange w:id="5384" w:author="Phạm Anh Đại" w:date="2016-11-16T08:54:00Z">
              <w:rPr>
                <w:rFonts w:ascii="Times New Roman" w:hAnsi="Times New Roman" w:cs="Times New Roman"/>
                <w:sz w:val="24"/>
                <w:szCs w:val="24"/>
              </w:rPr>
            </w:rPrChange>
          </w:rPr>
          <w:t xml:space="preserve"> vào</w:t>
        </w:r>
      </w:ins>
      <w:ins w:id="5385" w:author="Nghia Nguyen Quang" w:date="2016-10-21T15:15:00Z">
        <w:r w:rsidRPr="00957567">
          <w:rPr>
            <w:rFonts w:ascii="Times New Roman" w:hAnsi="Times New Roman" w:cs="Times New Roman"/>
            <w:sz w:val="28"/>
            <w:szCs w:val="28"/>
            <w:rPrChange w:id="5386" w:author="Phạm Anh Đại" w:date="2016-11-16T08:54:00Z">
              <w:rPr>
                <w:rFonts w:ascii="Times New Roman" w:hAnsi="Times New Roman" w:cs="Times New Roman"/>
                <w:sz w:val="24"/>
                <w:szCs w:val="24"/>
              </w:rPr>
            </w:rPrChange>
          </w:rPr>
          <w:t xml:space="preserve"> </w:t>
        </w:r>
        <w:del w:id="5387" w:author="Phat Tran" w:date="2016-11-05T12:21:00Z">
          <w:r w:rsidRPr="00957567" w:rsidDel="001C0BAC">
            <w:rPr>
              <w:rFonts w:ascii="Times New Roman" w:hAnsi="Times New Roman" w:cs="Times New Roman"/>
              <w:sz w:val="28"/>
              <w:szCs w:val="28"/>
              <w:rPrChange w:id="5388" w:author="Phạm Anh Đại" w:date="2016-11-16T08:54:00Z">
                <w:rPr>
                  <w:rFonts w:ascii="Times New Roman" w:hAnsi="Times New Roman" w:cs="Times New Roman"/>
                  <w:sz w:val="24"/>
                  <w:szCs w:val="24"/>
                </w:rPr>
              </w:rPrChange>
            </w:rPr>
            <w:delText>để</w:delText>
          </w:r>
        </w:del>
        <w:r w:rsidRPr="00957567">
          <w:rPr>
            <w:rFonts w:ascii="Times New Roman" w:hAnsi="Times New Roman" w:cs="Times New Roman"/>
            <w:sz w:val="28"/>
            <w:szCs w:val="28"/>
            <w:rPrChange w:id="5389" w:author="Phạm Anh Đại" w:date="2016-11-16T08:54:00Z">
              <w:rPr>
                <w:rFonts w:ascii="Times New Roman" w:hAnsi="Times New Roman" w:cs="Times New Roman"/>
                <w:sz w:val="24"/>
                <w:szCs w:val="24"/>
              </w:rPr>
            </w:rPrChange>
          </w:rPr>
          <w:t xml:space="preserve"> áo của họ để bù đắp</w:t>
        </w:r>
      </w:ins>
    </w:p>
    <w:p w14:paraId="258AE93C" w14:textId="02284B5D" w:rsidR="00575F46" w:rsidRPr="00957567" w:rsidRDefault="00575F46">
      <w:pPr>
        <w:jc w:val="both"/>
        <w:rPr>
          <w:ins w:id="5390" w:author="Nghia Nguyen Quang" w:date="2016-10-21T15:15:00Z"/>
          <w:rFonts w:ascii="Times New Roman" w:hAnsi="Times New Roman" w:cs="Times New Roman"/>
          <w:sz w:val="28"/>
          <w:szCs w:val="28"/>
          <w:rPrChange w:id="5391" w:author="Phạm Anh Đại" w:date="2016-11-16T08:54:00Z">
            <w:rPr>
              <w:ins w:id="5392" w:author="Nghia Nguyen Quang" w:date="2016-10-21T15:15:00Z"/>
              <w:rFonts w:ascii="Times New Roman" w:hAnsi="Times New Roman" w:cs="Times New Roman"/>
              <w:sz w:val="24"/>
              <w:szCs w:val="24"/>
            </w:rPr>
          </w:rPrChange>
        </w:rPr>
        <w:pPrChange w:id="5393" w:author="Biển Phan Y" w:date="2016-11-22T22:50:00Z">
          <w:pPr/>
        </w:pPrChange>
      </w:pPr>
      <w:ins w:id="5394" w:author="Nghia Nguyen Quang" w:date="2016-10-21T15:15:00Z">
        <w:r w:rsidRPr="00957567">
          <w:rPr>
            <w:rFonts w:ascii="Times New Roman" w:hAnsi="Times New Roman" w:cs="Times New Roman"/>
            <w:sz w:val="28"/>
            <w:szCs w:val="28"/>
            <w:rPrChange w:id="5395" w:author="Phạm Anh Đại" w:date="2016-11-16T08:54:00Z">
              <w:rPr>
                <w:rFonts w:ascii="Times New Roman" w:hAnsi="Times New Roman" w:cs="Times New Roman"/>
                <w:sz w:val="24"/>
                <w:szCs w:val="24"/>
              </w:rPr>
            </w:rPrChange>
          </w:rPr>
          <w:lastRenderedPageBreak/>
          <w:t xml:space="preserve">Khi các thợ lặn đã đi vào khó khăn và cần phải chạm được </w:t>
        </w:r>
      </w:ins>
      <w:ins w:id="5396" w:author="Phat Tran" w:date="2016-11-05T12:22:00Z">
        <w:r w:rsidR="001C0BAC" w:rsidRPr="00957567">
          <w:rPr>
            <w:rFonts w:ascii="Times New Roman" w:hAnsi="Times New Roman" w:cs="Times New Roman"/>
            <w:sz w:val="28"/>
            <w:szCs w:val="28"/>
            <w:rPrChange w:id="5397" w:author="Phạm Anh Đại" w:date="2016-11-16T08:54:00Z">
              <w:rPr>
                <w:rFonts w:ascii="Times New Roman" w:hAnsi="Times New Roman" w:cs="Times New Roman"/>
                <w:sz w:val="24"/>
                <w:szCs w:val="24"/>
              </w:rPr>
            </w:rPrChange>
          </w:rPr>
          <w:t xml:space="preserve">đáy </w:t>
        </w:r>
      </w:ins>
      <w:ins w:id="5398" w:author="Nghia Nguyen Quang" w:date="2016-10-21T15:15:00Z">
        <w:del w:id="5399" w:author="Phat Tran" w:date="2016-11-05T12:22:00Z">
          <w:r w:rsidRPr="00957567" w:rsidDel="001C0BAC">
            <w:rPr>
              <w:rFonts w:ascii="Times New Roman" w:hAnsi="Times New Roman" w:cs="Times New Roman"/>
              <w:sz w:val="28"/>
              <w:szCs w:val="28"/>
              <w:rPrChange w:id="5400" w:author="Phạm Anh Đại" w:date="2016-11-16T08:54:00Z">
                <w:rPr>
                  <w:rFonts w:ascii="Times New Roman" w:hAnsi="Times New Roman" w:cs="Times New Roman"/>
                  <w:sz w:val="24"/>
                  <w:szCs w:val="24"/>
                </w:rPr>
              </w:rPrChange>
            </w:rPr>
            <w:delText>bề mặt</w:delText>
          </w:r>
        </w:del>
        <w:r w:rsidRPr="00957567">
          <w:rPr>
            <w:rFonts w:ascii="Times New Roman" w:hAnsi="Times New Roman" w:cs="Times New Roman"/>
            <w:sz w:val="28"/>
            <w:szCs w:val="28"/>
            <w:rPrChange w:id="5401" w:author="Phạm Anh Đại" w:date="2016-11-16T08:54:00Z">
              <w:rPr>
                <w:rFonts w:ascii="Times New Roman" w:hAnsi="Times New Roman" w:cs="Times New Roman"/>
                <w:sz w:val="24"/>
                <w:szCs w:val="24"/>
              </w:rPr>
            </w:rPrChange>
          </w:rPr>
          <w:t xml:space="preserve"> một cách nhanh chóng, hoặc khi họ còn ở </w:t>
        </w:r>
      </w:ins>
      <w:ins w:id="5402" w:author="Phat Tran" w:date="2016-11-05T12:22:00Z">
        <w:r w:rsidR="001C0BAC" w:rsidRPr="00957567">
          <w:rPr>
            <w:rFonts w:ascii="Times New Roman" w:hAnsi="Times New Roman" w:cs="Times New Roman"/>
            <w:sz w:val="28"/>
            <w:szCs w:val="28"/>
            <w:rPrChange w:id="5403" w:author="Phạm Anh Đại" w:date="2016-11-16T08:54:00Z">
              <w:rPr>
                <w:rFonts w:ascii="Times New Roman" w:hAnsi="Times New Roman" w:cs="Times New Roman"/>
                <w:sz w:val="24"/>
                <w:szCs w:val="24"/>
              </w:rPr>
            </w:rPrChange>
          </w:rPr>
          <w:t xml:space="preserve">đáy </w:t>
        </w:r>
      </w:ins>
      <w:ins w:id="5404" w:author="Nghia Nguyen Quang" w:date="2016-10-21T15:15:00Z">
        <w:del w:id="5405" w:author="Phat Tran" w:date="2016-11-05T12:22:00Z">
          <w:r w:rsidRPr="00957567" w:rsidDel="001C0BAC">
            <w:rPr>
              <w:rFonts w:ascii="Times New Roman" w:hAnsi="Times New Roman" w:cs="Times New Roman"/>
              <w:sz w:val="28"/>
              <w:szCs w:val="28"/>
              <w:rPrChange w:id="5406" w:author="Phạm Anh Đại" w:date="2016-11-16T08:54:00Z">
                <w:rPr>
                  <w:rFonts w:ascii="Times New Roman" w:hAnsi="Times New Roman" w:cs="Times New Roman"/>
                  <w:sz w:val="24"/>
                  <w:szCs w:val="24"/>
                </w:rPr>
              </w:rPrChange>
            </w:rPr>
            <w:delText>bề mặt</w:delText>
          </w:r>
        </w:del>
        <w:r w:rsidRPr="00957567">
          <w:rPr>
            <w:rFonts w:ascii="Times New Roman" w:hAnsi="Times New Roman" w:cs="Times New Roman"/>
            <w:sz w:val="28"/>
            <w:szCs w:val="28"/>
            <w:rPrChange w:id="5407" w:author="Phạm Anh Đại" w:date="2016-11-16T08:54:00Z">
              <w:rPr>
                <w:rFonts w:ascii="Times New Roman" w:hAnsi="Times New Roman" w:cs="Times New Roman"/>
                <w:sz w:val="24"/>
                <w:szCs w:val="24"/>
              </w:rPr>
            </w:rPrChange>
          </w:rPr>
          <w:t xml:space="preserve"> gần bờ nhưng bị đảo quanh bởi sóng, một số bị chết đuối vì họ vẫn còn bị vướng bận bởi</w:t>
        </w:r>
        <w:del w:id="5408" w:author="Biển Phan Y" w:date="2016-11-23T23:02:00Z">
          <w:r w:rsidRPr="00957567" w:rsidDel="00566853">
            <w:rPr>
              <w:rFonts w:ascii="Times New Roman" w:hAnsi="Times New Roman" w:cs="Times New Roman"/>
              <w:sz w:val="28"/>
              <w:szCs w:val="28"/>
              <w:rPrChange w:id="5409" w:author="Phạm Anh Đại" w:date="2016-11-16T08:54:00Z">
                <w:rPr>
                  <w:rFonts w:ascii="Times New Roman" w:hAnsi="Times New Roman" w:cs="Times New Roman"/>
                  <w:sz w:val="24"/>
                  <w:szCs w:val="24"/>
                </w:rPr>
              </w:rPrChange>
            </w:rPr>
            <w:delText xml:space="preserve"> trọng lượng</w:delText>
          </w:r>
        </w:del>
        <w:del w:id="5410" w:author="Phạm Anh Đại" w:date="2016-11-21T00:28:00Z">
          <w:r w:rsidRPr="00957567" w:rsidDel="00BC002C">
            <w:rPr>
              <w:rFonts w:ascii="Times New Roman" w:hAnsi="Times New Roman" w:cs="Times New Roman"/>
              <w:sz w:val="28"/>
              <w:szCs w:val="28"/>
              <w:rPrChange w:id="5411" w:author="Phạm Anh Đại" w:date="2016-11-16T08:54:00Z">
                <w:rPr>
                  <w:rFonts w:ascii="Times New Roman" w:hAnsi="Times New Roman" w:cs="Times New Roman"/>
                  <w:sz w:val="24"/>
                  <w:szCs w:val="24"/>
                </w:rPr>
              </w:rPrChange>
            </w:rPr>
            <w:delText xml:space="preserve"> nặng</w:delText>
          </w:r>
        </w:del>
      </w:ins>
      <w:ins w:id="5412" w:author="Biển Phan Y" w:date="2016-11-23T23:02:00Z">
        <w:r w:rsidR="00566853">
          <w:rPr>
            <w:rFonts w:ascii="Times New Roman" w:hAnsi="Times New Roman" w:cs="Times New Roman"/>
            <w:sz w:val="28"/>
            <w:szCs w:val="28"/>
          </w:rPr>
          <w:t xml:space="preserve"> vật nặng</w:t>
        </w:r>
      </w:ins>
      <w:ins w:id="5413" w:author="Nghia Nguyen Quang" w:date="2016-10-21T15:15:00Z">
        <w:r w:rsidRPr="00957567">
          <w:rPr>
            <w:rFonts w:ascii="Times New Roman" w:hAnsi="Times New Roman" w:cs="Times New Roman"/>
            <w:sz w:val="28"/>
            <w:szCs w:val="28"/>
            <w:rPrChange w:id="5414" w:author="Phạm Anh Đại" w:date="2016-11-16T08:54:00Z">
              <w:rPr>
                <w:rFonts w:ascii="Times New Roman" w:hAnsi="Times New Roman" w:cs="Times New Roman"/>
                <w:sz w:val="24"/>
                <w:szCs w:val="24"/>
              </w:rPr>
            </w:rPrChange>
          </w:rPr>
          <w:t xml:space="preserve"> của họ. Bởi vì</w:t>
        </w:r>
        <w:del w:id="5415" w:author="Biển Phan Y" w:date="2016-11-23T23:02:00Z">
          <w:r w:rsidRPr="00957567" w:rsidDel="00566853">
            <w:rPr>
              <w:rFonts w:ascii="Times New Roman" w:hAnsi="Times New Roman" w:cs="Times New Roman"/>
              <w:sz w:val="28"/>
              <w:szCs w:val="28"/>
              <w:rPrChange w:id="5416" w:author="Phạm Anh Đại" w:date="2016-11-16T08:54:00Z">
                <w:rPr>
                  <w:rFonts w:ascii="Times New Roman" w:hAnsi="Times New Roman" w:cs="Times New Roman"/>
                  <w:sz w:val="24"/>
                  <w:szCs w:val="24"/>
                </w:rPr>
              </w:rPrChange>
            </w:rPr>
            <w:delText xml:space="preserve"> trọng lượng là</w:delText>
          </w:r>
        </w:del>
      </w:ins>
      <w:ins w:id="5417" w:author="Biển Phan Y" w:date="2016-11-23T23:02:00Z">
        <w:r w:rsidR="00566853">
          <w:rPr>
            <w:rFonts w:ascii="Times New Roman" w:hAnsi="Times New Roman" w:cs="Times New Roman"/>
            <w:sz w:val="28"/>
            <w:szCs w:val="28"/>
          </w:rPr>
          <w:t xml:space="preserve"> vật nặng rất</w:t>
        </w:r>
      </w:ins>
      <w:ins w:id="5418" w:author="Nghia Nguyen Quang" w:date="2016-10-21T15:15:00Z">
        <w:r w:rsidRPr="00957567">
          <w:rPr>
            <w:rFonts w:ascii="Times New Roman" w:hAnsi="Times New Roman" w:cs="Times New Roman"/>
            <w:sz w:val="28"/>
            <w:szCs w:val="28"/>
            <w:rPrChange w:id="5419" w:author="Phạm Anh Đại" w:date="2016-11-16T08:54:00Z">
              <w:rPr>
                <w:rFonts w:ascii="Times New Roman" w:hAnsi="Times New Roman" w:cs="Times New Roman"/>
                <w:sz w:val="24"/>
                <w:szCs w:val="24"/>
              </w:rPr>
            </w:rPrChange>
          </w:rPr>
          <w:t xml:space="preserve"> đắt tiền, các thợ lặn đã không muốn tách bỏ chúng. Ngoài ra, nếu các thợ lặn đã tách bỏ </w:t>
        </w:r>
      </w:ins>
      <w:ins w:id="5420" w:author="Biển Phan Y" w:date="2016-11-23T23:02:00Z">
        <w:r w:rsidR="00566853">
          <w:rPr>
            <w:rFonts w:ascii="Times New Roman" w:hAnsi="Times New Roman" w:cs="Times New Roman"/>
            <w:sz w:val="28"/>
            <w:szCs w:val="28"/>
          </w:rPr>
          <w:t xml:space="preserve">vật nặng </w:t>
        </w:r>
      </w:ins>
      <w:ins w:id="5421" w:author="Phat Tran" w:date="2016-11-05T12:22:00Z">
        <w:del w:id="5422" w:author="Biển Phan Y" w:date="2016-11-23T23:02:00Z">
          <w:r w:rsidR="001C0BAC" w:rsidRPr="00957567" w:rsidDel="00566853">
            <w:rPr>
              <w:rFonts w:ascii="Times New Roman" w:hAnsi="Times New Roman" w:cs="Times New Roman"/>
              <w:sz w:val="28"/>
              <w:szCs w:val="28"/>
              <w:rPrChange w:id="5423" w:author="Phạm Anh Đại" w:date="2016-11-16T08:54:00Z">
                <w:rPr>
                  <w:rFonts w:ascii="Times New Roman" w:hAnsi="Times New Roman" w:cs="Times New Roman"/>
                  <w:sz w:val="24"/>
                  <w:szCs w:val="24"/>
                </w:rPr>
              </w:rPrChange>
            </w:rPr>
            <w:delText xml:space="preserve">trọng lượng </w:delText>
          </w:r>
        </w:del>
      </w:ins>
      <w:ins w:id="5424" w:author="Nghia Nguyen Quang" w:date="2016-10-21T15:15:00Z">
        <w:del w:id="5425" w:author="Phat Tran" w:date="2016-11-05T12:22:00Z">
          <w:r w:rsidRPr="00957567" w:rsidDel="001C0BAC">
            <w:rPr>
              <w:rFonts w:ascii="Times New Roman" w:hAnsi="Times New Roman" w:cs="Times New Roman"/>
              <w:sz w:val="28"/>
              <w:szCs w:val="28"/>
              <w:rPrChange w:id="5426" w:author="Phạm Anh Đại" w:date="2016-11-16T08:54:00Z">
                <w:rPr>
                  <w:rFonts w:ascii="Times New Roman" w:hAnsi="Times New Roman" w:cs="Times New Roman"/>
                  <w:sz w:val="24"/>
                  <w:szCs w:val="24"/>
                </w:rPr>
              </w:rPrChange>
            </w:rPr>
            <w:delText>khối lượng</w:delText>
          </w:r>
        </w:del>
        <w:r w:rsidRPr="00957567">
          <w:rPr>
            <w:rFonts w:ascii="Times New Roman" w:hAnsi="Times New Roman" w:cs="Times New Roman"/>
            <w:sz w:val="28"/>
            <w:szCs w:val="28"/>
            <w:rPrChange w:id="5427" w:author="Phạm Anh Đại" w:date="2016-11-16T08:54:00Z">
              <w:rPr>
                <w:rFonts w:ascii="Times New Roman" w:hAnsi="Times New Roman" w:cs="Times New Roman"/>
                <w:sz w:val="24"/>
                <w:szCs w:val="24"/>
              </w:rPr>
            </w:rPrChange>
          </w:rPr>
          <w:t xml:space="preserve"> và sau đó làm cho nó trở về an toàn, họ có thể không bao giờ chứng minh được rằng việc tách bỏ </w:t>
        </w:r>
        <w:del w:id="5428" w:author="Phat Tran" w:date="2016-11-05T12:22:00Z">
          <w:r w:rsidRPr="00957567" w:rsidDel="001C0BAC">
            <w:rPr>
              <w:rFonts w:ascii="Times New Roman" w:hAnsi="Times New Roman" w:cs="Times New Roman"/>
              <w:sz w:val="28"/>
              <w:szCs w:val="28"/>
              <w:rPrChange w:id="5429" w:author="Phạm Anh Đại" w:date="2016-11-16T08:54:00Z">
                <w:rPr>
                  <w:rFonts w:ascii="Times New Roman" w:hAnsi="Times New Roman" w:cs="Times New Roman"/>
                  <w:sz w:val="24"/>
                  <w:szCs w:val="24"/>
                </w:rPr>
              </w:rPrChange>
            </w:rPr>
            <w:delText>của các</w:delText>
          </w:r>
        </w:del>
        <w:del w:id="5430" w:author="Biển Phan Y" w:date="2016-11-23T23:03:00Z">
          <w:r w:rsidRPr="00957567" w:rsidDel="00566853">
            <w:rPr>
              <w:rFonts w:ascii="Times New Roman" w:hAnsi="Times New Roman" w:cs="Times New Roman"/>
              <w:sz w:val="28"/>
              <w:szCs w:val="28"/>
              <w:rPrChange w:id="5431" w:author="Phạm Anh Đại" w:date="2016-11-16T08:54:00Z">
                <w:rPr>
                  <w:rFonts w:ascii="Times New Roman" w:hAnsi="Times New Roman" w:cs="Times New Roman"/>
                  <w:sz w:val="24"/>
                  <w:szCs w:val="24"/>
                </w:rPr>
              </w:rPrChange>
            </w:rPr>
            <w:delText xml:space="preserve"> trọng lượng</w:delText>
          </w:r>
        </w:del>
      </w:ins>
      <w:ins w:id="5432" w:author="Biển Phan Y" w:date="2016-11-23T23:03:00Z">
        <w:r w:rsidR="00566853">
          <w:rPr>
            <w:rFonts w:ascii="Times New Roman" w:hAnsi="Times New Roman" w:cs="Times New Roman"/>
            <w:sz w:val="28"/>
            <w:szCs w:val="28"/>
          </w:rPr>
          <w:t xml:space="preserve"> chúng</w:t>
        </w:r>
      </w:ins>
      <w:ins w:id="5433" w:author="Nghia Nguyen Quang" w:date="2016-10-21T15:15:00Z">
        <w:r w:rsidRPr="00957567">
          <w:rPr>
            <w:rFonts w:ascii="Times New Roman" w:hAnsi="Times New Roman" w:cs="Times New Roman"/>
            <w:sz w:val="28"/>
            <w:szCs w:val="28"/>
            <w:rPrChange w:id="5434" w:author="Phạm Anh Đại" w:date="2016-11-16T08:54:00Z">
              <w:rPr>
                <w:rFonts w:ascii="Times New Roman" w:hAnsi="Times New Roman" w:cs="Times New Roman"/>
                <w:sz w:val="24"/>
                <w:szCs w:val="24"/>
              </w:rPr>
            </w:rPrChange>
          </w:rPr>
          <w:t xml:space="preserve"> là cần thiết, vì vậy họ sẽ cảm thấy xấu hổ, tạo áp lực xã hội tự do. </w:t>
        </w:r>
      </w:ins>
      <w:ins w:id="5435" w:author="Phat Tran" w:date="2016-11-05T12:23:00Z">
        <w:r w:rsidR="001C0BAC" w:rsidRPr="00957567">
          <w:rPr>
            <w:rFonts w:ascii="Times New Roman" w:hAnsi="Times New Roman" w:cs="Times New Roman"/>
            <w:sz w:val="28"/>
            <w:szCs w:val="28"/>
            <w:rPrChange w:id="5436" w:author="Phạm Anh Đại" w:date="2016-11-16T08:54:00Z">
              <w:rPr>
                <w:rFonts w:ascii="Times New Roman" w:hAnsi="Times New Roman" w:cs="Times New Roman"/>
                <w:sz w:val="24"/>
                <w:szCs w:val="24"/>
              </w:rPr>
            </w:rPrChange>
          </w:rPr>
          <w:t xml:space="preserve">Giảng viên </w:t>
        </w:r>
      </w:ins>
      <w:ins w:id="5437" w:author="Nghia Nguyen Quang" w:date="2016-10-21T15:15:00Z">
        <w:del w:id="5438" w:author="Phat Tran" w:date="2016-11-05T12:23:00Z">
          <w:r w:rsidRPr="00957567" w:rsidDel="001C0BAC">
            <w:rPr>
              <w:rFonts w:ascii="Times New Roman" w:hAnsi="Times New Roman" w:cs="Times New Roman"/>
              <w:sz w:val="28"/>
              <w:szCs w:val="28"/>
              <w:rPrChange w:id="5439" w:author="Phạm Anh Đại" w:date="2016-11-16T08:54:00Z">
                <w:rPr>
                  <w:rFonts w:ascii="Times New Roman" w:hAnsi="Times New Roman" w:cs="Times New Roman"/>
                  <w:sz w:val="24"/>
                  <w:szCs w:val="24"/>
                </w:rPr>
              </w:rPrChange>
            </w:rPr>
            <w:delText>giảng viên</w:delText>
          </w:r>
        </w:del>
        <w:r w:rsidRPr="00957567">
          <w:rPr>
            <w:rFonts w:ascii="Times New Roman" w:hAnsi="Times New Roman" w:cs="Times New Roman"/>
            <w:sz w:val="28"/>
            <w:szCs w:val="28"/>
            <w:rPrChange w:id="5440" w:author="Phạm Anh Đại" w:date="2016-11-16T08:54:00Z">
              <w:rPr>
                <w:rFonts w:ascii="Times New Roman" w:hAnsi="Times New Roman" w:cs="Times New Roman"/>
                <w:sz w:val="24"/>
                <w:szCs w:val="24"/>
              </w:rPr>
            </w:rPrChange>
          </w:rPr>
          <w:t xml:space="preserve"> của chúng tôi đã rất ý thức về sự miễn cưỡng dẫn người để có những bước đi quan trọng của </w:t>
        </w:r>
      </w:ins>
      <w:ins w:id="5441" w:author="Phat Tran" w:date="2016-11-05T12:23:00Z">
        <w:r w:rsidR="001C0BAC" w:rsidRPr="00957567">
          <w:rPr>
            <w:rFonts w:ascii="Times New Roman" w:hAnsi="Times New Roman" w:cs="Times New Roman"/>
            <w:sz w:val="28"/>
            <w:szCs w:val="28"/>
            <w:rPrChange w:id="5442" w:author="Phạm Anh Đại" w:date="2016-11-16T08:54:00Z">
              <w:rPr>
                <w:rFonts w:ascii="Times New Roman" w:hAnsi="Times New Roman" w:cs="Times New Roman"/>
                <w:sz w:val="24"/>
                <w:szCs w:val="24"/>
              </w:rPr>
            </w:rPrChange>
          </w:rPr>
          <w:t>việc tách bỏ</w:t>
        </w:r>
        <w:del w:id="5443" w:author="Biển Phan Y" w:date="2016-11-23T23:03:00Z">
          <w:r w:rsidR="001C0BAC" w:rsidRPr="00957567" w:rsidDel="00566853">
            <w:rPr>
              <w:rFonts w:ascii="Times New Roman" w:hAnsi="Times New Roman" w:cs="Times New Roman"/>
              <w:sz w:val="28"/>
              <w:szCs w:val="28"/>
              <w:rPrChange w:id="5444" w:author="Phạm Anh Đại" w:date="2016-11-16T08:54:00Z">
                <w:rPr>
                  <w:rFonts w:ascii="Times New Roman" w:hAnsi="Times New Roman" w:cs="Times New Roman"/>
                  <w:sz w:val="24"/>
                  <w:szCs w:val="24"/>
                </w:rPr>
              </w:rPrChange>
            </w:rPr>
            <w:delText xml:space="preserve"> trọng lượng</w:delText>
          </w:r>
        </w:del>
        <w:r w:rsidR="001C0BAC" w:rsidRPr="00957567">
          <w:rPr>
            <w:rFonts w:ascii="Times New Roman" w:hAnsi="Times New Roman" w:cs="Times New Roman"/>
            <w:sz w:val="28"/>
            <w:szCs w:val="28"/>
            <w:rPrChange w:id="5445" w:author="Phạm Anh Đại" w:date="2016-11-16T08:54:00Z">
              <w:rPr>
                <w:rFonts w:ascii="Times New Roman" w:hAnsi="Times New Roman" w:cs="Times New Roman"/>
                <w:sz w:val="24"/>
                <w:szCs w:val="24"/>
              </w:rPr>
            </w:rPrChange>
          </w:rPr>
          <w:t xml:space="preserve"> </w:t>
        </w:r>
      </w:ins>
      <w:ins w:id="5446" w:author="Nghia Nguyen Quang" w:date="2016-10-21T15:15:00Z">
        <w:del w:id="5447" w:author="Phat Tran" w:date="2016-11-05T12:23:00Z">
          <w:r w:rsidRPr="00957567" w:rsidDel="001C0BAC">
            <w:rPr>
              <w:rFonts w:ascii="Times New Roman" w:hAnsi="Times New Roman" w:cs="Times New Roman"/>
              <w:sz w:val="28"/>
              <w:szCs w:val="28"/>
              <w:rPrChange w:id="5448" w:author="Phạm Anh Đại" w:date="2016-11-16T08:54:00Z">
                <w:rPr>
                  <w:rFonts w:ascii="Times New Roman" w:hAnsi="Times New Roman" w:cs="Times New Roman"/>
                  <w:sz w:val="24"/>
                  <w:szCs w:val="24"/>
                </w:rPr>
              </w:rPrChange>
            </w:rPr>
            <w:delText>phát hành trọng</w:delText>
          </w:r>
        </w:del>
      </w:ins>
      <w:ins w:id="5449" w:author="Biển Phan Y" w:date="2016-11-23T23:03:00Z">
        <w:r w:rsidR="00566853">
          <w:rPr>
            <w:rFonts w:ascii="Times New Roman" w:hAnsi="Times New Roman" w:cs="Times New Roman"/>
            <w:sz w:val="28"/>
            <w:szCs w:val="28"/>
          </w:rPr>
          <w:t xml:space="preserve"> vật nặng</w:t>
        </w:r>
      </w:ins>
      <w:ins w:id="5450" w:author="Nghia Nguyen Quang" w:date="2016-10-21T15:15:00Z">
        <w:r w:rsidRPr="00957567">
          <w:rPr>
            <w:rFonts w:ascii="Times New Roman" w:hAnsi="Times New Roman" w:cs="Times New Roman"/>
            <w:sz w:val="28"/>
            <w:szCs w:val="28"/>
            <w:rPrChange w:id="5451" w:author="Phạm Anh Đại" w:date="2016-11-16T08:54:00Z">
              <w:rPr>
                <w:rFonts w:ascii="Times New Roman" w:hAnsi="Times New Roman" w:cs="Times New Roman"/>
                <w:sz w:val="24"/>
                <w:szCs w:val="24"/>
              </w:rPr>
            </w:rPrChange>
          </w:rPr>
          <w:t xml:space="preserve"> của họ khi </w:t>
        </w:r>
      </w:ins>
      <w:ins w:id="5452" w:author="Phat Tran" w:date="2016-11-05T12:23:00Z">
        <w:r w:rsidR="001C0BAC" w:rsidRPr="00957567">
          <w:rPr>
            <w:rFonts w:ascii="Times New Roman" w:hAnsi="Times New Roman" w:cs="Times New Roman"/>
            <w:sz w:val="28"/>
            <w:szCs w:val="28"/>
            <w:rPrChange w:id="5453" w:author="Phạm Anh Đại" w:date="2016-11-16T08:54:00Z">
              <w:rPr>
                <w:rFonts w:ascii="Times New Roman" w:hAnsi="Times New Roman" w:cs="Times New Roman"/>
                <w:sz w:val="24"/>
                <w:szCs w:val="24"/>
              </w:rPr>
            </w:rPrChange>
          </w:rPr>
          <w:t xml:space="preserve">chúng </w:t>
        </w:r>
      </w:ins>
      <w:ins w:id="5454" w:author="Nghia Nguyen Quang" w:date="2016-10-21T15:15:00Z">
        <w:del w:id="5455" w:author="Phat Tran" w:date="2016-11-05T12:23:00Z">
          <w:r w:rsidRPr="00957567" w:rsidDel="001C0BAC">
            <w:rPr>
              <w:rFonts w:ascii="Times New Roman" w:hAnsi="Times New Roman" w:cs="Times New Roman"/>
              <w:sz w:val="28"/>
              <w:szCs w:val="28"/>
              <w:rPrChange w:id="5456"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5457" w:author="Phạm Anh Đại" w:date="2016-11-16T08:54:00Z">
              <w:rPr>
                <w:rFonts w:ascii="Times New Roman" w:hAnsi="Times New Roman" w:cs="Times New Roman"/>
                <w:sz w:val="24"/>
                <w:szCs w:val="24"/>
              </w:rPr>
            </w:rPrChange>
          </w:rPr>
          <w:t xml:space="preserve"> không phải là hoàn toàn tích cực đó là cần thiết. Để chống lại xu hướng này, ông tuyên bố mà nếu có ai </w:t>
        </w:r>
        <w:del w:id="5458" w:author="Biển Phan Y" w:date="2016-11-23T23:03:00Z">
          <w:r w:rsidRPr="00957567" w:rsidDel="00566853">
            <w:rPr>
              <w:rFonts w:ascii="Times New Roman" w:hAnsi="Times New Roman" w:cs="Times New Roman"/>
              <w:sz w:val="28"/>
              <w:szCs w:val="28"/>
              <w:rPrChange w:id="5459" w:author="Phạm Anh Đại" w:date="2016-11-16T08:54:00Z">
                <w:rPr>
                  <w:rFonts w:ascii="Times New Roman" w:hAnsi="Times New Roman" w:cs="Times New Roman"/>
                  <w:sz w:val="24"/>
                  <w:szCs w:val="24"/>
                </w:rPr>
              </w:rPrChange>
            </w:rPr>
            <w:delText>giảm trọng lượng</w:delText>
          </w:r>
        </w:del>
      </w:ins>
      <w:ins w:id="5460" w:author="Biển Phan Y" w:date="2016-11-23T23:03:00Z">
        <w:r w:rsidR="00566853">
          <w:rPr>
            <w:rFonts w:ascii="Times New Roman" w:hAnsi="Times New Roman" w:cs="Times New Roman"/>
            <w:sz w:val="28"/>
            <w:szCs w:val="28"/>
          </w:rPr>
          <w:t xml:space="preserve"> bỏ vật nặng</w:t>
        </w:r>
      </w:ins>
      <w:ins w:id="5461" w:author="Nghia Nguyen Quang" w:date="2016-10-21T15:15:00Z">
        <w:r w:rsidRPr="00957567">
          <w:rPr>
            <w:rFonts w:ascii="Times New Roman" w:hAnsi="Times New Roman" w:cs="Times New Roman"/>
            <w:sz w:val="28"/>
            <w:szCs w:val="28"/>
            <w:rPrChange w:id="5462" w:author="Phạm Anh Đại" w:date="2016-11-16T08:54:00Z">
              <w:rPr>
                <w:rFonts w:ascii="Times New Roman" w:hAnsi="Times New Roman" w:cs="Times New Roman"/>
                <w:sz w:val="24"/>
                <w:szCs w:val="24"/>
              </w:rPr>
            </w:rPrChange>
          </w:rPr>
          <w:t xml:space="preserve"> cho lý do an toàn, ông công khai sẽ ca ngợi các thợ lặn và thay thế</w:t>
        </w:r>
        <w:del w:id="5463" w:author="Biển Phan Y" w:date="2016-11-23T23:03:00Z">
          <w:r w:rsidRPr="00957567" w:rsidDel="00566853">
            <w:rPr>
              <w:rFonts w:ascii="Times New Roman" w:hAnsi="Times New Roman" w:cs="Times New Roman"/>
              <w:sz w:val="28"/>
              <w:szCs w:val="28"/>
              <w:rPrChange w:id="5464" w:author="Phạm Anh Đại" w:date="2016-11-16T08:54:00Z">
                <w:rPr>
                  <w:rFonts w:ascii="Times New Roman" w:hAnsi="Times New Roman" w:cs="Times New Roman"/>
                  <w:sz w:val="24"/>
                  <w:szCs w:val="24"/>
                </w:rPr>
              </w:rPrChange>
            </w:rPr>
            <w:delText xml:space="preserve"> trọng lượng</w:delText>
          </w:r>
        </w:del>
      </w:ins>
      <w:ins w:id="5465" w:author="Biển Phan Y" w:date="2016-11-23T23:03:00Z">
        <w:r w:rsidR="00566853">
          <w:rPr>
            <w:rFonts w:ascii="Times New Roman" w:hAnsi="Times New Roman" w:cs="Times New Roman"/>
            <w:sz w:val="28"/>
            <w:szCs w:val="28"/>
          </w:rPr>
          <w:t xml:space="preserve"> vật nặng</w:t>
        </w:r>
      </w:ins>
      <w:ins w:id="5466" w:author="Nghia Nguyen Quang" w:date="2016-10-21T15:15:00Z">
        <w:r w:rsidRPr="00957567">
          <w:rPr>
            <w:rFonts w:ascii="Times New Roman" w:hAnsi="Times New Roman" w:cs="Times New Roman"/>
            <w:sz w:val="28"/>
            <w:szCs w:val="28"/>
            <w:rPrChange w:id="5467" w:author="Phạm Anh Đại" w:date="2016-11-16T08:54:00Z">
              <w:rPr>
                <w:rFonts w:ascii="Times New Roman" w:hAnsi="Times New Roman" w:cs="Times New Roman"/>
                <w:sz w:val="24"/>
                <w:szCs w:val="24"/>
              </w:rPr>
            </w:rPrChange>
          </w:rPr>
          <w:t xml:space="preserve"> miễn phí cho người</w:t>
        </w:r>
      </w:ins>
      <w:ins w:id="5468" w:author="Biển Phan Y" w:date="2016-11-23T23:04:00Z">
        <w:r w:rsidR="00566853">
          <w:rPr>
            <w:rFonts w:ascii="Times New Roman" w:hAnsi="Times New Roman" w:cs="Times New Roman"/>
            <w:sz w:val="28"/>
            <w:szCs w:val="28"/>
          </w:rPr>
          <w:t xml:space="preserve"> đó</w:t>
        </w:r>
      </w:ins>
      <w:ins w:id="5469" w:author="Nghia Nguyen Quang" w:date="2016-10-21T15:15:00Z">
        <w:r w:rsidRPr="00957567">
          <w:rPr>
            <w:rFonts w:ascii="Times New Roman" w:hAnsi="Times New Roman" w:cs="Times New Roman"/>
            <w:sz w:val="28"/>
            <w:szCs w:val="28"/>
            <w:rPrChange w:id="5470" w:author="Phạm Anh Đại" w:date="2016-11-16T08:54:00Z">
              <w:rPr>
                <w:rFonts w:ascii="Times New Roman" w:hAnsi="Times New Roman" w:cs="Times New Roman"/>
                <w:sz w:val="24"/>
                <w:szCs w:val="24"/>
              </w:rPr>
            </w:rPrChange>
          </w:rPr>
          <w:t>. Đây là một nỗ lực rất thuyết phục để vượt qua những áp lực xã hội.</w:t>
        </w:r>
      </w:ins>
    </w:p>
    <w:p w14:paraId="5D2263AF" w14:textId="6D8D844B" w:rsidR="00575F46" w:rsidRPr="00957567" w:rsidRDefault="00575F46">
      <w:pPr>
        <w:jc w:val="both"/>
        <w:rPr>
          <w:ins w:id="5471" w:author="Nghia Nguyen Quang" w:date="2016-10-21T15:15:00Z"/>
          <w:rFonts w:ascii="Times New Roman" w:hAnsi="Times New Roman" w:cs="Times New Roman"/>
          <w:sz w:val="28"/>
          <w:szCs w:val="28"/>
          <w:rPrChange w:id="5472" w:author="Phạm Anh Đại" w:date="2016-11-16T08:54:00Z">
            <w:rPr>
              <w:ins w:id="5473" w:author="Nghia Nguyen Quang" w:date="2016-10-21T15:15:00Z"/>
              <w:rFonts w:ascii="Times New Roman" w:hAnsi="Times New Roman" w:cs="Times New Roman"/>
              <w:sz w:val="24"/>
              <w:szCs w:val="24"/>
            </w:rPr>
          </w:rPrChange>
        </w:rPr>
        <w:pPrChange w:id="5474" w:author="Biển Phan Y" w:date="2016-11-22T22:50:00Z">
          <w:pPr/>
        </w:pPrChange>
      </w:pPr>
      <w:ins w:id="5475" w:author="Nghia Nguyen Quang" w:date="2016-10-21T15:15:00Z">
        <w:r w:rsidRPr="00957567">
          <w:rPr>
            <w:rFonts w:ascii="Times New Roman" w:hAnsi="Times New Roman" w:cs="Times New Roman"/>
            <w:sz w:val="28"/>
            <w:szCs w:val="28"/>
            <w:rPrChange w:id="5476" w:author="Phạm Anh Đại" w:date="2016-11-16T08:54:00Z">
              <w:rPr>
                <w:rFonts w:ascii="Times New Roman" w:hAnsi="Times New Roman" w:cs="Times New Roman"/>
                <w:sz w:val="24"/>
                <w:szCs w:val="24"/>
              </w:rPr>
            </w:rPrChange>
          </w:rPr>
          <w:t xml:space="preserve">Áp lực xã hội xuất hiện liên tục. Họ thường rất khó để chứng minh bởi vì hầu hết mọi người và các tổ chức không muốn thừa nhận những yếu tố này, vì vậy ngay cả khi chúng được phát hiện trong quá trình điều tra vụ tai nạn, kết quả thường được giữ kín từ </w:t>
        </w:r>
        <w:del w:id="5477" w:author="Phat Tran" w:date="2016-11-05T12:23:00Z">
          <w:r w:rsidRPr="00957567" w:rsidDel="001C0BAC">
            <w:rPr>
              <w:rFonts w:ascii="Times New Roman" w:hAnsi="Times New Roman" w:cs="Times New Roman"/>
              <w:sz w:val="28"/>
              <w:szCs w:val="28"/>
              <w:rPrChange w:id="5478" w:author="Phạm Anh Đại" w:date="2016-11-16T08:54:00Z">
                <w:rPr>
                  <w:rFonts w:ascii="Times New Roman" w:hAnsi="Times New Roman" w:cs="Times New Roman"/>
                  <w:sz w:val="24"/>
                  <w:szCs w:val="24"/>
                </w:rPr>
              </w:rPrChange>
            </w:rPr>
            <w:delText>công chúng</w:delText>
          </w:r>
        </w:del>
        <w:r w:rsidRPr="00957567">
          <w:rPr>
            <w:rFonts w:ascii="Times New Roman" w:hAnsi="Times New Roman" w:cs="Times New Roman"/>
            <w:sz w:val="28"/>
            <w:szCs w:val="28"/>
            <w:rPrChange w:id="5479" w:author="Phạm Anh Đại" w:date="2016-11-16T08:54:00Z">
              <w:rPr>
                <w:rFonts w:ascii="Times New Roman" w:hAnsi="Times New Roman" w:cs="Times New Roman"/>
                <w:sz w:val="24"/>
                <w:szCs w:val="24"/>
              </w:rPr>
            </w:rPrChange>
          </w:rPr>
          <w:t xml:space="preserve"> giám sát</w:t>
        </w:r>
      </w:ins>
      <w:ins w:id="5480" w:author="Phat Tran" w:date="2016-11-05T12:23:00Z">
        <w:r w:rsidR="001C0BAC" w:rsidRPr="00957567">
          <w:rPr>
            <w:rFonts w:ascii="Times New Roman" w:hAnsi="Times New Roman" w:cs="Times New Roman"/>
            <w:sz w:val="28"/>
            <w:szCs w:val="28"/>
            <w:rPrChange w:id="5481" w:author="Phạm Anh Đại" w:date="2016-11-16T08:54:00Z">
              <w:rPr>
                <w:rFonts w:ascii="Times New Roman" w:hAnsi="Times New Roman" w:cs="Times New Roman"/>
                <w:sz w:val="24"/>
                <w:szCs w:val="24"/>
              </w:rPr>
            </w:rPrChange>
          </w:rPr>
          <w:t xml:space="preserve"> công</w:t>
        </w:r>
      </w:ins>
      <w:ins w:id="5482" w:author="Nghia Nguyen Quang" w:date="2016-10-21T15:15:00Z">
        <w:r w:rsidRPr="00957567">
          <w:rPr>
            <w:rFonts w:ascii="Times New Roman" w:hAnsi="Times New Roman" w:cs="Times New Roman"/>
            <w:sz w:val="28"/>
            <w:szCs w:val="28"/>
            <w:rPrChange w:id="5483" w:author="Phạm Anh Đại" w:date="2016-11-16T08:54:00Z">
              <w:rPr>
                <w:rFonts w:ascii="Times New Roman" w:hAnsi="Times New Roman" w:cs="Times New Roman"/>
                <w:sz w:val="24"/>
                <w:szCs w:val="24"/>
              </w:rPr>
            </w:rPrChange>
          </w:rPr>
          <w:t xml:space="preserve">. Một ngoại lệ chính trong lĩnh vực nghiên cứu về tai nạn giao thông, khi Ban xem xét trên toàn thế giới có xu hướng giữ điều tra mở. Ban </w:t>
        </w:r>
      </w:ins>
      <w:ins w:id="5484" w:author="Phat Tran" w:date="2016-11-05T12:23:00Z">
        <w:r w:rsidR="001C0BAC" w:rsidRPr="00957567">
          <w:rPr>
            <w:rFonts w:ascii="Times New Roman" w:hAnsi="Times New Roman" w:cs="Times New Roman"/>
            <w:sz w:val="28"/>
            <w:szCs w:val="28"/>
            <w:rPrChange w:id="5485" w:author="Phạm Anh Đại" w:date="2016-11-16T08:54:00Z">
              <w:rPr>
                <w:rFonts w:ascii="Times New Roman" w:hAnsi="Times New Roman" w:cs="Times New Roman"/>
                <w:sz w:val="24"/>
                <w:szCs w:val="24"/>
              </w:rPr>
            </w:rPrChange>
          </w:rPr>
          <w:t xml:space="preserve">An </w:t>
        </w:r>
      </w:ins>
      <w:ins w:id="5486" w:author="Phat Tran" w:date="2016-11-05T12:26:00Z">
        <w:r w:rsidR="001C0BAC" w:rsidRPr="00957567">
          <w:rPr>
            <w:rFonts w:ascii="Times New Roman" w:hAnsi="Times New Roman" w:cs="Times New Roman"/>
            <w:sz w:val="28"/>
            <w:szCs w:val="28"/>
            <w:rPrChange w:id="5487" w:author="Phạm Anh Đại" w:date="2016-11-16T08:54:00Z">
              <w:rPr>
                <w:rFonts w:ascii="Times New Roman" w:hAnsi="Times New Roman" w:cs="Times New Roman"/>
                <w:sz w:val="24"/>
                <w:szCs w:val="24"/>
              </w:rPr>
            </w:rPrChange>
          </w:rPr>
          <w:t>T</w:t>
        </w:r>
      </w:ins>
      <w:ins w:id="5488" w:author="Phat Tran" w:date="2016-11-05T12:23:00Z">
        <w:r w:rsidR="001C0BAC" w:rsidRPr="00957567">
          <w:rPr>
            <w:rFonts w:ascii="Times New Roman" w:hAnsi="Times New Roman" w:cs="Times New Roman"/>
            <w:sz w:val="28"/>
            <w:szCs w:val="28"/>
            <w:rPrChange w:id="5489" w:author="Phạm Anh Đại" w:date="2016-11-16T08:54:00Z">
              <w:rPr>
                <w:rFonts w:ascii="Times New Roman" w:hAnsi="Times New Roman" w:cs="Times New Roman"/>
                <w:sz w:val="24"/>
                <w:szCs w:val="24"/>
              </w:rPr>
            </w:rPrChange>
          </w:rPr>
          <w:t xml:space="preserve">oàn Giao </w:t>
        </w:r>
      </w:ins>
      <w:ins w:id="5490" w:author="Phat Tran" w:date="2016-11-05T12:26:00Z">
        <w:r w:rsidR="001C0BAC" w:rsidRPr="00957567">
          <w:rPr>
            <w:rFonts w:ascii="Times New Roman" w:hAnsi="Times New Roman" w:cs="Times New Roman"/>
            <w:sz w:val="28"/>
            <w:szCs w:val="28"/>
            <w:rPrChange w:id="5491" w:author="Phạm Anh Đại" w:date="2016-11-16T08:54:00Z">
              <w:rPr>
                <w:rFonts w:ascii="Times New Roman" w:hAnsi="Times New Roman" w:cs="Times New Roman"/>
                <w:sz w:val="24"/>
                <w:szCs w:val="24"/>
              </w:rPr>
            </w:rPrChange>
          </w:rPr>
          <w:t>T</w:t>
        </w:r>
      </w:ins>
      <w:ins w:id="5492" w:author="Phat Tran" w:date="2016-11-05T12:23:00Z">
        <w:r w:rsidR="001C0BAC" w:rsidRPr="00957567">
          <w:rPr>
            <w:rFonts w:ascii="Times New Roman" w:hAnsi="Times New Roman" w:cs="Times New Roman"/>
            <w:sz w:val="28"/>
            <w:szCs w:val="28"/>
            <w:rPrChange w:id="5493" w:author="Phạm Anh Đại" w:date="2016-11-16T08:54:00Z">
              <w:rPr>
                <w:rFonts w:ascii="Times New Roman" w:hAnsi="Times New Roman" w:cs="Times New Roman"/>
                <w:sz w:val="24"/>
                <w:szCs w:val="24"/>
              </w:rPr>
            </w:rPrChange>
          </w:rPr>
          <w:t xml:space="preserve">hông </w:t>
        </w:r>
      </w:ins>
      <w:ins w:id="5494" w:author="Nghia Nguyen Quang" w:date="2016-10-21T15:15:00Z">
        <w:r w:rsidRPr="00957567">
          <w:rPr>
            <w:rFonts w:ascii="Times New Roman" w:hAnsi="Times New Roman" w:cs="Times New Roman"/>
            <w:sz w:val="28"/>
            <w:szCs w:val="28"/>
            <w:rPrChange w:id="5495" w:author="Phạm Anh Đại" w:date="2016-11-16T08:54:00Z">
              <w:rPr>
                <w:rFonts w:ascii="Times New Roman" w:hAnsi="Times New Roman" w:cs="Times New Roman"/>
                <w:sz w:val="24"/>
                <w:szCs w:val="24"/>
              </w:rPr>
            </w:rPrChange>
          </w:rPr>
          <w:t xml:space="preserve">Quốc gia </w:t>
        </w:r>
      </w:ins>
      <w:ins w:id="5496" w:author="Phat Tran" w:date="2016-11-05T12:24:00Z">
        <w:r w:rsidR="001C0BAC" w:rsidRPr="00957567">
          <w:rPr>
            <w:rFonts w:ascii="Times New Roman" w:hAnsi="Times New Roman" w:cs="Times New Roman"/>
            <w:sz w:val="28"/>
            <w:szCs w:val="28"/>
            <w:rPrChange w:id="5497" w:author="Phạm Anh Đại" w:date="2016-11-16T08:54:00Z">
              <w:rPr>
                <w:rFonts w:ascii="Times New Roman" w:hAnsi="Times New Roman" w:cs="Times New Roman"/>
                <w:sz w:val="24"/>
                <w:szCs w:val="24"/>
              </w:rPr>
            </w:rPrChange>
          </w:rPr>
          <w:t xml:space="preserve">Hoa Kỳ </w:t>
        </w:r>
      </w:ins>
      <w:ins w:id="5498" w:author="Nghia Nguyen Quang" w:date="2016-10-21T15:15:00Z">
        <w:del w:id="5499" w:author="Phat Tran" w:date="2016-11-05T12:24:00Z">
          <w:r w:rsidRPr="00957567" w:rsidDel="001C0BAC">
            <w:rPr>
              <w:rFonts w:ascii="Times New Roman" w:hAnsi="Times New Roman" w:cs="Times New Roman"/>
              <w:sz w:val="28"/>
              <w:szCs w:val="28"/>
              <w:rPrChange w:id="5500" w:author="Phạm Anh Đại" w:date="2016-11-16T08:54:00Z">
                <w:rPr>
                  <w:rFonts w:ascii="Times New Roman" w:hAnsi="Times New Roman" w:cs="Times New Roman"/>
                  <w:sz w:val="24"/>
                  <w:szCs w:val="24"/>
                </w:rPr>
              </w:rPrChange>
            </w:rPr>
            <w:delText>Mỹ Giao thông vận tải an toàn</w:delText>
          </w:r>
        </w:del>
        <w:r w:rsidRPr="00957567">
          <w:rPr>
            <w:rFonts w:ascii="Times New Roman" w:hAnsi="Times New Roman" w:cs="Times New Roman"/>
            <w:sz w:val="28"/>
            <w:szCs w:val="28"/>
            <w:rPrChange w:id="5501" w:author="Phạm Anh Đại" w:date="2016-11-16T08:54:00Z">
              <w:rPr>
                <w:rFonts w:ascii="Times New Roman" w:hAnsi="Times New Roman" w:cs="Times New Roman"/>
                <w:sz w:val="24"/>
                <w:szCs w:val="24"/>
              </w:rPr>
            </w:rPrChange>
          </w:rPr>
          <w:t xml:space="preserve"> (NTSB) là một ví dụ tuyệt vời </w:t>
        </w:r>
      </w:ins>
      <w:ins w:id="5502" w:author="Phat Tran" w:date="2016-11-05T12:24:00Z">
        <w:r w:rsidR="001C0BAC" w:rsidRPr="00957567">
          <w:rPr>
            <w:rFonts w:ascii="Times New Roman" w:hAnsi="Times New Roman" w:cs="Times New Roman"/>
            <w:sz w:val="28"/>
            <w:szCs w:val="28"/>
            <w:rPrChange w:id="5503" w:author="Phạm Anh Đại" w:date="2016-11-16T08:54:00Z">
              <w:rPr>
                <w:rFonts w:ascii="Times New Roman" w:hAnsi="Times New Roman" w:cs="Times New Roman"/>
                <w:sz w:val="24"/>
                <w:szCs w:val="24"/>
              </w:rPr>
            </w:rPrChange>
          </w:rPr>
          <w:t xml:space="preserve">của điều </w:t>
        </w:r>
      </w:ins>
      <w:ins w:id="5504" w:author="Nghia Nguyen Quang" w:date="2016-10-21T15:15:00Z">
        <w:r w:rsidRPr="00957567">
          <w:rPr>
            <w:rFonts w:ascii="Times New Roman" w:hAnsi="Times New Roman" w:cs="Times New Roman"/>
            <w:sz w:val="28"/>
            <w:szCs w:val="28"/>
            <w:rPrChange w:id="5505" w:author="Phạm Anh Đại" w:date="2016-11-16T08:54:00Z">
              <w:rPr>
                <w:rFonts w:ascii="Times New Roman" w:hAnsi="Times New Roman" w:cs="Times New Roman"/>
                <w:sz w:val="24"/>
                <w:szCs w:val="24"/>
              </w:rPr>
            </w:rPrChange>
          </w:rPr>
          <w:t>này, và các báo cáo của nó được sử dụng rộng rãi bởi nhiều nhà điều tra tai nạn và các nhà nghiên cứu lỗi của con người (trong đó có tôi).</w:t>
        </w:r>
      </w:ins>
    </w:p>
    <w:p w14:paraId="0B5715F5" w14:textId="4B9845AC" w:rsidR="00575F46" w:rsidRPr="00957567" w:rsidRDefault="00575F46">
      <w:pPr>
        <w:jc w:val="both"/>
        <w:rPr>
          <w:ins w:id="5506" w:author="Nghia Nguyen Quang" w:date="2016-10-21T15:15:00Z"/>
          <w:rFonts w:ascii="Times New Roman" w:hAnsi="Times New Roman" w:cs="Times New Roman"/>
          <w:sz w:val="28"/>
          <w:szCs w:val="28"/>
          <w:rPrChange w:id="5507" w:author="Phạm Anh Đại" w:date="2016-11-16T08:54:00Z">
            <w:rPr>
              <w:ins w:id="5508" w:author="Nghia Nguyen Quang" w:date="2016-10-21T15:15:00Z"/>
              <w:rFonts w:ascii="Times New Roman" w:hAnsi="Times New Roman" w:cs="Times New Roman"/>
              <w:sz w:val="24"/>
              <w:szCs w:val="24"/>
            </w:rPr>
          </w:rPrChange>
        </w:rPr>
        <w:pPrChange w:id="5509" w:author="Biển Phan Y" w:date="2016-11-22T22:50:00Z">
          <w:pPr/>
        </w:pPrChange>
      </w:pPr>
      <w:ins w:id="5510" w:author="Nghia Nguyen Quang" w:date="2016-10-21T15:15:00Z">
        <w:r w:rsidRPr="00957567">
          <w:rPr>
            <w:rFonts w:ascii="Times New Roman" w:hAnsi="Times New Roman" w:cs="Times New Roman"/>
            <w:sz w:val="28"/>
            <w:szCs w:val="28"/>
            <w:rPrChange w:id="5511" w:author="Phạm Anh Đại" w:date="2016-11-16T08:54:00Z">
              <w:rPr>
                <w:rFonts w:ascii="Times New Roman" w:hAnsi="Times New Roman" w:cs="Times New Roman"/>
                <w:sz w:val="24"/>
                <w:szCs w:val="24"/>
              </w:rPr>
            </w:rPrChange>
          </w:rPr>
          <w:t>Một ví dụ tốt về áp lực xã hội xuất phát từ những một sự cố trên máy bay. Năm 1982 một chuyến bay Air Florida từ National Airport, Washington, DC, đã bị rơi khi vừa cất cánh va chạm với cầu Fourteenth Street bắc qua sông Potomac,</w:t>
        </w:r>
      </w:ins>
      <w:ins w:id="5512" w:author="Phat Tran" w:date="2016-11-05T12:25:00Z">
        <w:r w:rsidR="001C0BAC" w:rsidRPr="00957567">
          <w:rPr>
            <w:rFonts w:ascii="Times New Roman" w:hAnsi="Times New Roman" w:cs="Times New Roman"/>
            <w:sz w:val="28"/>
            <w:szCs w:val="28"/>
            <w:rPrChange w:id="5513" w:author="Phạm Anh Đại" w:date="2016-11-16T08:54:00Z">
              <w:rPr>
                <w:rFonts w:ascii="Times New Roman" w:hAnsi="Times New Roman" w:cs="Times New Roman"/>
                <w:sz w:val="24"/>
                <w:szCs w:val="24"/>
              </w:rPr>
            </w:rPrChange>
          </w:rPr>
          <w:t xml:space="preserve"> làm chết</w:t>
        </w:r>
      </w:ins>
      <w:ins w:id="5514" w:author="Nghia Nguyen Quang" w:date="2016-10-21T15:15:00Z">
        <w:r w:rsidRPr="00957567">
          <w:rPr>
            <w:rFonts w:ascii="Times New Roman" w:hAnsi="Times New Roman" w:cs="Times New Roman"/>
            <w:sz w:val="28"/>
            <w:szCs w:val="28"/>
            <w:rPrChange w:id="5515" w:author="Phạm Anh Đại" w:date="2016-11-16T08:54:00Z">
              <w:rPr>
                <w:rFonts w:ascii="Times New Roman" w:hAnsi="Times New Roman" w:cs="Times New Roman"/>
                <w:sz w:val="24"/>
                <w:szCs w:val="24"/>
              </w:rPr>
            </w:rPrChange>
          </w:rPr>
          <w:t xml:space="preserve"> </w:t>
        </w:r>
        <w:del w:id="5516" w:author="Phat Tran" w:date="2016-11-05T12:25:00Z">
          <w:r w:rsidRPr="00957567" w:rsidDel="001C0BAC">
            <w:rPr>
              <w:rFonts w:ascii="Times New Roman" w:hAnsi="Times New Roman" w:cs="Times New Roman"/>
              <w:sz w:val="28"/>
              <w:szCs w:val="28"/>
              <w:rPrChange w:id="5517" w:author="Phạm Anh Đại" w:date="2016-11-16T08:54:00Z">
                <w:rPr>
                  <w:rFonts w:ascii="Times New Roman" w:hAnsi="Times New Roman" w:cs="Times New Roman"/>
                  <w:sz w:val="24"/>
                  <w:szCs w:val="24"/>
                </w:rPr>
              </w:rPrChange>
            </w:rPr>
            <w:delText>giết chết</w:delText>
          </w:r>
        </w:del>
        <w:r w:rsidRPr="00957567">
          <w:rPr>
            <w:rFonts w:ascii="Times New Roman" w:hAnsi="Times New Roman" w:cs="Times New Roman"/>
            <w:sz w:val="28"/>
            <w:szCs w:val="28"/>
            <w:rPrChange w:id="5518" w:author="Phạm Anh Đại" w:date="2016-11-16T08:54:00Z">
              <w:rPr>
                <w:rFonts w:ascii="Times New Roman" w:hAnsi="Times New Roman" w:cs="Times New Roman"/>
                <w:sz w:val="24"/>
                <w:szCs w:val="24"/>
              </w:rPr>
            </w:rPrChange>
          </w:rPr>
          <w:t xml:space="preserve"> bảy mươi tám người, trong đó có bốn người</w:t>
        </w:r>
      </w:ins>
      <w:ins w:id="5519" w:author="Phat Tran" w:date="2016-11-05T12:25:00Z">
        <w:r w:rsidR="001C0BAC" w:rsidRPr="00957567">
          <w:rPr>
            <w:rFonts w:ascii="Times New Roman" w:hAnsi="Times New Roman" w:cs="Times New Roman"/>
            <w:sz w:val="28"/>
            <w:szCs w:val="28"/>
            <w:rPrChange w:id="5520" w:author="Phạm Anh Đại" w:date="2016-11-16T08:54:00Z">
              <w:rPr>
                <w:rFonts w:ascii="Times New Roman" w:hAnsi="Times New Roman" w:cs="Times New Roman"/>
                <w:sz w:val="24"/>
                <w:szCs w:val="24"/>
              </w:rPr>
            </w:rPrChange>
          </w:rPr>
          <w:t xml:space="preserve"> ở</w:t>
        </w:r>
      </w:ins>
      <w:ins w:id="5521" w:author="Nghia Nguyen Quang" w:date="2016-10-21T15:15:00Z">
        <w:r w:rsidRPr="00957567">
          <w:rPr>
            <w:rFonts w:ascii="Times New Roman" w:hAnsi="Times New Roman" w:cs="Times New Roman"/>
            <w:sz w:val="28"/>
            <w:szCs w:val="28"/>
            <w:rPrChange w:id="5522" w:author="Phạm Anh Đại" w:date="2016-11-16T08:54:00Z">
              <w:rPr>
                <w:rFonts w:ascii="Times New Roman" w:hAnsi="Times New Roman" w:cs="Times New Roman"/>
                <w:sz w:val="24"/>
                <w:szCs w:val="24"/>
              </w:rPr>
            </w:rPrChange>
          </w:rPr>
          <w:t xml:space="preserve"> trên cây cầu. Chiếc máy bay không nên cất cánh vì đã có băng</w:t>
        </w:r>
      </w:ins>
      <w:ins w:id="5523" w:author="Phat Tran" w:date="2016-11-05T12:25:00Z">
        <w:r w:rsidR="001C0BAC" w:rsidRPr="00957567">
          <w:rPr>
            <w:rFonts w:ascii="Times New Roman" w:hAnsi="Times New Roman" w:cs="Times New Roman"/>
            <w:sz w:val="28"/>
            <w:szCs w:val="28"/>
            <w:rPrChange w:id="5524" w:author="Phạm Anh Đại" w:date="2016-11-16T08:54:00Z">
              <w:rPr>
                <w:rFonts w:ascii="Times New Roman" w:hAnsi="Times New Roman" w:cs="Times New Roman"/>
                <w:sz w:val="24"/>
                <w:szCs w:val="24"/>
              </w:rPr>
            </w:rPrChange>
          </w:rPr>
          <w:t xml:space="preserve"> tuyết</w:t>
        </w:r>
      </w:ins>
      <w:ins w:id="5525" w:author="Nghia Nguyen Quang" w:date="2016-10-21T15:15:00Z">
        <w:r w:rsidRPr="00957567">
          <w:rPr>
            <w:rFonts w:ascii="Times New Roman" w:hAnsi="Times New Roman" w:cs="Times New Roman"/>
            <w:sz w:val="28"/>
            <w:szCs w:val="28"/>
            <w:rPrChange w:id="5526" w:author="Phạm Anh Đại" w:date="2016-11-16T08:54:00Z">
              <w:rPr>
                <w:rFonts w:ascii="Times New Roman" w:hAnsi="Times New Roman" w:cs="Times New Roman"/>
                <w:sz w:val="24"/>
                <w:szCs w:val="24"/>
              </w:rPr>
            </w:rPrChange>
          </w:rPr>
          <w:t xml:space="preserve"> trên cánh, nhưng nó đã bị trì hoãn </w:t>
        </w:r>
        <w:del w:id="5527" w:author="Phat Tran" w:date="2016-11-05T12:25:00Z">
          <w:r w:rsidRPr="00957567" w:rsidDel="001C0BAC">
            <w:rPr>
              <w:rFonts w:ascii="Times New Roman" w:hAnsi="Times New Roman" w:cs="Times New Roman"/>
              <w:sz w:val="28"/>
              <w:szCs w:val="28"/>
              <w:rPrChange w:id="5528" w:author="Phạm Anh Đại" w:date="2016-11-16T08:54:00Z">
                <w:rPr>
                  <w:rFonts w:ascii="Times New Roman" w:hAnsi="Times New Roman" w:cs="Times New Roman"/>
                  <w:sz w:val="24"/>
                  <w:szCs w:val="24"/>
                </w:rPr>
              </w:rPrChange>
            </w:rPr>
            <w:delText>trong</w:delText>
          </w:r>
        </w:del>
        <w:r w:rsidRPr="00957567">
          <w:rPr>
            <w:rFonts w:ascii="Times New Roman" w:hAnsi="Times New Roman" w:cs="Times New Roman"/>
            <w:sz w:val="28"/>
            <w:szCs w:val="28"/>
            <w:rPrChange w:id="5529" w:author="Phạm Anh Đại" w:date="2016-11-16T08:54:00Z">
              <w:rPr>
                <w:rFonts w:ascii="Times New Roman" w:hAnsi="Times New Roman" w:cs="Times New Roman"/>
                <w:sz w:val="24"/>
                <w:szCs w:val="24"/>
              </w:rPr>
            </w:rPrChange>
          </w:rPr>
          <w:t xml:space="preserve"> hơn một tiếng rưỡi ; điều này và các yếu tố khác, NTSB báo cáo, "có thể dễ </w:t>
        </w:r>
      </w:ins>
      <w:ins w:id="5530" w:author="Phat Tran" w:date="2016-11-05T12:26:00Z">
        <w:r w:rsidR="001C0BAC" w:rsidRPr="00957567">
          <w:rPr>
            <w:rFonts w:ascii="Times New Roman" w:hAnsi="Times New Roman" w:cs="Times New Roman"/>
            <w:sz w:val="28"/>
            <w:szCs w:val="28"/>
            <w:rPrChange w:id="5531" w:author="Phạm Anh Đại" w:date="2016-11-16T08:54:00Z">
              <w:rPr>
                <w:rFonts w:ascii="Times New Roman" w:hAnsi="Times New Roman" w:cs="Times New Roman"/>
                <w:sz w:val="24"/>
                <w:szCs w:val="24"/>
              </w:rPr>
            </w:rPrChange>
          </w:rPr>
          <w:t xml:space="preserve">bị </w:t>
        </w:r>
      </w:ins>
      <w:ins w:id="5532" w:author="Nghia Nguyen Quang" w:date="2016-10-21T15:15:00Z">
        <w:r w:rsidRPr="00957567">
          <w:rPr>
            <w:rFonts w:ascii="Times New Roman" w:hAnsi="Times New Roman" w:cs="Times New Roman"/>
            <w:sz w:val="28"/>
            <w:szCs w:val="28"/>
            <w:rPrChange w:id="5533" w:author="Phạm Anh Đại" w:date="2016-11-16T08:54:00Z">
              <w:rPr>
                <w:rFonts w:ascii="Times New Roman" w:hAnsi="Times New Roman" w:cs="Times New Roman"/>
                <w:sz w:val="24"/>
                <w:szCs w:val="24"/>
              </w:rPr>
            </w:rPrChange>
          </w:rPr>
          <w:t>mắc</w:t>
        </w:r>
      </w:ins>
      <w:ins w:id="5534" w:author="Phat Tran" w:date="2016-11-05T12:26:00Z">
        <w:r w:rsidR="001C0BAC" w:rsidRPr="00957567">
          <w:rPr>
            <w:rFonts w:ascii="Times New Roman" w:hAnsi="Times New Roman" w:cs="Times New Roman"/>
            <w:sz w:val="28"/>
            <w:szCs w:val="28"/>
            <w:rPrChange w:id="5535" w:author="Phạm Anh Đại" w:date="2016-11-16T08:54:00Z">
              <w:rPr>
                <w:rFonts w:ascii="Times New Roman" w:hAnsi="Times New Roman" w:cs="Times New Roman"/>
                <w:sz w:val="24"/>
                <w:szCs w:val="24"/>
              </w:rPr>
            </w:rPrChange>
          </w:rPr>
          <w:t xml:space="preserve"> phải</w:t>
        </w:r>
      </w:ins>
      <w:ins w:id="5536" w:author="Nghia Nguyen Quang" w:date="2016-10-21T15:15:00Z">
        <w:r w:rsidRPr="00957567">
          <w:rPr>
            <w:rFonts w:ascii="Times New Roman" w:hAnsi="Times New Roman" w:cs="Times New Roman"/>
            <w:sz w:val="28"/>
            <w:szCs w:val="28"/>
            <w:rPrChange w:id="5537" w:author="Phạm Anh Đại" w:date="2016-11-16T08:54:00Z">
              <w:rPr>
                <w:rFonts w:ascii="Times New Roman" w:hAnsi="Times New Roman" w:cs="Times New Roman"/>
                <w:sz w:val="24"/>
                <w:szCs w:val="24"/>
              </w:rPr>
            </w:rPrChange>
          </w:rPr>
          <w:t xml:space="preserve"> khi các phi hành đoàn nôn nóng." Vụ tai nạn xảy ra bất chấp nỗ lực của </w:t>
        </w:r>
      </w:ins>
      <w:ins w:id="5538" w:author="Phat Tran" w:date="2016-11-05T12:27:00Z">
        <w:r w:rsidR="001C0BAC" w:rsidRPr="00957567">
          <w:rPr>
            <w:rFonts w:ascii="Times New Roman" w:hAnsi="Times New Roman" w:cs="Times New Roman"/>
            <w:sz w:val="28"/>
            <w:szCs w:val="28"/>
            <w:rPrChange w:id="5539" w:author="Phạm Anh Đại" w:date="2016-11-16T08:54:00Z">
              <w:rPr>
                <w:rFonts w:ascii="Times New Roman" w:hAnsi="Times New Roman" w:cs="Times New Roman"/>
                <w:sz w:val="24"/>
                <w:szCs w:val="24"/>
              </w:rPr>
            </w:rPrChange>
          </w:rPr>
          <w:t xml:space="preserve">sỹ quan đầu tiên </w:t>
        </w:r>
      </w:ins>
      <w:ins w:id="5540" w:author="Nghia Nguyen Quang" w:date="2016-10-21T15:15:00Z">
        <w:del w:id="5541" w:author="Phat Tran" w:date="2016-11-05T12:27:00Z">
          <w:r w:rsidRPr="00957567" w:rsidDel="001C0BAC">
            <w:rPr>
              <w:rFonts w:ascii="Times New Roman" w:hAnsi="Times New Roman" w:cs="Times New Roman"/>
              <w:sz w:val="28"/>
              <w:szCs w:val="28"/>
              <w:rPrChange w:id="5542" w:author="Phạm Anh Đại" w:date="2016-11-16T08:54:00Z">
                <w:rPr>
                  <w:rFonts w:ascii="Times New Roman" w:hAnsi="Times New Roman" w:cs="Times New Roman"/>
                  <w:sz w:val="24"/>
                  <w:szCs w:val="24"/>
                </w:rPr>
              </w:rPrChange>
            </w:rPr>
            <w:delText>cán b</w:delText>
          </w:r>
        </w:del>
        <w:del w:id="5543" w:author="Phat Tran" w:date="2016-11-05T12:26:00Z">
          <w:r w:rsidRPr="00957567" w:rsidDel="001C0BAC">
            <w:rPr>
              <w:rFonts w:ascii="Times New Roman" w:hAnsi="Times New Roman" w:cs="Times New Roman"/>
              <w:sz w:val="28"/>
              <w:szCs w:val="28"/>
              <w:rPrChange w:id="5544" w:author="Phạm Anh Đại" w:date="2016-11-16T08:54:00Z">
                <w:rPr>
                  <w:rFonts w:ascii="Times New Roman" w:hAnsi="Times New Roman" w:cs="Times New Roman"/>
                  <w:sz w:val="24"/>
                  <w:szCs w:val="24"/>
                </w:rPr>
              </w:rPrChange>
            </w:rPr>
            <w:delText>ộ</w:delText>
          </w:r>
        </w:del>
        <w:del w:id="5545" w:author="Phat Tran" w:date="2016-11-05T12:27:00Z">
          <w:r w:rsidRPr="00957567" w:rsidDel="001C0BAC">
            <w:rPr>
              <w:rFonts w:ascii="Times New Roman" w:hAnsi="Times New Roman" w:cs="Times New Roman"/>
              <w:sz w:val="28"/>
              <w:szCs w:val="28"/>
              <w:rPrChange w:id="5546" w:author="Phạm Anh Đại" w:date="2016-11-16T08:54:00Z">
                <w:rPr>
                  <w:rFonts w:ascii="Times New Roman" w:hAnsi="Times New Roman" w:cs="Times New Roman"/>
                  <w:sz w:val="24"/>
                  <w:szCs w:val="24"/>
                </w:rPr>
              </w:rPrChange>
            </w:rPr>
            <w:delText xml:space="preserve"> đầu tiên của</w:delText>
          </w:r>
        </w:del>
        <w:r w:rsidRPr="00957567">
          <w:rPr>
            <w:rFonts w:ascii="Times New Roman" w:hAnsi="Times New Roman" w:cs="Times New Roman"/>
            <w:sz w:val="28"/>
            <w:szCs w:val="28"/>
            <w:rPrChange w:id="5547" w:author="Phạm Anh Đại" w:date="2016-11-16T08:54:00Z">
              <w:rPr>
                <w:rFonts w:ascii="Times New Roman" w:hAnsi="Times New Roman" w:cs="Times New Roman"/>
                <w:sz w:val="24"/>
                <w:szCs w:val="24"/>
              </w:rPr>
            </w:rPrChange>
          </w:rPr>
          <w:t xml:space="preserve"> để cảnh báo </w:t>
        </w:r>
        <w:del w:id="5548" w:author="Phat Tran" w:date="2016-11-05T12:27:00Z">
          <w:r w:rsidRPr="00957567" w:rsidDel="00C301B0">
            <w:rPr>
              <w:rFonts w:ascii="Times New Roman" w:hAnsi="Times New Roman" w:cs="Times New Roman"/>
              <w:sz w:val="28"/>
              <w:szCs w:val="28"/>
              <w:rPrChange w:id="5549" w:author="Phạm Anh Đại" w:date="2016-11-16T08:54:00Z">
                <w:rPr>
                  <w:rFonts w:ascii="Times New Roman" w:hAnsi="Times New Roman" w:cs="Times New Roman"/>
                  <w:sz w:val="24"/>
                  <w:szCs w:val="24"/>
                </w:rPr>
              </w:rPrChange>
            </w:rPr>
            <w:delText>người đội</w:delText>
          </w:r>
        </w:del>
      </w:ins>
      <w:ins w:id="5550" w:author="Phat Tran" w:date="2016-11-05T12:27:00Z">
        <w:r w:rsidR="00C301B0" w:rsidRPr="00957567">
          <w:rPr>
            <w:rFonts w:ascii="Times New Roman" w:hAnsi="Times New Roman" w:cs="Times New Roman"/>
            <w:sz w:val="28"/>
            <w:szCs w:val="28"/>
            <w:rPrChange w:id="5551" w:author="Phạm Anh Đại" w:date="2016-11-16T08:54:00Z">
              <w:rPr>
                <w:rFonts w:ascii="Times New Roman" w:hAnsi="Times New Roman" w:cs="Times New Roman"/>
                <w:sz w:val="24"/>
                <w:szCs w:val="24"/>
              </w:rPr>
            </w:rPrChange>
          </w:rPr>
          <w:t xml:space="preserve"> cơ</w:t>
        </w:r>
      </w:ins>
      <w:ins w:id="5552" w:author="Nghia Nguyen Quang" w:date="2016-10-21T15:15:00Z">
        <w:r w:rsidRPr="00957567">
          <w:rPr>
            <w:rFonts w:ascii="Times New Roman" w:hAnsi="Times New Roman" w:cs="Times New Roman"/>
            <w:sz w:val="28"/>
            <w:szCs w:val="28"/>
            <w:rPrChange w:id="5553" w:author="Phạm Anh Đại" w:date="2016-11-16T08:54:00Z">
              <w:rPr>
                <w:rFonts w:ascii="Times New Roman" w:hAnsi="Times New Roman" w:cs="Times New Roman"/>
                <w:sz w:val="24"/>
                <w:szCs w:val="24"/>
              </w:rPr>
            </w:rPrChange>
          </w:rPr>
          <w:t xml:space="preserve"> trưởng, người đã bay trên máy bay (</w:t>
        </w:r>
        <w:del w:id="5554" w:author="Phat Tran" w:date="2016-11-05T12:27:00Z">
          <w:r w:rsidRPr="00957567" w:rsidDel="00C301B0">
            <w:rPr>
              <w:rFonts w:ascii="Times New Roman" w:hAnsi="Times New Roman" w:cs="Times New Roman"/>
              <w:sz w:val="28"/>
              <w:szCs w:val="28"/>
              <w:rPrChange w:id="5555" w:author="Phạm Anh Đại" w:date="2016-11-16T08:54:00Z">
                <w:rPr>
                  <w:rFonts w:ascii="Times New Roman" w:hAnsi="Times New Roman" w:cs="Times New Roman"/>
                  <w:sz w:val="24"/>
                  <w:szCs w:val="24"/>
                </w:rPr>
              </w:rPrChange>
            </w:rPr>
            <w:delText>đội trưởng</w:delText>
          </w:r>
        </w:del>
      </w:ins>
      <w:ins w:id="5556" w:author="Phat Tran" w:date="2016-11-05T12:27:00Z">
        <w:r w:rsidR="00C301B0" w:rsidRPr="00957567">
          <w:rPr>
            <w:rFonts w:ascii="Times New Roman" w:hAnsi="Times New Roman" w:cs="Times New Roman"/>
            <w:sz w:val="28"/>
            <w:szCs w:val="28"/>
            <w:rPrChange w:id="5557" w:author="Phạm Anh Đại" w:date="2016-11-16T08:54:00Z">
              <w:rPr>
                <w:rFonts w:ascii="Times New Roman" w:hAnsi="Times New Roman" w:cs="Times New Roman"/>
                <w:sz w:val="24"/>
                <w:szCs w:val="24"/>
              </w:rPr>
            </w:rPrChange>
          </w:rPr>
          <w:t xml:space="preserve"> cơ trưởng và sỹ quan đầu tiên </w:t>
        </w:r>
      </w:ins>
      <w:ins w:id="5558" w:author="Nghia Nguyen Quang" w:date="2016-10-21T15:15:00Z">
        <w:del w:id="5559" w:author="Phat Tran" w:date="2016-11-05T12:28:00Z">
          <w:r w:rsidRPr="00957567" w:rsidDel="00C301B0">
            <w:rPr>
              <w:rFonts w:ascii="Times New Roman" w:hAnsi="Times New Roman" w:cs="Times New Roman"/>
              <w:sz w:val="28"/>
              <w:szCs w:val="28"/>
              <w:rPrChange w:id="5560" w:author="Phạm Anh Đại" w:date="2016-11-16T08:54:00Z">
                <w:rPr>
                  <w:rFonts w:ascii="Times New Roman" w:hAnsi="Times New Roman" w:cs="Times New Roman"/>
                  <w:sz w:val="24"/>
                  <w:szCs w:val="24"/>
                </w:rPr>
              </w:rPrChange>
            </w:rPr>
            <w:delText xml:space="preserve"> và đầu tiên sỹ quan</w:delText>
          </w:r>
        </w:del>
        <w:r w:rsidRPr="00957567">
          <w:rPr>
            <w:rFonts w:ascii="Times New Roman" w:hAnsi="Times New Roman" w:cs="Times New Roman"/>
            <w:sz w:val="28"/>
            <w:szCs w:val="28"/>
            <w:rPrChange w:id="5561" w:author="Phạm Anh Đại" w:date="2016-11-16T08:54:00Z">
              <w:rPr>
                <w:rFonts w:ascii="Times New Roman" w:hAnsi="Times New Roman" w:cs="Times New Roman"/>
                <w:sz w:val="24"/>
                <w:szCs w:val="24"/>
              </w:rPr>
            </w:rPrChange>
          </w:rPr>
          <w:t xml:space="preserve"> đôi khi được gọi là phi công phụ, thường vai trò bay thay thế trên chân khác nhau của một chuyến đi). Báo cáo NTSB trích dẫn trong một bản ghi âm rằng "mặc dù </w:t>
        </w:r>
      </w:ins>
      <w:ins w:id="5562" w:author="Phat Tran" w:date="2016-11-05T12:28:00Z">
        <w:r w:rsidR="00C301B0" w:rsidRPr="00957567">
          <w:rPr>
            <w:rFonts w:ascii="Times New Roman" w:hAnsi="Times New Roman" w:cs="Times New Roman"/>
            <w:sz w:val="28"/>
            <w:szCs w:val="28"/>
            <w:rPrChange w:id="5563" w:author="Phạm Anh Đại" w:date="2016-11-16T08:54:00Z">
              <w:rPr>
                <w:rFonts w:ascii="Times New Roman" w:hAnsi="Times New Roman" w:cs="Times New Roman"/>
                <w:sz w:val="24"/>
                <w:szCs w:val="24"/>
              </w:rPr>
            </w:rPrChange>
          </w:rPr>
          <w:t xml:space="preserve">sỹ quan </w:t>
        </w:r>
      </w:ins>
      <w:ins w:id="5564" w:author="Nghia Nguyen Quang" w:date="2016-10-21T15:15:00Z">
        <w:del w:id="5565" w:author="Phat Tran" w:date="2016-11-05T12:28:00Z">
          <w:r w:rsidRPr="00957567" w:rsidDel="00C301B0">
            <w:rPr>
              <w:rFonts w:ascii="Times New Roman" w:hAnsi="Times New Roman" w:cs="Times New Roman"/>
              <w:sz w:val="28"/>
              <w:szCs w:val="28"/>
              <w:rPrChange w:id="5566" w:author="Phạm Anh Đại" w:date="2016-11-16T08:54:00Z">
                <w:rPr>
                  <w:rFonts w:ascii="Times New Roman" w:hAnsi="Times New Roman" w:cs="Times New Roman"/>
                  <w:sz w:val="24"/>
                  <w:szCs w:val="24"/>
                </w:rPr>
              </w:rPrChange>
            </w:rPr>
            <w:delText>các cán bộ</w:delText>
          </w:r>
        </w:del>
        <w:r w:rsidRPr="00957567">
          <w:rPr>
            <w:rFonts w:ascii="Times New Roman" w:hAnsi="Times New Roman" w:cs="Times New Roman"/>
            <w:sz w:val="28"/>
            <w:szCs w:val="28"/>
            <w:rPrChange w:id="5567" w:author="Phạm Anh Đại" w:date="2016-11-16T08:54:00Z">
              <w:rPr>
                <w:rFonts w:ascii="Times New Roman" w:hAnsi="Times New Roman" w:cs="Times New Roman"/>
                <w:sz w:val="24"/>
                <w:szCs w:val="24"/>
              </w:rPr>
            </w:rPrChange>
          </w:rPr>
          <w:t xml:space="preserve"> đầu tiên bày tỏ lo ngại về một cái gì đó" là không đúng với đội </w:t>
        </w:r>
        <w:r w:rsidRPr="00957567">
          <w:rPr>
            <w:rFonts w:ascii="Times New Roman" w:hAnsi="Times New Roman" w:cs="Times New Roman"/>
            <w:sz w:val="28"/>
            <w:szCs w:val="28"/>
            <w:rPrChange w:id="5568" w:author="Phạm Anh Đại" w:date="2016-11-16T08:54:00Z">
              <w:rPr>
                <w:rFonts w:ascii="Times New Roman" w:hAnsi="Times New Roman" w:cs="Times New Roman"/>
                <w:sz w:val="24"/>
                <w:szCs w:val="24"/>
              </w:rPr>
            </w:rPrChange>
          </w:rPr>
          <w:lastRenderedPageBreak/>
          <w:t>trưởng bốn lần trong khi cất cánh, cơ trưởng đã không quan tâm và tiếp tục ý định cất cánh. "NTSB tóm tắt những nguyên nhân theo cách này :</w:t>
        </w:r>
      </w:ins>
    </w:p>
    <w:p w14:paraId="26F20244" w14:textId="23F8A91A" w:rsidR="00575F46" w:rsidRPr="00957567" w:rsidRDefault="00575F46">
      <w:pPr>
        <w:jc w:val="both"/>
        <w:rPr>
          <w:ins w:id="5569" w:author="Nghia Nguyen Quang" w:date="2016-10-21T15:15:00Z"/>
          <w:rFonts w:ascii="Times New Roman" w:hAnsi="Times New Roman" w:cs="Times New Roman"/>
          <w:sz w:val="28"/>
          <w:szCs w:val="28"/>
          <w:rPrChange w:id="5570" w:author="Phạm Anh Đại" w:date="2016-11-16T08:54:00Z">
            <w:rPr>
              <w:ins w:id="5571" w:author="Nghia Nguyen Quang" w:date="2016-10-21T15:15:00Z"/>
              <w:rFonts w:ascii="Times New Roman" w:hAnsi="Times New Roman" w:cs="Times New Roman"/>
              <w:sz w:val="24"/>
              <w:szCs w:val="24"/>
            </w:rPr>
          </w:rPrChange>
        </w:rPr>
        <w:pPrChange w:id="5572" w:author="Biển Phan Y" w:date="2016-11-22T22:50:00Z">
          <w:pPr/>
        </w:pPrChange>
      </w:pPr>
      <w:ins w:id="5573" w:author="Nghia Nguyen Quang" w:date="2016-10-21T15:15:00Z">
        <w:r w:rsidRPr="00957567">
          <w:rPr>
            <w:rFonts w:ascii="Times New Roman" w:hAnsi="Times New Roman" w:cs="Times New Roman"/>
            <w:sz w:val="28"/>
            <w:szCs w:val="28"/>
            <w:rPrChange w:id="5574" w:author="Phạm Anh Đại" w:date="2016-11-16T08:54:00Z">
              <w:rPr>
                <w:rFonts w:ascii="Times New Roman" w:hAnsi="Times New Roman" w:cs="Times New Roman"/>
                <w:sz w:val="24"/>
                <w:szCs w:val="24"/>
              </w:rPr>
            </w:rPrChange>
          </w:rPr>
          <w:t>Ban An toàn Giao thông Quốc gia xác định rằng nguyên nhân có thể xảy ra tai nạn này là thất bại của phi hành đoàn chuyến bay trong việc sử dụng công cụ</w:t>
        </w:r>
        <w:del w:id="5575" w:author="Biển Phan Y" w:date="2016-11-23T23:08:00Z">
          <w:r w:rsidRPr="00957567" w:rsidDel="00972CE7">
            <w:rPr>
              <w:rFonts w:ascii="Times New Roman" w:hAnsi="Times New Roman" w:cs="Times New Roman"/>
              <w:sz w:val="28"/>
              <w:szCs w:val="28"/>
              <w:rPrChange w:id="5576" w:author="Phạm Anh Đại" w:date="2016-11-16T08:54:00Z">
                <w:rPr>
                  <w:rFonts w:ascii="Times New Roman" w:hAnsi="Times New Roman" w:cs="Times New Roman"/>
                  <w:sz w:val="24"/>
                  <w:szCs w:val="24"/>
                </w:rPr>
              </w:rPrChange>
            </w:rPr>
            <w:delText xml:space="preserve"> antiice</w:delText>
          </w:r>
        </w:del>
      </w:ins>
      <w:ins w:id="5577" w:author="Biển Phan Y" w:date="2016-11-23T23:08:00Z">
        <w:r w:rsidR="00972CE7">
          <w:rPr>
            <w:rFonts w:ascii="Times New Roman" w:hAnsi="Times New Roman" w:cs="Times New Roman"/>
            <w:sz w:val="28"/>
            <w:szCs w:val="28"/>
          </w:rPr>
          <w:t xml:space="preserve"> chống băng</w:t>
        </w:r>
      </w:ins>
      <w:ins w:id="5578" w:author="Nghia Nguyen Quang" w:date="2016-10-21T15:15:00Z">
        <w:r w:rsidRPr="00957567">
          <w:rPr>
            <w:rFonts w:ascii="Times New Roman" w:hAnsi="Times New Roman" w:cs="Times New Roman"/>
            <w:sz w:val="28"/>
            <w:szCs w:val="28"/>
            <w:rPrChange w:id="5579" w:author="Phạm Anh Đại" w:date="2016-11-16T08:54:00Z">
              <w:rPr>
                <w:rFonts w:ascii="Times New Roman" w:hAnsi="Times New Roman" w:cs="Times New Roman"/>
                <w:sz w:val="24"/>
                <w:szCs w:val="24"/>
              </w:rPr>
            </w:rPrChange>
          </w:rPr>
          <w:t xml:space="preserve"> trong hoạt động mặt đất và cất cánh, họ quyết định cất cánh với tuyết / băng trên bề mặt cánh máy bay của máy bay, và sự thất bại của đội trưởng để từ chối cất cánh trong giai đoạn đầu khi sự chú ý của ông về sự bất thường của động cơ. (NTSB, 1982.)</w:t>
        </w:r>
      </w:ins>
    </w:p>
    <w:p w14:paraId="2D4DAF44" w14:textId="77777777" w:rsidR="00575F46" w:rsidRPr="00957567" w:rsidRDefault="00575F46">
      <w:pPr>
        <w:jc w:val="both"/>
        <w:rPr>
          <w:ins w:id="5580" w:author="Nghia Nguyen Quang" w:date="2016-10-21T15:15:00Z"/>
          <w:rFonts w:ascii="Times New Roman" w:hAnsi="Times New Roman" w:cs="Times New Roman"/>
          <w:sz w:val="28"/>
          <w:szCs w:val="28"/>
          <w:rPrChange w:id="5581" w:author="Phạm Anh Đại" w:date="2016-11-16T08:54:00Z">
            <w:rPr>
              <w:ins w:id="5582" w:author="Nghia Nguyen Quang" w:date="2016-10-21T15:15:00Z"/>
              <w:rFonts w:ascii="Times New Roman" w:hAnsi="Times New Roman" w:cs="Times New Roman"/>
              <w:sz w:val="24"/>
              <w:szCs w:val="24"/>
            </w:rPr>
          </w:rPrChange>
        </w:rPr>
        <w:pPrChange w:id="5583" w:author="Biển Phan Y" w:date="2016-11-22T22:50:00Z">
          <w:pPr/>
        </w:pPrChange>
      </w:pPr>
      <w:ins w:id="5584" w:author="Nghia Nguyen Quang" w:date="2016-10-21T15:15:00Z">
        <w:r w:rsidRPr="00957567">
          <w:rPr>
            <w:rFonts w:ascii="Times New Roman" w:hAnsi="Times New Roman" w:cs="Times New Roman"/>
            <w:sz w:val="28"/>
            <w:szCs w:val="28"/>
            <w:rPrChange w:id="5585" w:author="Phạm Anh Đại" w:date="2016-11-16T08:54:00Z">
              <w:rPr>
                <w:rFonts w:ascii="Times New Roman" w:hAnsi="Times New Roman" w:cs="Times New Roman"/>
                <w:sz w:val="24"/>
                <w:szCs w:val="24"/>
              </w:rPr>
            </w:rPrChange>
          </w:rPr>
          <w:t>Một lần nữa chúng ta thấy áp lực xã hội cùng với thời gian và lực lượng kinh tế.</w:t>
        </w:r>
      </w:ins>
    </w:p>
    <w:p w14:paraId="18497EE6" w14:textId="670F4D89" w:rsidR="00575F46" w:rsidRPr="00957567" w:rsidRDefault="00C301B0">
      <w:pPr>
        <w:jc w:val="both"/>
        <w:rPr>
          <w:ins w:id="5586" w:author="Nghia Nguyen Quang" w:date="2016-10-21T15:15:00Z"/>
          <w:rFonts w:ascii="Times New Roman" w:hAnsi="Times New Roman" w:cs="Times New Roman"/>
          <w:sz w:val="28"/>
          <w:szCs w:val="28"/>
          <w:rPrChange w:id="5587" w:author="Phạm Anh Đại" w:date="2016-11-16T08:54:00Z">
            <w:rPr>
              <w:ins w:id="5588" w:author="Nghia Nguyen Quang" w:date="2016-10-21T15:15:00Z"/>
              <w:rFonts w:ascii="Times New Roman" w:hAnsi="Times New Roman" w:cs="Times New Roman"/>
              <w:sz w:val="24"/>
              <w:szCs w:val="24"/>
            </w:rPr>
          </w:rPrChange>
        </w:rPr>
        <w:pPrChange w:id="5589" w:author="Biển Phan Y" w:date="2016-11-22T22:50:00Z">
          <w:pPr/>
        </w:pPrChange>
      </w:pPr>
      <w:ins w:id="5590" w:author="Phat Tran" w:date="2016-11-05T12:28:00Z">
        <w:r w:rsidRPr="00957567">
          <w:rPr>
            <w:rFonts w:ascii="Times New Roman" w:hAnsi="Times New Roman" w:cs="Times New Roman"/>
            <w:sz w:val="28"/>
            <w:szCs w:val="28"/>
            <w:rPrChange w:id="5591" w:author="Phạm Anh Đại" w:date="2016-11-16T08:54:00Z">
              <w:rPr>
                <w:rFonts w:ascii="Times New Roman" w:hAnsi="Times New Roman" w:cs="Times New Roman"/>
                <w:sz w:val="24"/>
                <w:szCs w:val="24"/>
              </w:rPr>
            </w:rPrChange>
          </w:rPr>
          <w:t xml:space="preserve">Áp lực </w:t>
        </w:r>
      </w:ins>
      <w:ins w:id="5592" w:author="Nghia Nguyen Quang" w:date="2016-10-21T15:15:00Z">
        <w:del w:id="5593" w:author="Phat Tran" w:date="2016-11-05T12:28:00Z">
          <w:r w:rsidR="00575F46" w:rsidRPr="00957567" w:rsidDel="00C301B0">
            <w:rPr>
              <w:rFonts w:ascii="Times New Roman" w:hAnsi="Times New Roman" w:cs="Times New Roman"/>
              <w:sz w:val="28"/>
              <w:szCs w:val="28"/>
              <w:rPrChange w:id="5594" w:author="Phạm Anh Đại" w:date="2016-11-16T08:54:00Z">
                <w:rPr>
                  <w:rFonts w:ascii="Times New Roman" w:hAnsi="Times New Roman" w:cs="Times New Roman"/>
                  <w:sz w:val="24"/>
                  <w:szCs w:val="24"/>
                </w:rPr>
              </w:rPrChange>
            </w:rPr>
            <w:delText>áp lực</w:delText>
          </w:r>
        </w:del>
        <w:r w:rsidR="00575F46" w:rsidRPr="00957567">
          <w:rPr>
            <w:rFonts w:ascii="Times New Roman" w:hAnsi="Times New Roman" w:cs="Times New Roman"/>
            <w:sz w:val="28"/>
            <w:szCs w:val="28"/>
            <w:rPrChange w:id="5595" w:author="Phạm Anh Đại" w:date="2016-11-16T08:54:00Z">
              <w:rPr>
                <w:rFonts w:ascii="Times New Roman" w:hAnsi="Times New Roman" w:cs="Times New Roman"/>
                <w:sz w:val="24"/>
                <w:szCs w:val="24"/>
              </w:rPr>
            </w:rPrChange>
          </w:rPr>
          <w:t xml:space="preserve"> xã hội có thể được khắc phục, nhưng chúng </w:t>
        </w:r>
      </w:ins>
      <w:ins w:id="5596" w:author="Phat Tran" w:date="2016-11-05T12:28:00Z">
        <w:r w:rsidRPr="00957567">
          <w:rPr>
            <w:rFonts w:ascii="Times New Roman" w:hAnsi="Times New Roman" w:cs="Times New Roman"/>
            <w:sz w:val="28"/>
            <w:szCs w:val="28"/>
            <w:rPrChange w:id="5597" w:author="Phạm Anh Đại" w:date="2016-11-16T08:54:00Z">
              <w:rPr>
                <w:rFonts w:ascii="Times New Roman" w:hAnsi="Times New Roman" w:cs="Times New Roman"/>
                <w:sz w:val="24"/>
                <w:szCs w:val="24"/>
              </w:rPr>
            </w:rPrChange>
          </w:rPr>
          <w:t xml:space="preserve">thì </w:t>
        </w:r>
      </w:ins>
      <w:ins w:id="5598" w:author="Nghia Nguyen Quang" w:date="2016-10-21T15:15:00Z">
        <w:del w:id="5599" w:author="Phat Tran" w:date="2016-11-05T12:28:00Z">
          <w:r w:rsidR="00575F46" w:rsidRPr="00957567" w:rsidDel="00C301B0">
            <w:rPr>
              <w:rFonts w:ascii="Times New Roman" w:hAnsi="Times New Roman" w:cs="Times New Roman"/>
              <w:sz w:val="28"/>
              <w:szCs w:val="28"/>
              <w:rPrChange w:id="5600" w:author="Phạm Anh Đại" w:date="2016-11-16T08:54:00Z">
                <w:rPr>
                  <w:rFonts w:ascii="Times New Roman" w:hAnsi="Times New Roman" w:cs="Times New Roman"/>
                  <w:sz w:val="24"/>
                  <w:szCs w:val="24"/>
                </w:rPr>
              </w:rPrChange>
            </w:rPr>
            <w:delText>là</w:delText>
          </w:r>
        </w:del>
        <w:r w:rsidR="00575F46" w:rsidRPr="00957567">
          <w:rPr>
            <w:rFonts w:ascii="Times New Roman" w:hAnsi="Times New Roman" w:cs="Times New Roman"/>
            <w:sz w:val="28"/>
            <w:szCs w:val="28"/>
            <w:rPrChange w:id="5601" w:author="Phạm Anh Đại" w:date="2016-11-16T08:54:00Z">
              <w:rPr>
                <w:rFonts w:ascii="Times New Roman" w:hAnsi="Times New Roman" w:cs="Times New Roman"/>
                <w:sz w:val="24"/>
                <w:szCs w:val="24"/>
              </w:rPr>
            </w:rPrChange>
          </w:rPr>
          <w:t xml:space="preserve"> mạnh mẽ và rộng khắp. Chúng tôi lái xe khi buồn ngủ hoặc sau khi uống rượu, hoàn toàn biết rõ những nguy hiểm, nhưng</w:t>
        </w:r>
        <w:del w:id="5602" w:author="Biển Phan Y" w:date="2016-11-23T23:09:00Z">
          <w:r w:rsidR="00575F46" w:rsidRPr="00957567" w:rsidDel="00972CE7">
            <w:rPr>
              <w:rFonts w:ascii="Times New Roman" w:hAnsi="Times New Roman" w:cs="Times New Roman"/>
              <w:sz w:val="28"/>
              <w:szCs w:val="28"/>
              <w:rPrChange w:id="5603" w:author="Phạm Anh Đại" w:date="2016-11-16T08:54:00Z">
                <w:rPr>
                  <w:rFonts w:ascii="Times New Roman" w:hAnsi="Times New Roman" w:cs="Times New Roman"/>
                  <w:sz w:val="24"/>
                  <w:szCs w:val="24"/>
                </w:rPr>
              </w:rPrChange>
            </w:rPr>
            <w:delText xml:space="preserve"> nói mình</w:delText>
          </w:r>
        </w:del>
      </w:ins>
      <w:ins w:id="5604" w:author="Biển Phan Y" w:date="2016-11-23T23:09:00Z">
        <w:r w:rsidR="00972CE7">
          <w:rPr>
            <w:rFonts w:ascii="Times New Roman" w:hAnsi="Times New Roman" w:cs="Times New Roman"/>
            <w:sz w:val="28"/>
            <w:szCs w:val="28"/>
          </w:rPr>
          <w:t xml:space="preserve"> chúng tôi</w:t>
        </w:r>
      </w:ins>
      <w:ins w:id="5605" w:author="Nghia Nguyen Quang" w:date="2016-10-21T15:15:00Z">
        <w:r w:rsidR="00575F46" w:rsidRPr="00957567">
          <w:rPr>
            <w:rFonts w:ascii="Times New Roman" w:hAnsi="Times New Roman" w:cs="Times New Roman"/>
            <w:sz w:val="28"/>
            <w:szCs w:val="28"/>
            <w:rPrChange w:id="5606" w:author="Phạm Anh Đại" w:date="2016-11-16T08:54:00Z">
              <w:rPr>
                <w:rFonts w:ascii="Times New Roman" w:hAnsi="Times New Roman" w:cs="Times New Roman"/>
                <w:sz w:val="24"/>
                <w:szCs w:val="24"/>
              </w:rPr>
            </w:rPrChange>
          </w:rPr>
          <w:t xml:space="preserve"> tin rằng chúng tôi </w:t>
        </w:r>
      </w:ins>
      <w:ins w:id="5607" w:author="Biển Phan Y" w:date="2016-11-23T23:09:00Z">
        <w:r w:rsidR="00972CE7">
          <w:rPr>
            <w:rFonts w:ascii="Times New Roman" w:hAnsi="Times New Roman" w:cs="Times New Roman"/>
            <w:sz w:val="28"/>
            <w:szCs w:val="28"/>
          </w:rPr>
          <w:t>sẽ không sao</w:t>
        </w:r>
      </w:ins>
      <w:ins w:id="5608" w:author="Phat Tran" w:date="2016-11-05T12:28:00Z">
        <w:del w:id="5609" w:author="Biển Phan Y" w:date="2016-11-23T23:09:00Z">
          <w:r w:rsidRPr="00957567" w:rsidDel="00972CE7">
            <w:rPr>
              <w:rFonts w:ascii="Times New Roman" w:hAnsi="Times New Roman" w:cs="Times New Roman"/>
              <w:sz w:val="28"/>
              <w:szCs w:val="28"/>
              <w:rPrChange w:id="5610" w:author="Phạm Anh Đại" w:date="2016-11-16T08:54:00Z">
                <w:rPr>
                  <w:rFonts w:ascii="Times New Roman" w:hAnsi="Times New Roman" w:cs="Times New Roman"/>
                  <w:sz w:val="24"/>
                  <w:szCs w:val="24"/>
                </w:rPr>
              </w:rPrChange>
            </w:rPr>
            <w:delText xml:space="preserve">thì được miễn </w:delText>
          </w:r>
        </w:del>
      </w:ins>
      <w:ins w:id="5611" w:author="Nghia Nguyen Quang" w:date="2016-10-21T15:15:00Z">
        <w:del w:id="5612" w:author="Phat Tran" w:date="2016-11-05T12:29:00Z">
          <w:r w:rsidR="00575F46" w:rsidRPr="00957567" w:rsidDel="00C301B0">
            <w:rPr>
              <w:rFonts w:ascii="Times New Roman" w:hAnsi="Times New Roman" w:cs="Times New Roman"/>
              <w:sz w:val="28"/>
              <w:szCs w:val="28"/>
              <w:rPrChange w:id="5613" w:author="Phạm Anh Đại" w:date="2016-11-16T08:54:00Z">
                <w:rPr>
                  <w:rFonts w:ascii="Times New Roman" w:hAnsi="Times New Roman" w:cs="Times New Roman"/>
                  <w:sz w:val="24"/>
                  <w:szCs w:val="24"/>
                </w:rPr>
              </w:rPrChange>
            </w:rPr>
            <w:delText>có được miễn</w:delText>
          </w:r>
        </w:del>
        <w:r w:rsidR="00575F46" w:rsidRPr="00957567">
          <w:rPr>
            <w:rFonts w:ascii="Times New Roman" w:hAnsi="Times New Roman" w:cs="Times New Roman"/>
            <w:sz w:val="28"/>
            <w:szCs w:val="28"/>
            <w:rPrChange w:id="5614" w:author="Phạm Anh Đại" w:date="2016-11-16T08:54:00Z">
              <w:rPr>
                <w:rFonts w:ascii="Times New Roman" w:hAnsi="Times New Roman" w:cs="Times New Roman"/>
                <w:sz w:val="24"/>
                <w:szCs w:val="24"/>
              </w:rPr>
            </w:rPrChange>
          </w:rPr>
          <w:t xml:space="preserve">. Làm thế nào chúng ta có thể vượt qua các loại của các vấn đề xã hội? Thiết kế tốt </w:t>
        </w:r>
      </w:ins>
      <w:ins w:id="5615" w:author="Phat Tran" w:date="2016-11-05T12:29:00Z">
        <w:r w:rsidRPr="00957567">
          <w:rPr>
            <w:rFonts w:ascii="Times New Roman" w:hAnsi="Times New Roman" w:cs="Times New Roman"/>
            <w:sz w:val="28"/>
            <w:szCs w:val="28"/>
            <w:rPrChange w:id="5616" w:author="Phạm Anh Đại" w:date="2016-11-16T08:54:00Z">
              <w:rPr>
                <w:rFonts w:ascii="Times New Roman" w:hAnsi="Times New Roman" w:cs="Times New Roman"/>
                <w:sz w:val="24"/>
                <w:szCs w:val="24"/>
              </w:rPr>
            </w:rPrChange>
          </w:rPr>
          <w:t xml:space="preserve">thôi </w:t>
        </w:r>
      </w:ins>
      <w:ins w:id="5617" w:author="Nghia Nguyen Quang" w:date="2016-10-21T15:15:00Z">
        <w:del w:id="5618" w:author="Phat Tran" w:date="2016-11-05T12:29:00Z">
          <w:r w:rsidR="00575F46" w:rsidRPr="00957567" w:rsidDel="00C301B0">
            <w:rPr>
              <w:rFonts w:ascii="Times New Roman" w:hAnsi="Times New Roman" w:cs="Times New Roman"/>
              <w:sz w:val="28"/>
              <w:szCs w:val="28"/>
              <w:rPrChange w:id="5619" w:author="Phạm Anh Đại" w:date="2016-11-16T08:54:00Z">
                <w:rPr>
                  <w:rFonts w:ascii="Times New Roman" w:hAnsi="Times New Roman" w:cs="Times New Roman"/>
                  <w:sz w:val="24"/>
                  <w:szCs w:val="24"/>
                </w:rPr>
              </w:rPrChange>
            </w:rPr>
            <w:delText>không thôi</w:delText>
          </w:r>
        </w:del>
        <w:r w:rsidR="00575F46" w:rsidRPr="00957567">
          <w:rPr>
            <w:rFonts w:ascii="Times New Roman" w:hAnsi="Times New Roman" w:cs="Times New Roman"/>
            <w:sz w:val="28"/>
            <w:szCs w:val="28"/>
            <w:rPrChange w:id="5620" w:author="Phạm Anh Đại" w:date="2016-11-16T08:54:00Z">
              <w:rPr>
                <w:rFonts w:ascii="Times New Roman" w:hAnsi="Times New Roman" w:cs="Times New Roman"/>
                <w:sz w:val="24"/>
                <w:szCs w:val="24"/>
              </w:rPr>
            </w:rPrChange>
          </w:rPr>
          <w:t xml:space="preserve"> là không đủ. Chúng ta cần phải đào tạo khác nhau; chúng ta cần phải thưởng cho sự an toàn và đặt nó ở trên áp lực kinh tế. </w:t>
        </w:r>
        <w:del w:id="5621" w:author="Biển Phan Y" w:date="2016-11-23T23:10:00Z">
          <w:r w:rsidR="00575F46" w:rsidRPr="00957567" w:rsidDel="00972CE7">
            <w:rPr>
              <w:rFonts w:ascii="Times New Roman" w:hAnsi="Times New Roman" w:cs="Times New Roman"/>
              <w:sz w:val="28"/>
              <w:szCs w:val="28"/>
              <w:rPrChange w:id="5622" w:author="Phạm Anh Đại" w:date="2016-11-16T08:54:00Z">
                <w:rPr>
                  <w:rFonts w:ascii="Times New Roman" w:hAnsi="Times New Roman" w:cs="Times New Roman"/>
                  <w:sz w:val="24"/>
                  <w:szCs w:val="24"/>
                </w:rPr>
              </w:rPrChange>
            </w:rPr>
            <w:delText>Nó giúp</w:delText>
          </w:r>
        </w:del>
      </w:ins>
      <w:ins w:id="5623" w:author="Phat Tran" w:date="2016-11-05T12:29:00Z">
        <w:del w:id="5624" w:author="Biển Phan Y" w:date="2016-11-23T23:10:00Z">
          <w:r w:rsidRPr="00957567" w:rsidDel="00972CE7">
            <w:rPr>
              <w:rFonts w:ascii="Times New Roman" w:hAnsi="Times New Roman" w:cs="Times New Roman"/>
              <w:sz w:val="28"/>
              <w:szCs w:val="28"/>
              <w:rPrChange w:id="5625" w:author="Phạm Anh Đại" w:date="2016-11-16T08:54:00Z">
                <w:rPr>
                  <w:rFonts w:ascii="Times New Roman" w:hAnsi="Times New Roman" w:cs="Times New Roman"/>
                  <w:sz w:val="24"/>
                  <w:szCs w:val="24"/>
                </w:rPr>
              </w:rPrChange>
            </w:rPr>
            <w:delText xml:space="preserve"> đỡ</w:delText>
          </w:r>
        </w:del>
      </w:ins>
      <w:ins w:id="5626" w:author="Biển Phan Y" w:date="2016-11-23T23:10:00Z">
        <w:r w:rsidR="00972CE7">
          <w:rPr>
            <w:rFonts w:ascii="Times New Roman" w:hAnsi="Times New Roman" w:cs="Times New Roman"/>
            <w:sz w:val="28"/>
            <w:szCs w:val="28"/>
          </w:rPr>
          <w:t>Sẽ rất có ích</w:t>
        </w:r>
      </w:ins>
      <w:ins w:id="5627" w:author="Nghia Nguyen Quang" w:date="2016-10-21T15:15:00Z">
        <w:r w:rsidR="00575F46" w:rsidRPr="00957567">
          <w:rPr>
            <w:rFonts w:ascii="Times New Roman" w:hAnsi="Times New Roman" w:cs="Times New Roman"/>
            <w:sz w:val="28"/>
            <w:szCs w:val="28"/>
            <w:rPrChange w:id="5628" w:author="Phạm Anh Đại" w:date="2016-11-16T08:54:00Z">
              <w:rPr>
                <w:rFonts w:ascii="Times New Roman" w:hAnsi="Times New Roman" w:cs="Times New Roman"/>
                <w:sz w:val="24"/>
                <w:szCs w:val="24"/>
              </w:rPr>
            </w:rPrChange>
          </w:rPr>
          <w:t xml:space="preserve"> nếu các thiết bị có thể làm cho những mối nguy hiểm tiềm năng nhìn thấy và rõ ràng, nhưng điều này không phải lúc nào cũng có thể. Để giải quyết đầy đủ áp lực xã hội, kinh tế và văn hóa, nhằm cải tiến các chính sách của công ty là những phần khó nhất của việc đảm bảo hoạt động và hành vi an toàn.</w:t>
        </w:r>
      </w:ins>
    </w:p>
    <w:p w14:paraId="56960410" w14:textId="312D8239" w:rsidR="00575F46" w:rsidRPr="00957567" w:rsidRDefault="00972CE7">
      <w:pPr>
        <w:jc w:val="both"/>
        <w:rPr>
          <w:ins w:id="5629" w:author="Nghia Nguyen Quang" w:date="2016-10-21T15:15:00Z"/>
          <w:rFonts w:ascii="Times New Roman" w:hAnsi="Times New Roman" w:cs="Times New Roman"/>
          <w:sz w:val="28"/>
          <w:szCs w:val="28"/>
          <w:rPrChange w:id="5630" w:author="Phạm Anh Đại" w:date="2016-11-16T08:54:00Z">
            <w:rPr>
              <w:ins w:id="5631" w:author="Nghia Nguyen Quang" w:date="2016-10-21T15:15:00Z"/>
              <w:rFonts w:ascii="Times New Roman" w:hAnsi="Times New Roman" w:cs="Times New Roman"/>
              <w:sz w:val="24"/>
              <w:szCs w:val="24"/>
            </w:rPr>
          </w:rPrChange>
        </w:rPr>
        <w:pPrChange w:id="5632" w:author="Biển Phan Y" w:date="2016-11-22T22:50:00Z">
          <w:pPr/>
        </w:pPrChange>
      </w:pPr>
      <w:ins w:id="5633" w:author="Nghia Nguyen Quang" w:date="2016-10-21T15:15:00Z">
        <w:r w:rsidRPr="00972CE7">
          <w:rPr>
            <w:rFonts w:ascii="Times New Roman" w:hAnsi="Times New Roman" w:cs="Times New Roman"/>
            <w:sz w:val="28"/>
            <w:szCs w:val="28"/>
          </w:rPr>
          <w:t>DANH SÁCH KIỂM TRA</w:t>
        </w:r>
      </w:ins>
    </w:p>
    <w:p w14:paraId="5426B0BA" w14:textId="5B4CD5DD" w:rsidR="00575F46" w:rsidRPr="00957567" w:rsidRDefault="00575F46">
      <w:pPr>
        <w:jc w:val="both"/>
        <w:rPr>
          <w:ins w:id="5634" w:author="Nghia Nguyen Quang" w:date="2016-10-21T15:15:00Z"/>
          <w:rFonts w:ascii="Times New Roman" w:hAnsi="Times New Roman" w:cs="Times New Roman"/>
          <w:sz w:val="28"/>
          <w:szCs w:val="28"/>
          <w:rPrChange w:id="5635" w:author="Phạm Anh Đại" w:date="2016-11-16T08:54:00Z">
            <w:rPr>
              <w:ins w:id="5636" w:author="Nghia Nguyen Quang" w:date="2016-10-21T15:15:00Z"/>
              <w:rFonts w:ascii="Times New Roman" w:hAnsi="Times New Roman" w:cs="Times New Roman"/>
              <w:sz w:val="24"/>
              <w:szCs w:val="24"/>
            </w:rPr>
          </w:rPrChange>
        </w:rPr>
        <w:pPrChange w:id="5637" w:author="Biển Phan Y" w:date="2016-11-22T22:50:00Z">
          <w:pPr/>
        </w:pPrChange>
      </w:pPr>
      <w:ins w:id="5638" w:author="Nghia Nguyen Quang" w:date="2016-10-21T15:15:00Z">
        <w:r w:rsidRPr="00957567">
          <w:rPr>
            <w:rFonts w:ascii="Times New Roman" w:hAnsi="Times New Roman" w:cs="Times New Roman"/>
            <w:sz w:val="28"/>
            <w:szCs w:val="28"/>
            <w:rPrChange w:id="5639" w:author="Phạm Anh Đại" w:date="2016-11-16T08:54:00Z">
              <w:rPr>
                <w:rFonts w:ascii="Times New Roman" w:hAnsi="Times New Roman" w:cs="Times New Roman"/>
                <w:sz w:val="24"/>
                <w:szCs w:val="24"/>
              </w:rPr>
            </w:rPrChange>
          </w:rPr>
          <w:t xml:space="preserve">Danh sách kiểm tra là công cụ mạnh mẽ, đã được chứng minh để tăng độ chính xác của hành vi và giảm lỗi, đặc biệt là </w:t>
        </w:r>
      </w:ins>
      <w:ins w:id="5640" w:author="Phat Tran" w:date="2016-11-05T12:30:00Z">
        <w:r w:rsidR="00C301B0" w:rsidRPr="00957567">
          <w:rPr>
            <w:rFonts w:ascii="Times New Roman" w:hAnsi="Times New Roman" w:cs="Times New Roman"/>
            <w:sz w:val="28"/>
            <w:szCs w:val="28"/>
            <w:rPrChange w:id="5641" w:author="Phạm Anh Đại" w:date="2016-11-16T08:54:00Z">
              <w:rPr>
                <w:rFonts w:ascii="Times New Roman" w:hAnsi="Times New Roman" w:cs="Times New Roman"/>
                <w:sz w:val="24"/>
                <w:szCs w:val="24"/>
              </w:rPr>
            </w:rPrChange>
          </w:rPr>
          <w:t xml:space="preserve">lỗi sơ suất </w:t>
        </w:r>
      </w:ins>
      <w:ins w:id="5642" w:author="Nghia Nguyen Quang" w:date="2016-10-21T15:15:00Z">
        <w:del w:id="5643" w:author="Phat Tran" w:date="2016-11-05T12:30:00Z">
          <w:r w:rsidRPr="00957567" w:rsidDel="00C301B0">
            <w:rPr>
              <w:rFonts w:ascii="Times New Roman" w:hAnsi="Times New Roman" w:cs="Times New Roman"/>
              <w:sz w:val="28"/>
              <w:szCs w:val="28"/>
              <w:rPrChange w:id="5644" w:author="Phạm Anh Đại" w:date="2016-11-16T08:54:00Z">
                <w:rPr>
                  <w:rFonts w:ascii="Times New Roman" w:hAnsi="Times New Roman" w:cs="Times New Roman"/>
                  <w:sz w:val="24"/>
                  <w:szCs w:val="24"/>
                </w:rPr>
              </w:rPrChange>
            </w:rPr>
            <w:delText>trơn trợt</w:delText>
          </w:r>
        </w:del>
        <w:r w:rsidRPr="00957567">
          <w:rPr>
            <w:rFonts w:ascii="Times New Roman" w:hAnsi="Times New Roman" w:cs="Times New Roman"/>
            <w:sz w:val="28"/>
            <w:szCs w:val="28"/>
            <w:rPrChange w:id="5645" w:author="Phạm Anh Đại" w:date="2016-11-16T08:54:00Z">
              <w:rPr>
                <w:rFonts w:ascii="Times New Roman" w:hAnsi="Times New Roman" w:cs="Times New Roman"/>
                <w:sz w:val="24"/>
                <w:szCs w:val="24"/>
              </w:rPr>
            </w:rPrChange>
          </w:rPr>
          <w:t xml:space="preserve"> hoặc mất hiệu lực bộ nhớ. Chúng đặc biệt quan trọng trong các tình huống </w:t>
        </w:r>
      </w:ins>
      <w:ins w:id="5646" w:author="Phat Tran" w:date="2016-11-05T12:30:00Z">
        <w:r w:rsidR="00C301B0" w:rsidRPr="00957567">
          <w:rPr>
            <w:rFonts w:ascii="Times New Roman" w:hAnsi="Times New Roman" w:cs="Times New Roman"/>
            <w:sz w:val="28"/>
            <w:szCs w:val="28"/>
            <w:rPrChange w:id="5647" w:author="Phạm Anh Đại" w:date="2016-11-16T08:54:00Z">
              <w:rPr>
                <w:rFonts w:ascii="Times New Roman" w:hAnsi="Times New Roman" w:cs="Times New Roman"/>
                <w:sz w:val="24"/>
                <w:szCs w:val="24"/>
              </w:rPr>
            </w:rPrChange>
          </w:rPr>
          <w:t xml:space="preserve">đa luồng </w:t>
        </w:r>
      </w:ins>
      <w:ins w:id="5648" w:author="Nghia Nguyen Quang" w:date="2016-10-21T15:15:00Z">
        <w:del w:id="5649" w:author="Phat Tran" w:date="2016-11-05T12:30:00Z">
          <w:r w:rsidRPr="00957567" w:rsidDel="00C301B0">
            <w:rPr>
              <w:rFonts w:ascii="Times New Roman" w:hAnsi="Times New Roman" w:cs="Times New Roman"/>
              <w:sz w:val="28"/>
              <w:szCs w:val="28"/>
              <w:rPrChange w:id="5650" w:author="Phạm Anh Đại" w:date="2016-11-16T08:54:00Z">
                <w:rPr>
                  <w:rFonts w:ascii="Times New Roman" w:hAnsi="Times New Roman" w:cs="Times New Roman"/>
                  <w:sz w:val="24"/>
                  <w:szCs w:val="24"/>
                </w:rPr>
              </w:rPrChange>
            </w:rPr>
            <w:delText>có nhiều</w:delText>
          </w:r>
        </w:del>
        <w:r w:rsidRPr="00957567">
          <w:rPr>
            <w:rFonts w:ascii="Times New Roman" w:hAnsi="Times New Roman" w:cs="Times New Roman"/>
            <w:sz w:val="28"/>
            <w:szCs w:val="28"/>
            <w:rPrChange w:id="5651" w:author="Phạm Anh Đại" w:date="2016-11-16T08:54:00Z">
              <w:rPr>
                <w:rFonts w:ascii="Times New Roman" w:hAnsi="Times New Roman" w:cs="Times New Roman"/>
                <w:sz w:val="24"/>
                <w:szCs w:val="24"/>
              </w:rPr>
            </w:rPrChange>
          </w:rPr>
          <w:t xml:space="preserve">, yêu cầu phức tạp, và thậm chí nhiều hơn như vậy, nơi có những gián đoạn. Với nhiều người tham gia vào một nhiệm vụ, đó là điều cần thiết mà các dòng trách nhiệm được viết ra rõ ràng. </w:t>
        </w:r>
        <w:del w:id="5652" w:author="Biển Phan Y" w:date="2016-11-23T23:11:00Z">
          <w:r w:rsidRPr="00957567" w:rsidDel="00972CE7">
            <w:rPr>
              <w:rFonts w:ascii="Times New Roman" w:hAnsi="Times New Roman" w:cs="Times New Roman"/>
              <w:sz w:val="28"/>
              <w:szCs w:val="28"/>
              <w:rPrChange w:id="5653" w:author="Phạm Anh Đại" w:date="2016-11-16T08:54:00Z">
                <w:rPr>
                  <w:rFonts w:ascii="Times New Roman" w:hAnsi="Times New Roman" w:cs="Times New Roman"/>
                  <w:sz w:val="24"/>
                  <w:szCs w:val="24"/>
                </w:rPr>
              </w:rPrChange>
            </w:rPr>
            <w:delText>Nó l</w:delText>
          </w:r>
        </w:del>
      </w:ins>
      <w:ins w:id="5654" w:author="Biển Phan Y" w:date="2016-11-23T23:12:00Z">
        <w:r w:rsidR="00972CE7">
          <w:rPr>
            <w:rFonts w:ascii="Times New Roman" w:hAnsi="Times New Roman" w:cs="Times New Roman"/>
            <w:sz w:val="28"/>
            <w:szCs w:val="28"/>
          </w:rPr>
          <w:t>L</w:t>
        </w:r>
      </w:ins>
      <w:ins w:id="5655" w:author="Nghia Nguyen Quang" w:date="2016-10-21T15:15:00Z">
        <w:r w:rsidRPr="00957567">
          <w:rPr>
            <w:rFonts w:ascii="Times New Roman" w:hAnsi="Times New Roman" w:cs="Times New Roman"/>
            <w:sz w:val="28"/>
            <w:szCs w:val="28"/>
            <w:rPrChange w:id="5656" w:author="Phạm Anh Đại" w:date="2016-11-16T08:54:00Z">
              <w:rPr>
                <w:rFonts w:ascii="Times New Roman" w:hAnsi="Times New Roman" w:cs="Times New Roman"/>
                <w:sz w:val="24"/>
                <w:szCs w:val="24"/>
              </w:rPr>
            </w:rPrChange>
          </w:rPr>
          <w:t>uôn luôn</w:t>
        </w:r>
        <w:del w:id="5657" w:author="Biển Phan Y" w:date="2016-11-23T23:12:00Z">
          <w:r w:rsidRPr="00957567" w:rsidDel="00972CE7">
            <w:rPr>
              <w:rFonts w:ascii="Times New Roman" w:hAnsi="Times New Roman" w:cs="Times New Roman"/>
              <w:sz w:val="28"/>
              <w:szCs w:val="28"/>
              <w:rPrChange w:id="5658"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5659" w:author="Phạm Anh Đại" w:date="2016-11-16T08:54:00Z">
              <w:rPr>
                <w:rFonts w:ascii="Times New Roman" w:hAnsi="Times New Roman" w:cs="Times New Roman"/>
                <w:sz w:val="24"/>
                <w:szCs w:val="24"/>
              </w:rPr>
            </w:rPrChange>
          </w:rPr>
          <w:t xml:space="preserve"> tốt hơn</w:t>
        </w:r>
        <w:del w:id="5660" w:author="Biển Phan Y" w:date="2016-11-23T23:12:00Z">
          <w:r w:rsidRPr="00957567" w:rsidDel="00972CE7">
            <w:rPr>
              <w:rFonts w:ascii="Times New Roman" w:hAnsi="Times New Roman" w:cs="Times New Roman"/>
              <w:sz w:val="28"/>
              <w:szCs w:val="28"/>
              <w:rPrChange w:id="5661" w:author="Phạm Anh Đại" w:date="2016-11-16T08:54:00Z">
                <w:rPr>
                  <w:rFonts w:ascii="Times New Roman" w:hAnsi="Times New Roman" w:cs="Times New Roman"/>
                  <w:sz w:val="24"/>
                  <w:szCs w:val="24"/>
                </w:rPr>
              </w:rPrChange>
            </w:rPr>
            <w:delText xml:space="preserve"> để</w:delText>
          </w:r>
        </w:del>
      </w:ins>
      <w:ins w:id="5662" w:author="Biển Phan Y" w:date="2016-11-23T23:12:00Z">
        <w:r w:rsidR="00972CE7">
          <w:rPr>
            <w:rFonts w:ascii="Times New Roman" w:hAnsi="Times New Roman" w:cs="Times New Roman"/>
            <w:sz w:val="28"/>
            <w:szCs w:val="28"/>
          </w:rPr>
          <w:t xml:space="preserve"> khi</w:t>
        </w:r>
      </w:ins>
      <w:ins w:id="5663" w:author="Nghia Nguyen Quang" w:date="2016-10-21T15:15:00Z">
        <w:r w:rsidRPr="00957567">
          <w:rPr>
            <w:rFonts w:ascii="Times New Roman" w:hAnsi="Times New Roman" w:cs="Times New Roman"/>
            <w:sz w:val="28"/>
            <w:szCs w:val="28"/>
            <w:rPrChange w:id="5664" w:author="Phạm Anh Đại" w:date="2016-11-16T08:54:00Z">
              <w:rPr>
                <w:rFonts w:ascii="Times New Roman" w:hAnsi="Times New Roman" w:cs="Times New Roman"/>
                <w:sz w:val="24"/>
                <w:szCs w:val="24"/>
              </w:rPr>
            </w:rPrChange>
          </w:rPr>
          <w:t xml:space="preserve"> có hai người làm danh sách kiểm tra với nhau như một đội</w:t>
        </w:r>
        <w:del w:id="5665" w:author="Biển Phan Y" w:date="2016-11-23T23:12:00Z">
          <w:r w:rsidRPr="00957567" w:rsidDel="00972CE7">
            <w:rPr>
              <w:rFonts w:ascii="Times New Roman" w:hAnsi="Times New Roman" w:cs="Times New Roman"/>
              <w:sz w:val="28"/>
              <w:szCs w:val="28"/>
              <w:rPrChange w:id="5666" w:author="Phạm Anh Đại" w:date="2016-11-16T08:54:00Z">
                <w:rPr>
                  <w:rFonts w:ascii="Times New Roman" w:hAnsi="Times New Roman" w:cs="Times New Roman"/>
                  <w:sz w:val="24"/>
                  <w:szCs w:val="24"/>
                </w:rPr>
              </w:rPrChange>
            </w:rPr>
            <w:delText xml:space="preserve"> bóng</w:delText>
          </w:r>
        </w:del>
        <w:r w:rsidRPr="00957567">
          <w:rPr>
            <w:rFonts w:ascii="Times New Roman" w:hAnsi="Times New Roman" w:cs="Times New Roman"/>
            <w:sz w:val="28"/>
            <w:szCs w:val="28"/>
            <w:rPrChange w:id="5667" w:author="Phạm Anh Đại" w:date="2016-11-16T08:54:00Z">
              <w:rPr>
                <w:rFonts w:ascii="Times New Roman" w:hAnsi="Times New Roman" w:cs="Times New Roman"/>
                <w:sz w:val="24"/>
                <w:szCs w:val="24"/>
              </w:rPr>
            </w:rPrChange>
          </w:rPr>
          <w:t>: một để đọc các hướng dẫn,</w:t>
        </w:r>
        <w:del w:id="5668" w:author="Biển Phan Y" w:date="2016-11-23T23:12:00Z">
          <w:r w:rsidRPr="00957567" w:rsidDel="00972CE7">
            <w:rPr>
              <w:rFonts w:ascii="Times New Roman" w:hAnsi="Times New Roman" w:cs="Times New Roman"/>
              <w:sz w:val="28"/>
              <w:szCs w:val="28"/>
              <w:rPrChange w:id="5669" w:author="Phạm Anh Đại" w:date="2016-11-16T08:54:00Z">
                <w:rPr>
                  <w:rFonts w:ascii="Times New Roman" w:hAnsi="Times New Roman" w:cs="Times New Roman"/>
                  <w:sz w:val="24"/>
                  <w:szCs w:val="24"/>
                </w:rPr>
              </w:rPrChange>
            </w:rPr>
            <w:delText xml:space="preserve"> </w:delText>
          </w:r>
        </w:del>
      </w:ins>
      <w:ins w:id="5670" w:author="Phạm Anh Đại" w:date="2016-11-21T00:47:00Z">
        <w:del w:id="5671" w:author="Biển Phan Y" w:date="2016-11-23T23:12:00Z">
          <w:r w:rsidR="00A760D7" w:rsidDel="00972CE7">
            <w:rPr>
              <w:rFonts w:ascii="Times New Roman" w:hAnsi="Times New Roman" w:cs="Times New Roman"/>
              <w:sz w:val="28"/>
              <w:szCs w:val="28"/>
            </w:rPr>
            <w:delText>những</w:delText>
          </w:r>
        </w:del>
        <w:r w:rsidR="00A760D7">
          <w:rPr>
            <w:rFonts w:ascii="Times New Roman" w:hAnsi="Times New Roman" w:cs="Times New Roman"/>
            <w:sz w:val="28"/>
            <w:szCs w:val="28"/>
          </w:rPr>
          <w:t xml:space="preserve"> người</w:t>
        </w:r>
      </w:ins>
      <w:ins w:id="5672" w:author="Nghia Nguyen Quang" w:date="2016-10-21T15:15:00Z">
        <w:del w:id="5673" w:author="Phạm Anh Đại" w:date="2016-11-21T00:47:00Z">
          <w:r w:rsidRPr="00957567" w:rsidDel="00A760D7">
            <w:rPr>
              <w:rFonts w:ascii="Times New Roman" w:hAnsi="Times New Roman" w:cs="Times New Roman"/>
              <w:sz w:val="28"/>
              <w:szCs w:val="28"/>
              <w:rPrChange w:id="5674"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5675" w:author="Phạm Anh Đại" w:date="2016-11-16T08:54:00Z">
              <w:rPr>
                <w:rFonts w:ascii="Times New Roman" w:hAnsi="Times New Roman" w:cs="Times New Roman"/>
                <w:sz w:val="24"/>
                <w:szCs w:val="24"/>
              </w:rPr>
            </w:rPrChange>
          </w:rPr>
          <w:t xml:space="preserve"> </w:t>
        </w:r>
      </w:ins>
      <w:ins w:id="5676" w:author="Phat Tran" w:date="2016-11-05T12:30:00Z">
        <w:r w:rsidR="00C301B0" w:rsidRPr="00957567">
          <w:rPr>
            <w:rFonts w:ascii="Times New Roman" w:hAnsi="Times New Roman" w:cs="Times New Roman"/>
            <w:sz w:val="28"/>
            <w:szCs w:val="28"/>
            <w:rPrChange w:id="5677" w:author="Phạm Anh Đại" w:date="2016-11-16T08:54:00Z">
              <w:rPr>
                <w:rFonts w:ascii="Times New Roman" w:hAnsi="Times New Roman" w:cs="Times New Roman"/>
                <w:sz w:val="24"/>
                <w:szCs w:val="24"/>
              </w:rPr>
            </w:rPrChange>
          </w:rPr>
          <w:t xml:space="preserve">còn lại </w:t>
        </w:r>
        <w:del w:id="5678" w:author="Biển Phan Y" w:date="2016-11-23T23:12:00Z">
          <w:r w:rsidR="00C301B0" w:rsidRPr="00957567" w:rsidDel="00972CE7">
            <w:rPr>
              <w:rFonts w:ascii="Times New Roman" w:hAnsi="Times New Roman" w:cs="Times New Roman"/>
              <w:sz w:val="28"/>
              <w:szCs w:val="28"/>
              <w:rPrChange w:id="5679" w:author="Phạm Anh Đại" w:date="2016-11-16T08:54:00Z">
                <w:rPr>
                  <w:rFonts w:ascii="Times New Roman" w:hAnsi="Times New Roman" w:cs="Times New Roman"/>
                  <w:sz w:val="24"/>
                  <w:szCs w:val="24"/>
                </w:rPr>
              </w:rPrChange>
            </w:rPr>
            <w:delText xml:space="preserve">là </w:delText>
          </w:r>
        </w:del>
      </w:ins>
      <w:ins w:id="5680" w:author="Nghia Nguyen Quang" w:date="2016-10-21T15:15:00Z">
        <w:del w:id="5681" w:author="Phat Tran" w:date="2016-11-05T12:30:00Z">
          <w:r w:rsidRPr="00957567" w:rsidDel="00C301B0">
            <w:rPr>
              <w:rFonts w:ascii="Times New Roman" w:hAnsi="Times New Roman" w:cs="Times New Roman"/>
              <w:sz w:val="28"/>
              <w:szCs w:val="28"/>
              <w:rPrChange w:id="5682" w:author="Phạm Anh Đại" w:date="2016-11-16T08:54:00Z">
                <w:rPr>
                  <w:rFonts w:ascii="Times New Roman" w:hAnsi="Times New Roman" w:cs="Times New Roman"/>
                  <w:sz w:val="24"/>
                  <w:szCs w:val="24"/>
                </w:rPr>
              </w:rPrChange>
            </w:rPr>
            <w:delText>khác</w:delText>
          </w:r>
        </w:del>
        <w:del w:id="5683" w:author="Biển Phan Y" w:date="2016-11-23T23:12:00Z">
          <w:r w:rsidRPr="00957567" w:rsidDel="00972CE7">
            <w:rPr>
              <w:rFonts w:ascii="Times New Roman" w:hAnsi="Times New Roman" w:cs="Times New Roman"/>
              <w:sz w:val="28"/>
              <w:szCs w:val="28"/>
              <w:rPrChange w:id="5684" w:author="Phạm Anh Đại" w:date="2016-11-16T08:54:00Z">
                <w:rPr>
                  <w:rFonts w:ascii="Times New Roman" w:hAnsi="Times New Roman" w:cs="Times New Roman"/>
                  <w:sz w:val="24"/>
                  <w:szCs w:val="24"/>
                </w:rPr>
              </w:rPrChange>
            </w:rPr>
            <w:delText xml:space="preserve"> để</w:delText>
          </w:r>
        </w:del>
        <w:r w:rsidRPr="00957567">
          <w:rPr>
            <w:rFonts w:ascii="Times New Roman" w:hAnsi="Times New Roman" w:cs="Times New Roman"/>
            <w:sz w:val="28"/>
            <w:szCs w:val="28"/>
            <w:rPrChange w:id="5685" w:author="Phạm Anh Đại" w:date="2016-11-16T08:54:00Z">
              <w:rPr>
                <w:rFonts w:ascii="Times New Roman" w:hAnsi="Times New Roman" w:cs="Times New Roman"/>
                <w:sz w:val="24"/>
                <w:szCs w:val="24"/>
              </w:rPr>
            </w:rPrChange>
          </w:rPr>
          <w:t xml:space="preserve"> thực hiện nó. Nếu, thay vào đó, một người duy nhất thực hiện các danh sách kiểm tra</w:t>
        </w:r>
        <w:del w:id="5686" w:author="Phat Tran" w:date="2016-11-05T12:30:00Z">
          <w:r w:rsidRPr="00957567" w:rsidDel="00C301B0">
            <w:rPr>
              <w:rFonts w:ascii="Times New Roman" w:hAnsi="Times New Roman" w:cs="Times New Roman"/>
              <w:sz w:val="28"/>
              <w:szCs w:val="28"/>
              <w:rPrChange w:id="5687" w:author="Phạm Anh Đại" w:date="2016-11-16T08:54:00Z">
                <w:rPr>
                  <w:rFonts w:ascii="Times New Roman" w:hAnsi="Times New Roman" w:cs="Times New Roman"/>
                  <w:sz w:val="24"/>
                  <w:szCs w:val="24"/>
                </w:rPr>
              </w:rPrChange>
            </w:rPr>
            <w:delText xml:space="preserve"> và sau đó</w:delText>
          </w:r>
        </w:del>
        <w:r w:rsidRPr="00957567">
          <w:rPr>
            <w:rFonts w:ascii="Times New Roman" w:hAnsi="Times New Roman" w:cs="Times New Roman"/>
            <w:sz w:val="28"/>
            <w:szCs w:val="28"/>
            <w:rPrChange w:id="5688" w:author="Phạm Anh Đại" w:date="2016-11-16T08:54:00Z">
              <w:rPr>
                <w:rFonts w:ascii="Times New Roman" w:hAnsi="Times New Roman" w:cs="Times New Roman"/>
                <w:sz w:val="24"/>
                <w:szCs w:val="24"/>
              </w:rPr>
            </w:rPrChange>
          </w:rPr>
          <w:t>, sau đó, một người thứ hai kiểm tra các mặt hàng, kết quả</w:t>
        </w:r>
      </w:ins>
      <w:ins w:id="5689" w:author="Biển Phan Y" w:date="2016-11-23T23:12:00Z">
        <w:r w:rsidR="00972CE7">
          <w:rPr>
            <w:rFonts w:ascii="Times New Roman" w:hAnsi="Times New Roman" w:cs="Times New Roman"/>
            <w:sz w:val="28"/>
            <w:szCs w:val="28"/>
          </w:rPr>
          <w:t xml:space="preserve"> sẽ</w:t>
        </w:r>
      </w:ins>
      <w:ins w:id="5690" w:author="Nghia Nguyen Quang" w:date="2016-10-21T15:15:00Z">
        <w:r w:rsidRPr="00957567">
          <w:rPr>
            <w:rFonts w:ascii="Times New Roman" w:hAnsi="Times New Roman" w:cs="Times New Roman"/>
            <w:sz w:val="28"/>
            <w:szCs w:val="28"/>
            <w:rPrChange w:id="5691" w:author="Phạm Anh Đại" w:date="2016-11-16T08:54:00Z">
              <w:rPr>
                <w:rFonts w:ascii="Times New Roman" w:hAnsi="Times New Roman" w:cs="Times New Roman"/>
                <w:sz w:val="24"/>
                <w:szCs w:val="24"/>
              </w:rPr>
            </w:rPrChange>
          </w:rPr>
          <w:t xml:space="preserve"> không</w:t>
        </w:r>
        <w:del w:id="5692" w:author="Biển Phan Y" w:date="2016-11-23T23:12:00Z">
          <w:r w:rsidRPr="00957567" w:rsidDel="00972CE7">
            <w:rPr>
              <w:rFonts w:ascii="Times New Roman" w:hAnsi="Times New Roman" w:cs="Times New Roman"/>
              <w:sz w:val="28"/>
              <w:szCs w:val="28"/>
              <w:rPrChange w:id="5693" w:author="Phạm Anh Đại" w:date="2016-11-16T08:54:00Z">
                <w:rPr>
                  <w:rFonts w:ascii="Times New Roman" w:hAnsi="Times New Roman" w:cs="Times New Roman"/>
                  <w:sz w:val="24"/>
                  <w:szCs w:val="24"/>
                </w:rPr>
              </w:rPrChange>
            </w:rPr>
            <w:delText xml:space="preserve"> phải là</w:delText>
          </w:r>
        </w:del>
      </w:ins>
      <w:ins w:id="5694" w:author="Phạm Anh Đại" w:date="2016-11-21T00:47:00Z">
        <w:r w:rsidR="00A760D7">
          <w:rPr>
            <w:rFonts w:ascii="Times New Roman" w:hAnsi="Times New Roman" w:cs="Times New Roman"/>
            <w:sz w:val="28"/>
            <w:szCs w:val="28"/>
          </w:rPr>
          <w:t xml:space="preserve"> chuẩn xác</w:t>
        </w:r>
      </w:ins>
      <w:ins w:id="5695" w:author="Nghia Nguyen Quang" w:date="2016-10-21T15:15:00Z">
        <w:del w:id="5696" w:author="Phạm Anh Đại" w:date="2016-11-21T00:47:00Z">
          <w:r w:rsidRPr="00957567" w:rsidDel="00A760D7">
            <w:rPr>
              <w:rFonts w:ascii="Times New Roman" w:hAnsi="Times New Roman" w:cs="Times New Roman"/>
              <w:sz w:val="28"/>
              <w:szCs w:val="28"/>
              <w:rPrChange w:id="5697" w:author="Phạm Anh Đại" w:date="2016-11-16T08:54:00Z">
                <w:rPr>
                  <w:rFonts w:ascii="Times New Roman" w:hAnsi="Times New Roman" w:cs="Times New Roman"/>
                  <w:sz w:val="24"/>
                  <w:szCs w:val="24"/>
                </w:rPr>
              </w:rPrChange>
            </w:rPr>
            <w:delText xml:space="preserve"> mạnh mẽ</w:delText>
          </w:r>
        </w:del>
        <w:r w:rsidRPr="00957567">
          <w:rPr>
            <w:rFonts w:ascii="Times New Roman" w:hAnsi="Times New Roman" w:cs="Times New Roman"/>
            <w:sz w:val="28"/>
            <w:szCs w:val="28"/>
            <w:rPrChange w:id="5698" w:author="Phạm Anh Đại" w:date="2016-11-16T08:54:00Z">
              <w:rPr>
                <w:rFonts w:ascii="Times New Roman" w:hAnsi="Times New Roman" w:cs="Times New Roman"/>
                <w:sz w:val="24"/>
                <w:szCs w:val="24"/>
              </w:rPr>
            </w:rPrChange>
          </w:rPr>
          <w:t xml:space="preserve">. Những người theo sau danh sách kiểm tra, cảm thấy tự tin rằng bất kỳ lỗi </w:t>
        </w:r>
      </w:ins>
      <w:ins w:id="5699" w:author="Phat Tran" w:date="2016-11-05T12:31:00Z">
        <w:r w:rsidR="00C301B0" w:rsidRPr="00957567">
          <w:rPr>
            <w:rFonts w:ascii="Times New Roman" w:hAnsi="Times New Roman" w:cs="Times New Roman"/>
            <w:sz w:val="28"/>
            <w:szCs w:val="28"/>
            <w:rPrChange w:id="5700" w:author="Phạm Anh Đại" w:date="2016-11-16T08:54:00Z">
              <w:rPr>
                <w:rFonts w:ascii="Times New Roman" w:hAnsi="Times New Roman" w:cs="Times New Roman"/>
                <w:sz w:val="24"/>
                <w:szCs w:val="24"/>
              </w:rPr>
            </w:rPrChange>
          </w:rPr>
          <w:t xml:space="preserve">nào đều </w:t>
        </w:r>
      </w:ins>
      <w:ins w:id="5701" w:author="Nghia Nguyen Quang" w:date="2016-10-21T15:15:00Z">
        <w:r w:rsidRPr="00957567">
          <w:rPr>
            <w:rFonts w:ascii="Times New Roman" w:hAnsi="Times New Roman" w:cs="Times New Roman"/>
            <w:sz w:val="28"/>
            <w:szCs w:val="28"/>
            <w:rPrChange w:id="5702" w:author="Phạm Anh Đại" w:date="2016-11-16T08:54:00Z">
              <w:rPr>
                <w:rFonts w:ascii="Times New Roman" w:hAnsi="Times New Roman" w:cs="Times New Roman"/>
                <w:sz w:val="24"/>
                <w:szCs w:val="24"/>
              </w:rPr>
            </w:rPrChange>
          </w:rPr>
          <w:t xml:space="preserve">sẽ bị bắt, có thể làm theo các bước quá nhanh. Nhưng </w:t>
        </w:r>
      </w:ins>
      <w:ins w:id="5703" w:author="Phat Tran" w:date="2016-11-05T12:31:00Z">
        <w:r w:rsidR="00C301B0" w:rsidRPr="00957567">
          <w:rPr>
            <w:rFonts w:ascii="Times New Roman" w:hAnsi="Times New Roman" w:cs="Times New Roman"/>
            <w:sz w:val="28"/>
            <w:szCs w:val="28"/>
            <w:rPrChange w:id="5704" w:author="Phạm Anh Đại" w:date="2016-11-16T08:54:00Z">
              <w:rPr>
                <w:rFonts w:ascii="Times New Roman" w:hAnsi="Times New Roman" w:cs="Times New Roman"/>
                <w:sz w:val="24"/>
                <w:szCs w:val="24"/>
              </w:rPr>
            </w:rPrChange>
          </w:rPr>
          <w:t xml:space="preserve">xu hướng </w:t>
        </w:r>
      </w:ins>
      <w:ins w:id="5705" w:author="Nghia Nguyen Quang" w:date="2016-10-21T15:15:00Z">
        <w:del w:id="5706" w:author="Phat Tran" w:date="2016-11-05T12:31:00Z">
          <w:r w:rsidRPr="00957567" w:rsidDel="00C301B0">
            <w:rPr>
              <w:rFonts w:ascii="Times New Roman" w:hAnsi="Times New Roman" w:cs="Times New Roman"/>
              <w:sz w:val="28"/>
              <w:szCs w:val="28"/>
              <w:rPrChange w:id="5707" w:author="Phạm Anh Đại" w:date="2016-11-16T08:54:00Z">
                <w:rPr>
                  <w:rFonts w:ascii="Times New Roman" w:hAnsi="Times New Roman" w:cs="Times New Roman"/>
                  <w:sz w:val="24"/>
                  <w:szCs w:val="24"/>
                </w:rPr>
              </w:rPrChange>
            </w:rPr>
            <w:delText>thiên vị</w:delText>
          </w:r>
        </w:del>
        <w:r w:rsidRPr="00957567">
          <w:rPr>
            <w:rFonts w:ascii="Times New Roman" w:hAnsi="Times New Roman" w:cs="Times New Roman"/>
            <w:sz w:val="28"/>
            <w:szCs w:val="28"/>
            <w:rPrChange w:id="5708" w:author="Phạm Anh Đại" w:date="2016-11-16T08:54:00Z">
              <w:rPr>
                <w:rFonts w:ascii="Times New Roman" w:hAnsi="Times New Roman" w:cs="Times New Roman"/>
                <w:sz w:val="24"/>
                <w:szCs w:val="24"/>
              </w:rPr>
            </w:rPrChange>
          </w:rPr>
          <w:t xml:space="preserve"> ảnh hưởng đến kiểm tra. Tự tin vào khả năng của người đầu tiên, kiểm tra thường xuyên thực hiện một cách nhanh chóng, ít triệt để.</w:t>
        </w:r>
      </w:ins>
    </w:p>
    <w:p w14:paraId="6B56C462" w14:textId="655CF300" w:rsidR="00575F46" w:rsidRPr="00957567" w:rsidRDefault="00575F46">
      <w:pPr>
        <w:jc w:val="both"/>
        <w:rPr>
          <w:ins w:id="5709" w:author="Nghia Nguyen Quang" w:date="2016-10-21T15:15:00Z"/>
          <w:rFonts w:ascii="Times New Roman" w:hAnsi="Times New Roman" w:cs="Times New Roman"/>
          <w:sz w:val="28"/>
          <w:szCs w:val="28"/>
          <w:rPrChange w:id="5710" w:author="Phạm Anh Đại" w:date="2016-11-16T08:54:00Z">
            <w:rPr>
              <w:ins w:id="5711" w:author="Nghia Nguyen Quang" w:date="2016-10-21T15:15:00Z"/>
              <w:rFonts w:ascii="Times New Roman" w:hAnsi="Times New Roman" w:cs="Times New Roman"/>
              <w:sz w:val="24"/>
              <w:szCs w:val="24"/>
            </w:rPr>
          </w:rPrChange>
        </w:rPr>
        <w:pPrChange w:id="5712" w:author="Biển Phan Y" w:date="2016-11-22T22:50:00Z">
          <w:pPr/>
        </w:pPrChange>
      </w:pPr>
      <w:ins w:id="5713" w:author="Nghia Nguyen Quang" w:date="2016-10-21T15:15:00Z">
        <w:r w:rsidRPr="00957567">
          <w:rPr>
            <w:rFonts w:ascii="Times New Roman" w:hAnsi="Times New Roman" w:cs="Times New Roman"/>
            <w:sz w:val="28"/>
            <w:szCs w:val="28"/>
            <w:rPrChange w:id="5714" w:author="Phạm Anh Đại" w:date="2016-11-16T08:54:00Z">
              <w:rPr>
                <w:rFonts w:ascii="Times New Roman" w:hAnsi="Times New Roman" w:cs="Times New Roman"/>
                <w:sz w:val="24"/>
                <w:szCs w:val="24"/>
              </w:rPr>
            </w:rPrChange>
          </w:rPr>
          <w:t xml:space="preserve">Một mâu thuẫn của nhóm là khá thường xuyên, thêm nhiều người để kiểm tra một nhiệm vụ làm cho nó ít có khả năng nó sẽ được thực hiện ngay. Tại sao? Vâng, nếu </w:t>
        </w:r>
        <w:r w:rsidRPr="00957567">
          <w:rPr>
            <w:rFonts w:ascii="Times New Roman" w:hAnsi="Times New Roman" w:cs="Times New Roman"/>
            <w:sz w:val="28"/>
            <w:szCs w:val="28"/>
            <w:rPrChange w:id="5715" w:author="Phạm Anh Đại" w:date="2016-11-16T08:54:00Z">
              <w:rPr>
                <w:rFonts w:ascii="Times New Roman" w:hAnsi="Times New Roman" w:cs="Times New Roman"/>
                <w:sz w:val="24"/>
                <w:szCs w:val="24"/>
              </w:rPr>
            </w:rPrChange>
          </w:rPr>
          <w:lastRenderedPageBreak/>
          <w:t xml:space="preserve">bạn có trách nhiệm kiểm tra các bài đọc chính xác trên một hàng năm mươi đồng hồ đo và hiển thị, nhưng bạn biết rằng hai người trước bạn đã kiểm tra chúng và rằng một hoặc hai người đến sau khi bạn sẽ kiểm tra công việc của bạn, bạn có thể thư giãn, suy nghĩ rằng bạn không cần phải cẩn thận. Sau cùng, có rất nhiều người tìm kiếm, nó sẽ là không thể đối với một vấn đề tồn tại mà không bị phát hiện. Nhưng nếu mọi người nghĩ theo cùng một cách, thêm kiểm tra thực sự có thể làm tăng nguy cơ lỗi. Một danh sách kiểm tra theo cách hợp tác là một cách hiệu quả để chống lại những khuynh hướng </w:t>
        </w:r>
      </w:ins>
      <w:ins w:id="5716" w:author="Phat Tran" w:date="2016-11-05T12:31:00Z">
        <w:r w:rsidR="00C301B0" w:rsidRPr="00957567">
          <w:rPr>
            <w:rFonts w:ascii="Times New Roman" w:hAnsi="Times New Roman" w:cs="Times New Roman"/>
            <w:sz w:val="28"/>
            <w:szCs w:val="28"/>
            <w:rPrChange w:id="5717" w:author="Phạm Anh Đại" w:date="2016-11-16T08:54:00Z">
              <w:rPr>
                <w:rFonts w:ascii="Times New Roman" w:hAnsi="Times New Roman" w:cs="Times New Roman"/>
                <w:sz w:val="24"/>
                <w:szCs w:val="24"/>
              </w:rPr>
            </w:rPrChange>
          </w:rPr>
          <w:t>tự nhiên c</w:t>
        </w:r>
      </w:ins>
      <w:ins w:id="5718" w:author="Phạm Anh Đại" w:date="2016-11-21T00:56:00Z">
        <w:r w:rsidR="00A760D7">
          <w:rPr>
            <w:rFonts w:ascii="Times New Roman" w:hAnsi="Times New Roman" w:cs="Times New Roman"/>
            <w:sz w:val="28"/>
            <w:szCs w:val="28"/>
          </w:rPr>
          <w:t>ủa</w:t>
        </w:r>
      </w:ins>
      <w:ins w:id="5719" w:author="Phat Tran" w:date="2016-11-05T12:31:00Z">
        <w:del w:id="5720" w:author="Phạm Anh Đại" w:date="2016-11-21T00:56:00Z">
          <w:r w:rsidR="00C301B0" w:rsidRPr="00957567" w:rsidDel="00A760D7">
            <w:rPr>
              <w:rFonts w:ascii="Times New Roman" w:hAnsi="Times New Roman" w:cs="Times New Roman"/>
              <w:sz w:val="28"/>
              <w:szCs w:val="28"/>
              <w:rPrChange w:id="5721" w:author="Phạm Anh Đại" w:date="2016-11-16T08:54:00Z">
                <w:rPr>
                  <w:rFonts w:ascii="Times New Roman" w:hAnsi="Times New Roman" w:cs="Times New Roman"/>
                  <w:sz w:val="24"/>
                  <w:szCs w:val="24"/>
                </w:rPr>
              </w:rPrChange>
            </w:rPr>
            <w:delText>uar</w:delText>
          </w:r>
        </w:del>
        <w:r w:rsidR="00C301B0" w:rsidRPr="00957567">
          <w:rPr>
            <w:rFonts w:ascii="Times New Roman" w:hAnsi="Times New Roman" w:cs="Times New Roman"/>
            <w:sz w:val="28"/>
            <w:szCs w:val="28"/>
            <w:rPrChange w:id="5722" w:author="Phạm Anh Đại" w:date="2016-11-16T08:54:00Z">
              <w:rPr>
                <w:rFonts w:ascii="Times New Roman" w:hAnsi="Times New Roman" w:cs="Times New Roman"/>
                <w:sz w:val="24"/>
                <w:szCs w:val="24"/>
              </w:rPr>
            </w:rPrChange>
          </w:rPr>
          <w:t xml:space="preserve"> con người. </w:t>
        </w:r>
      </w:ins>
      <w:ins w:id="5723" w:author="Nghia Nguyen Quang" w:date="2016-10-21T15:15:00Z">
        <w:del w:id="5724" w:author="Phat Tran" w:date="2016-11-05T12:31:00Z">
          <w:r w:rsidRPr="00957567" w:rsidDel="00C301B0">
            <w:rPr>
              <w:rFonts w:ascii="Times New Roman" w:hAnsi="Times New Roman" w:cs="Times New Roman"/>
              <w:sz w:val="28"/>
              <w:szCs w:val="28"/>
              <w:rPrChange w:id="5725" w:author="Phạm Anh Đại" w:date="2016-11-16T08:54:00Z">
                <w:rPr>
                  <w:rFonts w:ascii="Times New Roman" w:hAnsi="Times New Roman" w:cs="Times New Roman"/>
                  <w:sz w:val="24"/>
                  <w:szCs w:val="24"/>
                </w:rPr>
              </w:rPrChange>
            </w:rPr>
            <w:delText>con người tự nhiên</w:delText>
          </w:r>
        </w:del>
        <w:r w:rsidRPr="00957567">
          <w:rPr>
            <w:rFonts w:ascii="Times New Roman" w:hAnsi="Times New Roman" w:cs="Times New Roman"/>
            <w:sz w:val="28"/>
            <w:szCs w:val="28"/>
            <w:rPrChange w:id="5726" w:author="Phạm Anh Đại" w:date="2016-11-16T08:54:00Z">
              <w:rPr>
                <w:rFonts w:ascii="Times New Roman" w:hAnsi="Times New Roman" w:cs="Times New Roman"/>
                <w:sz w:val="24"/>
                <w:szCs w:val="24"/>
              </w:rPr>
            </w:rPrChange>
          </w:rPr>
          <w:t>.</w:t>
        </w:r>
      </w:ins>
    </w:p>
    <w:p w14:paraId="7AB8C441" w14:textId="5D7147CC" w:rsidR="00575F46" w:rsidRPr="00957567" w:rsidRDefault="00575F46">
      <w:pPr>
        <w:jc w:val="both"/>
        <w:rPr>
          <w:ins w:id="5727" w:author="Nghia Nguyen Quang" w:date="2016-10-21T15:15:00Z"/>
          <w:rFonts w:ascii="Times New Roman" w:hAnsi="Times New Roman" w:cs="Times New Roman"/>
          <w:sz w:val="28"/>
          <w:szCs w:val="28"/>
          <w:rPrChange w:id="5728" w:author="Phạm Anh Đại" w:date="2016-11-16T08:54:00Z">
            <w:rPr>
              <w:ins w:id="5729" w:author="Nghia Nguyen Quang" w:date="2016-10-21T15:15:00Z"/>
              <w:rFonts w:ascii="Times New Roman" w:hAnsi="Times New Roman" w:cs="Times New Roman"/>
              <w:sz w:val="24"/>
              <w:szCs w:val="24"/>
            </w:rPr>
          </w:rPrChange>
        </w:rPr>
        <w:pPrChange w:id="5730" w:author="Biển Phan Y" w:date="2016-11-22T22:50:00Z">
          <w:pPr/>
        </w:pPrChange>
      </w:pPr>
      <w:ins w:id="5731" w:author="Nghia Nguyen Quang" w:date="2016-10-21T15:15:00Z">
        <w:r w:rsidRPr="00957567">
          <w:rPr>
            <w:rFonts w:ascii="Times New Roman" w:hAnsi="Times New Roman" w:cs="Times New Roman"/>
            <w:sz w:val="28"/>
            <w:szCs w:val="28"/>
            <w:rPrChange w:id="5732" w:author="Phạm Anh Đại" w:date="2016-11-16T08:54:00Z">
              <w:rPr>
                <w:rFonts w:ascii="Times New Roman" w:hAnsi="Times New Roman" w:cs="Times New Roman"/>
                <w:sz w:val="24"/>
                <w:szCs w:val="24"/>
              </w:rPr>
            </w:rPrChange>
          </w:rPr>
          <w:t xml:space="preserve">Trong thương mại hàng không, bản danh sách theo cách hợp tác được chấp nhận rộng rãi như là công cụ cần thiết cho </w:t>
        </w:r>
      </w:ins>
      <w:ins w:id="5733" w:author="Phat Tran" w:date="2016-11-05T12:39:00Z">
        <w:r w:rsidR="00C301B0" w:rsidRPr="00957567">
          <w:rPr>
            <w:rFonts w:ascii="Times New Roman" w:hAnsi="Times New Roman" w:cs="Times New Roman"/>
            <w:sz w:val="28"/>
            <w:szCs w:val="28"/>
            <w:rPrChange w:id="5734" w:author="Phạm Anh Đại" w:date="2016-11-16T08:54:00Z">
              <w:rPr>
                <w:rFonts w:ascii="Times New Roman" w:hAnsi="Times New Roman" w:cs="Times New Roman"/>
                <w:sz w:val="24"/>
                <w:szCs w:val="24"/>
              </w:rPr>
            </w:rPrChange>
          </w:rPr>
          <w:t xml:space="preserve">sự an toàn </w:t>
        </w:r>
      </w:ins>
      <w:ins w:id="5735" w:author="Nghia Nguyen Quang" w:date="2016-10-21T15:15:00Z">
        <w:del w:id="5736" w:author="Phat Tran" w:date="2016-11-05T12:39:00Z">
          <w:r w:rsidRPr="00957567" w:rsidDel="00C301B0">
            <w:rPr>
              <w:rFonts w:ascii="Times New Roman" w:hAnsi="Times New Roman" w:cs="Times New Roman"/>
              <w:sz w:val="28"/>
              <w:szCs w:val="28"/>
              <w:rPrChange w:id="5737" w:author="Phạm Anh Đại" w:date="2016-11-16T08:54:00Z">
                <w:rPr>
                  <w:rFonts w:ascii="Times New Roman" w:hAnsi="Times New Roman" w:cs="Times New Roman"/>
                  <w:sz w:val="24"/>
                  <w:szCs w:val="24"/>
                </w:rPr>
              </w:rPrChange>
            </w:rPr>
            <w:delText>an toàn</w:delText>
          </w:r>
        </w:del>
        <w:r w:rsidRPr="00957567">
          <w:rPr>
            <w:rFonts w:ascii="Times New Roman" w:hAnsi="Times New Roman" w:cs="Times New Roman"/>
            <w:sz w:val="28"/>
            <w:szCs w:val="28"/>
            <w:rPrChange w:id="5738" w:author="Phạm Anh Đại" w:date="2016-11-16T08:54:00Z">
              <w:rPr>
                <w:rFonts w:ascii="Times New Roman" w:hAnsi="Times New Roman" w:cs="Times New Roman"/>
                <w:sz w:val="24"/>
                <w:szCs w:val="24"/>
              </w:rPr>
            </w:rPrChange>
          </w:rPr>
          <w:t xml:space="preserve">. Danh sách kiểm tra được thực hiện bởi hai người, thường là hai phi công của máy bay (đội trưởng và cán bộ đầu tiên). Tại ngành hàng không, bản danh sách đã chứng minh giá trị của họ và bây giờ được yêu cầu trong tất cả các chuyến bay thương mại của Mỹ. Nhưng bất chấp những bằng chứng mạnh mẽ khẳng định tính hữu dụng của họ, nhiều ngành công nghiệp vẫn quyết liệt chống đối lại họ. Nó làm cho mọi người cảm thấy rằng thẩm quyền của mình đang bị thẩm vấn. Hơn nữa, khi hai người đang tham gia, một người </w:t>
        </w:r>
      </w:ins>
      <w:ins w:id="5739" w:author="Phat Tran" w:date="2016-11-05T12:39:00Z">
        <w:r w:rsidR="00C301B0" w:rsidRPr="00957567">
          <w:rPr>
            <w:rFonts w:ascii="Times New Roman" w:hAnsi="Times New Roman" w:cs="Times New Roman"/>
            <w:sz w:val="28"/>
            <w:szCs w:val="28"/>
            <w:rPrChange w:id="5740" w:author="Phạm Anh Đại" w:date="2016-11-16T08:54:00Z">
              <w:rPr>
                <w:rFonts w:ascii="Times New Roman" w:hAnsi="Times New Roman" w:cs="Times New Roman"/>
                <w:sz w:val="24"/>
                <w:szCs w:val="24"/>
              </w:rPr>
            </w:rPrChange>
          </w:rPr>
          <w:t xml:space="preserve">cấp bậc thấp hơn </w:t>
        </w:r>
      </w:ins>
      <w:ins w:id="5741" w:author="Nghia Nguyen Quang" w:date="2016-10-21T15:15:00Z">
        <w:del w:id="5742" w:author="Phat Tran" w:date="2016-11-05T12:39:00Z">
          <w:r w:rsidRPr="00957567" w:rsidDel="00C301B0">
            <w:rPr>
              <w:rFonts w:ascii="Times New Roman" w:hAnsi="Times New Roman" w:cs="Times New Roman"/>
              <w:sz w:val="28"/>
              <w:szCs w:val="28"/>
              <w:rPrChange w:id="5743" w:author="Phạm Anh Đại" w:date="2016-11-16T08:54:00Z">
                <w:rPr>
                  <w:rFonts w:ascii="Times New Roman" w:hAnsi="Times New Roman" w:cs="Times New Roman"/>
                  <w:sz w:val="24"/>
                  <w:szCs w:val="24"/>
                </w:rPr>
              </w:rPrChange>
            </w:rPr>
            <w:delText>đàn em</w:delText>
          </w:r>
        </w:del>
        <w:r w:rsidRPr="00957567">
          <w:rPr>
            <w:rFonts w:ascii="Times New Roman" w:hAnsi="Times New Roman" w:cs="Times New Roman"/>
            <w:sz w:val="28"/>
            <w:szCs w:val="28"/>
            <w:rPrChange w:id="5744" w:author="Phạm Anh Đại" w:date="2016-11-16T08:54:00Z">
              <w:rPr>
                <w:rFonts w:ascii="Times New Roman" w:hAnsi="Times New Roman" w:cs="Times New Roman"/>
                <w:sz w:val="24"/>
                <w:szCs w:val="24"/>
              </w:rPr>
            </w:rPrChange>
          </w:rPr>
          <w:t xml:space="preserve"> (trong ngành hàng không, nhân viên đầu tiên) đang được yêu cầu để xem xét các hành động của người </w:t>
        </w:r>
      </w:ins>
      <w:ins w:id="5745" w:author="Phat Tran" w:date="2016-11-05T12:39:00Z">
        <w:r w:rsidR="00EE13A2" w:rsidRPr="00957567">
          <w:rPr>
            <w:rFonts w:ascii="Times New Roman" w:hAnsi="Times New Roman" w:cs="Times New Roman"/>
            <w:sz w:val="28"/>
            <w:szCs w:val="28"/>
            <w:rPrChange w:id="5746" w:author="Phạm Anh Đại" w:date="2016-11-16T08:54:00Z">
              <w:rPr>
                <w:rFonts w:ascii="Times New Roman" w:hAnsi="Times New Roman" w:cs="Times New Roman"/>
                <w:sz w:val="24"/>
                <w:szCs w:val="24"/>
              </w:rPr>
            </w:rPrChange>
          </w:rPr>
          <w:t xml:space="preserve">cấp bậc cao hơn </w:t>
        </w:r>
      </w:ins>
      <w:ins w:id="5747" w:author="Nghia Nguyen Quang" w:date="2016-10-21T15:15:00Z">
        <w:del w:id="5748" w:author="Phat Tran" w:date="2016-11-05T12:39:00Z">
          <w:r w:rsidRPr="00957567" w:rsidDel="00EE13A2">
            <w:rPr>
              <w:rFonts w:ascii="Times New Roman" w:hAnsi="Times New Roman" w:cs="Times New Roman"/>
              <w:sz w:val="28"/>
              <w:szCs w:val="28"/>
              <w:rPrChange w:id="5749" w:author="Phạm Anh Đại" w:date="2016-11-16T08:54:00Z">
                <w:rPr>
                  <w:rFonts w:ascii="Times New Roman" w:hAnsi="Times New Roman" w:cs="Times New Roman"/>
                  <w:sz w:val="24"/>
                  <w:szCs w:val="24"/>
                </w:rPr>
              </w:rPrChange>
            </w:rPr>
            <w:delText>cao tuổi</w:delText>
          </w:r>
        </w:del>
        <w:r w:rsidRPr="00957567">
          <w:rPr>
            <w:rFonts w:ascii="Times New Roman" w:hAnsi="Times New Roman" w:cs="Times New Roman"/>
            <w:sz w:val="28"/>
            <w:szCs w:val="28"/>
            <w:rPrChange w:id="5750" w:author="Phạm Anh Đại" w:date="2016-11-16T08:54:00Z">
              <w:rPr>
                <w:rFonts w:ascii="Times New Roman" w:hAnsi="Times New Roman" w:cs="Times New Roman"/>
                <w:sz w:val="24"/>
                <w:szCs w:val="24"/>
              </w:rPr>
            </w:rPrChange>
          </w:rPr>
          <w:t>. Đây là một sự vi phạm</w:t>
        </w:r>
        <w:del w:id="5751" w:author="Biển Phan Y" w:date="2016-11-23T23:15:00Z">
          <w:r w:rsidRPr="00957567" w:rsidDel="00C8696A">
            <w:rPr>
              <w:rFonts w:ascii="Times New Roman" w:hAnsi="Times New Roman" w:cs="Times New Roman"/>
              <w:sz w:val="28"/>
              <w:szCs w:val="28"/>
              <w:rPrChange w:id="5752" w:author="Phạm Anh Đại" w:date="2016-11-16T08:54:00Z">
                <w:rPr>
                  <w:rFonts w:ascii="Times New Roman" w:hAnsi="Times New Roman" w:cs="Times New Roman"/>
                  <w:sz w:val="24"/>
                  <w:szCs w:val="24"/>
                </w:rPr>
              </w:rPrChange>
            </w:rPr>
            <w:delText xml:space="preserve"> mạnh mẽ</w:delText>
          </w:r>
        </w:del>
      </w:ins>
      <w:ins w:id="5753" w:author="Biển Phan Y" w:date="2016-11-23T23:15:00Z">
        <w:r w:rsidR="00C8696A">
          <w:rPr>
            <w:rFonts w:ascii="Times New Roman" w:hAnsi="Times New Roman" w:cs="Times New Roman"/>
            <w:sz w:val="28"/>
            <w:szCs w:val="28"/>
          </w:rPr>
          <w:t xml:space="preserve"> nghiêm trọng</w:t>
        </w:r>
      </w:ins>
      <w:ins w:id="5754" w:author="Nghia Nguyen Quang" w:date="2016-10-21T15:15:00Z">
        <w:r w:rsidRPr="00957567">
          <w:rPr>
            <w:rFonts w:ascii="Times New Roman" w:hAnsi="Times New Roman" w:cs="Times New Roman"/>
            <w:sz w:val="28"/>
            <w:szCs w:val="28"/>
            <w:rPrChange w:id="5755" w:author="Phạm Anh Đại" w:date="2016-11-16T08:54:00Z">
              <w:rPr>
                <w:rFonts w:ascii="Times New Roman" w:hAnsi="Times New Roman" w:cs="Times New Roman"/>
                <w:sz w:val="24"/>
                <w:szCs w:val="24"/>
              </w:rPr>
            </w:rPrChange>
          </w:rPr>
          <w:t xml:space="preserve"> của các</w:t>
        </w:r>
      </w:ins>
      <w:ins w:id="5756" w:author="Phat Tran" w:date="2016-11-05T12:40:00Z">
        <w:del w:id="5757" w:author="Biển Phan Y" w:date="2016-11-23T23:15:00Z">
          <w:r w:rsidR="00EE13A2" w:rsidRPr="00957567" w:rsidDel="00C8696A">
            <w:rPr>
              <w:rFonts w:ascii="Times New Roman" w:hAnsi="Times New Roman" w:cs="Times New Roman"/>
              <w:sz w:val="28"/>
              <w:szCs w:val="28"/>
              <w:rPrChange w:id="5758" w:author="Phạm Anh Đại" w:date="2016-11-16T08:54:00Z">
                <w:rPr>
                  <w:rFonts w:ascii="Times New Roman" w:hAnsi="Times New Roman" w:cs="Times New Roman"/>
                  <w:sz w:val="24"/>
                  <w:szCs w:val="24"/>
                </w:rPr>
              </w:rPrChange>
            </w:rPr>
            <w:delText xml:space="preserve"> dòng</w:delText>
          </w:r>
        </w:del>
      </w:ins>
      <w:ins w:id="5759" w:author="Nghia Nguyen Quang" w:date="2016-10-21T15:15:00Z">
        <w:del w:id="5760" w:author="Biển Phan Y" w:date="2016-11-23T23:15:00Z">
          <w:r w:rsidRPr="00957567" w:rsidDel="00C8696A">
            <w:rPr>
              <w:rFonts w:ascii="Times New Roman" w:hAnsi="Times New Roman" w:cs="Times New Roman"/>
              <w:sz w:val="28"/>
              <w:szCs w:val="28"/>
              <w:rPrChange w:id="5761" w:author="Phạm Anh Đại" w:date="2016-11-16T08:54:00Z">
                <w:rPr>
                  <w:rFonts w:ascii="Times New Roman" w:hAnsi="Times New Roman" w:cs="Times New Roman"/>
                  <w:sz w:val="24"/>
                  <w:szCs w:val="24"/>
                </w:rPr>
              </w:rPrChange>
            </w:rPr>
            <w:delText xml:space="preserve"> đường</w:delText>
          </w:r>
        </w:del>
      </w:ins>
      <w:ins w:id="5762" w:author="Biển Phan Y" w:date="2016-11-23T23:15:00Z">
        <w:r w:rsidR="00C8696A">
          <w:rPr>
            <w:rFonts w:ascii="Times New Roman" w:hAnsi="Times New Roman" w:cs="Times New Roman"/>
            <w:sz w:val="28"/>
            <w:szCs w:val="28"/>
          </w:rPr>
          <w:t xml:space="preserve"> vấn đề</w:t>
        </w:r>
      </w:ins>
      <w:ins w:id="5763" w:author="Nghia Nguyen Quang" w:date="2016-10-21T15:15:00Z">
        <w:r w:rsidRPr="00957567">
          <w:rPr>
            <w:rFonts w:ascii="Times New Roman" w:hAnsi="Times New Roman" w:cs="Times New Roman"/>
            <w:sz w:val="28"/>
            <w:szCs w:val="28"/>
            <w:rPrChange w:id="5764" w:author="Phạm Anh Đại" w:date="2016-11-16T08:54:00Z">
              <w:rPr>
                <w:rFonts w:ascii="Times New Roman" w:hAnsi="Times New Roman" w:cs="Times New Roman"/>
                <w:sz w:val="24"/>
                <w:szCs w:val="24"/>
              </w:rPr>
            </w:rPrChange>
          </w:rPr>
          <w:t xml:space="preserve"> quyền lực trong nhiều nền văn hóa.</w:t>
        </w:r>
      </w:ins>
    </w:p>
    <w:p w14:paraId="1D4DFE1B" w14:textId="196724A7" w:rsidR="00575F46" w:rsidRPr="00957567" w:rsidRDefault="00575F46">
      <w:pPr>
        <w:jc w:val="both"/>
        <w:rPr>
          <w:ins w:id="5765" w:author="Nghia Nguyen Quang" w:date="2016-10-21T15:15:00Z"/>
          <w:rFonts w:ascii="Times New Roman" w:hAnsi="Times New Roman" w:cs="Times New Roman"/>
          <w:sz w:val="28"/>
          <w:szCs w:val="28"/>
          <w:rPrChange w:id="5766" w:author="Phạm Anh Đại" w:date="2016-11-16T08:54:00Z">
            <w:rPr>
              <w:ins w:id="5767" w:author="Nghia Nguyen Quang" w:date="2016-10-21T15:15:00Z"/>
              <w:rFonts w:ascii="Times New Roman" w:hAnsi="Times New Roman" w:cs="Times New Roman"/>
              <w:sz w:val="24"/>
              <w:szCs w:val="24"/>
            </w:rPr>
          </w:rPrChange>
        </w:rPr>
        <w:pPrChange w:id="5768" w:author="Biển Phan Y" w:date="2016-11-22T22:50:00Z">
          <w:pPr/>
        </w:pPrChange>
      </w:pPr>
      <w:ins w:id="5769" w:author="Nghia Nguyen Quang" w:date="2016-10-21T15:15:00Z">
        <w:r w:rsidRPr="00957567">
          <w:rPr>
            <w:rFonts w:ascii="Times New Roman" w:hAnsi="Times New Roman" w:cs="Times New Roman"/>
            <w:sz w:val="28"/>
            <w:szCs w:val="28"/>
            <w:rPrChange w:id="5770" w:author="Phạm Anh Đại" w:date="2016-11-16T08:54:00Z">
              <w:rPr>
                <w:rFonts w:ascii="Times New Roman" w:hAnsi="Times New Roman" w:cs="Times New Roman"/>
                <w:sz w:val="24"/>
                <w:szCs w:val="24"/>
              </w:rPr>
            </w:rPrChange>
          </w:rPr>
          <w:t xml:space="preserve">Các bác sĩ và chuyên gia y tế khác đã mạnh mẽ phản đối việc sử dụng danh sách kiểm tra. Nó được xem như là một sự xúc phạm đến khả năng chuyên môn của họ. "Những người khác có thể cần bản danh sách," họ phàn nàn, "nhưng không phải là tôi." </w:t>
        </w:r>
      </w:ins>
      <w:ins w:id="5771" w:author="Phat Tran" w:date="2016-11-05T12:40:00Z">
        <w:r w:rsidR="00EE13A2" w:rsidRPr="00957567">
          <w:rPr>
            <w:rFonts w:ascii="Times New Roman" w:hAnsi="Times New Roman" w:cs="Times New Roman"/>
            <w:sz w:val="28"/>
            <w:szCs w:val="28"/>
            <w:rPrChange w:id="5772" w:author="Phạm Anh Đại" w:date="2016-11-16T08:54:00Z">
              <w:rPr>
                <w:rFonts w:ascii="Times New Roman" w:hAnsi="Times New Roman" w:cs="Times New Roman"/>
                <w:sz w:val="24"/>
                <w:szCs w:val="24"/>
              </w:rPr>
            </w:rPrChange>
          </w:rPr>
          <w:t xml:space="preserve">Quá tệ </w:t>
        </w:r>
      </w:ins>
      <w:ins w:id="5773" w:author="Nghia Nguyen Quang" w:date="2016-10-21T15:15:00Z">
        <w:del w:id="5774" w:author="Phat Tran" w:date="2016-11-05T12:40:00Z">
          <w:r w:rsidRPr="00957567" w:rsidDel="00EE13A2">
            <w:rPr>
              <w:rFonts w:ascii="Times New Roman" w:hAnsi="Times New Roman" w:cs="Times New Roman"/>
              <w:sz w:val="28"/>
              <w:szCs w:val="28"/>
              <w:rPrChange w:id="5775" w:author="Phạm Anh Đại" w:date="2016-11-16T08:54:00Z">
                <w:rPr>
                  <w:rFonts w:ascii="Times New Roman" w:hAnsi="Times New Roman" w:cs="Times New Roman"/>
                  <w:sz w:val="24"/>
                  <w:szCs w:val="24"/>
                </w:rPr>
              </w:rPrChange>
            </w:rPr>
            <w:delText>Quá xấu. phạm lỗi</w:delText>
          </w:r>
        </w:del>
      </w:ins>
      <w:ins w:id="5776" w:author="Phat Tran" w:date="2016-11-05T12:40:00Z">
        <w:r w:rsidR="00EE13A2" w:rsidRPr="00957567">
          <w:rPr>
            <w:rFonts w:ascii="Times New Roman" w:hAnsi="Times New Roman" w:cs="Times New Roman"/>
            <w:sz w:val="28"/>
            <w:szCs w:val="28"/>
            <w:rPrChange w:id="5777" w:author="Phạm Anh Đại" w:date="2016-11-16T08:54:00Z">
              <w:rPr>
                <w:rFonts w:ascii="Times New Roman" w:hAnsi="Times New Roman" w:cs="Times New Roman"/>
                <w:sz w:val="24"/>
                <w:szCs w:val="24"/>
              </w:rPr>
            </w:rPrChange>
          </w:rPr>
          <w:t xml:space="preserve"> Phạm lỗi</w:t>
        </w:r>
      </w:ins>
      <w:ins w:id="5778" w:author="Nghia Nguyen Quang" w:date="2016-10-21T15:15:00Z">
        <w:r w:rsidRPr="00957567">
          <w:rPr>
            <w:rFonts w:ascii="Times New Roman" w:hAnsi="Times New Roman" w:cs="Times New Roman"/>
            <w:sz w:val="28"/>
            <w:szCs w:val="28"/>
            <w:rPrChange w:id="5779" w:author="Phạm Anh Đại" w:date="2016-11-16T08:54:00Z">
              <w:rPr>
                <w:rFonts w:ascii="Times New Roman" w:hAnsi="Times New Roman" w:cs="Times New Roman"/>
                <w:sz w:val="24"/>
                <w:szCs w:val="24"/>
              </w:rPr>
            </w:rPrChange>
          </w:rPr>
          <w:t xml:space="preserve"> là con người: tất cả chúng ta </w:t>
        </w:r>
      </w:ins>
      <w:ins w:id="5780" w:author="Phạm Anh Đại" w:date="2016-11-21T00:59:00Z">
        <w:r w:rsidR="00E65525">
          <w:rPr>
            <w:rFonts w:ascii="Times New Roman" w:hAnsi="Times New Roman" w:cs="Times New Roman"/>
            <w:sz w:val="28"/>
            <w:szCs w:val="28"/>
          </w:rPr>
          <w:t>đều mắc sơ suất</w:t>
        </w:r>
      </w:ins>
      <w:ins w:id="5781" w:author="Nghia Nguyen Quang" w:date="2016-10-21T15:15:00Z">
        <w:del w:id="5782" w:author="Phạm Anh Đại" w:date="2016-11-21T00:59:00Z">
          <w:r w:rsidRPr="00957567" w:rsidDel="00E65525">
            <w:rPr>
              <w:rFonts w:ascii="Times New Roman" w:hAnsi="Times New Roman" w:cs="Times New Roman"/>
              <w:sz w:val="28"/>
              <w:szCs w:val="28"/>
              <w:rPrChange w:id="5783" w:author="Phạm Anh Đại" w:date="2016-11-16T08:54:00Z">
                <w:rPr>
                  <w:rFonts w:ascii="Times New Roman" w:hAnsi="Times New Roman" w:cs="Times New Roman"/>
                  <w:sz w:val="24"/>
                  <w:szCs w:val="24"/>
                </w:rPr>
              </w:rPrChange>
            </w:rPr>
            <w:delText>phải tuân theo trượt</w:delText>
          </w:r>
        </w:del>
        <w:r w:rsidRPr="00957567">
          <w:rPr>
            <w:rFonts w:ascii="Times New Roman" w:hAnsi="Times New Roman" w:cs="Times New Roman"/>
            <w:sz w:val="28"/>
            <w:szCs w:val="28"/>
            <w:rPrChange w:id="5784" w:author="Phạm Anh Đại" w:date="2016-11-16T08:54:00Z">
              <w:rPr>
                <w:rFonts w:ascii="Times New Roman" w:hAnsi="Times New Roman" w:cs="Times New Roman"/>
                <w:sz w:val="24"/>
                <w:szCs w:val="24"/>
              </w:rPr>
            </w:rPrChange>
          </w:rPr>
          <w:t xml:space="preserve"> và những sai lầm khi bị căng thẳng, hoặc theo thời gian hay áp lực xã hội, hoặc sau khi chịu nhiều gián đoạn, mỗi thiết yếu theo đúng nghĩa của nó. Nó không phải là một mối đe dọa đến khả năng chuyên môn </w:t>
        </w:r>
        <w:del w:id="5785" w:author="Phat Tran" w:date="2016-11-05T12:41:00Z">
          <w:r w:rsidRPr="00957567" w:rsidDel="00EE13A2">
            <w:rPr>
              <w:rFonts w:ascii="Times New Roman" w:hAnsi="Times New Roman" w:cs="Times New Roman"/>
              <w:sz w:val="28"/>
              <w:szCs w:val="28"/>
              <w:rPrChange w:id="5786" w:author="Phạm Anh Đại" w:date="2016-11-16T08:54:00Z">
                <w:rPr>
                  <w:rFonts w:ascii="Times New Roman" w:hAnsi="Times New Roman" w:cs="Times New Roman"/>
                  <w:sz w:val="24"/>
                  <w:szCs w:val="24"/>
                </w:rPr>
              </w:rPrChange>
            </w:rPr>
            <w:delText>để được</w:delText>
          </w:r>
        </w:del>
        <w:r w:rsidRPr="00957567">
          <w:rPr>
            <w:rFonts w:ascii="Times New Roman" w:hAnsi="Times New Roman" w:cs="Times New Roman"/>
            <w:sz w:val="28"/>
            <w:szCs w:val="28"/>
            <w:rPrChange w:id="5787" w:author="Phạm Anh Đại" w:date="2016-11-16T08:54:00Z">
              <w:rPr>
                <w:rFonts w:ascii="Times New Roman" w:hAnsi="Times New Roman" w:cs="Times New Roman"/>
                <w:sz w:val="24"/>
                <w:szCs w:val="24"/>
              </w:rPr>
            </w:rPrChange>
          </w:rPr>
          <w:t xml:space="preserve"> con người. </w:t>
        </w:r>
      </w:ins>
      <w:ins w:id="5788" w:author="Phat Tran" w:date="2016-11-05T12:41:00Z">
        <w:r w:rsidR="00EE13A2" w:rsidRPr="00957567">
          <w:rPr>
            <w:rFonts w:ascii="Times New Roman" w:hAnsi="Times New Roman" w:cs="Times New Roman"/>
            <w:sz w:val="28"/>
            <w:szCs w:val="28"/>
            <w:rPrChange w:id="5789" w:author="Phạm Anh Đại" w:date="2016-11-16T08:54:00Z">
              <w:rPr>
                <w:rFonts w:ascii="Times New Roman" w:hAnsi="Times New Roman" w:cs="Times New Roman"/>
                <w:sz w:val="24"/>
                <w:szCs w:val="24"/>
              </w:rPr>
            </w:rPrChange>
          </w:rPr>
          <w:t xml:space="preserve">Chỉ trích </w:t>
        </w:r>
      </w:ins>
      <w:ins w:id="5790" w:author="Nghia Nguyen Quang" w:date="2016-10-21T15:15:00Z">
        <w:del w:id="5791" w:author="Phat Tran" w:date="2016-11-05T12:41:00Z">
          <w:r w:rsidRPr="00957567" w:rsidDel="00EE13A2">
            <w:rPr>
              <w:rFonts w:ascii="Times New Roman" w:hAnsi="Times New Roman" w:cs="Times New Roman"/>
              <w:sz w:val="28"/>
              <w:szCs w:val="28"/>
              <w:rPrChange w:id="5792" w:author="Phạm Anh Đại" w:date="2016-11-16T08:54:00Z">
                <w:rPr>
                  <w:rFonts w:ascii="Times New Roman" w:hAnsi="Times New Roman" w:cs="Times New Roman"/>
                  <w:sz w:val="24"/>
                  <w:szCs w:val="24"/>
                </w:rPr>
              </w:rPrChange>
            </w:rPr>
            <w:delText xml:space="preserve">chỉ trích </w:delText>
          </w:r>
        </w:del>
        <w:r w:rsidRPr="00957567">
          <w:rPr>
            <w:rFonts w:ascii="Times New Roman" w:hAnsi="Times New Roman" w:cs="Times New Roman"/>
            <w:sz w:val="28"/>
            <w:szCs w:val="28"/>
            <w:rPrChange w:id="5793" w:author="Phạm Anh Đại" w:date="2016-11-16T08:54:00Z">
              <w:rPr>
                <w:rFonts w:ascii="Times New Roman" w:hAnsi="Times New Roman" w:cs="Times New Roman"/>
                <w:sz w:val="24"/>
                <w:szCs w:val="24"/>
              </w:rPr>
            </w:rPrChange>
          </w:rPr>
          <w:t>chính đáng của bản danh sách cụ thể được sử dụng như là một bản cáo trạng chống lại các khái niệm về danh sách kiểm tra. May mắn thay, bản danh sách đang dần bắt đầu được chấp nhận trong các tình huống y tế. Khi nhân sự cao cấp nhấn mạnh vào việc sử dụng các bản danh sách, mà còn tăng quyền hạn của mình và tình trạng chuyên nghiệp. Nó mất nhiều thập kỷ cho bản danh sách được chấp nhận trong thương mại hàng không: chúng ta hãy hy vọng rằng y học và các ngành nghề sẽ thay đổi nhanh chóng hơn.</w:t>
        </w:r>
      </w:ins>
    </w:p>
    <w:p w14:paraId="541A1B76" w14:textId="4CC1DA19" w:rsidR="00575F46" w:rsidRPr="00957567" w:rsidRDefault="00575F46">
      <w:pPr>
        <w:jc w:val="both"/>
        <w:rPr>
          <w:ins w:id="5794" w:author="Nghia Nguyen Quang" w:date="2016-10-21T15:15:00Z"/>
          <w:rFonts w:ascii="Times New Roman" w:hAnsi="Times New Roman" w:cs="Times New Roman"/>
          <w:sz w:val="28"/>
          <w:szCs w:val="28"/>
          <w:rPrChange w:id="5795" w:author="Phạm Anh Đại" w:date="2016-11-16T08:54:00Z">
            <w:rPr>
              <w:ins w:id="5796" w:author="Nghia Nguyen Quang" w:date="2016-10-21T15:15:00Z"/>
              <w:rFonts w:ascii="Times New Roman" w:hAnsi="Times New Roman" w:cs="Times New Roman"/>
              <w:sz w:val="24"/>
              <w:szCs w:val="24"/>
            </w:rPr>
          </w:rPrChange>
        </w:rPr>
        <w:pPrChange w:id="5797" w:author="Biển Phan Y" w:date="2016-11-22T22:50:00Z">
          <w:pPr/>
        </w:pPrChange>
      </w:pPr>
      <w:ins w:id="5798" w:author="Nghia Nguyen Quang" w:date="2016-10-21T15:15:00Z">
        <w:r w:rsidRPr="00957567">
          <w:rPr>
            <w:rFonts w:ascii="Times New Roman" w:hAnsi="Times New Roman" w:cs="Times New Roman"/>
            <w:sz w:val="28"/>
            <w:szCs w:val="28"/>
            <w:rPrChange w:id="5799" w:author="Phạm Anh Đại" w:date="2016-11-16T08:54:00Z">
              <w:rPr>
                <w:rFonts w:ascii="Times New Roman" w:hAnsi="Times New Roman" w:cs="Times New Roman"/>
                <w:sz w:val="24"/>
                <w:szCs w:val="24"/>
              </w:rPr>
            </w:rPrChange>
          </w:rPr>
          <w:t xml:space="preserve">Thiết kế một danh sách kiểm tra hiệu quả là khó khăn. Việc thiết kế cần phải được lặp đi lặp lại, luôn luôn được tinh chế, tốt nhất là sử dụng các nguyên tắc thiết kế </w:t>
        </w:r>
        <w:r w:rsidRPr="00957567">
          <w:rPr>
            <w:rFonts w:ascii="Times New Roman" w:hAnsi="Times New Roman" w:cs="Times New Roman"/>
            <w:sz w:val="28"/>
            <w:szCs w:val="28"/>
            <w:rPrChange w:id="5800" w:author="Phạm Anh Đại" w:date="2016-11-16T08:54:00Z">
              <w:rPr>
                <w:rFonts w:ascii="Times New Roman" w:hAnsi="Times New Roman" w:cs="Times New Roman"/>
                <w:sz w:val="24"/>
                <w:szCs w:val="24"/>
              </w:rPr>
            </w:rPrChange>
          </w:rPr>
          <w:lastRenderedPageBreak/>
          <w:t xml:space="preserve">của con người làm trung tâm của Chương 6, liên tục điều chỉnh danh sách cho đến khi nó bao gồm các </w:t>
        </w:r>
      </w:ins>
      <w:ins w:id="5801" w:author="Phat Tran" w:date="2016-11-05T12:41:00Z">
        <w:r w:rsidR="00EE13A2" w:rsidRPr="00957567">
          <w:rPr>
            <w:rFonts w:ascii="Times New Roman" w:hAnsi="Times New Roman" w:cs="Times New Roman"/>
            <w:sz w:val="28"/>
            <w:szCs w:val="28"/>
            <w:rPrChange w:id="5802" w:author="Phạm Anh Đại" w:date="2016-11-16T08:54:00Z">
              <w:rPr>
                <w:rFonts w:ascii="Times New Roman" w:hAnsi="Times New Roman" w:cs="Times New Roman"/>
                <w:sz w:val="24"/>
                <w:szCs w:val="24"/>
              </w:rPr>
            </w:rPrChange>
          </w:rPr>
          <w:t xml:space="preserve">chỉ mục </w:t>
        </w:r>
      </w:ins>
      <w:ins w:id="5803" w:author="Nghia Nguyen Quang" w:date="2016-10-21T15:15:00Z">
        <w:del w:id="5804" w:author="Phat Tran" w:date="2016-11-05T12:41:00Z">
          <w:r w:rsidRPr="00957567" w:rsidDel="00EE13A2">
            <w:rPr>
              <w:rFonts w:ascii="Times New Roman" w:hAnsi="Times New Roman" w:cs="Times New Roman"/>
              <w:sz w:val="28"/>
              <w:szCs w:val="28"/>
              <w:rPrChange w:id="5805" w:author="Phạm Anh Đại" w:date="2016-11-16T08:54:00Z">
                <w:rPr>
                  <w:rFonts w:ascii="Times New Roman" w:hAnsi="Times New Roman" w:cs="Times New Roman"/>
                  <w:sz w:val="24"/>
                  <w:szCs w:val="24"/>
                </w:rPr>
              </w:rPrChange>
            </w:rPr>
            <w:delText>mặt hàng</w:delText>
          </w:r>
        </w:del>
        <w:r w:rsidRPr="00957567">
          <w:rPr>
            <w:rFonts w:ascii="Times New Roman" w:hAnsi="Times New Roman" w:cs="Times New Roman"/>
            <w:sz w:val="28"/>
            <w:szCs w:val="28"/>
            <w:rPrChange w:id="5806" w:author="Phạm Anh Đại" w:date="2016-11-16T08:54:00Z">
              <w:rPr>
                <w:rFonts w:ascii="Times New Roman" w:hAnsi="Times New Roman" w:cs="Times New Roman"/>
                <w:sz w:val="24"/>
                <w:szCs w:val="24"/>
              </w:rPr>
            </w:rPrChange>
          </w:rPr>
          <w:t xml:space="preserve"> thiết yếu nhưng không phải là gánh nặng để thực hiện. Nhiều người phản đối danh sách kiểm tra là thực sự phản đối danh sách để thiết kế xấu: thiết kế một danh sách kiểm tra cho một nhiệm vụ phức tạp được thực hiện tốt nhất của nhà thiết kế chuyên nghiệp kết hợp với các chuyên gia.</w:t>
        </w:r>
      </w:ins>
    </w:p>
    <w:p w14:paraId="089C6CEA" w14:textId="45879027" w:rsidR="00575F46" w:rsidRPr="00957567" w:rsidRDefault="00575F46">
      <w:pPr>
        <w:jc w:val="both"/>
        <w:rPr>
          <w:ins w:id="5807" w:author="Nghia Nguyen Quang" w:date="2016-10-21T15:15:00Z"/>
          <w:rFonts w:ascii="Times New Roman" w:hAnsi="Times New Roman" w:cs="Times New Roman"/>
          <w:sz w:val="28"/>
          <w:szCs w:val="28"/>
          <w:rPrChange w:id="5808" w:author="Phạm Anh Đại" w:date="2016-11-16T08:54:00Z">
            <w:rPr>
              <w:ins w:id="5809" w:author="Nghia Nguyen Quang" w:date="2016-10-21T15:15:00Z"/>
              <w:rFonts w:ascii="Times New Roman" w:hAnsi="Times New Roman" w:cs="Times New Roman"/>
              <w:sz w:val="24"/>
              <w:szCs w:val="24"/>
            </w:rPr>
          </w:rPrChange>
        </w:rPr>
        <w:pPrChange w:id="5810" w:author="Biển Phan Y" w:date="2016-11-22T22:50:00Z">
          <w:pPr/>
        </w:pPrChange>
      </w:pPr>
      <w:ins w:id="5811" w:author="Nghia Nguyen Quang" w:date="2016-10-21T15:15:00Z">
        <w:r w:rsidRPr="00957567">
          <w:rPr>
            <w:rFonts w:ascii="Times New Roman" w:hAnsi="Times New Roman" w:cs="Times New Roman"/>
            <w:sz w:val="28"/>
            <w:szCs w:val="28"/>
            <w:rPrChange w:id="5812" w:author="Phạm Anh Đại" w:date="2016-11-16T08:54:00Z">
              <w:rPr>
                <w:rFonts w:ascii="Times New Roman" w:hAnsi="Times New Roman" w:cs="Times New Roman"/>
                <w:sz w:val="24"/>
                <w:szCs w:val="24"/>
              </w:rPr>
            </w:rPrChange>
          </w:rPr>
          <w:t xml:space="preserve">Danh sách kiểm tra được in có một lỗ hổng lớn: họ buộc làm theo các bước với một trật tự tuần tự, kể cả trường hợp này là không cần thiết hoặc thậm chí </w:t>
        </w:r>
      </w:ins>
      <w:ins w:id="5813" w:author="Phạm Anh Đại" w:date="2016-11-21T01:02:00Z">
        <w:r w:rsidR="00E65525">
          <w:rPr>
            <w:rFonts w:ascii="Times New Roman" w:hAnsi="Times New Roman" w:cs="Times New Roman"/>
            <w:sz w:val="28"/>
            <w:szCs w:val="28"/>
          </w:rPr>
          <w:t>không</w:t>
        </w:r>
      </w:ins>
      <w:ins w:id="5814" w:author="Nghia Nguyen Quang" w:date="2016-10-21T15:15:00Z">
        <w:del w:id="5815" w:author="Phạm Anh Đại" w:date="2016-11-21T01:02:00Z">
          <w:r w:rsidRPr="00957567" w:rsidDel="00E65525">
            <w:rPr>
              <w:rFonts w:ascii="Times New Roman" w:hAnsi="Times New Roman" w:cs="Times New Roman"/>
              <w:sz w:val="28"/>
              <w:szCs w:val="28"/>
              <w:rPrChange w:id="5816" w:author="Phạm Anh Đại" w:date="2016-11-16T08:54:00Z">
                <w:rPr>
                  <w:rFonts w:ascii="Times New Roman" w:hAnsi="Times New Roman" w:cs="Times New Roman"/>
                  <w:sz w:val="24"/>
                  <w:szCs w:val="24"/>
                </w:rPr>
              </w:rPrChange>
            </w:rPr>
            <w:delText>có</w:delText>
          </w:r>
        </w:del>
        <w:r w:rsidRPr="00957567">
          <w:rPr>
            <w:rFonts w:ascii="Times New Roman" w:hAnsi="Times New Roman" w:cs="Times New Roman"/>
            <w:sz w:val="28"/>
            <w:szCs w:val="28"/>
            <w:rPrChange w:id="5817" w:author="Phạm Anh Đại" w:date="2016-11-16T08:54:00Z">
              <w:rPr>
                <w:rFonts w:ascii="Times New Roman" w:hAnsi="Times New Roman" w:cs="Times New Roman"/>
                <w:sz w:val="24"/>
                <w:szCs w:val="24"/>
              </w:rPr>
            </w:rPrChange>
          </w:rPr>
          <w:t xml:space="preserve"> thể. Với các nhiệm vụ phức tạp, thứ tự trong đó có nhiều hoạt động được thực hiện có thể không quan trọng, miễn là họ đều hoàn thành. Đôi khi các hạng mục đầu trong danh sách không thể được thực hiện tại thời điểm họ</w:t>
        </w:r>
        <w:del w:id="5818" w:author="Biển Phan Y" w:date="2016-11-23T23:17:00Z">
          <w:r w:rsidRPr="00957567" w:rsidDel="00C8696A">
            <w:rPr>
              <w:rFonts w:ascii="Times New Roman" w:hAnsi="Times New Roman" w:cs="Times New Roman"/>
              <w:sz w:val="28"/>
              <w:szCs w:val="28"/>
              <w:rPrChange w:id="5819"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5820" w:author="Phạm Anh Đại" w:date="2016-11-16T08:54:00Z">
              <w:rPr>
                <w:rFonts w:ascii="Times New Roman" w:hAnsi="Times New Roman" w:cs="Times New Roman"/>
                <w:sz w:val="24"/>
                <w:szCs w:val="24"/>
              </w:rPr>
            </w:rPrChange>
          </w:rPr>
          <w:t xml:space="preserve"> gặp phải trong danh sách kiểm tra. Ví dụ, trong ngành hàng không </w:t>
        </w:r>
      </w:ins>
      <w:ins w:id="5821" w:author="Phat Tran" w:date="2016-11-05T12:41:00Z">
        <w:r w:rsidR="00EE13A2" w:rsidRPr="00957567">
          <w:rPr>
            <w:rFonts w:ascii="Times New Roman" w:hAnsi="Times New Roman" w:cs="Times New Roman"/>
            <w:sz w:val="28"/>
            <w:szCs w:val="28"/>
            <w:rPrChange w:id="5822" w:author="Phạm Anh Đại" w:date="2016-11-16T08:54:00Z">
              <w:rPr>
                <w:rFonts w:ascii="Times New Roman" w:hAnsi="Times New Roman" w:cs="Times New Roman"/>
                <w:sz w:val="24"/>
                <w:szCs w:val="24"/>
              </w:rPr>
            </w:rPrChange>
          </w:rPr>
          <w:t xml:space="preserve">một trong các bước để </w:t>
        </w:r>
      </w:ins>
      <w:ins w:id="5823" w:author="Nghia Nguyen Quang" w:date="2016-10-21T15:15:00Z">
        <w:del w:id="5824" w:author="Phat Tran" w:date="2016-11-05T12:41:00Z">
          <w:r w:rsidRPr="00957567" w:rsidDel="00EE13A2">
            <w:rPr>
              <w:rFonts w:ascii="Times New Roman" w:hAnsi="Times New Roman" w:cs="Times New Roman"/>
              <w:sz w:val="28"/>
              <w:szCs w:val="28"/>
              <w:rPrChange w:id="5825" w:author="Phạm Anh Đại" w:date="2016-11-16T08:54:00Z">
                <w:rPr>
                  <w:rFonts w:ascii="Times New Roman" w:hAnsi="Times New Roman" w:cs="Times New Roman"/>
                  <w:sz w:val="24"/>
                  <w:szCs w:val="24"/>
                </w:rPr>
              </w:rPrChange>
            </w:rPr>
            <w:delText>là một trong những bước là để</w:delText>
          </w:r>
        </w:del>
        <w:r w:rsidRPr="00957567">
          <w:rPr>
            <w:rFonts w:ascii="Times New Roman" w:hAnsi="Times New Roman" w:cs="Times New Roman"/>
            <w:sz w:val="28"/>
            <w:szCs w:val="28"/>
            <w:rPrChange w:id="5826" w:author="Phạm Anh Đại" w:date="2016-11-16T08:54:00Z">
              <w:rPr>
                <w:rFonts w:ascii="Times New Roman" w:hAnsi="Times New Roman" w:cs="Times New Roman"/>
                <w:sz w:val="24"/>
                <w:szCs w:val="24"/>
              </w:rPr>
            </w:rPrChange>
          </w:rPr>
          <w:t xml:space="preserve"> kiểm tra số lượng nhiên liệu trong máy bay. Nhưng nếu các hoạt động tiếp nhiên liệu vẫn chưa được hoàn thành khi </w:t>
        </w:r>
      </w:ins>
      <w:ins w:id="5827" w:author="Phat Tran" w:date="2016-11-05T12:42:00Z">
        <w:r w:rsidR="00EE13A2" w:rsidRPr="00957567">
          <w:rPr>
            <w:rFonts w:ascii="Times New Roman" w:hAnsi="Times New Roman" w:cs="Times New Roman"/>
            <w:sz w:val="28"/>
            <w:szCs w:val="28"/>
            <w:rPrChange w:id="5828" w:author="Phạm Anh Đại" w:date="2016-11-16T08:54:00Z">
              <w:rPr>
                <w:rFonts w:ascii="Times New Roman" w:hAnsi="Times New Roman" w:cs="Times New Roman"/>
                <w:sz w:val="24"/>
                <w:szCs w:val="24"/>
              </w:rPr>
            </w:rPrChange>
          </w:rPr>
          <w:t xml:space="preserve">hạng </w:t>
        </w:r>
      </w:ins>
      <w:ins w:id="5829" w:author="Nghia Nguyen Quang" w:date="2016-10-21T15:15:00Z">
        <w:r w:rsidRPr="00957567">
          <w:rPr>
            <w:rFonts w:ascii="Times New Roman" w:hAnsi="Times New Roman" w:cs="Times New Roman"/>
            <w:sz w:val="28"/>
            <w:szCs w:val="28"/>
            <w:rPrChange w:id="5830" w:author="Phạm Anh Đại" w:date="2016-11-16T08:54:00Z">
              <w:rPr>
                <w:rFonts w:ascii="Times New Roman" w:hAnsi="Times New Roman" w:cs="Times New Roman"/>
                <w:sz w:val="24"/>
                <w:szCs w:val="24"/>
              </w:rPr>
            </w:rPrChange>
          </w:rPr>
          <w:t>mục danh sách kiểm tra này</w:t>
        </w:r>
      </w:ins>
      <w:ins w:id="5831" w:author="Phat Tran" w:date="2016-11-05T12:42:00Z">
        <w:r w:rsidR="00EE13A2" w:rsidRPr="00957567">
          <w:rPr>
            <w:rFonts w:ascii="Times New Roman" w:hAnsi="Times New Roman" w:cs="Times New Roman"/>
            <w:sz w:val="28"/>
            <w:szCs w:val="28"/>
            <w:rPrChange w:id="5832" w:author="Phạm Anh Đại" w:date="2016-11-16T08:54:00Z">
              <w:rPr>
                <w:rFonts w:ascii="Times New Roman" w:hAnsi="Times New Roman" w:cs="Times New Roman"/>
                <w:sz w:val="24"/>
                <w:szCs w:val="24"/>
              </w:rPr>
            </w:rPrChange>
          </w:rPr>
          <w:t xml:space="preserve"> được</w:t>
        </w:r>
      </w:ins>
      <w:ins w:id="5833" w:author="Nghia Nguyen Quang" w:date="2016-10-21T15:15:00Z">
        <w:r w:rsidRPr="00957567">
          <w:rPr>
            <w:rFonts w:ascii="Times New Roman" w:hAnsi="Times New Roman" w:cs="Times New Roman"/>
            <w:sz w:val="28"/>
            <w:szCs w:val="28"/>
            <w:rPrChange w:id="5834" w:author="Phạm Anh Đại" w:date="2016-11-16T08:54:00Z">
              <w:rPr>
                <w:rFonts w:ascii="Times New Roman" w:hAnsi="Times New Roman" w:cs="Times New Roman"/>
                <w:sz w:val="24"/>
                <w:szCs w:val="24"/>
              </w:rPr>
            </w:rPrChange>
          </w:rPr>
          <w:t xml:space="preserve"> </w:t>
        </w:r>
        <w:del w:id="5835" w:author="Phat Tran" w:date="2016-11-05T12:42:00Z">
          <w:r w:rsidRPr="00957567" w:rsidDel="00EE13A2">
            <w:rPr>
              <w:rFonts w:ascii="Times New Roman" w:hAnsi="Times New Roman" w:cs="Times New Roman"/>
              <w:sz w:val="28"/>
              <w:szCs w:val="28"/>
              <w:rPrChange w:id="5836"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5837" w:author="Phạm Anh Đại" w:date="2016-11-16T08:54:00Z">
              <w:rPr>
                <w:rFonts w:ascii="Times New Roman" w:hAnsi="Times New Roman" w:cs="Times New Roman"/>
                <w:sz w:val="24"/>
                <w:szCs w:val="24"/>
              </w:rPr>
            </w:rPrChange>
          </w:rPr>
          <w:t xml:space="preserve"> gặp phải? Phi công sẽ bỏ qua nó, có ý định trở lại với nó sau khi máy bay đã được tiếp nhiên liệu. Đây là với một cơ hội rõ ràng cho một lỗi </w:t>
        </w:r>
        <w:del w:id="5838" w:author="Phạm Anh Đại" w:date="2016-11-20T17:00:00Z">
          <w:r w:rsidRPr="00957567" w:rsidDel="00625784">
            <w:rPr>
              <w:rFonts w:ascii="Times New Roman" w:hAnsi="Times New Roman" w:cs="Times New Roman"/>
              <w:sz w:val="28"/>
              <w:szCs w:val="28"/>
              <w:rPrChange w:id="5839" w:author="Phạm Anh Đại" w:date="2016-11-16T08:54:00Z">
                <w:rPr>
                  <w:rFonts w:ascii="Times New Roman" w:hAnsi="Times New Roman" w:cs="Times New Roman"/>
                  <w:sz w:val="24"/>
                  <w:szCs w:val="24"/>
                </w:rPr>
              </w:rPrChange>
            </w:rPr>
            <w:delText>bộ nhớ trôi đi</w:delText>
          </w:r>
        </w:del>
      </w:ins>
      <w:ins w:id="5840" w:author="Phạm Anh Đại" w:date="2016-11-20T17:00:00Z">
        <w:r w:rsidR="00625784">
          <w:rPr>
            <w:rFonts w:ascii="Times New Roman" w:hAnsi="Times New Roman" w:cs="Times New Roman"/>
            <w:sz w:val="28"/>
            <w:szCs w:val="28"/>
          </w:rPr>
          <w:t>quên</w:t>
        </w:r>
      </w:ins>
      <w:ins w:id="5841" w:author="Nghia Nguyen Quang" w:date="2016-10-21T15:15:00Z">
        <w:r w:rsidRPr="00957567">
          <w:rPr>
            <w:rFonts w:ascii="Times New Roman" w:hAnsi="Times New Roman" w:cs="Times New Roman"/>
            <w:sz w:val="28"/>
            <w:szCs w:val="28"/>
            <w:rPrChange w:id="5842" w:author="Phạm Anh Đại" w:date="2016-11-16T08:54:00Z">
              <w:rPr>
                <w:rFonts w:ascii="Times New Roman" w:hAnsi="Times New Roman" w:cs="Times New Roman"/>
                <w:sz w:val="24"/>
                <w:szCs w:val="24"/>
              </w:rPr>
            </w:rPrChange>
          </w:rPr>
          <w:t>.</w:t>
        </w:r>
      </w:ins>
    </w:p>
    <w:p w14:paraId="740B07D3" w14:textId="49499EC0" w:rsidR="00575F46" w:rsidRPr="00957567" w:rsidRDefault="00575F46">
      <w:pPr>
        <w:jc w:val="both"/>
        <w:rPr>
          <w:ins w:id="5843" w:author="Nghia Nguyen Quang" w:date="2016-10-21T15:15:00Z"/>
          <w:rFonts w:ascii="Times New Roman" w:hAnsi="Times New Roman" w:cs="Times New Roman"/>
          <w:sz w:val="28"/>
          <w:szCs w:val="28"/>
          <w:rPrChange w:id="5844" w:author="Phạm Anh Đại" w:date="2016-11-16T08:54:00Z">
            <w:rPr>
              <w:ins w:id="5845" w:author="Nghia Nguyen Quang" w:date="2016-10-21T15:15:00Z"/>
              <w:rFonts w:ascii="Times New Roman" w:hAnsi="Times New Roman" w:cs="Times New Roman"/>
              <w:sz w:val="24"/>
              <w:szCs w:val="24"/>
            </w:rPr>
          </w:rPrChange>
        </w:rPr>
        <w:pPrChange w:id="5846" w:author="Biển Phan Y" w:date="2016-11-22T22:50:00Z">
          <w:pPr/>
        </w:pPrChange>
      </w:pPr>
      <w:ins w:id="5847" w:author="Nghia Nguyen Quang" w:date="2016-10-21T15:15:00Z">
        <w:r w:rsidRPr="00957567">
          <w:rPr>
            <w:rFonts w:ascii="Times New Roman" w:hAnsi="Times New Roman" w:cs="Times New Roman"/>
            <w:sz w:val="28"/>
            <w:szCs w:val="28"/>
            <w:rPrChange w:id="5848" w:author="Phạm Anh Đại" w:date="2016-11-16T08:54:00Z">
              <w:rPr>
                <w:rFonts w:ascii="Times New Roman" w:hAnsi="Times New Roman" w:cs="Times New Roman"/>
                <w:sz w:val="24"/>
                <w:szCs w:val="24"/>
              </w:rPr>
            </w:rPrChange>
          </w:rPr>
          <w:t>Nói chung, nó là thiết kế xấu để áp đặt một cấu trúc tuần tự để</w:t>
        </w:r>
      </w:ins>
      <w:ins w:id="5849" w:author="Phat Tran" w:date="2016-11-05T12:42:00Z">
        <w:r w:rsidR="00EE13A2" w:rsidRPr="00957567">
          <w:rPr>
            <w:rFonts w:ascii="Times New Roman" w:hAnsi="Times New Roman" w:cs="Times New Roman"/>
            <w:sz w:val="28"/>
            <w:szCs w:val="28"/>
            <w:rPrChange w:id="5850" w:author="Phạm Anh Đại" w:date="2016-11-16T08:54:00Z">
              <w:rPr>
                <w:rFonts w:ascii="Times New Roman" w:hAnsi="Times New Roman" w:cs="Times New Roman"/>
                <w:sz w:val="24"/>
                <w:szCs w:val="24"/>
              </w:rPr>
            </w:rPrChange>
          </w:rPr>
          <w:t xml:space="preserve"> thực hiện</w:t>
        </w:r>
      </w:ins>
      <w:ins w:id="5851" w:author="Nghia Nguyen Quang" w:date="2016-10-21T15:15:00Z">
        <w:r w:rsidRPr="00957567">
          <w:rPr>
            <w:rFonts w:ascii="Times New Roman" w:hAnsi="Times New Roman" w:cs="Times New Roman"/>
            <w:sz w:val="28"/>
            <w:szCs w:val="28"/>
            <w:rPrChange w:id="5852" w:author="Phạm Anh Đại" w:date="2016-11-16T08:54:00Z">
              <w:rPr>
                <w:rFonts w:ascii="Times New Roman" w:hAnsi="Times New Roman" w:cs="Times New Roman"/>
                <w:sz w:val="24"/>
                <w:szCs w:val="24"/>
              </w:rPr>
            </w:rPrChange>
          </w:rPr>
          <w:t xml:space="preserve"> công việc </w:t>
        </w:r>
        <w:del w:id="5853" w:author="Phat Tran" w:date="2016-11-05T12:42:00Z">
          <w:r w:rsidRPr="00957567" w:rsidDel="00EE13A2">
            <w:rPr>
              <w:rFonts w:ascii="Times New Roman" w:hAnsi="Times New Roman" w:cs="Times New Roman"/>
              <w:sz w:val="28"/>
              <w:szCs w:val="28"/>
              <w:rPrChange w:id="5854" w:author="Phạm Anh Đại" w:date="2016-11-16T08:54:00Z">
                <w:rPr>
                  <w:rFonts w:ascii="Times New Roman" w:hAnsi="Times New Roman" w:cs="Times New Roman"/>
                  <w:sz w:val="24"/>
                  <w:szCs w:val="24"/>
                </w:rPr>
              </w:rPrChange>
            </w:rPr>
            <w:delText>thực hiện</w:delText>
          </w:r>
        </w:del>
        <w:r w:rsidRPr="00957567">
          <w:rPr>
            <w:rFonts w:ascii="Times New Roman" w:hAnsi="Times New Roman" w:cs="Times New Roman"/>
            <w:sz w:val="28"/>
            <w:szCs w:val="28"/>
            <w:rPrChange w:id="5855" w:author="Phạm Anh Đại" w:date="2016-11-16T08:54:00Z">
              <w:rPr>
                <w:rFonts w:ascii="Times New Roman" w:hAnsi="Times New Roman" w:cs="Times New Roman"/>
                <w:sz w:val="24"/>
                <w:szCs w:val="24"/>
              </w:rPr>
            </w:rPrChange>
          </w:rPr>
          <w:t xml:space="preserve"> trừ khi nhiệm vụ </w:t>
        </w:r>
      </w:ins>
      <w:ins w:id="5856" w:author="Phat Tran" w:date="2016-11-05T12:43:00Z">
        <w:r w:rsidR="00EE13A2" w:rsidRPr="00957567">
          <w:rPr>
            <w:rFonts w:ascii="Times New Roman" w:hAnsi="Times New Roman" w:cs="Times New Roman"/>
            <w:sz w:val="28"/>
            <w:szCs w:val="28"/>
            <w:rPrChange w:id="5857" w:author="Phạm Anh Đại" w:date="2016-11-16T08:54:00Z">
              <w:rPr>
                <w:rFonts w:ascii="Times New Roman" w:hAnsi="Times New Roman" w:cs="Times New Roman"/>
                <w:sz w:val="24"/>
                <w:szCs w:val="24"/>
              </w:rPr>
            </w:rPrChange>
          </w:rPr>
          <w:t xml:space="preserve">của </w:t>
        </w:r>
      </w:ins>
      <w:ins w:id="5858" w:author="Nghia Nguyen Quang" w:date="2016-10-21T15:15:00Z">
        <w:r w:rsidRPr="00957567">
          <w:rPr>
            <w:rFonts w:ascii="Times New Roman" w:hAnsi="Times New Roman" w:cs="Times New Roman"/>
            <w:sz w:val="28"/>
            <w:szCs w:val="28"/>
            <w:rPrChange w:id="5859" w:author="Phạm Anh Đại" w:date="2016-11-16T08:54:00Z">
              <w:rPr>
                <w:rFonts w:ascii="Times New Roman" w:hAnsi="Times New Roman" w:cs="Times New Roman"/>
                <w:sz w:val="24"/>
                <w:szCs w:val="24"/>
              </w:rPr>
            </w:rPrChange>
          </w:rPr>
          <w:t>chính nó đòi hỏi nó. Đây là một trong những lợi ích chính của danh sách kiểm tra điện tử: họ có thể theo dõi các mục bỏ qua và có thể đảm bảo rằng danh sách này sẽ không được đánh dấu</w:t>
        </w:r>
        <w:del w:id="5860" w:author="Biển Phan Y" w:date="2016-11-23T23:17:00Z">
          <w:r w:rsidRPr="00957567" w:rsidDel="00C8696A">
            <w:rPr>
              <w:rFonts w:ascii="Times New Roman" w:hAnsi="Times New Roman" w:cs="Times New Roman"/>
              <w:sz w:val="28"/>
              <w:szCs w:val="28"/>
              <w:rPrChange w:id="5861" w:author="Phạm Anh Đại" w:date="2016-11-16T08:54:00Z">
                <w:rPr>
                  <w:rFonts w:ascii="Times New Roman" w:hAnsi="Times New Roman" w:cs="Times New Roman"/>
                  <w:sz w:val="24"/>
                  <w:szCs w:val="24"/>
                </w:rPr>
              </w:rPrChange>
            </w:rPr>
            <w:delText xml:space="preserve"> như</w:delText>
          </w:r>
        </w:del>
        <w:r w:rsidRPr="00957567">
          <w:rPr>
            <w:rFonts w:ascii="Times New Roman" w:hAnsi="Times New Roman" w:cs="Times New Roman"/>
            <w:sz w:val="28"/>
            <w:szCs w:val="28"/>
            <w:rPrChange w:id="5862" w:author="Phạm Anh Đại" w:date="2016-11-16T08:54:00Z">
              <w:rPr>
                <w:rFonts w:ascii="Times New Roman" w:hAnsi="Times New Roman" w:cs="Times New Roman"/>
                <w:sz w:val="24"/>
                <w:szCs w:val="24"/>
              </w:rPr>
            </w:rPrChange>
          </w:rPr>
          <w:t xml:space="preserve"> là đầy đủ cho đến khi tất cả các hạng mục đã được thực hiện.</w:t>
        </w:r>
      </w:ins>
    </w:p>
    <w:p w14:paraId="66381A0B" w14:textId="684224A0" w:rsidR="00575F46" w:rsidRPr="00957567" w:rsidRDefault="00C8696A">
      <w:pPr>
        <w:jc w:val="both"/>
        <w:rPr>
          <w:ins w:id="5863" w:author="Nghia Nguyen Quang" w:date="2016-10-21T15:15:00Z"/>
          <w:rFonts w:ascii="Times New Roman" w:hAnsi="Times New Roman" w:cs="Times New Roman"/>
          <w:sz w:val="28"/>
          <w:szCs w:val="28"/>
          <w:rPrChange w:id="5864" w:author="Phạm Anh Đại" w:date="2016-11-16T08:54:00Z">
            <w:rPr>
              <w:ins w:id="5865" w:author="Nghia Nguyen Quang" w:date="2016-10-21T15:15:00Z"/>
              <w:rFonts w:ascii="Times New Roman" w:hAnsi="Times New Roman" w:cs="Times New Roman"/>
              <w:sz w:val="24"/>
              <w:szCs w:val="24"/>
            </w:rPr>
          </w:rPrChange>
        </w:rPr>
        <w:pPrChange w:id="5866" w:author="Biển Phan Y" w:date="2016-11-22T22:50:00Z">
          <w:pPr/>
        </w:pPrChange>
      </w:pPr>
      <w:ins w:id="5867" w:author="Nghia Nguyen Quang" w:date="2016-10-21T15:15:00Z">
        <w:r w:rsidRPr="00C8696A">
          <w:rPr>
            <w:rFonts w:ascii="Times New Roman" w:hAnsi="Times New Roman" w:cs="Times New Roman"/>
            <w:sz w:val="28"/>
            <w:szCs w:val="28"/>
          </w:rPr>
          <w:t>BÁO CÁO LỖI</w:t>
        </w:r>
      </w:ins>
    </w:p>
    <w:p w14:paraId="114C0385" w14:textId="1689DDD4" w:rsidR="00575F46" w:rsidRPr="00957567" w:rsidRDefault="00575F46">
      <w:pPr>
        <w:jc w:val="both"/>
        <w:rPr>
          <w:ins w:id="5868" w:author="Nghia Nguyen Quang" w:date="2016-10-21T15:15:00Z"/>
          <w:rFonts w:ascii="Times New Roman" w:hAnsi="Times New Roman" w:cs="Times New Roman"/>
          <w:sz w:val="28"/>
          <w:szCs w:val="28"/>
          <w:rPrChange w:id="5869" w:author="Phạm Anh Đại" w:date="2016-11-16T08:54:00Z">
            <w:rPr>
              <w:ins w:id="5870" w:author="Nghia Nguyen Quang" w:date="2016-10-21T15:15:00Z"/>
              <w:rFonts w:ascii="Times New Roman" w:hAnsi="Times New Roman" w:cs="Times New Roman"/>
              <w:sz w:val="24"/>
              <w:szCs w:val="24"/>
            </w:rPr>
          </w:rPrChange>
        </w:rPr>
        <w:pPrChange w:id="5871" w:author="Biển Phan Y" w:date="2016-11-22T22:50:00Z">
          <w:pPr/>
        </w:pPrChange>
      </w:pPr>
      <w:ins w:id="5872" w:author="Nghia Nguyen Quang" w:date="2016-10-21T15:15:00Z">
        <w:r w:rsidRPr="00957567">
          <w:rPr>
            <w:rFonts w:ascii="Times New Roman" w:hAnsi="Times New Roman" w:cs="Times New Roman"/>
            <w:sz w:val="28"/>
            <w:szCs w:val="28"/>
            <w:rPrChange w:id="5873" w:author="Phạm Anh Đại" w:date="2016-11-16T08:54:00Z">
              <w:rPr>
                <w:rFonts w:ascii="Times New Roman" w:hAnsi="Times New Roman" w:cs="Times New Roman"/>
                <w:sz w:val="24"/>
                <w:szCs w:val="24"/>
              </w:rPr>
            </w:rPrChange>
          </w:rPr>
          <w:t>Nếu lỗi có thể bị bắt, sau đó rất nhiều các vấn đề họ có thể tránh được. Nhưng không phải tất cả các lỗi</w:t>
        </w:r>
      </w:ins>
      <w:ins w:id="5874" w:author="Phat Tran" w:date="2016-11-05T12:43:00Z">
        <w:r w:rsidR="00EE13A2" w:rsidRPr="00957567">
          <w:rPr>
            <w:rFonts w:ascii="Times New Roman" w:hAnsi="Times New Roman" w:cs="Times New Roman"/>
            <w:sz w:val="28"/>
            <w:szCs w:val="28"/>
            <w:rPrChange w:id="5875" w:author="Phạm Anh Đại" w:date="2016-11-16T08:54:00Z">
              <w:rPr>
                <w:rFonts w:ascii="Times New Roman" w:hAnsi="Times New Roman" w:cs="Times New Roman"/>
                <w:sz w:val="24"/>
                <w:szCs w:val="24"/>
              </w:rPr>
            </w:rPrChange>
          </w:rPr>
          <w:t xml:space="preserve"> cũng đều</w:t>
        </w:r>
      </w:ins>
      <w:ins w:id="5876" w:author="Nghia Nguyen Quang" w:date="2016-10-21T15:15:00Z">
        <w:r w:rsidRPr="00957567">
          <w:rPr>
            <w:rFonts w:ascii="Times New Roman" w:hAnsi="Times New Roman" w:cs="Times New Roman"/>
            <w:sz w:val="28"/>
            <w:szCs w:val="28"/>
            <w:rPrChange w:id="5877" w:author="Phạm Anh Đại" w:date="2016-11-16T08:54:00Z">
              <w:rPr>
                <w:rFonts w:ascii="Times New Roman" w:hAnsi="Times New Roman" w:cs="Times New Roman"/>
                <w:sz w:val="24"/>
                <w:szCs w:val="24"/>
              </w:rPr>
            </w:rPrChange>
          </w:rPr>
          <w:t xml:space="preserve"> là dễ dàng để phát hiện. Hơn</w:t>
        </w:r>
      </w:ins>
      <w:ins w:id="5878" w:author="Phat Tran" w:date="2016-11-05T12:43:00Z">
        <w:r w:rsidR="00EE13A2" w:rsidRPr="00957567">
          <w:rPr>
            <w:rFonts w:ascii="Times New Roman" w:hAnsi="Times New Roman" w:cs="Times New Roman"/>
            <w:sz w:val="28"/>
            <w:szCs w:val="28"/>
            <w:rPrChange w:id="5879" w:author="Phạm Anh Đại" w:date="2016-11-16T08:54:00Z">
              <w:rPr>
                <w:rFonts w:ascii="Times New Roman" w:hAnsi="Times New Roman" w:cs="Times New Roman"/>
                <w:sz w:val="24"/>
                <w:szCs w:val="24"/>
              </w:rPr>
            </w:rPrChange>
          </w:rPr>
          <w:t xml:space="preserve"> thế</w:t>
        </w:r>
      </w:ins>
      <w:ins w:id="5880" w:author="Nghia Nguyen Quang" w:date="2016-10-21T15:15:00Z">
        <w:r w:rsidRPr="00957567">
          <w:rPr>
            <w:rFonts w:ascii="Times New Roman" w:hAnsi="Times New Roman" w:cs="Times New Roman"/>
            <w:sz w:val="28"/>
            <w:szCs w:val="28"/>
            <w:rPrChange w:id="5881" w:author="Phạm Anh Đại" w:date="2016-11-16T08:54:00Z">
              <w:rPr>
                <w:rFonts w:ascii="Times New Roman" w:hAnsi="Times New Roman" w:cs="Times New Roman"/>
                <w:sz w:val="24"/>
                <w:szCs w:val="24"/>
              </w:rPr>
            </w:rPrChange>
          </w:rPr>
          <w:t xml:space="preserve"> nữa, áp lực xã hội thường làm cho nó khó khăn </w:t>
        </w:r>
      </w:ins>
      <w:ins w:id="5882" w:author="Phat Tran" w:date="2016-11-05T12:43:00Z">
        <w:r w:rsidR="00EE13A2" w:rsidRPr="00957567">
          <w:rPr>
            <w:rFonts w:ascii="Times New Roman" w:hAnsi="Times New Roman" w:cs="Times New Roman"/>
            <w:sz w:val="28"/>
            <w:szCs w:val="28"/>
            <w:rPrChange w:id="5883" w:author="Phạm Anh Đại" w:date="2016-11-16T08:54:00Z">
              <w:rPr>
                <w:rFonts w:ascii="Times New Roman" w:hAnsi="Times New Roman" w:cs="Times New Roman"/>
                <w:sz w:val="24"/>
                <w:szCs w:val="24"/>
              </w:rPr>
            </w:rPrChange>
          </w:rPr>
          <w:t xml:space="preserve">để </w:t>
        </w:r>
      </w:ins>
      <w:ins w:id="5884" w:author="Nghia Nguyen Quang" w:date="2016-10-21T15:15:00Z">
        <w:r w:rsidRPr="00957567">
          <w:rPr>
            <w:rFonts w:ascii="Times New Roman" w:hAnsi="Times New Roman" w:cs="Times New Roman"/>
            <w:sz w:val="28"/>
            <w:szCs w:val="28"/>
            <w:rPrChange w:id="5885" w:author="Phạm Anh Đại" w:date="2016-11-16T08:54:00Z">
              <w:rPr>
                <w:rFonts w:ascii="Times New Roman" w:hAnsi="Times New Roman" w:cs="Times New Roman"/>
                <w:sz w:val="24"/>
                <w:szCs w:val="24"/>
              </w:rPr>
            </w:rPrChange>
          </w:rPr>
          <w:t>cho</w:t>
        </w:r>
      </w:ins>
      <w:ins w:id="5886" w:author="Phat Tran" w:date="2016-11-05T12:43:00Z">
        <w:r w:rsidR="00EE13A2" w:rsidRPr="00957567">
          <w:rPr>
            <w:rFonts w:ascii="Times New Roman" w:hAnsi="Times New Roman" w:cs="Times New Roman"/>
            <w:sz w:val="28"/>
            <w:szCs w:val="28"/>
            <w:rPrChange w:id="5887" w:author="Phạm Anh Đại" w:date="2016-11-16T08:54:00Z">
              <w:rPr>
                <w:rFonts w:ascii="Times New Roman" w:hAnsi="Times New Roman" w:cs="Times New Roman"/>
                <w:sz w:val="24"/>
                <w:szCs w:val="24"/>
              </w:rPr>
            </w:rPrChange>
          </w:rPr>
          <w:t xml:space="preserve"> con người</w:t>
        </w:r>
      </w:ins>
      <w:ins w:id="5888" w:author="Nghia Nguyen Quang" w:date="2016-10-21T15:15:00Z">
        <w:r w:rsidRPr="00957567">
          <w:rPr>
            <w:rFonts w:ascii="Times New Roman" w:hAnsi="Times New Roman" w:cs="Times New Roman"/>
            <w:sz w:val="28"/>
            <w:szCs w:val="28"/>
            <w:rPrChange w:id="5889" w:author="Phạm Anh Đại" w:date="2016-11-16T08:54:00Z">
              <w:rPr>
                <w:rFonts w:ascii="Times New Roman" w:hAnsi="Times New Roman" w:cs="Times New Roman"/>
                <w:sz w:val="24"/>
                <w:szCs w:val="24"/>
              </w:rPr>
            </w:rPrChange>
          </w:rPr>
          <w:t xml:space="preserve"> </w:t>
        </w:r>
        <w:del w:id="5890" w:author="Phat Tran" w:date="2016-11-05T12:43:00Z">
          <w:r w:rsidRPr="00957567" w:rsidDel="00EE13A2">
            <w:rPr>
              <w:rFonts w:ascii="Times New Roman" w:hAnsi="Times New Roman" w:cs="Times New Roman"/>
              <w:sz w:val="28"/>
              <w:szCs w:val="28"/>
              <w:rPrChange w:id="5891" w:author="Phạm Anh Đại" w:date="2016-11-16T08:54:00Z">
                <w:rPr>
                  <w:rFonts w:ascii="Times New Roman" w:hAnsi="Times New Roman" w:cs="Times New Roman"/>
                  <w:sz w:val="24"/>
                  <w:szCs w:val="24"/>
                </w:rPr>
              </w:rPrChange>
            </w:rPr>
            <w:delText>mọi người</w:delText>
          </w:r>
        </w:del>
        <w:r w:rsidRPr="00957567">
          <w:rPr>
            <w:rFonts w:ascii="Times New Roman" w:hAnsi="Times New Roman" w:cs="Times New Roman"/>
            <w:sz w:val="28"/>
            <w:szCs w:val="28"/>
            <w:rPrChange w:id="5892" w:author="Phạm Anh Đại" w:date="2016-11-16T08:54:00Z">
              <w:rPr>
                <w:rFonts w:ascii="Times New Roman" w:hAnsi="Times New Roman" w:cs="Times New Roman"/>
                <w:sz w:val="24"/>
                <w:szCs w:val="24"/>
              </w:rPr>
            </w:rPrChange>
          </w:rPr>
          <w:t xml:space="preserve"> thừa nhận lỗi của mình (hoặc báo cáo lỗi của người khác). Nếu mọi người báo cáo các lỗi của riêng của họ, họ có thể bị </w:t>
        </w:r>
      </w:ins>
      <w:ins w:id="5893" w:author="Phat Tran" w:date="2016-11-05T12:43:00Z">
        <w:r w:rsidR="00EE13A2" w:rsidRPr="00957567">
          <w:rPr>
            <w:rFonts w:ascii="Times New Roman" w:hAnsi="Times New Roman" w:cs="Times New Roman"/>
            <w:sz w:val="28"/>
            <w:szCs w:val="28"/>
            <w:rPrChange w:id="5894" w:author="Phạm Anh Đại" w:date="2016-11-16T08:54:00Z">
              <w:rPr>
                <w:rFonts w:ascii="Times New Roman" w:hAnsi="Times New Roman" w:cs="Times New Roman"/>
                <w:sz w:val="24"/>
                <w:szCs w:val="24"/>
              </w:rPr>
            </w:rPrChange>
          </w:rPr>
          <w:t xml:space="preserve">phạt tiền </w:t>
        </w:r>
      </w:ins>
      <w:ins w:id="5895" w:author="Nghia Nguyen Quang" w:date="2016-10-21T15:15:00Z">
        <w:del w:id="5896" w:author="Phat Tran" w:date="2016-11-05T12:43:00Z">
          <w:r w:rsidRPr="00957567" w:rsidDel="00EE13A2">
            <w:rPr>
              <w:rFonts w:ascii="Times New Roman" w:hAnsi="Times New Roman" w:cs="Times New Roman"/>
              <w:sz w:val="28"/>
              <w:szCs w:val="28"/>
              <w:rPrChange w:id="5897" w:author="Phạm Anh Đại" w:date="2016-11-16T08:54:00Z">
                <w:rPr>
                  <w:rFonts w:ascii="Times New Roman" w:hAnsi="Times New Roman" w:cs="Times New Roman"/>
                  <w:sz w:val="24"/>
                  <w:szCs w:val="24"/>
                </w:rPr>
              </w:rPrChange>
            </w:rPr>
            <w:delText>phạt</w:delText>
          </w:r>
        </w:del>
        <w:r w:rsidRPr="00957567">
          <w:rPr>
            <w:rFonts w:ascii="Times New Roman" w:hAnsi="Times New Roman" w:cs="Times New Roman"/>
            <w:sz w:val="28"/>
            <w:szCs w:val="28"/>
            <w:rPrChange w:id="5898" w:author="Phạm Anh Đại" w:date="2016-11-16T08:54:00Z">
              <w:rPr>
                <w:rFonts w:ascii="Times New Roman" w:hAnsi="Times New Roman" w:cs="Times New Roman"/>
                <w:sz w:val="24"/>
                <w:szCs w:val="24"/>
              </w:rPr>
            </w:rPrChange>
          </w:rPr>
          <w:t xml:space="preserve"> hoặc bị </w:t>
        </w:r>
      </w:ins>
      <w:ins w:id="5899" w:author="Phat Tran" w:date="2016-11-05T12:43:00Z">
        <w:r w:rsidR="00EE13A2" w:rsidRPr="00957567">
          <w:rPr>
            <w:rFonts w:ascii="Times New Roman" w:hAnsi="Times New Roman" w:cs="Times New Roman"/>
            <w:sz w:val="28"/>
            <w:szCs w:val="28"/>
            <w:rPrChange w:id="5900" w:author="Phạm Anh Đại" w:date="2016-11-16T08:54:00Z">
              <w:rPr>
                <w:rFonts w:ascii="Times New Roman" w:hAnsi="Times New Roman" w:cs="Times New Roman"/>
                <w:sz w:val="24"/>
                <w:szCs w:val="24"/>
              </w:rPr>
            </w:rPrChange>
          </w:rPr>
          <w:t xml:space="preserve">trừng trị </w:t>
        </w:r>
      </w:ins>
      <w:ins w:id="5901" w:author="Nghia Nguyen Quang" w:date="2016-10-21T15:15:00Z">
        <w:del w:id="5902" w:author="Phat Tran" w:date="2016-11-05T12:43:00Z">
          <w:r w:rsidRPr="00957567" w:rsidDel="00EE13A2">
            <w:rPr>
              <w:rFonts w:ascii="Times New Roman" w:hAnsi="Times New Roman" w:cs="Times New Roman"/>
              <w:sz w:val="28"/>
              <w:szCs w:val="28"/>
              <w:rPrChange w:id="5903" w:author="Phạm Anh Đại" w:date="2016-11-16T08:54:00Z">
                <w:rPr>
                  <w:rFonts w:ascii="Times New Roman" w:hAnsi="Times New Roman" w:cs="Times New Roman"/>
                  <w:sz w:val="24"/>
                  <w:szCs w:val="24"/>
                </w:rPr>
              </w:rPrChange>
            </w:rPr>
            <w:delText>trừng phạ</w:delText>
          </w:r>
        </w:del>
        <w:del w:id="5904" w:author="Phat Tran" w:date="2016-11-05T12:44:00Z">
          <w:r w:rsidRPr="00957567" w:rsidDel="00EE13A2">
            <w:rPr>
              <w:rFonts w:ascii="Times New Roman" w:hAnsi="Times New Roman" w:cs="Times New Roman"/>
              <w:sz w:val="28"/>
              <w:szCs w:val="28"/>
              <w:rPrChange w:id="5905" w:author="Phạm Anh Đại" w:date="2016-11-16T08:54:00Z">
                <w:rPr>
                  <w:rFonts w:ascii="Times New Roman" w:hAnsi="Times New Roman" w:cs="Times New Roman"/>
                  <w:sz w:val="24"/>
                  <w:szCs w:val="24"/>
                </w:rPr>
              </w:rPrChange>
            </w:rPr>
            <w:delText>t</w:delText>
          </w:r>
        </w:del>
        <w:r w:rsidRPr="00957567">
          <w:rPr>
            <w:rFonts w:ascii="Times New Roman" w:hAnsi="Times New Roman" w:cs="Times New Roman"/>
            <w:sz w:val="28"/>
            <w:szCs w:val="28"/>
            <w:rPrChange w:id="5906" w:author="Phạm Anh Đại" w:date="2016-11-16T08:54:00Z">
              <w:rPr>
                <w:rFonts w:ascii="Times New Roman" w:hAnsi="Times New Roman" w:cs="Times New Roman"/>
                <w:sz w:val="24"/>
                <w:szCs w:val="24"/>
              </w:rPr>
            </w:rPrChange>
          </w:rPr>
          <w:t xml:space="preserve">. Hơn nữa, bạn bè của họ có thể chế giễu họ. Nếu một người báo cáo rằng một người nào khác thực hiện một lỗi, điều này có thể dẫn đến hậu quả </w:t>
        </w:r>
      </w:ins>
      <w:ins w:id="5907" w:author="Phạm Anh Đại" w:date="2016-11-21T01:06:00Z">
        <w:r w:rsidR="0015261E">
          <w:rPr>
            <w:rFonts w:ascii="Times New Roman" w:hAnsi="Times New Roman" w:cs="Times New Roman"/>
            <w:sz w:val="28"/>
            <w:szCs w:val="28"/>
          </w:rPr>
          <w:t xml:space="preserve">cá nhân </w:t>
        </w:r>
      </w:ins>
      <w:ins w:id="5908" w:author="Nghia Nguyen Quang" w:date="2016-10-21T15:15:00Z">
        <w:r w:rsidRPr="00957567">
          <w:rPr>
            <w:rFonts w:ascii="Times New Roman" w:hAnsi="Times New Roman" w:cs="Times New Roman"/>
            <w:sz w:val="28"/>
            <w:szCs w:val="28"/>
            <w:rPrChange w:id="5909" w:author="Phạm Anh Đại" w:date="2016-11-16T08:54:00Z">
              <w:rPr>
                <w:rFonts w:ascii="Times New Roman" w:hAnsi="Times New Roman" w:cs="Times New Roman"/>
                <w:sz w:val="24"/>
                <w:szCs w:val="24"/>
              </w:rPr>
            </w:rPrChange>
          </w:rPr>
          <w:t>nghiêm trọng</w:t>
        </w:r>
        <w:del w:id="5910" w:author="Phạm Anh Đại" w:date="2016-11-21T01:06:00Z">
          <w:r w:rsidRPr="00957567" w:rsidDel="0015261E">
            <w:rPr>
              <w:rFonts w:ascii="Times New Roman" w:hAnsi="Times New Roman" w:cs="Times New Roman"/>
              <w:sz w:val="28"/>
              <w:szCs w:val="28"/>
              <w:rPrChange w:id="5911" w:author="Phạm Anh Đại" w:date="2016-11-16T08:54:00Z">
                <w:rPr>
                  <w:rFonts w:ascii="Times New Roman" w:hAnsi="Times New Roman" w:cs="Times New Roman"/>
                  <w:sz w:val="24"/>
                  <w:szCs w:val="24"/>
                </w:rPr>
              </w:rPrChange>
            </w:rPr>
            <w:delText xml:space="preserve"> cá nhân</w:delText>
          </w:r>
        </w:del>
        <w:r w:rsidRPr="00957567">
          <w:rPr>
            <w:rFonts w:ascii="Times New Roman" w:hAnsi="Times New Roman" w:cs="Times New Roman"/>
            <w:sz w:val="28"/>
            <w:szCs w:val="28"/>
            <w:rPrChange w:id="5912" w:author="Phạm Anh Đại" w:date="2016-11-16T08:54:00Z">
              <w:rPr>
                <w:rFonts w:ascii="Times New Roman" w:hAnsi="Times New Roman" w:cs="Times New Roman"/>
                <w:sz w:val="24"/>
                <w:szCs w:val="24"/>
              </w:rPr>
            </w:rPrChange>
          </w:rPr>
          <w:t xml:space="preserve">. Cuối cùng, hầu hết các tổ chức không muốn để lộ sai sót của nhân viên của họ. Bệnh viện, tòa án, hệ thống cảnh sát, tiện ích công ty-tất cả đều miễn cưỡng phải thừa nhận với công chúng rằng nhân viên của họ có khả năng lỗi. Đây là tất cả những thái độ </w:t>
        </w:r>
      </w:ins>
      <w:ins w:id="5913" w:author="Phat Tran" w:date="2016-11-05T12:44:00Z">
        <w:r w:rsidR="00EE13A2" w:rsidRPr="00957567">
          <w:rPr>
            <w:rFonts w:ascii="Times New Roman" w:hAnsi="Times New Roman" w:cs="Times New Roman"/>
            <w:sz w:val="28"/>
            <w:szCs w:val="28"/>
            <w:rPrChange w:id="5914" w:author="Phạm Anh Đại" w:date="2016-11-16T08:54:00Z">
              <w:rPr>
                <w:rFonts w:ascii="Times New Roman" w:hAnsi="Times New Roman" w:cs="Times New Roman"/>
                <w:sz w:val="24"/>
                <w:szCs w:val="24"/>
              </w:rPr>
            </w:rPrChange>
          </w:rPr>
          <w:t xml:space="preserve">không thích hợp </w:t>
        </w:r>
      </w:ins>
      <w:ins w:id="5915" w:author="Nghia Nguyen Quang" w:date="2016-10-21T15:15:00Z">
        <w:del w:id="5916" w:author="Phat Tran" w:date="2016-11-05T12:44:00Z">
          <w:r w:rsidRPr="00957567" w:rsidDel="00EE13A2">
            <w:rPr>
              <w:rFonts w:ascii="Times New Roman" w:hAnsi="Times New Roman" w:cs="Times New Roman"/>
              <w:sz w:val="28"/>
              <w:szCs w:val="28"/>
              <w:rPrChange w:id="5917" w:author="Phạm Anh Đại" w:date="2016-11-16T08:54:00Z">
                <w:rPr>
                  <w:rFonts w:ascii="Times New Roman" w:hAnsi="Times New Roman" w:cs="Times New Roman"/>
                  <w:sz w:val="24"/>
                  <w:szCs w:val="24"/>
                </w:rPr>
              </w:rPrChange>
            </w:rPr>
            <w:delText>bất hạnh</w:delText>
          </w:r>
        </w:del>
        <w:r w:rsidRPr="00957567">
          <w:rPr>
            <w:rFonts w:ascii="Times New Roman" w:hAnsi="Times New Roman" w:cs="Times New Roman"/>
            <w:sz w:val="28"/>
            <w:szCs w:val="28"/>
            <w:rPrChange w:id="5918" w:author="Phạm Anh Đại" w:date="2016-11-16T08:54:00Z">
              <w:rPr>
                <w:rFonts w:ascii="Times New Roman" w:hAnsi="Times New Roman" w:cs="Times New Roman"/>
                <w:sz w:val="24"/>
                <w:szCs w:val="24"/>
              </w:rPr>
            </w:rPrChange>
          </w:rPr>
          <w:t>.</w:t>
        </w:r>
      </w:ins>
    </w:p>
    <w:p w14:paraId="2C2FD1E5" w14:textId="4C83FAC5" w:rsidR="00575F46" w:rsidRPr="00957567" w:rsidRDefault="00575F46">
      <w:pPr>
        <w:jc w:val="both"/>
        <w:rPr>
          <w:ins w:id="5919" w:author="Nghia Nguyen Quang" w:date="2016-10-21T15:15:00Z"/>
          <w:rFonts w:ascii="Times New Roman" w:hAnsi="Times New Roman" w:cs="Times New Roman"/>
          <w:sz w:val="28"/>
          <w:szCs w:val="28"/>
          <w:rPrChange w:id="5920" w:author="Phạm Anh Đại" w:date="2016-11-16T08:54:00Z">
            <w:rPr>
              <w:ins w:id="5921" w:author="Nghia Nguyen Quang" w:date="2016-10-21T15:15:00Z"/>
              <w:rFonts w:ascii="Times New Roman" w:hAnsi="Times New Roman" w:cs="Times New Roman"/>
              <w:sz w:val="24"/>
              <w:szCs w:val="24"/>
            </w:rPr>
          </w:rPrChange>
        </w:rPr>
        <w:pPrChange w:id="5922" w:author="Biển Phan Y" w:date="2016-11-22T22:50:00Z">
          <w:pPr/>
        </w:pPrChange>
      </w:pPr>
      <w:ins w:id="5923" w:author="Nghia Nguyen Quang" w:date="2016-10-21T15:15:00Z">
        <w:r w:rsidRPr="00957567">
          <w:rPr>
            <w:rFonts w:ascii="Times New Roman" w:hAnsi="Times New Roman" w:cs="Times New Roman"/>
            <w:sz w:val="28"/>
            <w:szCs w:val="28"/>
            <w:rPrChange w:id="5924" w:author="Phạm Anh Đại" w:date="2016-11-16T08:54:00Z">
              <w:rPr>
                <w:rFonts w:ascii="Times New Roman" w:hAnsi="Times New Roman" w:cs="Times New Roman"/>
                <w:sz w:val="24"/>
                <w:szCs w:val="24"/>
              </w:rPr>
            </w:rPrChange>
          </w:rPr>
          <w:t xml:space="preserve">Cách duy nhất để giảm tỷ lệ lỗi là phải thừa nhận sự tồn tại của chúng, để tập hợp </w:t>
        </w:r>
        <w:del w:id="5925" w:author="Phat Tran" w:date="2016-11-05T12:44:00Z">
          <w:r w:rsidRPr="00957567" w:rsidDel="00EE13A2">
            <w:rPr>
              <w:rFonts w:ascii="Times New Roman" w:hAnsi="Times New Roman" w:cs="Times New Roman"/>
              <w:sz w:val="28"/>
              <w:szCs w:val="28"/>
              <w:rPrChange w:id="5926" w:author="Phạm Anh Đại" w:date="2016-11-16T08:54:00Z">
                <w:rPr>
                  <w:rFonts w:ascii="Times New Roman" w:hAnsi="Times New Roman" w:cs="Times New Roman"/>
                  <w:sz w:val="24"/>
                  <w:szCs w:val="24"/>
                </w:rPr>
              </w:rPrChange>
            </w:rPr>
            <w:delText>lại với nhau</w:delText>
          </w:r>
        </w:del>
        <w:r w:rsidRPr="00957567">
          <w:rPr>
            <w:rFonts w:ascii="Times New Roman" w:hAnsi="Times New Roman" w:cs="Times New Roman"/>
            <w:sz w:val="28"/>
            <w:szCs w:val="28"/>
            <w:rPrChange w:id="5927" w:author="Phạm Anh Đại" w:date="2016-11-16T08:54:00Z">
              <w:rPr>
                <w:rFonts w:ascii="Times New Roman" w:hAnsi="Times New Roman" w:cs="Times New Roman"/>
                <w:sz w:val="24"/>
                <w:szCs w:val="24"/>
              </w:rPr>
            </w:rPrChange>
          </w:rPr>
          <w:t xml:space="preserve"> thông tin về chúng</w:t>
        </w:r>
      </w:ins>
      <w:ins w:id="5928" w:author="Phat Tran" w:date="2016-11-05T12:44:00Z">
        <w:r w:rsidR="00EE13A2" w:rsidRPr="00957567">
          <w:rPr>
            <w:rFonts w:ascii="Times New Roman" w:hAnsi="Times New Roman" w:cs="Times New Roman"/>
            <w:sz w:val="28"/>
            <w:szCs w:val="28"/>
            <w:rPrChange w:id="5929" w:author="Phạm Anh Đại" w:date="2016-11-16T08:54:00Z">
              <w:rPr>
                <w:rFonts w:ascii="Times New Roman" w:hAnsi="Times New Roman" w:cs="Times New Roman"/>
                <w:sz w:val="24"/>
                <w:szCs w:val="24"/>
              </w:rPr>
            </w:rPrChange>
          </w:rPr>
          <w:t xml:space="preserve"> lại với nhau</w:t>
        </w:r>
      </w:ins>
      <w:ins w:id="5930" w:author="Nghia Nguyen Quang" w:date="2016-10-21T15:15:00Z">
        <w:r w:rsidRPr="00957567">
          <w:rPr>
            <w:rFonts w:ascii="Times New Roman" w:hAnsi="Times New Roman" w:cs="Times New Roman"/>
            <w:sz w:val="28"/>
            <w:szCs w:val="28"/>
            <w:rPrChange w:id="5931" w:author="Phạm Anh Đại" w:date="2016-11-16T08:54:00Z">
              <w:rPr>
                <w:rFonts w:ascii="Times New Roman" w:hAnsi="Times New Roman" w:cs="Times New Roman"/>
                <w:sz w:val="24"/>
                <w:szCs w:val="24"/>
              </w:rPr>
            </w:rPrChange>
          </w:rPr>
          <w:t xml:space="preserve">, và do đó để có thể thực hiện những </w:t>
        </w:r>
        <w:r w:rsidRPr="00957567">
          <w:rPr>
            <w:rFonts w:ascii="Times New Roman" w:hAnsi="Times New Roman" w:cs="Times New Roman"/>
            <w:sz w:val="28"/>
            <w:szCs w:val="28"/>
            <w:rPrChange w:id="5932" w:author="Phạm Anh Đại" w:date="2016-11-16T08:54:00Z">
              <w:rPr>
                <w:rFonts w:ascii="Times New Roman" w:hAnsi="Times New Roman" w:cs="Times New Roman"/>
                <w:sz w:val="24"/>
                <w:szCs w:val="24"/>
              </w:rPr>
            </w:rPrChange>
          </w:rPr>
          <w:lastRenderedPageBreak/>
          <w:t>thay đổi thích hợp để giảm</w:t>
        </w:r>
      </w:ins>
      <w:ins w:id="5933" w:author="Biển Phan Y" w:date="2016-11-23T23:18:00Z">
        <w:r w:rsidR="00C8696A">
          <w:rPr>
            <w:rFonts w:ascii="Times New Roman" w:hAnsi="Times New Roman" w:cs="Times New Roman"/>
            <w:sz w:val="28"/>
            <w:szCs w:val="28"/>
          </w:rPr>
          <w:t xml:space="preserve"> sự</w:t>
        </w:r>
      </w:ins>
      <w:ins w:id="5934" w:author="Nghia Nguyen Quang" w:date="2016-10-21T15:15:00Z">
        <w:r w:rsidRPr="00957567">
          <w:rPr>
            <w:rFonts w:ascii="Times New Roman" w:hAnsi="Times New Roman" w:cs="Times New Roman"/>
            <w:sz w:val="28"/>
            <w:szCs w:val="28"/>
            <w:rPrChange w:id="5935" w:author="Phạm Anh Đại" w:date="2016-11-16T08:54:00Z">
              <w:rPr>
                <w:rFonts w:ascii="Times New Roman" w:hAnsi="Times New Roman" w:cs="Times New Roman"/>
                <w:sz w:val="24"/>
                <w:szCs w:val="24"/>
              </w:rPr>
            </w:rPrChange>
          </w:rPr>
          <w:t xml:space="preserve"> xuất hiện của chúng. Trong trường hợp không có dữ liệu, rất khó hoặc không thể cải thiện. Thay vì bêu xấu những người thừa nhận lỗi, chúng ta nên cảm ơn những người làm như vậy và khuyến khích các báo cáo. Chúng ta cần phải làm cho nó dễ dàng hơn để báo cáo lỗi, cho mục tiêu không phải là để trừng phạt, nhưng để xác định làm thế nào nó xảy ra và thay đổi mọi thứ để nó sẽ không xảy ra</w:t>
        </w:r>
      </w:ins>
      <w:ins w:id="5936" w:author="Phat Tran" w:date="2016-11-05T12:44:00Z">
        <w:r w:rsidR="00EE13A2" w:rsidRPr="00957567">
          <w:rPr>
            <w:rFonts w:ascii="Times New Roman" w:hAnsi="Times New Roman" w:cs="Times New Roman"/>
            <w:sz w:val="28"/>
            <w:szCs w:val="28"/>
            <w:rPrChange w:id="5937" w:author="Phạm Anh Đại" w:date="2016-11-16T08:54:00Z">
              <w:rPr>
                <w:rFonts w:ascii="Times New Roman" w:hAnsi="Times New Roman" w:cs="Times New Roman"/>
                <w:sz w:val="24"/>
                <w:szCs w:val="24"/>
              </w:rPr>
            </w:rPrChange>
          </w:rPr>
          <w:t xml:space="preserve"> thêm</w:t>
        </w:r>
      </w:ins>
      <w:ins w:id="5938" w:author="Nghia Nguyen Quang" w:date="2016-10-21T15:15:00Z">
        <w:r w:rsidRPr="00957567">
          <w:rPr>
            <w:rFonts w:ascii="Times New Roman" w:hAnsi="Times New Roman" w:cs="Times New Roman"/>
            <w:sz w:val="28"/>
            <w:szCs w:val="28"/>
            <w:rPrChange w:id="5939" w:author="Phạm Anh Đại" w:date="2016-11-16T08:54:00Z">
              <w:rPr>
                <w:rFonts w:ascii="Times New Roman" w:hAnsi="Times New Roman" w:cs="Times New Roman"/>
                <w:sz w:val="24"/>
                <w:szCs w:val="24"/>
              </w:rPr>
            </w:rPrChange>
          </w:rPr>
          <w:t xml:space="preserve"> một lần</w:t>
        </w:r>
      </w:ins>
      <w:ins w:id="5940" w:author="Phat Tran" w:date="2016-11-05T12:44:00Z">
        <w:r w:rsidR="00EE13A2" w:rsidRPr="00957567">
          <w:rPr>
            <w:rFonts w:ascii="Times New Roman" w:hAnsi="Times New Roman" w:cs="Times New Roman"/>
            <w:sz w:val="28"/>
            <w:szCs w:val="28"/>
            <w:rPrChange w:id="5941" w:author="Phạm Anh Đại" w:date="2016-11-16T08:54:00Z">
              <w:rPr>
                <w:rFonts w:ascii="Times New Roman" w:hAnsi="Times New Roman" w:cs="Times New Roman"/>
                <w:sz w:val="24"/>
                <w:szCs w:val="24"/>
              </w:rPr>
            </w:rPrChange>
          </w:rPr>
          <w:t xml:space="preserve"> nào</w:t>
        </w:r>
      </w:ins>
      <w:ins w:id="5942" w:author="Nghia Nguyen Quang" w:date="2016-10-21T15:15:00Z">
        <w:r w:rsidRPr="00957567">
          <w:rPr>
            <w:rFonts w:ascii="Times New Roman" w:hAnsi="Times New Roman" w:cs="Times New Roman"/>
            <w:sz w:val="28"/>
            <w:szCs w:val="28"/>
            <w:rPrChange w:id="5943" w:author="Phạm Anh Đại" w:date="2016-11-16T08:54:00Z">
              <w:rPr>
                <w:rFonts w:ascii="Times New Roman" w:hAnsi="Times New Roman" w:cs="Times New Roman"/>
                <w:sz w:val="24"/>
                <w:szCs w:val="24"/>
              </w:rPr>
            </w:rPrChange>
          </w:rPr>
          <w:t xml:space="preserve"> nữa.</w:t>
        </w:r>
      </w:ins>
    </w:p>
    <w:p w14:paraId="41940A18" w14:textId="5A68CD33" w:rsidR="00575F46" w:rsidRPr="00957567" w:rsidRDefault="00EE13A2">
      <w:pPr>
        <w:jc w:val="both"/>
        <w:rPr>
          <w:ins w:id="5944" w:author="Nghia Nguyen Quang" w:date="2016-10-21T15:15:00Z"/>
          <w:rFonts w:ascii="Times New Roman" w:hAnsi="Times New Roman" w:cs="Times New Roman"/>
          <w:sz w:val="28"/>
          <w:szCs w:val="28"/>
          <w:rPrChange w:id="5945" w:author="Phạm Anh Đại" w:date="2016-11-16T08:54:00Z">
            <w:rPr>
              <w:ins w:id="5946" w:author="Nghia Nguyen Quang" w:date="2016-10-21T15:15:00Z"/>
              <w:rFonts w:ascii="Times New Roman" w:hAnsi="Times New Roman" w:cs="Times New Roman"/>
              <w:sz w:val="24"/>
              <w:szCs w:val="24"/>
            </w:rPr>
          </w:rPrChange>
        </w:rPr>
        <w:pPrChange w:id="5947" w:author="Biển Phan Y" w:date="2016-11-22T22:50:00Z">
          <w:pPr/>
        </w:pPrChange>
      </w:pPr>
      <w:ins w:id="5948" w:author="Phat Tran" w:date="2016-11-05T12:44:00Z">
        <w:r w:rsidRPr="00957567">
          <w:rPr>
            <w:rFonts w:ascii="Times New Roman" w:hAnsi="Times New Roman" w:cs="Times New Roman"/>
            <w:sz w:val="28"/>
            <w:szCs w:val="28"/>
            <w:rPrChange w:id="5949" w:author="Phạm Anh Đại" w:date="2016-11-16T08:54:00Z">
              <w:rPr>
                <w:rFonts w:ascii="Times New Roman" w:hAnsi="Times New Roman" w:cs="Times New Roman"/>
                <w:sz w:val="24"/>
                <w:szCs w:val="24"/>
              </w:rPr>
            </w:rPrChange>
          </w:rPr>
          <w:t xml:space="preserve">NGHIÊN CỨU TÌNH HUỐNG </w:t>
        </w:r>
      </w:ins>
      <w:ins w:id="5950" w:author="Nghia Nguyen Quang" w:date="2016-10-21T15:15:00Z">
        <w:del w:id="5951" w:author="Phat Tran" w:date="2016-11-05T12:44:00Z">
          <w:r w:rsidR="00575F46" w:rsidRPr="00957567" w:rsidDel="00EE13A2">
            <w:rPr>
              <w:rFonts w:ascii="Times New Roman" w:hAnsi="Times New Roman" w:cs="Times New Roman"/>
              <w:sz w:val="28"/>
              <w:szCs w:val="28"/>
              <w:rPrChange w:id="5952" w:author="Phạm Anh Đại" w:date="2016-11-16T08:54:00Z">
                <w:rPr>
                  <w:rFonts w:ascii="Times New Roman" w:hAnsi="Times New Roman" w:cs="Times New Roman"/>
                  <w:sz w:val="24"/>
                  <w:szCs w:val="24"/>
                </w:rPr>
              </w:rPrChange>
            </w:rPr>
            <w:delText>CASE STUDY</w:delText>
          </w:r>
        </w:del>
        <w:r w:rsidR="00575F46" w:rsidRPr="00957567">
          <w:rPr>
            <w:rFonts w:ascii="Times New Roman" w:hAnsi="Times New Roman" w:cs="Times New Roman"/>
            <w:sz w:val="28"/>
            <w:szCs w:val="28"/>
            <w:rPrChange w:id="5953" w:author="Phạm Anh Đại" w:date="2016-11-16T08:54:00Z">
              <w:rPr>
                <w:rFonts w:ascii="Times New Roman" w:hAnsi="Times New Roman" w:cs="Times New Roman"/>
                <w:sz w:val="24"/>
                <w:szCs w:val="24"/>
              </w:rPr>
            </w:rPrChange>
          </w:rPr>
          <w:t>: JIDOKA—TOYOTA KIỂM SOÁT LỖI NHƯ THẾ NÀO</w:t>
        </w:r>
      </w:ins>
    </w:p>
    <w:p w14:paraId="675414A1" w14:textId="01950CE0" w:rsidR="00575F46" w:rsidRPr="00957567" w:rsidRDefault="00575F46">
      <w:pPr>
        <w:jc w:val="both"/>
        <w:rPr>
          <w:ins w:id="5954" w:author="Phat Tran" w:date="2016-11-05T12:45:00Z"/>
          <w:rFonts w:ascii="Times New Roman" w:hAnsi="Times New Roman" w:cs="Times New Roman"/>
          <w:sz w:val="28"/>
          <w:szCs w:val="28"/>
          <w:rPrChange w:id="5955" w:author="Phạm Anh Đại" w:date="2016-11-16T08:54:00Z">
            <w:rPr>
              <w:ins w:id="5956" w:author="Phat Tran" w:date="2016-11-05T12:45:00Z"/>
              <w:rFonts w:ascii="Times New Roman" w:hAnsi="Times New Roman" w:cs="Times New Roman"/>
              <w:sz w:val="24"/>
              <w:szCs w:val="24"/>
            </w:rPr>
          </w:rPrChange>
        </w:rPr>
        <w:pPrChange w:id="5957" w:author="Biển Phan Y" w:date="2016-11-22T22:50:00Z">
          <w:pPr/>
        </w:pPrChange>
      </w:pPr>
      <w:ins w:id="5958" w:author="Nghia Nguyen Quang" w:date="2016-10-21T15:15:00Z">
        <w:r w:rsidRPr="00957567">
          <w:rPr>
            <w:rFonts w:ascii="Times New Roman" w:hAnsi="Times New Roman" w:cs="Times New Roman"/>
            <w:sz w:val="28"/>
            <w:szCs w:val="28"/>
            <w:rPrChange w:id="5959" w:author="Phạm Anh Đại" w:date="2016-11-16T08:54:00Z">
              <w:rPr>
                <w:rFonts w:ascii="Times New Roman" w:hAnsi="Times New Roman" w:cs="Times New Roman"/>
                <w:sz w:val="24"/>
                <w:szCs w:val="24"/>
              </w:rPr>
            </w:rPrChange>
          </w:rPr>
          <w:t xml:space="preserve">Công ty ô tô Toyota đã phát triển một quá trình giảm lỗi cực kỳ hiệu quả cho sản xuất, được biết đến rộng rãi như là Toyota Production System. Trong số rất nhiều nguyên tắc quan trọng của nó là một triết lý gọi là Jidoka, mà Toyota cho biết là "tạm dịch là" tự động hóa với một liên lạc của con người. "" Nếu một nhân viên nhận thấy một cái gì đó sai, </w:t>
        </w:r>
      </w:ins>
      <w:ins w:id="5960" w:author="Phat Tran" w:date="2016-11-05T12:45:00Z">
        <w:r w:rsidR="00EE13A2" w:rsidRPr="00957567">
          <w:rPr>
            <w:rFonts w:ascii="Times New Roman" w:hAnsi="Times New Roman" w:cs="Times New Roman"/>
            <w:sz w:val="28"/>
            <w:szCs w:val="28"/>
            <w:rPrChange w:id="5961" w:author="Phạm Anh Đại" w:date="2016-11-16T08:54:00Z">
              <w:rPr>
                <w:rFonts w:ascii="Times New Roman" w:hAnsi="Times New Roman" w:cs="Times New Roman"/>
                <w:sz w:val="24"/>
                <w:szCs w:val="24"/>
              </w:rPr>
            </w:rPrChange>
          </w:rPr>
          <w:t xml:space="preserve">nhân viên </w:t>
        </w:r>
      </w:ins>
      <w:ins w:id="5962" w:author="Nghia Nguyen Quang" w:date="2016-10-21T15:15:00Z">
        <w:del w:id="5963" w:author="Phat Tran" w:date="2016-11-05T12:45:00Z">
          <w:r w:rsidRPr="00957567" w:rsidDel="00EE13A2">
            <w:rPr>
              <w:rFonts w:ascii="Times New Roman" w:hAnsi="Times New Roman" w:cs="Times New Roman"/>
              <w:sz w:val="28"/>
              <w:szCs w:val="28"/>
              <w:rPrChange w:id="5964" w:author="Phạm Anh Đại" w:date="2016-11-16T08:54:00Z">
                <w:rPr>
                  <w:rFonts w:ascii="Times New Roman" w:hAnsi="Times New Roman" w:cs="Times New Roman"/>
                  <w:sz w:val="24"/>
                  <w:szCs w:val="24"/>
                </w:rPr>
              </w:rPrChange>
            </w:rPr>
            <w:delText>người lao động</w:delText>
          </w:r>
        </w:del>
        <w:r w:rsidRPr="00957567">
          <w:rPr>
            <w:rFonts w:ascii="Times New Roman" w:hAnsi="Times New Roman" w:cs="Times New Roman"/>
            <w:sz w:val="28"/>
            <w:szCs w:val="28"/>
            <w:rPrChange w:id="5965" w:author="Phạm Anh Đại" w:date="2016-11-16T08:54:00Z">
              <w:rPr>
                <w:rFonts w:ascii="Times New Roman" w:hAnsi="Times New Roman" w:cs="Times New Roman"/>
                <w:sz w:val="24"/>
                <w:szCs w:val="24"/>
              </w:rPr>
            </w:rPrChange>
          </w:rPr>
          <w:t xml:space="preserve"> có nghĩa vụ phải báo cáo, thậm chí đôi khi dừng toàn bộ dây chuyền lắp ráp nếu một phần lỗi trước khi tiến hành các trạm tiếp theo. (Một sợi dây đặc biệt, gọi là Andon, dừng dây chuyền lắp ráp và cảnh báo các đoàn chuyên gia.) Các chuyên gia hội tụ vào khu vực </w:t>
        </w:r>
        <w:del w:id="5966" w:author="Phat Tran" w:date="2016-11-05T12:45:00Z">
          <w:r w:rsidRPr="00957567" w:rsidDel="00EE13A2">
            <w:rPr>
              <w:rFonts w:ascii="Times New Roman" w:hAnsi="Times New Roman" w:cs="Times New Roman"/>
              <w:sz w:val="28"/>
              <w:szCs w:val="28"/>
              <w:rPrChange w:id="5967" w:author="Phạm Anh Đại" w:date="2016-11-16T08:54:00Z">
                <w:rPr>
                  <w:rFonts w:ascii="Times New Roman" w:hAnsi="Times New Roman" w:cs="Times New Roman"/>
                  <w:sz w:val="24"/>
                  <w:szCs w:val="24"/>
                </w:rPr>
              </w:rPrChange>
            </w:rPr>
            <w:delText>được</w:delText>
          </w:r>
        </w:del>
        <w:r w:rsidRPr="00957567">
          <w:rPr>
            <w:rFonts w:ascii="Times New Roman" w:hAnsi="Times New Roman" w:cs="Times New Roman"/>
            <w:sz w:val="28"/>
            <w:szCs w:val="28"/>
            <w:rPrChange w:id="5968" w:author="Phạm Anh Đại" w:date="2016-11-16T08:54:00Z">
              <w:rPr>
                <w:rFonts w:ascii="Times New Roman" w:hAnsi="Times New Roman" w:cs="Times New Roman"/>
                <w:sz w:val="24"/>
                <w:szCs w:val="24"/>
              </w:rPr>
            </w:rPrChange>
          </w:rPr>
          <w:t xml:space="preserve"> vấn đề để xác định nguyên nhân. "Tại sao nó xảy ra?" "Tại sao vậy?" "Tại sao là lý do?" Triết lý là hỏi "Tại sao?" Nhiều lần khi cần thiết để có được các nguyên nhân gốc rễ của vấn đề và sau đó sửa chữa nó do đó, nó không bao giờ có thể xảy ra một lần nữa.</w:t>
        </w:r>
      </w:ins>
    </w:p>
    <w:p w14:paraId="4D320E81" w14:textId="62615E51" w:rsidR="00EE13A2" w:rsidRPr="00957567" w:rsidRDefault="00EE13A2">
      <w:pPr>
        <w:jc w:val="both"/>
        <w:rPr>
          <w:ins w:id="5969" w:author="Nghia Nguyen Quang" w:date="2016-10-21T15:15:00Z"/>
          <w:rFonts w:ascii="Times New Roman" w:hAnsi="Times New Roman" w:cs="Times New Roman"/>
          <w:sz w:val="28"/>
          <w:szCs w:val="28"/>
          <w:rPrChange w:id="5970" w:author="Phạm Anh Đại" w:date="2016-11-16T08:54:00Z">
            <w:rPr>
              <w:ins w:id="5971" w:author="Nghia Nguyen Quang" w:date="2016-10-21T15:15:00Z"/>
              <w:rFonts w:ascii="Times New Roman" w:hAnsi="Times New Roman" w:cs="Times New Roman"/>
              <w:sz w:val="24"/>
              <w:szCs w:val="24"/>
            </w:rPr>
          </w:rPrChange>
        </w:rPr>
        <w:pPrChange w:id="5972" w:author="Biển Phan Y" w:date="2016-11-22T22:50:00Z">
          <w:pPr/>
        </w:pPrChange>
      </w:pPr>
      <w:ins w:id="5973" w:author="Phat Tran" w:date="2016-11-05T12:45:00Z">
        <w:r w:rsidRPr="00957567">
          <w:rPr>
            <w:rFonts w:ascii="Times New Roman" w:hAnsi="Times New Roman" w:cs="Times New Roman"/>
            <w:sz w:val="28"/>
            <w:szCs w:val="28"/>
            <w:rPrChange w:id="5974" w:author="Phạm Anh Đại" w:date="2016-11-16T08:54:00Z">
              <w:rPr>
                <w:rFonts w:ascii="Times New Roman" w:hAnsi="Times New Roman" w:cs="Times New Roman"/>
                <w:sz w:val="24"/>
                <w:szCs w:val="24"/>
              </w:rPr>
            </w:rPrChange>
          </w:rPr>
          <w:t xml:space="preserve">Như các bạn có thể tưởng tượng, điều này có thể </w:t>
        </w:r>
      </w:ins>
      <w:ins w:id="5975" w:author="Biển Phan Y" w:date="2016-11-23T23:20:00Z">
        <w:r w:rsidR="00C8696A">
          <w:rPr>
            <w:rFonts w:ascii="Times New Roman" w:hAnsi="Times New Roman" w:cs="Times New Roman"/>
            <w:sz w:val="28"/>
            <w:szCs w:val="28"/>
          </w:rPr>
          <w:t>thay thế</w:t>
        </w:r>
      </w:ins>
      <w:ins w:id="5976" w:author="Phat Tran" w:date="2016-11-05T12:45:00Z">
        <w:del w:id="5977" w:author="Biển Phan Y" w:date="2016-11-23T23:20:00Z">
          <w:r w:rsidRPr="00957567" w:rsidDel="00C8696A">
            <w:rPr>
              <w:rFonts w:ascii="Times New Roman" w:hAnsi="Times New Roman" w:cs="Times New Roman"/>
              <w:sz w:val="28"/>
              <w:szCs w:val="28"/>
              <w:rPrChange w:id="5978" w:author="Phạm Anh Đại" w:date="2016-11-16T08:54:00Z">
                <w:rPr>
                  <w:rFonts w:ascii="Times New Roman" w:hAnsi="Times New Roman" w:cs="Times New Roman"/>
                  <w:sz w:val="24"/>
                  <w:szCs w:val="24"/>
                </w:rPr>
              </w:rPrChange>
            </w:rPr>
            <w:delText>được</w:delText>
          </w:r>
        </w:del>
        <w:r w:rsidRPr="00957567">
          <w:rPr>
            <w:rFonts w:ascii="Times New Roman" w:hAnsi="Times New Roman" w:cs="Times New Roman"/>
            <w:sz w:val="28"/>
            <w:szCs w:val="28"/>
            <w:rPrChange w:id="5979" w:author="Phạm Anh Đại" w:date="2016-11-16T08:54:00Z">
              <w:rPr>
                <w:rFonts w:ascii="Times New Roman" w:hAnsi="Times New Roman" w:cs="Times New Roman"/>
                <w:sz w:val="24"/>
                <w:szCs w:val="24"/>
              </w:rPr>
            </w:rPrChange>
          </w:rPr>
          <w:t xml:space="preserve"> nỗi lo lắng</w:t>
        </w:r>
        <w:del w:id="5980" w:author="Biển Phan Y" w:date="2016-11-23T23:20:00Z">
          <w:r w:rsidRPr="00957567" w:rsidDel="00C8696A">
            <w:rPr>
              <w:rFonts w:ascii="Times New Roman" w:hAnsi="Times New Roman" w:cs="Times New Roman"/>
              <w:sz w:val="28"/>
              <w:szCs w:val="28"/>
              <w:rPrChange w:id="5981" w:author="Phạm Anh Đại" w:date="2016-11-16T08:54:00Z">
                <w:rPr>
                  <w:rFonts w:ascii="Times New Roman" w:hAnsi="Times New Roman" w:cs="Times New Roman"/>
                  <w:sz w:val="24"/>
                  <w:szCs w:val="24"/>
                </w:rPr>
              </w:rPrChange>
            </w:rPr>
            <w:delText xml:space="preserve"> thay thế</w:delText>
          </w:r>
        </w:del>
        <w:r w:rsidRPr="00957567">
          <w:rPr>
            <w:rFonts w:ascii="Times New Roman" w:hAnsi="Times New Roman" w:cs="Times New Roman"/>
            <w:sz w:val="28"/>
            <w:szCs w:val="28"/>
            <w:rPrChange w:id="5982" w:author="Phạm Anh Đại" w:date="2016-11-16T08:54:00Z">
              <w:rPr>
                <w:rFonts w:ascii="Times New Roman" w:hAnsi="Times New Roman" w:cs="Times New Roman"/>
                <w:sz w:val="24"/>
                <w:szCs w:val="24"/>
              </w:rPr>
            </w:rPrChange>
          </w:rPr>
          <w:t xml:space="preserve"> cho người tìm ra lỗi.  Nhưng báo cáo được chờ đợi, và khi nó được phát hiện ra rằng người ta đã không báo cáo lỗi, họ bị trừng phạt, tất cả trong một sự nỗ lực để có được những nhân viên trung thực.</w:t>
        </w:r>
      </w:ins>
    </w:p>
    <w:p w14:paraId="1FA8637E" w14:textId="77777777" w:rsidR="00575F46" w:rsidRPr="00957567" w:rsidRDefault="00575F46">
      <w:pPr>
        <w:jc w:val="both"/>
        <w:rPr>
          <w:ins w:id="5983" w:author="Nghia Nguyen Quang" w:date="2016-10-21T15:15:00Z"/>
          <w:rFonts w:ascii="Times New Roman" w:hAnsi="Times New Roman" w:cs="Times New Roman"/>
          <w:sz w:val="28"/>
          <w:szCs w:val="28"/>
          <w:rPrChange w:id="5984" w:author="Phạm Anh Đại" w:date="2016-11-16T08:54:00Z">
            <w:rPr>
              <w:ins w:id="5985" w:author="Nghia Nguyen Quang" w:date="2016-10-21T15:15:00Z"/>
              <w:rFonts w:ascii="Times New Roman" w:hAnsi="Times New Roman" w:cs="Times New Roman"/>
              <w:sz w:val="24"/>
              <w:szCs w:val="24"/>
            </w:rPr>
          </w:rPrChange>
        </w:rPr>
        <w:pPrChange w:id="5986" w:author="Biển Phan Y" w:date="2016-11-22T22:50:00Z">
          <w:pPr/>
        </w:pPrChange>
      </w:pPr>
      <w:ins w:id="5987" w:author="Nghia Nguyen Quang" w:date="2016-10-21T15:15:00Z">
        <w:r w:rsidRPr="00957567">
          <w:rPr>
            <w:rFonts w:ascii="Times New Roman" w:hAnsi="Times New Roman" w:cs="Times New Roman"/>
            <w:sz w:val="28"/>
            <w:szCs w:val="28"/>
            <w:rPrChange w:id="5988" w:author="Phạm Anh Đại" w:date="2016-11-16T08:54:00Z">
              <w:rPr>
                <w:rFonts w:ascii="Times New Roman" w:hAnsi="Times New Roman" w:cs="Times New Roman"/>
                <w:sz w:val="24"/>
                <w:szCs w:val="24"/>
              </w:rPr>
            </w:rPrChange>
          </w:rPr>
          <w:t>POKA-YOKE: BẰNG CHỨNG VỀ LỖI</w:t>
        </w:r>
      </w:ins>
    </w:p>
    <w:p w14:paraId="19FDAE0B" w14:textId="7D698DE6" w:rsidR="00575F46" w:rsidRPr="00957567" w:rsidRDefault="00575F46">
      <w:pPr>
        <w:jc w:val="both"/>
        <w:rPr>
          <w:ins w:id="5989" w:author="Nghia Nguyen Quang" w:date="2016-10-21T15:15:00Z"/>
          <w:rFonts w:ascii="Times New Roman" w:hAnsi="Times New Roman" w:cs="Times New Roman"/>
          <w:sz w:val="28"/>
          <w:szCs w:val="28"/>
          <w:rPrChange w:id="5990" w:author="Phạm Anh Đại" w:date="2016-11-16T08:54:00Z">
            <w:rPr>
              <w:ins w:id="5991" w:author="Nghia Nguyen Quang" w:date="2016-10-21T15:15:00Z"/>
              <w:rFonts w:ascii="Times New Roman" w:hAnsi="Times New Roman" w:cs="Times New Roman"/>
              <w:sz w:val="24"/>
              <w:szCs w:val="24"/>
            </w:rPr>
          </w:rPrChange>
        </w:rPr>
        <w:pPrChange w:id="5992" w:author="Biển Phan Y" w:date="2016-11-22T22:50:00Z">
          <w:pPr/>
        </w:pPrChange>
      </w:pPr>
      <w:ins w:id="5993" w:author="Nghia Nguyen Quang" w:date="2016-10-21T15:15:00Z">
        <w:r w:rsidRPr="00957567">
          <w:rPr>
            <w:rFonts w:ascii="Times New Roman" w:hAnsi="Times New Roman" w:cs="Times New Roman"/>
            <w:sz w:val="28"/>
            <w:szCs w:val="28"/>
            <w:rPrChange w:id="5994" w:author="Phạm Anh Đại" w:date="2016-11-16T08:54:00Z">
              <w:rPr>
                <w:rFonts w:ascii="Times New Roman" w:hAnsi="Times New Roman" w:cs="Times New Roman"/>
                <w:sz w:val="24"/>
                <w:szCs w:val="24"/>
              </w:rPr>
            </w:rPrChange>
          </w:rPr>
          <w:t xml:space="preserve">Poka-yoke là một phương pháp Nhật Bản, </w:t>
        </w:r>
      </w:ins>
      <w:ins w:id="5995" w:author="Phat Tran" w:date="2016-11-05T12:45:00Z">
        <w:r w:rsidR="00EE13A2" w:rsidRPr="00957567">
          <w:rPr>
            <w:rFonts w:ascii="Times New Roman" w:hAnsi="Times New Roman" w:cs="Times New Roman"/>
            <w:sz w:val="28"/>
            <w:szCs w:val="28"/>
            <w:rPrChange w:id="5996" w:author="Phạm Anh Đại" w:date="2016-11-16T08:54:00Z">
              <w:rPr>
                <w:rFonts w:ascii="Times New Roman" w:hAnsi="Times New Roman" w:cs="Times New Roman"/>
                <w:sz w:val="24"/>
                <w:szCs w:val="24"/>
              </w:rPr>
            </w:rPrChange>
          </w:rPr>
          <w:t xml:space="preserve">phương pháp này </w:t>
        </w:r>
      </w:ins>
      <w:ins w:id="5997" w:author="Nghia Nguyen Quang" w:date="2016-10-21T15:15:00Z">
        <w:r w:rsidRPr="00957567">
          <w:rPr>
            <w:rFonts w:ascii="Times New Roman" w:hAnsi="Times New Roman" w:cs="Times New Roman"/>
            <w:sz w:val="28"/>
            <w:szCs w:val="28"/>
            <w:rPrChange w:id="5998" w:author="Phạm Anh Đại" w:date="2016-11-16T08:54:00Z">
              <w:rPr>
                <w:rFonts w:ascii="Times New Roman" w:hAnsi="Times New Roman" w:cs="Times New Roman"/>
                <w:sz w:val="24"/>
                <w:szCs w:val="24"/>
              </w:rPr>
            </w:rPrChange>
          </w:rPr>
          <w:t xml:space="preserve">được phát minh bởi Shigeo Shingo, một trong những kỹ sư Nhật Bản, người đóng vai trò quan trọng trong sự phát triển của </w:t>
        </w:r>
        <w:del w:id="5999" w:author="Phat Tran" w:date="2016-11-05T12:46:00Z">
          <w:r w:rsidRPr="00957567" w:rsidDel="00EE13A2">
            <w:rPr>
              <w:rFonts w:ascii="Times New Roman" w:hAnsi="Times New Roman" w:cs="Times New Roman"/>
              <w:sz w:val="28"/>
              <w:szCs w:val="28"/>
              <w:rPrChange w:id="6000" w:author="Phạm Anh Đại" w:date="2016-11-16T08:54:00Z">
                <w:rPr>
                  <w:rFonts w:ascii="Times New Roman" w:hAnsi="Times New Roman" w:cs="Times New Roman"/>
                  <w:sz w:val="24"/>
                  <w:szCs w:val="24"/>
                </w:rPr>
              </w:rPrChange>
            </w:rPr>
            <w:delText>hệ thống sản xuất</w:delText>
          </w:r>
        </w:del>
        <w:r w:rsidRPr="00957567">
          <w:rPr>
            <w:rFonts w:ascii="Times New Roman" w:hAnsi="Times New Roman" w:cs="Times New Roman"/>
            <w:sz w:val="28"/>
            <w:szCs w:val="28"/>
            <w:rPrChange w:id="6001" w:author="Phạm Anh Đại" w:date="2016-11-16T08:54:00Z">
              <w:rPr>
                <w:rFonts w:ascii="Times New Roman" w:hAnsi="Times New Roman" w:cs="Times New Roman"/>
                <w:sz w:val="24"/>
                <w:szCs w:val="24"/>
              </w:rPr>
            </w:rPrChange>
          </w:rPr>
          <w:t xml:space="preserve"> Toyota</w:t>
        </w:r>
      </w:ins>
      <w:ins w:id="6002" w:author="Phat Tran" w:date="2016-11-05T12:46:00Z">
        <w:r w:rsidR="00EE13A2" w:rsidRPr="00957567">
          <w:rPr>
            <w:rFonts w:ascii="Times New Roman" w:hAnsi="Times New Roman" w:cs="Times New Roman"/>
            <w:sz w:val="28"/>
            <w:szCs w:val="28"/>
            <w:rPrChange w:id="6003" w:author="Phạm Anh Đại" w:date="2016-11-16T08:54:00Z">
              <w:rPr>
                <w:rFonts w:ascii="Times New Roman" w:hAnsi="Times New Roman" w:cs="Times New Roman"/>
                <w:sz w:val="24"/>
                <w:szCs w:val="24"/>
              </w:rPr>
            </w:rPrChange>
          </w:rPr>
          <w:t xml:space="preserve"> Production System</w:t>
        </w:r>
      </w:ins>
      <w:ins w:id="6004" w:author="Nghia Nguyen Quang" w:date="2016-10-21T15:15:00Z">
        <w:r w:rsidRPr="00957567">
          <w:rPr>
            <w:rFonts w:ascii="Times New Roman" w:hAnsi="Times New Roman" w:cs="Times New Roman"/>
            <w:sz w:val="28"/>
            <w:szCs w:val="28"/>
            <w:rPrChange w:id="6005" w:author="Phạm Anh Đại" w:date="2016-11-16T08:54:00Z">
              <w:rPr>
                <w:rFonts w:ascii="Times New Roman" w:hAnsi="Times New Roman" w:cs="Times New Roman"/>
                <w:sz w:val="24"/>
                <w:szCs w:val="24"/>
              </w:rPr>
            </w:rPrChange>
          </w:rPr>
          <w:t xml:space="preserve">. Poka- yoke dịch là "chống lỗi " hoặc "tránh sai lầm." Một trong những kỹ thuật của Poka-Yoke là thêm </w:t>
        </w:r>
      </w:ins>
      <w:ins w:id="6006" w:author="Phat Tran" w:date="2016-11-05T12:47:00Z">
        <w:r w:rsidR="00EE13A2" w:rsidRPr="00957567">
          <w:rPr>
            <w:rFonts w:ascii="Times New Roman" w:hAnsi="Times New Roman" w:cs="Times New Roman"/>
            <w:sz w:val="28"/>
            <w:szCs w:val="28"/>
            <w:rPrChange w:id="6007" w:author="Phạm Anh Đại" w:date="2016-11-16T08:54:00Z">
              <w:rPr>
                <w:rFonts w:ascii="Times New Roman" w:hAnsi="Times New Roman" w:cs="Times New Roman"/>
                <w:sz w:val="24"/>
                <w:szCs w:val="24"/>
              </w:rPr>
            </w:rPrChange>
          </w:rPr>
          <w:t xml:space="preserve">phụ tùng </w:t>
        </w:r>
      </w:ins>
      <w:ins w:id="6008" w:author="Nghia Nguyen Quang" w:date="2016-10-21T15:15:00Z">
        <w:del w:id="6009" w:author="Phat Tran" w:date="2016-11-05T12:47:00Z">
          <w:r w:rsidRPr="00957567" w:rsidDel="00EE13A2">
            <w:rPr>
              <w:rFonts w:ascii="Times New Roman" w:hAnsi="Times New Roman" w:cs="Times New Roman"/>
              <w:sz w:val="28"/>
              <w:szCs w:val="28"/>
              <w:rPrChange w:id="6010" w:author="Phạm Anh Đại" w:date="2016-11-16T08:54:00Z">
                <w:rPr>
                  <w:rFonts w:ascii="Times New Roman" w:hAnsi="Times New Roman" w:cs="Times New Roman"/>
                  <w:sz w:val="24"/>
                  <w:szCs w:val="24"/>
                </w:rPr>
              </w:rPrChange>
            </w:rPr>
            <w:delText>đồ đạc</w:delText>
          </w:r>
        </w:del>
        <w:r w:rsidRPr="00957567">
          <w:rPr>
            <w:rFonts w:ascii="Times New Roman" w:hAnsi="Times New Roman" w:cs="Times New Roman"/>
            <w:sz w:val="28"/>
            <w:szCs w:val="28"/>
            <w:rPrChange w:id="6011" w:author="Phạm Anh Đại" w:date="2016-11-16T08:54:00Z">
              <w:rPr>
                <w:rFonts w:ascii="Times New Roman" w:hAnsi="Times New Roman" w:cs="Times New Roman"/>
                <w:sz w:val="24"/>
                <w:szCs w:val="24"/>
              </w:rPr>
            </w:rPrChange>
          </w:rPr>
          <w:t xml:space="preserve"> đơn giản, đồ gá lắp, hoặc các thiết bị để hạn chế các hoạt động để </w:t>
        </w:r>
      </w:ins>
      <w:ins w:id="6012" w:author="Phat Tran" w:date="2016-11-05T12:46:00Z">
        <w:r w:rsidR="00EE13A2" w:rsidRPr="00957567">
          <w:rPr>
            <w:rFonts w:ascii="Times New Roman" w:hAnsi="Times New Roman" w:cs="Times New Roman"/>
            <w:sz w:val="28"/>
            <w:szCs w:val="28"/>
            <w:rPrChange w:id="6013" w:author="Phạm Anh Đại" w:date="2016-11-16T08:54:00Z">
              <w:rPr>
                <w:rFonts w:ascii="Times New Roman" w:hAnsi="Times New Roman" w:cs="Times New Roman"/>
                <w:sz w:val="24"/>
                <w:szCs w:val="24"/>
              </w:rPr>
            </w:rPrChange>
          </w:rPr>
          <w:t xml:space="preserve">chúng được </w:t>
        </w:r>
      </w:ins>
      <w:ins w:id="6014" w:author="Nghia Nguyen Quang" w:date="2016-10-21T15:15:00Z">
        <w:del w:id="6015" w:author="Phat Tran" w:date="2016-11-05T12:46:00Z">
          <w:r w:rsidRPr="00957567" w:rsidDel="00EE13A2">
            <w:rPr>
              <w:rFonts w:ascii="Times New Roman" w:hAnsi="Times New Roman" w:cs="Times New Roman"/>
              <w:sz w:val="28"/>
              <w:szCs w:val="28"/>
              <w:rPrChange w:id="6016" w:author="Phạm Anh Đại" w:date="2016-11-16T08:54:00Z">
                <w:rPr>
                  <w:rFonts w:ascii="Times New Roman" w:hAnsi="Times New Roman" w:cs="Times New Roman"/>
                  <w:sz w:val="24"/>
                  <w:szCs w:val="24"/>
                </w:rPr>
              </w:rPrChange>
            </w:rPr>
            <w:delText>họ là</w:delText>
          </w:r>
        </w:del>
        <w:r w:rsidRPr="00957567">
          <w:rPr>
            <w:rFonts w:ascii="Times New Roman" w:hAnsi="Times New Roman" w:cs="Times New Roman"/>
            <w:sz w:val="28"/>
            <w:szCs w:val="28"/>
            <w:rPrChange w:id="6017" w:author="Phạm Anh Đại" w:date="2016-11-16T08:54:00Z">
              <w:rPr>
                <w:rFonts w:ascii="Times New Roman" w:hAnsi="Times New Roman" w:cs="Times New Roman"/>
                <w:sz w:val="24"/>
                <w:szCs w:val="24"/>
              </w:rPr>
            </w:rPrChange>
          </w:rPr>
          <w:t xml:space="preserve"> chính xác. Tôi luyện tập bản thân mình trong nhà của tôi. Một ví dụ nhỏ là một thiết bị để giúp tôi nhớ cách để xoay chìa khóa trên nhiều cánh cửa trong khu chung cư</w:t>
        </w:r>
      </w:ins>
      <w:ins w:id="6018" w:author="Phat Tran" w:date="2016-11-05T12:46:00Z">
        <w:r w:rsidR="00EE13A2" w:rsidRPr="00957567">
          <w:rPr>
            <w:rFonts w:ascii="Times New Roman" w:hAnsi="Times New Roman" w:cs="Times New Roman"/>
            <w:sz w:val="28"/>
            <w:szCs w:val="28"/>
            <w:rPrChange w:id="6019" w:author="Phạm Anh Đại" w:date="2016-11-16T08:54:00Z">
              <w:rPr>
                <w:rFonts w:ascii="Times New Roman" w:hAnsi="Times New Roman" w:cs="Times New Roman"/>
                <w:sz w:val="24"/>
                <w:szCs w:val="24"/>
              </w:rPr>
            </w:rPrChange>
          </w:rPr>
          <w:t xml:space="preserve"> phức tạp</w:t>
        </w:r>
      </w:ins>
      <w:ins w:id="6020" w:author="Nghia Nguyen Quang" w:date="2016-10-21T15:15:00Z">
        <w:r w:rsidRPr="00957567">
          <w:rPr>
            <w:rFonts w:ascii="Times New Roman" w:hAnsi="Times New Roman" w:cs="Times New Roman"/>
            <w:sz w:val="28"/>
            <w:szCs w:val="28"/>
            <w:rPrChange w:id="6021" w:author="Phạm Anh Đại" w:date="2016-11-16T08:54:00Z">
              <w:rPr>
                <w:rFonts w:ascii="Times New Roman" w:hAnsi="Times New Roman" w:cs="Times New Roman"/>
                <w:sz w:val="24"/>
                <w:szCs w:val="24"/>
              </w:rPr>
            </w:rPrChange>
          </w:rPr>
          <w:t xml:space="preserve"> nơi tôi sinh sống. Tôi đi xung quanh với một </w:t>
        </w:r>
      </w:ins>
      <w:ins w:id="6022" w:author="Phat Tran" w:date="2016-11-05T12:47:00Z">
        <w:r w:rsidR="00EE13A2" w:rsidRPr="00957567">
          <w:rPr>
            <w:rFonts w:ascii="Times New Roman" w:hAnsi="Times New Roman" w:cs="Times New Roman"/>
            <w:sz w:val="28"/>
            <w:szCs w:val="28"/>
            <w:rPrChange w:id="6023" w:author="Phạm Anh Đại" w:date="2016-11-16T08:54:00Z">
              <w:rPr>
                <w:rFonts w:ascii="Times New Roman" w:hAnsi="Times New Roman" w:cs="Times New Roman"/>
                <w:sz w:val="24"/>
                <w:szCs w:val="24"/>
              </w:rPr>
            </w:rPrChange>
          </w:rPr>
          <w:t xml:space="preserve">chồng </w:t>
        </w:r>
      </w:ins>
      <w:ins w:id="6024" w:author="Nghia Nguyen Quang" w:date="2016-10-21T15:15:00Z">
        <w:del w:id="6025" w:author="Phat Tran" w:date="2016-11-05T12:47:00Z">
          <w:r w:rsidRPr="00957567" w:rsidDel="00EE13A2">
            <w:rPr>
              <w:rFonts w:ascii="Times New Roman" w:hAnsi="Times New Roman" w:cs="Times New Roman"/>
              <w:sz w:val="28"/>
              <w:szCs w:val="28"/>
              <w:rPrChange w:id="6026" w:author="Phạm Anh Đại" w:date="2016-11-16T08:54:00Z">
                <w:rPr>
                  <w:rFonts w:ascii="Times New Roman" w:hAnsi="Times New Roman" w:cs="Times New Roman"/>
                  <w:sz w:val="24"/>
                  <w:szCs w:val="24"/>
                </w:rPr>
              </w:rPrChange>
            </w:rPr>
            <w:delText>đống</w:delText>
          </w:r>
        </w:del>
        <w:r w:rsidRPr="00957567">
          <w:rPr>
            <w:rFonts w:ascii="Times New Roman" w:hAnsi="Times New Roman" w:cs="Times New Roman"/>
            <w:sz w:val="28"/>
            <w:szCs w:val="28"/>
            <w:rPrChange w:id="6027" w:author="Phạm Anh Đại" w:date="2016-11-16T08:54:00Z">
              <w:rPr>
                <w:rFonts w:ascii="Times New Roman" w:hAnsi="Times New Roman" w:cs="Times New Roman"/>
                <w:sz w:val="24"/>
                <w:szCs w:val="24"/>
              </w:rPr>
            </w:rPrChange>
          </w:rPr>
          <w:t xml:space="preserve"> nhỏ, tròn, </w:t>
        </w:r>
      </w:ins>
      <w:ins w:id="6028" w:author="Phat Tran" w:date="2016-11-05T12:47:00Z">
        <w:r w:rsidR="00EE13A2" w:rsidRPr="00957567">
          <w:rPr>
            <w:rFonts w:ascii="Times New Roman" w:hAnsi="Times New Roman" w:cs="Times New Roman"/>
            <w:sz w:val="28"/>
            <w:szCs w:val="28"/>
            <w:rPrChange w:id="6029" w:author="Phạm Anh Đại" w:date="2016-11-16T08:54:00Z">
              <w:rPr>
                <w:rFonts w:ascii="Times New Roman" w:hAnsi="Times New Roman" w:cs="Times New Roman"/>
                <w:sz w:val="24"/>
                <w:szCs w:val="24"/>
              </w:rPr>
            </w:rPrChange>
          </w:rPr>
          <w:t xml:space="preserve">chấm </w:t>
        </w:r>
      </w:ins>
      <w:ins w:id="6030" w:author="Nghia Nguyen Quang" w:date="2016-10-21T15:15:00Z">
        <w:r w:rsidRPr="00957567">
          <w:rPr>
            <w:rFonts w:ascii="Times New Roman" w:hAnsi="Times New Roman" w:cs="Times New Roman"/>
            <w:sz w:val="28"/>
            <w:szCs w:val="28"/>
            <w:rPrChange w:id="6031" w:author="Phạm Anh Đại" w:date="2016-11-16T08:54:00Z">
              <w:rPr>
                <w:rFonts w:ascii="Times New Roman" w:hAnsi="Times New Roman" w:cs="Times New Roman"/>
                <w:sz w:val="24"/>
                <w:szCs w:val="24"/>
              </w:rPr>
            </w:rPrChange>
          </w:rPr>
          <w:t xml:space="preserve">màu xanh lá cây </w:t>
        </w:r>
      </w:ins>
      <w:ins w:id="6032" w:author="Phat Tran" w:date="2016-11-05T12:48:00Z">
        <w:r w:rsidR="00EE13A2" w:rsidRPr="00957567">
          <w:rPr>
            <w:rFonts w:ascii="Times New Roman" w:hAnsi="Times New Roman" w:cs="Times New Roman"/>
            <w:sz w:val="28"/>
            <w:szCs w:val="28"/>
            <w:rPrChange w:id="6033" w:author="Phạm Anh Đại" w:date="2016-11-16T08:54:00Z">
              <w:rPr>
                <w:rFonts w:ascii="Times New Roman" w:hAnsi="Times New Roman" w:cs="Times New Roman"/>
                <w:sz w:val="24"/>
                <w:szCs w:val="24"/>
              </w:rPr>
            </w:rPrChange>
          </w:rPr>
          <w:t xml:space="preserve">dán lên trên </w:t>
        </w:r>
      </w:ins>
      <w:ins w:id="6034" w:author="Nghia Nguyen Quang" w:date="2016-10-21T15:15:00Z">
        <w:del w:id="6035" w:author="Phat Tran" w:date="2016-11-05T12:48:00Z">
          <w:r w:rsidRPr="00957567" w:rsidDel="00EE13A2">
            <w:rPr>
              <w:rFonts w:ascii="Times New Roman" w:hAnsi="Times New Roman" w:cs="Times New Roman"/>
              <w:sz w:val="28"/>
              <w:szCs w:val="28"/>
              <w:rPrChange w:id="6036" w:author="Phạm Anh Đại" w:date="2016-11-16T08:54:00Z">
                <w:rPr>
                  <w:rFonts w:ascii="Times New Roman" w:hAnsi="Times New Roman" w:cs="Times New Roman"/>
                  <w:sz w:val="24"/>
                  <w:szCs w:val="24"/>
                </w:rPr>
              </w:rPrChange>
            </w:rPr>
            <w:delText>các băng dính tròn</w:delText>
          </w:r>
        </w:del>
        <w:r w:rsidRPr="00957567">
          <w:rPr>
            <w:rFonts w:ascii="Times New Roman" w:hAnsi="Times New Roman" w:cs="Times New Roman"/>
            <w:sz w:val="28"/>
            <w:szCs w:val="28"/>
            <w:rPrChange w:id="6037" w:author="Phạm Anh Đại" w:date="2016-11-16T08:54:00Z">
              <w:rPr>
                <w:rFonts w:ascii="Times New Roman" w:hAnsi="Times New Roman" w:cs="Times New Roman"/>
                <w:sz w:val="24"/>
                <w:szCs w:val="24"/>
              </w:rPr>
            </w:rPrChange>
          </w:rPr>
          <w:t xml:space="preserve"> và đặt chúng trên mỗi cánh cửa bên cạnh lỗ khóa của nó, với những dấu chấm màu </w:t>
        </w:r>
        <w:r w:rsidRPr="00957567">
          <w:rPr>
            <w:rFonts w:ascii="Times New Roman" w:hAnsi="Times New Roman" w:cs="Times New Roman"/>
            <w:sz w:val="28"/>
            <w:szCs w:val="28"/>
            <w:rPrChange w:id="6038" w:author="Phạm Anh Đại" w:date="2016-11-16T08:54:00Z">
              <w:rPr>
                <w:rFonts w:ascii="Times New Roman" w:hAnsi="Times New Roman" w:cs="Times New Roman"/>
                <w:sz w:val="24"/>
                <w:szCs w:val="24"/>
              </w:rPr>
            </w:rPrChange>
          </w:rPr>
          <w:lastRenderedPageBreak/>
          <w:t xml:space="preserve">xanh lá cây chỉ hướng trong đó chìa khóa cần phải được xoay: Tôi thêm vật </w:t>
        </w:r>
      </w:ins>
      <w:ins w:id="6039" w:author="Phat Tran" w:date="2016-11-05T12:47:00Z">
        <w:r w:rsidR="00EE13A2" w:rsidRPr="00957567">
          <w:rPr>
            <w:rFonts w:ascii="Times New Roman" w:hAnsi="Times New Roman" w:cs="Times New Roman"/>
            <w:sz w:val="28"/>
            <w:szCs w:val="28"/>
            <w:rPrChange w:id="6040" w:author="Phạm Anh Đại" w:date="2016-11-16T08:54:00Z">
              <w:rPr>
                <w:rFonts w:ascii="Times New Roman" w:hAnsi="Times New Roman" w:cs="Times New Roman"/>
                <w:sz w:val="24"/>
                <w:szCs w:val="24"/>
              </w:rPr>
            </w:rPrChange>
          </w:rPr>
          <w:t xml:space="preserve">dấu hiệu </w:t>
        </w:r>
      </w:ins>
      <w:ins w:id="6041" w:author="Nghia Nguyen Quang" w:date="2016-10-21T15:15:00Z">
        <w:del w:id="6042" w:author="Phat Tran" w:date="2016-11-05T12:47:00Z">
          <w:r w:rsidRPr="00957567" w:rsidDel="00EE13A2">
            <w:rPr>
              <w:rFonts w:ascii="Times New Roman" w:hAnsi="Times New Roman" w:cs="Times New Roman"/>
              <w:sz w:val="28"/>
              <w:szCs w:val="28"/>
              <w:rPrChange w:id="6043" w:author="Phạm Anh Đại" w:date="2016-11-16T08:54:00Z">
                <w:rPr>
                  <w:rFonts w:ascii="Times New Roman" w:hAnsi="Times New Roman" w:cs="Times New Roman"/>
                  <w:sz w:val="24"/>
                  <w:szCs w:val="24"/>
                </w:rPr>
              </w:rPrChange>
            </w:rPr>
            <w:delText>tín hiệu</w:delText>
          </w:r>
        </w:del>
        <w:r w:rsidRPr="00957567">
          <w:rPr>
            <w:rFonts w:ascii="Times New Roman" w:hAnsi="Times New Roman" w:cs="Times New Roman"/>
            <w:sz w:val="28"/>
            <w:szCs w:val="28"/>
            <w:rPrChange w:id="6044" w:author="Phạm Anh Đại" w:date="2016-11-16T08:54:00Z">
              <w:rPr>
                <w:rFonts w:ascii="Times New Roman" w:hAnsi="Times New Roman" w:cs="Times New Roman"/>
                <w:sz w:val="24"/>
                <w:szCs w:val="24"/>
              </w:rPr>
            </w:rPrChange>
          </w:rPr>
          <w:t xml:space="preserve"> ở cửa ra vào. Đây có phải là một lỗi lớn? Không </w:t>
        </w:r>
        <w:del w:id="6045" w:author="Phat Tran" w:date="2016-11-05T12:48:00Z">
          <w:r w:rsidRPr="00957567" w:rsidDel="00EE13A2">
            <w:rPr>
              <w:rFonts w:ascii="Times New Roman" w:hAnsi="Times New Roman" w:cs="Times New Roman"/>
              <w:sz w:val="28"/>
              <w:szCs w:val="28"/>
              <w:rPrChange w:id="6046" w:author="Phạm Anh Đại" w:date="2016-11-16T08:54:00Z">
                <w:rPr>
                  <w:rFonts w:ascii="Times New Roman" w:hAnsi="Times New Roman" w:cs="Times New Roman"/>
                  <w:sz w:val="24"/>
                  <w:szCs w:val="24"/>
                </w:rPr>
              </w:rPrChange>
            </w:rPr>
            <w:delText>nhất thiết nhưng</w:delText>
          </w:r>
        </w:del>
      </w:ins>
      <w:ins w:id="6047" w:author="Phat Tran" w:date="2016-11-05T12:48:00Z">
        <w:r w:rsidR="00EE13A2" w:rsidRPr="00957567">
          <w:rPr>
            <w:rFonts w:ascii="Times New Roman" w:hAnsi="Times New Roman" w:cs="Times New Roman"/>
            <w:sz w:val="28"/>
            <w:szCs w:val="28"/>
            <w:rPrChange w:id="6048" w:author="Phạm Anh Đại" w:date="2016-11-16T08:54:00Z">
              <w:rPr>
                <w:rFonts w:ascii="Times New Roman" w:hAnsi="Times New Roman" w:cs="Times New Roman"/>
                <w:sz w:val="24"/>
                <w:szCs w:val="24"/>
              </w:rPr>
            </w:rPrChange>
          </w:rPr>
          <w:t xml:space="preserve"> Nhưng</w:t>
        </w:r>
      </w:ins>
      <w:ins w:id="6049" w:author="Nghia Nguyen Quang" w:date="2016-10-21T15:15:00Z">
        <w:r w:rsidRPr="00957567">
          <w:rPr>
            <w:rFonts w:ascii="Times New Roman" w:hAnsi="Times New Roman" w:cs="Times New Roman"/>
            <w:sz w:val="28"/>
            <w:szCs w:val="28"/>
            <w:rPrChange w:id="6050" w:author="Phạm Anh Đại" w:date="2016-11-16T08:54:00Z">
              <w:rPr>
                <w:rFonts w:ascii="Times New Roman" w:hAnsi="Times New Roman" w:cs="Times New Roman"/>
                <w:sz w:val="24"/>
                <w:szCs w:val="24"/>
              </w:rPr>
            </w:rPrChange>
          </w:rPr>
          <w:t xml:space="preserve"> loại trừ nó</w:t>
        </w:r>
      </w:ins>
      <w:ins w:id="6051" w:author="Phat Tran" w:date="2016-11-05T12:48:00Z">
        <w:r w:rsidR="00EE13A2" w:rsidRPr="00957567">
          <w:rPr>
            <w:rFonts w:ascii="Times New Roman" w:hAnsi="Times New Roman" w:cs="Times New Roman"/>
            <w:sz w:val="28"/>
            <w:szCs w:val="28"/>
            <w:rPrChange w:id="6052" w:author="Phạm Anh Đại" w:date="2016-11-16T08:54:00Z">
              <w:rPr>
                <w:rFonts w:ascii="Times New Roman" w:hAnsi="Times New Roman" w:cs="Times New Roman"/>
                <w:sz w:val="24"/>
                <w:szCs w:val="24"/>
              </w:rPr>
            </w:rPrChange>
          </w:rPr>
          <w:t xml:space="preserve"> thì</w:t>
        </w:r>
      </w:ins>
      <w:ins w:id="6053" w:author="Nghia Nguyen Quang" w:date="2016-10-21T15:15:00Z">
        <w:r w:rsidRPr="00957567">
          <w:rPr>
            <w:rFonts w:ascii="Times New Roman" w:hAnsi="Times New Roman" w:cs="Times New Roman"/>
            <w:sz w:val="28"/>
            <w:szCs w:val="28"/>
            <w:rPrChange w:id="6054" w:author="Phạm Anh Đại" w:date="2016-11-16T08:54:00Z">
              <w:rPr>
                <w:rFonts w:ascii="Times New Roman" w:hAnsi="Times New Roman" w:cs="Times New Roman"/>
                <w:sz w:val="24"/>
                <w:szCs w:val="24"/>
              </w:rPr>
            </w:rPrChange>
          </w:rPr>
          <w:t xml:space="preserve"> đã được chứng minh để được thuận tiện. (Hàng xóm đã nhận xét về tiện ích của </w:t>
        </w:r>
      </w:ins>
      <w:ins w:id="6055" w:author="Phat Tran" w:date="2016-11-05T12:48:00Z">
        <w:r w:rsidR="00EE13A2" w:rsidRPr="00957567">
          <w:rPr>
            <w:rFonts w:ascii="Times New Roman" w:hAnsi="Times New Roman" w:cs="Times New Roman"/>
            <w:sz w:val="28"/>
            <w:szCs w:val="28"/>
            <w:rPrChange w:id="6056" w:author="Phạm Anh Đại" w:date="2016-11-16T08:54:00Z">
              <w:rPr>
                <w:rFonts w:ascii="Times New Roman" w:hAnsi="Times New Roman" w:cs="Times New Roman"/>
                <w:sz w:val="24"/>
                <w:szCs w:val="24"/>
              </w:rPr>
            </w:rPrChange>
          </w:rPr>
          <w:t xml:space="preserve">chúng </w:t>
        </w:r>
      </w:ins>
      <w:ins w:id="6057" w:author="Nghia Nguyen Quang" w:date="2016-10-21T15:15:00Z">
        <w:del w:id="6058" w:author="Phat Tran" w:date="2016-11-05T12:48:00Z">
          <w:r w:rsidRPr="00957567" w:rsidDel="00EE13A2">
            <w:rPr>
              <w:rFonts w:ascii="Times New Roman" w:hAnsi="Times New Roman" w:cs="Times New Roman"/>
              <w:sz w:val="28"/>
              <w:szCs w:val="28"/>
              <w:rPrChange w:id="6059"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6060" w:author="Phạm Anh Đại" w:date="2016-11-16T08:54:00Z">
              <w:rPr>
                <w:rFonts w:ascii="Times New Roman" w:hAnsi="Times New Roman" w:cs="Times New Roman"/>
                <w:sz w:val="24"/>
                <w:szCs w:val="24"/>
              </w:rPr>
            </w:rPrChange>
          </w:rPr>
          <w:t>, tự hỏi</w:t>
        </w:r>
      </w:ins>
      <w:ins w:id="6061" w:author="Phat Tran" w:date="2016-11-05T12:48:00Z">
        <w:r w:rsidR="00EE13A2" w:rsidRPr="00957567">
          <w:rPr>
            <w:rFonts w:ascii="Times New Roman" w:hAnsi="Times New Roman" w:cs="Times New Roman"/>
            <w:sz w:val="28"/>
            <w:szCs w:val="28"/>
            <w:rPrChange w:id="6062" w:author="Phạm Anh Đại" w:date="2016-11-16T08:54:00Z">
              <w:rPr>
                <w:rFonts w:ascii="Times New Roman" w:hAnsi="Times New Roman" w:cs="Times New Roman"/>
                <w:sz w:val="24"/>
                <w:szCs w:val="24"/>
              </w:rPr>
            </w:rPrChange>
          </w:rPr>
          <w:t xml:space="preserve"> ai đã</w:t>
        </w:r>
      </w:ins>
      <w:ins w:id="6063" w:author="Nghia Nguyen Quang" w:date="2016-10-21T15:15:00Z">
        <w:r w:rsidRPr="00957567">
          <w:rPr>
            <w:rFonts w:ascii="Times New Roman" w:hAnsi="Times New Roman" w:cs="Times New Roman"/>
            <w:sz w:val="28"/>
            <w:szCs w:val="28"/>
            <w:rPrChange w:id="6064" w:author="Phạm Anh Đại" w:date="2016-11-16T08:54:00Z">
              <w:rPr>
                <w:rFonts w:ascii="Times New Roman" w:hAnsi="Times New Roman" w:cs="Times New Roman"/>
                <w:sz w:val="24"/>
                <w:szCs w:val="24"/>
              </w:rPr>
            </w:rPrChange>
          </w:rPr>
          <w:t xml:space="preserve"> </w:t>
        </w:r>
        <w:del w:id="6065" w:author="Phat Tran" w:date="2016-11-05T12:48:00Z">
          <w:r w:rsidRPr="00957567" w:rsidDel="00EE13A2">
            <w:rPr>
              <w:rFonts w:ascii="Times New Roman" w:hAnsi="Times New Roman" w:cs="Times New Roman"/>
              <w:sz w:val="28"/>
              <w:szCs w:val="28"/>
              <w:rPrChange w:id="6066" w:author="Phạm Anh Đại" w:date="2016-11-16T08:54:00Z">
                <w:rPr>
                  <w:rFonts w:ascii="Times New Roman" w:hAnsi="Times New Roman" w:cs="Times New Roman"/>
                  <w:sz w:val="24"/>
                  <w:szCs w:val="24"/>
                </w:rPr>
              </w:rPrChange>
            </w:rPr>
            <w:delText>những người</w:delText>
          </w:r>
        </w:del>
        <w:r w:rsidRPr="00957567">
          <w:rPr>
            <w:rFonts w:ascii="Times New Roman" w:hAnsi="Times New Roman" w:cs="Times New Roman"/>
            <w:sz w:val="28"/>
            <w:szCs w:val="28"/>
            <w:rPrChange w:id="6067" w:author="Phạm Anh Đại" w:date="2016-11-16T08:54:00Z">
              <w:rPr>
                <w:rFonts w:ascii="Times New Roman" w:hAnsi="Times New Roman" w:cs="Times New Roman"/>
                <w:sz w:val="24"/>
                <w:szCs w:val="24"/>
              </w:rPr>
            </w:rPrChange>
          </w:rPr>
          <w:t xml:space="preserve"> đặt chúng ở đó.)</w:t>
        </w:r>
      </w:ins>
    </w:p>
    <w:p w14:paraId="340AAA99" w14:textId="777F2384" w:rsidR="00575F46" w:rsidRPr="00957567" w:rsidRDefault="00575F46">
      <w:pPr>
        <w:jc w:val="both"/>
        <w:rPr>
          <w:ins w:id="6068" w:author="Nghia Nguyen Quang" w:date="2016-10-21T15:15:00Z"/>
          <w:rFonts w:ascii="Times New Roman" w:hAnsi="Times New Roman" w:cs="Times New Roman"/>
          <w:sz w:val="28"/>
          <w:szCs w:val="28"/>
          <w:rPrChange w:id="6069" w:author="Phạm Anh Đại" w:date="2016-11-16T08:54:00Z">
            <w:rPr>
              <w:ins w:id="6070" w:author="Nghia Nguyen Quang" w:date="2016-10-21T15:15:00Z"/>
              <w:rFonts w:ascii="Times New Roman" w:hAnsi="Times New Roman" w:cs="Times New Roman"/>
              <w:sz w:val="24"/>
              <w:szCs w:val="24"/>
            </w:rPr>
          </w:rPrChange>
        </w:rPr>
        <w:pPrChange w:id="6071" w:author="Biển Phan Y" w:date="2016-11-22T22:50:00Z">
          <w:pPr/>
        </w:pPrChange>
      </w:pPr>
      <w:ins w:id="6072" w:author="Nghia Nguyen Quang" w:date="2016-10-21T15:15:00Z">
        <w:r w:rsidRPr="00957567">
          <w:rPr>
            <w:rFonts w:ascii="Times New Roman" w:hAnsi="Times New Roman" w:cs="Times New Roman"/>
            <w:sz w:val="28"/>
            <w:szCs w:val="28"/>
            <w:rPrChange w:id="6073" w:author="Phạm Anh Đại" w:date="2016-11-16T08:54:00Z">
              <w:rPr>
                <w:rFonts w:ascii="Times New Roman" w:hAnsi="Times New Roman" w:cs="Times New Roman"/>
                <w:sz w:val="24"/>
                <w:szCs w:val="24"/>
              </w:rPr>
            </w:rPrChange>
          </w:rPr>
          <w:t xml:space="preserve">Tại các cơ sở sản xuất, Poka-Yoke có thể là một mảnh gỗ để giúp căn chỉnh một phần đúng, hoặc có lẽ các tấm được thiết kế với các lỗ vít không đối xứng để các tấm có thể phù hợp chỉ ở một vị trí. Bao phủ khẩn cấp hoặc chuyển mạch quan trọng với một </w:t>
        </w:r>
      </w:ins>
      <w:ins w:id="6074" w:author="Phat Tran" w:date="2016-11-05T12:49:00Z">
        <w:r w:rsidR="00EE13A2" w:rsidRPr="00957567">
          <w:rPr>
            <w:rFonts w:ascii="Times New Roman" w:hAnsi="Times New Roman" w:cs="Times New Roman"/>
            <w:sz w:val="28"/>
            <w:szCs w:val="28"/>
            <w:rPrChange w:id="6075" w:author="Phạm Anh Đại" w:date="2016-11-16T08:54:00Z">
              <w:rPr>
                <w:rFonts w:ascii="Times New Roman" w:hAnsi="Times New Roman" w:cs="Times New Roman"/>
                <w:sz w:val="24"/>
                <w:szCs w:val="24"/>
              </w:rPr>
            </w:rPrChange>
          </w:rPr>
          <w:t xml:space="preserve">cái nắp vỏ </w:t>
        </w:r>
      </w:ins>
      <w:ins w:id="6076" w:author="Nghia Nguyen Quang" w:date="2016-10-21T15:15:00Z">
        <w:del w:id="6077" w:author="Phat Tran" w:date="2016-11-05T12:49:00Z">
          <w:r w:rsidRPr="00957567" w:rsidDel="00EE13A2">
            <w:rPr>
              <w:rFonts w:ascii="Times New Roman" w:hAnsi="Times New Roman" w:cs="Times New Roman"/>
              <w:sz w:val="28"/>
              <w:szCs w:val="28"/>
              <w:rPrChange w:id="6078" w:author="Phạm Anh Đại" w:date="2016-11-16T08:54:00Z">
                <w:rPr>
                  <w:rFonts w:ascii="Times New Roman" w:hAnsi="Times New Roman" w:cs="Times New Roman"/>
                  <w:sz w:val="24"/>
                  <w:szCs w:val="24"/>
                </w:rPr>
              </w:rPrChange>
            </w:rPr>
            <w:delText>nắp</w:delText>
          </w:r>
        </w:del>
        <w:r w:rsidRPr="00957567">
          <w:rPr>
            <w:rFonts w:ascii="Times New Roman" w:hAnsi="Times New Roman" w:cs="Times New Roman"/>
            <w:sz w:val="28"/>
            <w:szCs w:val="28"/>
            <w:rPrChange w:id="6079" w:author="Phạm Anh Đại" w:date="2016-11-16T08:54:00Z">
              <w:rPr>
                <w:rFonts w:ascii="Times New Roman" w:hAnsi="Times New Roman" w:cs="Times New Roman"/>
                <w:sz w:val="24"/>
                <w:szCs w:val="24"/>
              </w:rPr>
            </w:rPrChange>
          </w:rPr>
          <w:t xml:space="preserve"> để ngăn chặn tình cờ kích hoạt là một kỹ thuật Poka-Yoke: điều này rõ ràng là một chức năng bắt buộc. Tất cả các kỹ thuật Poka-Yoke liên quan đến một sự kết hợp của các nguyên tắc thảo luận trong cuốn sách này: affordances</w:t>
        </w:r>
      </w:ins>
      <w:ins w:id="6080" w:author="Phat Tran" w:date="2016-11-05T12:49:00Z">
        <w:r w:rsidR="00EE13A2" w:rsidRPr="00957567">
          <w:rPr>
            <w:rFonts w:ascii="Times New Roman" w:hAnsi="Times New Roman" w:cs="Times New Roman"/>
            <w:sz w:val="28"/>
            <w:szCs w:val="28"/>
            <w:rPrChange w:id="6081" w:author="Phạm Anh Đại" w:date="2016-11-16T08:54:00Z">
              <w:rPr>
                <w:rFonts w:ascii="Times New Roman" w:hAnsi="Times New Roman" w:cs="Times New Roman"/>
                <w:sz w:val="24"/>
                <w:szCs w:val="24"/>
              </w:rPr>
            </w:rPrChange>
          </w:rPr>
          <w:t xml:space="preserve"> (tương tác)</w:t>
        </w:r>
      </w:ins>
      <w:ins w:id="6082" w:author="Nghia Nguyen Quang" w:date="2016-10-21T15:15:00Z">
        <w:r w:rsidRPr="00957567">
          <w:rPr>
            <w:rFonts w:ascii="Times New Roman" w:hAnsi="Times New Roman" w:cs="Times New Roman"/>
            <w:sz w:val="28"/>
            <w:szCs w:val="28"/>
            <w:rPrChange w:id="6083" w:author="Phạm Anh Đại" w:date="2016-11-16T08:54:00Z">
              <w:rPr>
                <w:rFonts w:ascii="Times New Roman" w:hAnsi="Times New Roman" w:cs="Times New Roman"/>
                <w:sz w:val="24"/>
                <w:szCs w:val="24"/>
              </w:rPr>
            </w:rPrChange>
          </w:rPr>
          <w:t>, signifiers, lập bản đồ, và những khó khăn, và có lẽ quan trọng nhất của tất cả, ràng buộc các chức năng.</w:t>
        </w:r>
      </w:ins>
    </w:p>
    <w:p w14:paraId="183F77D1" w14:textId="77777777" w:rsidR="00575F46" w:rsidRPr="00957567" w:rsidRDefault="00575F46">
      <w:pPr>
        <w:jc w:val="both"/>
        <w:rPr>
          <w:ins w:id="6084" w:author="Nghia Nguyen Quang" w:date="2016-10-21T15:15:00Z"/>
          <w:rFonts w:ascii="Times New Roman" w:hAnsi="Times New Roman" w:cs="Times New Roman"/>
          <w:sz w:val="28"/>
          <w:szCs w:val="28"/>
          <w:rPrChange w:id="6085" w:author="Phạm Anh Đại" w:date="2016-11-16T08:54:00Z">
            <w:rPr>
              <w:ins w:id="6086" w:author="Nghia Nguyen Quang" w:date="2016-10-21T15:15:00Z"/>
              <w:rFonts w:ascii="Times New Roman" w:hAnsi="Times New Roman" w:cs="Times New Roman"/>
              <w:sz w:val="24"/>
              <w:szCs w:val="24"/>
            </w:rPr>
          </w:rPrChange>
        </w:rPr>
        <w:pPrChange w:id="6087" w:author="Biển Phan Y" w:date="2016-11-22T22:50:00Z">
          <w:pPr/>
        </w:pPrChange>
      </w:pPr>
      <w:ins w:id="6088" w:author="Nghia Nguyen Quang" w:date="2016-10-21T15:15:00Z">
        <w:r w:rsidRPr="00957567">
          <w:rPr>
            <w:rFonts w:ascii="Times New Roman" w:hAnsi="Times New Roman" w:cs="Times New Roman"/>
            <w:sz w:val="28"/>
            <w:szCs w:val="28"/>
            <w:rPrChange w:id="6089" w:author="Phạm Anh Đại" w:date="2016-11-16T08:54:00Z">
              <w:rPr>
                <w:rFonts w:ascii="Times New Roman" w:hAnsi="Times New Roman" w:cs="Times New Roman"/>
                <w:sz w:val="24"/>
                <w:szCs w:val="24"/>
              </w:rPr>
            </w:rPrChange>
          </w:rPr>
          <w:t>HỆ THỐNG BÁO CÁO AN TOÀN HÀNG KHÔNG CỦA NASA</w:t>
        </w:r>
      </w:ins>
    </w:p>
    <w:p w14:paraId="55E4444C" w14:textId="749FBBC2" w:rsidR="00575F46" w:rsidRPr="00957567" w:rsidRDefault="00EE13A2">
      <w:pPr>
        <w:jc w:val="both"/>
        <w:rPr>
          <w:ins w:id="6090" w:author="Nghia Nguyen Quang" w:date="2016-10-21T15:15:00Z"/>
          <w:rFonts w:ascii="Times New Roman" w:hAnsi="Times New Roman" w:cs="Times New Roman"/>
          <w:sz w:val="28"/>
          <w:szCs w:val="28"/>
          <w:rPrChange w:id="6091" w:author="Phạm Anh Đại" w:date="2016-11-16T08:54:00Z">
            <w:rPr>
              <w:ins w:id="6092" w:author="Nghia Nguyen Quang" w:date="2016-10-21T15:15:00Z"/>
              <w:rFonts w:ascii="Times New Roman" w:hAnsi="Times New Roman" w:cs="Times New Roman"/>
              <w:sz w:val="24"/>
              <w:szCs w:val="24"/>
            </w:rPr>
          </w:rPrChange>
        </w:rPr>
        <w:pPrChange w:id="6093" w:author="Biển Phan Y" w:date="2016-11-22T22:50:00Z">
          <w:pPr/>
        </w:pPrChange>
      </w:pPr>
      <w:ins w:id="6094" w:author="Phat Tran" w:date="2016-11-05T12:49:00Z">
        <w:r w:rsidRPr="00957567">
          <w:rPr>
            <w:rFonts w:ascii="Times New Roman" w:hAnsi="Times New Roman" w:cs="Times New Roman"/>
            <w:sz w:val="28"/>
            <w:szCs w:val="28"/>
            <w:rPrChange w:id="6095" w:author="Phạm Anh Đại" w:date="2016-11-16T08:54:00Z">
              <w:rPr>
                <w:rFonts w:ascii="Times New Roman" w:hAnsi="Times New Roman" w:cs="Times New Roman"/>
                <w:sz w:val="24"/>
                <w:szCs w:val="24"/>
              </w:rPr>
            </w:rPrChange>
          </w:rPr>
          <w:t xml:space="preserve">Thương mại hàng không </w:t>
        </w:r>
      </w:ins>
      <w:ins w:id="6096" w:author="Nghia Nguyen Quang" w:date="2016-10-21T15:15:00Z">
        <w:del w:id="6097" w:author="Phat Tran" w:date="2016-11-05T12:49:00Z">
          <w:r w:rsidR="00575F46" w:rsidRPr="00957567" w:rsidDel="00EE13A2">
            <w:rPr>
              <w:rFonts w:ascii="Times New Roman" w:hAnsi="Times New Roman" w:cs="Times New Roman"/>
              <w:sz w:val="28"/>
              <w:szCs w:val="28"/>
              <w:rPrChange w:id="6098" w:author="Phạm Anh Đại" w:date="2016-11-16T08:54:00Z">
                <w:rPr>
                  <w:rFonts w:ascii="Times New Roman" w:hAnsi="Times New Roman" w:cs="Times New Roman"/>
                  <w:sz w:val="24"/>
                  <w:szCs w:val="24"/>
                </w:rPr>
              </w:rPrChange>
            </w:rPr>
            <w:delText>Hàng không thương mại</w:delText>
          </w:r>
        </w:del>
        <w:r w:rsidR="00575F46" w:rsidRPr="00957567">
          <w:rPr>
            <w:rFonts w:ascii="Times New Roman" w:hAnsi="Times New Roman" w:cs="Times New Roman"/>
            <w:sz w:val="28"/>
            <w:szCs w:val="28"/>
            <w:rPrChange w:id="6099" w:author="Phạm Anh Đại" w:date="2016-11-16T08:54:00Z">
              <w:rPr>
                <w:rFonts w:ascii="Times New Roman" w:hAnsi="Times New Roman" w:cs="Times New Roman"/>
                <w:sz w:val="24"/>
                <w:szCs w:val="24"/>
              </w:rPr>
            </w:rPrChange>
          </w:rPr>
          <w:t xml:space="preserve"> của Mỹ từ lâu đã có một hệ thống cực kỳ hiệu quả để khuyến khích phi công nộp báo cáo lỗi. Chương trình này đã dẫn đến nhiều cải tiến về an toàn hàng không. Thật không dễ dàng để thiết lập: phi công có áp lực xã hội </w:t>
        </w:r>
      </w:ins>
      <w:ins w:id="6100" w:author="Phat Tran" w:date="2016-11-05T12:50:00Z">
        <w:r w:rsidRPr="00957567">
          <w:rPr>
            <w:rFonts w:ascii="Times New Roman" w:hAnsi="Times New Roman" w:cs="Times New Roman"/>
            <w:sz w:val="28"/>
            <w:szCs w:val="28"/>
            <w:rPrChange w:id="6101" w:author="Phạm Anh Đại" w:date="2016-11-16T08:54:00Z">
              <w:rPr>
                <w:rFonts w:ascii="Times New Roman" w:hAnsi="Times New Roman" w:cs="Times New Roman"/>
                <w:sz w:val="24"/>
                <w:szCs w:val="24"/>
              </w:rPr>
            </w:rPrChange>
          </w:rPr>
          <w:t xml:space="preserve">nghiêm trọng chính mình gây ra </w:t>
        </w:r>
      </w:ins>
      <w:ins w:id="6102" w:author="Nghia Nguyen Quang" w:date="2016-10-21T15:15:00Z">
        <w:del w:id="6103" w:author="Phat Tran" w:date="2016-11-05T12:50:00Z">
          <w:r w:rsidR="00575F46" w:rsidRPr="00957567" w:rsidDel="00EE13A2">
            <w:rPr>
              <w:rFonts w:ascii="Times New Roman" w:hAnsi="Times New Roman" w:cs="Times New Roman"/>
              <w:sz w:val="28"/>
              <w:szCs w:val="28"/>
              <w:rPrChange w:id="6104" w:author="Phạm Anh Đại" w:date="2016-11-16T08:54:00Z">
                <w:rPr>
                  <w:rFonts w:ascii="Times New Roman" w:hAnsi="Times New Roman" w:cs="Times New Roman"/>
                  <w:sz w:val="24"/>
                  <w:szCs w:val="24"/>
                </w:rPr>
              </w:rPrChange>
            </w:rPr>
            <w:delText>tự do nghiêm trọng</w:delText>
          </w:r>
        </w:del>
        <w:r w:rsidR="00575F46" w:rsidRPr="00957567">
          <w:rPr>
            <w:rFonts w:ascii="Times New Roman" w:hAnsi="Times New Roman" w:cs="Times New Roman"/>
            <w:sz w:val="28"/>
            <w:szCs w:val="28"/>
            <w:rPrChange w:id="6105" w:author="Phạm Anh Đại" w:date="2016-11-16T08:54:00Z">
              <w:rPr>
                <w:rFonts w:ascii="Times New Roman" w:hAnsi="Times New Roman" w:cs="Times New Roman"/>
                <w:sz w:val="24"/>
                <w:szCs w:val="24"/>
              </w:rPr>
            </w:rPrChange>
          </w:rPr>
          <w:t xml:space="preserve"> chống lại việc thừa nhận sai sót. Hơn nữa, người </w:t>
        </w:r>
      </w:ins>
      <w:ins w:id="6106" w:author="Phạm Anh Đại" w:date="2016-11-21T01:12:00Z">
        <w:r w:rsidR="0015261E">
          <w:rPr>
            <w:rFonts w:ascii="Times New Roman" w:hAnsi="Times New Roman" w:cs="Times New Roman"/>
            <w:sz w:val="28"/>
            <w:szCs w:val="28"/>
          </w:rPr>
          <w:t xml:space="preserve">nào </w:t>
        </w:r>
      </w:ins>
      <w:ins w:id="6107" w:author="Nghia Nguyen Quang" w:date="2016-10-21T15:15:00Z">
        <w:r w:rsidR="00575F46" w:rsidRPr="00957567">
          <w:rPr>
            <w:rFonts w:ascii="Times New Roman" w:hAnsi="Times New Roman" w:cs="Times New Roman"/>
            <w:sz w:val="28"/>
            <w:szCs w:val="28"/>
            <w:rPrChange w:id="6108" w:author="Phạm Anh Đại" w:date="2016-11-16T08:54:00Z">
              <w:rPr>
                <w:rFonts w:ascii="Times New Roman" w:hAnsi="Times New Roman" w:cs="Times New Roman"/>
                <w:sz w:val="24"/>
                <w:szCs w:val="24"/>
              </w:rPr>
            </w:rPrChange>
          </w:rPr>
          <w:t xml:space="preserve">mà họ sẽ báo cáo? Chắc chắn không phải với người chủ của họ. Không, ngay cả với </w:t>
        </w:r>
      </w:ins>
      <w:ins w:id="6109" w:author="Phat Tran" w:date="2016-11-05T12:50:00Z">
        <w:r w:rsidR="00F70DAC" w:rsidRPr="00957567">
          <w:rPr>
            <w:rFonts w:ascii="Times New Roman" w:hAnsi="Times New Roman" w:cs="Times New Roman"/>
            <w:sz w:val="28"/>
            <w:szCs w:val="28"/>
            <w:rPrChange w:id="6110" w:author="Phạm Anh Đại" w:date="2016-11-16T08:54:00Z">
              <w:rPr>
                <w:rFonts w:ascii="Times New Roman" w:hAnsi="Times New Roman" w:cs="Times New Roman"/>
                <w:sz w:val="24"/>
                <w:szCs w:val="24"/>
              </w:rPr>
            </w:rPrChange>
          </w:rPr>
          <w:t xml:space="preserve">Federal Aviation Authority - </w:t>
        </w:r>
      </w:ins>
      <w:ins w:id="6111" w:author="Nghia Nguyen Quang" w:date="2016-10-21T15:15:00Z">
        <w:r w:rsidR="00575F46" w:rsidRPr="00957567">
          <w:rPr>
            <w:rFonts w:ascii="Times New Roman" w:hAnsi="Times New Roman" w:cs="Times New Roman"/>
            <w:sz w:val="28"/>
            <w:szCs w:val="28"/>
            <w:rPrChange w:id="6112" w:author="Phạm Anh Đại" w:date="2016-11-16T08:54:00Z">
              <w:rPr>
                <w:rFonts w:ascii="Times New Roman" w:hAnsi="Times New Roman" w:cs="Times New Roman"/>
                <w:sz w:val="24"/>
                <w:szCs w:val="24"/>
              </w:rPr>
            </w:rPrChange>
          </w:rPr>
          <w:t xml:space="preserve">Cơ quan Hàng không </w:t>
        </w:r>
      </w:ins>
      <w:ins w:id="6113" w:author="Phat Tran" w:date="2016-11-05T12:50:00Z">
        <w:r w:rsidR="00F70DAC" w:rsidRPr="00957567">
          <w:rPr>
            <w:rFonts w:ascii="Times New Roman" w:hAnsi="Times New Roman" w:cs="Times New Roman"/>
            <w:sz w:val="28"/>
            <w:szCs w:val="28"/>
            <w:rPrChange w:id="6114" w:author="Phạm Anh Đại" w:date="2016-11-16T08:54:00Z">
              <w:rPr>
                <w:rFonts w:ascii="Times New Roman" w:hAnsi="Times New Roman" w:cs="Times New Roman"/>
                <w:sz w:val="24"/>
                <w:szCs w:val="24"/>
              </w:rPr>
            </w:rPrChange>
          </w:rPr>
          <w:t xml:space="preserve">Liên bang </w:t>
        </w:r>
      </w:ins>
      <w:ins w:id="6115" w:author="Nghia Nguyen Quang" w:date="2016-10-21T15:15:00Z">
        <w:del w:id="6116" w:author="Phat Tran" w:date="2016-11-05T12:50:00Z">
          <w:r w:rsidR="00575F46" w:rsidRPr="00957567" w:rsidDel="00F70DAC">
            <w:rPr>
              <w:rFonts w:ascii="Times New Roman" w:hAnsi="Times New Roman" w:cs="Times New Roman"/>
              <w:sz w:val="28"/>
              <w:szCs w:val="28"/>
              <w:rPrChange w:id="6117" w:author="Phạm Anh Đại" w:date="2016-11-16T08:54:00Z">
                <w:rPr>
                  <w:rFonts w:ascii="Times New Roman" w:hAnsi="Times New Roman" w:cs="Times New Roman"/>
                  <w:sz w:val="24"/>
                  <w:szCs w:val="24"/>
                </w:rPr>
              </w:rPrChange>
            </w:rPr>
            <w:delText>liên bang</w:delText>
          </w:r>
        </w:del>
        <w:r w:rsidR="00575F46" w:rsidRPr="00957567">
          <w:rPr>
            <w:rFonts w:ascii="Times New Roman" w:hAnsi="Times New Roman" w:cs="Times New Roman"/>
            <w:sz w:val="28"/>
            <w:szCs w:val="28"/>
            <w:rPrChange w:id="6118" w:author="Phạm Anh Đại" w:date="2016-11-16T08:54:00Z">
              <w:rPr>
                <w:rFonts w:ascii="Times New Roman" w:hAnsi="Times New Roman" w:cs="Times New Roman"/>
                <w:sz w:val="24"/>
                <w:szCs w:val="24"/>
              </w:rPr>
            </w:rPrChange>
          </w:rPr>
          <w:t xml:space="preserve"> (FAA), vì lúc đó họ sẽ có thể bị </w:t>
        </w:r>
        <w:del w:id="6119" w:author="Phat Tran" w:date="2016-11-05T12:51:00Z">
          <w:r w:rsidR="00575F46" w:rsidRPr="00957567" w:rsidDel="00F70DAC">
            <w:rPr>
              <w:rFonts w:ascii="Times New Roman" w:hAnsi="Times New Roman" w:cs="Times New Roman"/>
              <w:sz w:val="28"/>
              <w:szCs w:val="28"/>
              <w:rPrChange w:id="6120" w:author="Phạm Anh Đại" w:date="2016-11-16T08:54:00Z">
                <w:rPr>
                  <w:rFonts w:ascii="Times New Roman" w:hAnsi="Times New Roman" w:cs="Times New Roman"/>
                  <w:sz w:val="24"/>
                  <w:szCs w:val="24"/>
                </w:rPr>
              </w:rPrChange>
            </w:rPr>
            <w:delText>trừng</w:delText>
          </w:r>
        </w:del>
        <w:r w:rsidR="00575F46" w:rsidRPr="00957567">
          <w:rPr>
            <w:rFonts w:ascii="Times New Roman" w:hAnsi="Times New Roman" w:cs="Times New Roman"/>
            <w:sz w:val="28"/>
            <w:szCs w:val="28"/>
            <w:rPrChange w:id="6121" w:author="Phạm Anh Đại" w:date="2016-11-16T08:54:00Z">
              <w:rPr>
                <w:rFonts w:ascii="Times New Roman" w:hAnsi="Times New Roman" w:cs="Times New Roman"/>
                <w:sz w:val="24"/>
                <w:szCs w:val="24"/>
              </w:rPr>
            </w:rPrChange>
          </w:rPr>
          <w:t xml:space="preserve"> phạt. Giải pháp là để cho hàng không và vũ trụ quốc gia (NASA) thiết lập một tai nạn tự nguyện</w:t>
        </w:r>
        <w:del w:id="6122" w:author="Phat Tran" w:date="2016-11-05T12:51:00Z">
          <w:r w:rsidR="00575F46" w:rsidRPr="00957567" w:rsidDel="00F70DAC">
            <w:rPr>
              <w:rFonts w:ascii="Times New Roman" w:hAnsi="Times New Roman" w:cs="Times New Roman"/>
              <w:sz w:val="28"/>
              <w:szCs w:val="28"/>
              <w:rPrChange w:id="6123" w:author="Phạm Anh Đại" w:date="2016-11-16T08:54:00Z">
                <w:rPr>
                  <w:rFonts w:ascii="Times New Roman" w:hAnsi="Times New Roman" w:cs="Times New Roman"/>
                  <w:sz w:val="24"/>
                  <w:szCs w:val="24"/>
                </w:rPr>
              </w:rPrChange>
            </w:rPr>
            <w:delText xml:space="preserve"> hệ thống báo cáo</w:delText>
          </w:r>
        </w:del>
        <w:r w:rsidR="00575F46" w:rsidRPr="00957567">
          <w:rPr>
            <w:rFonts w:ascii="Times New Roman" w:hAnsi="Times New Roman" w:cs="Times New Roman"/>
            <w:sz w:val="28"/>
            <w:szCs w:val="28"/>
            <w:rPrChange w:id="6124" w:author="Phạm Anh Đại" w:date="2016-11-16T08:54:00Z">
              <w:rPr>
                <w:rFonts w:ascii="Times New Roman" w:hAnsi="Times New Roman" w:cs="Times New Roman"/>
                <w:sz w:val="24"/>
                <w:szCs w:val="24"/>
              </w:rPr>
            </w:rPrChange>
          </w:rPr>
          <w:t>, theo đó các phi công có thể gửi báo cáo bán vô danh của lỗi mà họ đã thực hiện hoặc quan sát thấy ở những người khác (bán nặc danh vì các phi công đặt tên của họ và thông tin liên hệ trên báo cáo để NASA có thể gọi để yêu cầu thêm thông tin). Một khi nhân viên NASA đã yêu cầu các thông tin cần thiết, họ sẽ tách các thông tin liên lạc từ các báo cáo và gửi lại cho các phi công. Điều này có nghĩa rằng NASA không còn biết ai đã báo cáo lỗi, khiến nó không thể</w:t>
        </w:r>
      </w:ins>
      <w:ins w:id="6125" w:author="Biển Phan Y" w:date="2016-11-23T23:24:00Z">
        <w:r w:rsidR="003549AB">
          <w:rPr>
            <w:rFonts w:ascii="Times New Roman" w:hAnsi="Times New Roman" w:cs="Times New Roman"/>
            <w:sz w:val="28"/>
            <w:szCs w:val="28"/>
          </w:rPr>
          <w:t xml:space="preserve"> nhận ra</w:t>
        </w:r>
      </w:ins>
      <w:ins w:id="6126" w:author="Nghia Nguyen Quang" w:date="2016-10-21T15:15:00Z">
        <w:r w:rsidR="00575F46" w:rsidRPr="00957567">
          <w:rPr>
            <w:rFonts w:ascii="Times New Roman" w:hAnsi="Times New Roman" w:cs="Times New Roman"/>
            <w:sz w:val="28"/>
            <w:szCs w:val="28"/>
            <w:rPrChange w:id="6127" w:author="Phạm Anh Đại" w:date="2016-11-16T08:54:00Z">
              <w:rPr>
                <w:rFonts w:ascii="Times New Roman" w:hAnsi="Times New Roman" w:cs="Times New Roman"/>
                <w:sz w:val="24"/>
                <w:szCs w:val="24"/>
              </w:rPr>
            </w:rPrChange>
          </w:rPr>
          <w:t xml:space="preserve"> đối với các hãng hàng không hoặc các FAA (mà thi hành hình phạt chống lại các lỗi) để tìm ra người đã đệ trình báo cáo. Nếu FAA đã độc lập nhận lỗi và cố gắng để gọi một hình phạt dân sự hoặc đình chỉ giấy chứng nhận, nhận tự báo cáo tự động miễn phi công khỏi sự trừng phạt (đối với những lỗi nhỏ). Khi đã thu thập đủ số lượng các lỗi tương tự, NASA sẽ phân tích chúng và lập báo cáo và kiến nghị với các hãng hàng không và FAA. Các báo cáo này cũng giúp các phi công nhận ra rằng các báo cáo lỗi của họ là công cụ có giá trị cho việc tăng độ an toàn. Như với bản danh sách, chúng ta cần một hệ thống tương tự như trong các lĩnh vực y học, nhưng nó đã không được dễ dàng để thiết lập. NASA là </w:t>
        </w:r>
      </w:ins>
      <w:ins w:id="6128" w:author="Phat Tran" w:date="2016-11-05T12:51:00Z">
        <w:r w:rsidR="00F70DAC" w:rsidRPr="00957567">
          <w:rPr>
            <w:rFonts w:ascii="Times New Roman" w:hAnsi="Times New Roman" w:cs="Times New Roman"/>
            <w:sz w:val="28"/>
            <w:szCs w:val="28"/>
            <w:rPrChange w:id="6129" w:author="Phạm Anh Đại" w:date="2016-11-16T08:54:00Z">
              <w:rPr>
                <w:rFonts w:ascii="Times New Roman" w:hAnsi="Times New Roman" w:cs="Times New Roman"/>
                <w:sz w:val="24"/>
                <w:szCs w:val="24"/>
              </w:rPr>
            </w:rPrChange>
          </w:rPr>
          <w:t xml:space="preserve">một khối </w:t>
        </w:r>
      </w:ins>
      <w:ins w:id="6130" w:author="Nghia Nguyen Quang" w:date="2016-10-21T15:15:00Z">
        <w:del w:id="6131" w:author="Phat Tran" w:date="2016-11-05T12:51:00Z">
          <w:r w:rsidR="00575F46" w:rsidRPr="00957567" w:rsidDel="00F70DAC">
            <w:rPr>
              <w:rFonts w:ascii="Times New Roman" w:hAnsi="Times New Roman" w:cs="Times New Roman"/>
              <w:sz w:val="28"/>
              <w:szCs w:val="28"/>
              <w:rPrChange w:id="6132" w:author="Phạm Anh Đại" w:date="2016-11-16T08:54:00Z">
                <w:rPr>
                  <w:rFonts w:ascii="Times New Roman" w:hAnsi="Times New Roman" w:cs="Times New Roman"/>
                  <w:sz w:val="24"/>
                  <w:szCs w:val="24"/>
                </w:rPr>
              </w:rPrChange>
            </w:rPr>
            <w:lastRenderedPageBreak/>
            <w:delText>một cơ thể</w:delText>
          </w:r>
        </w:del>
        <w:r w:rsidR="00575F46" w:rsidRPr="00957567">
          <w:rPr>
            <w:rFonts w:ascii="Times New Roman" w:hAnsi="Times New Roman" w:cs="Times New Roman"/>
            <w:sz w:val="28"/>
            <w:szCs w:val="28"/>
            <w:rPrChange w:id="6133" w:author="Phạm Anh Đại" w:date="2016-11-16T08:54:00Z">
              <w:rPr>
                <w:rFonts w:ascii="Times New Roman" w:hAnsi="Times New Roman" w:cs="Times New Roman"/>
                <w:sz w:val="24"/>
                <w:szCs w:val="24"/>
              </w:rPr>
            </w:rPrChange>
          </w:rPr>
          <w:t xml:space="preserve"> trung lập, thực hiện nhiệm vụ tăng cường an toàn hàng không, nhưng không có thẩm quyền giám sát, giúp đạt được sự tin tưởng của các phi công. Không có cơ sở so sánh trong y học: các bác sĩ sợ rằng lỗi tự báo cáo có thể dẫn họ đến mất giấy phép hoặc phải chịu trách nhiệm trong các vụ kiện. Nhưng chúng ta không thể </w:t>
        </w:r>
      </w:ins>
      <w:ins w:id="6134" w:author="Phat Tran" w:date="2016-11-05T12:51:00Z">
        <w:r w:rsidR="00F70DAC" w:rsidRPr="00957567">
          <w:rPr>
            <w:rFonts w:ascii="Times New Roman" w:hAnsi="Times New Roman" w:cs="Times New Roman"/>
            <w:sz w:val="28"/>
            <w:szCs w:val="28"/>
            <w:rPrChange w:id="6135" w:author="Phạm Anh Đại" w:date="2016-11-16T08:54:00Z">
              <w:rPr>
                <w:rFonts w:ascii="Times New Roman" w:hAnsi="Times New Roman" w:cs="Times New Roman"/>
                <w:sz w:val="24"/>
                <w:szCs w:val="24"/>
              </w:rPr>
            </w:rPrChange>
          </w:rPr>
          <w:t xml:space="preserve">khắc phục </w:t>
        </w:r>
      </w:ins>
      <w:ins w:id="6136" w:author="Nghia Nguyen Quang" w:date="2016-10-21T15:15:00Z">
        <w:del w:id="6137" w:author="Phat Tran" w:date="2016-11-05T12:51:00Z">
          <w:r w:rsidR="00575F46" w:rsidRPr="00957567" w:rsidDel="00F70DAC">
            <w:rPr>
              <w:rFonts w:ascii="Times New Roman" w:hAnsi="Times New Roman" w:cs="Times New Roman"/>
              <w:sz w:val="28"/>
              <w:szCs w:val="28"/>
              <w:rPrChange w:id="6138" w:author="Phạm Anh Đại" w:date="2016-11-16T08:54:00Z">
                <w:rPr>
                  <w:rFonts w:ascii="Times New Roman" w:hAnsi="Times New Roman" w:cs="Times New Roman"/>
                  <w:sz w:val="24"/>
                  <w:szCs w:val="24"/>
                </w:rPr>
              </w:rPrChange>
            </w:rPr>
            <w:delText>loại bỏ những</w:delText>
          </w:r>
        </w:del>
      </w:ins>
      <w:ins w:id="6139" w:author="Phat Tran" w:date="2016-11-05T12:51:00Z">
        <w:r w:rsidR="00F70DAC" w:rsidRPr="00957567">
          <w:rPr>
            <w:rFonts w:ascii="Times New Roman" w:hAnsi="Times New Roman" w:cs="Times New Roman"/>
            <w:sz w:val="28"/>
            <w:szCs w:val="28"/>
            <w:rPrChange w:id="6140" w:author="Phạm Anh Đại" w:date="2016-11-16T08:54:00Z">
              <w:rPr>
                <w:rFonts w:ascii="Times New Roman" w:hAnsi="Times New Roman" w:cs="Times New Roman"/>
                <w:sz w:val="24"/>
                <w:szCs w:val="24"/>
              </w:rPr>
            </w:rPrChange>
          </w:rPr>
          <w:t xml:space="preserve"> các</w:t>
        </w:r>
      </w:ins>
      <w:ins w:id="6141" w:author="Nghia Nguyen Quang" w:date="2016-10-21T15:15:00Z">
        <w:r w:rsidR="00575F46" w:rsidRPr="00957567">
          <w:rPr>
            <w:rFonts w:ascii="Times New Roman" w:hAnsi="Times New Roman" w:cs="Times New Roman"/>
            <w:sz w:val="28"/>
            <w:szCs w:val="28"/>
            <w:rPrChange w:id="6142" w:author="Phạm Anh Đại" w:date="2016-11-16T08:54:00Z">
              <w:rPr>
                <w:rFonts w:ascii="Times New Roman" w:hAnsi="Times New Roman" w:cs="Times New Roman"/>
                <w:sz w:val="24"/>
                <w:szCs w:val="24"/>
              </w:rPr>
            </w:rPrChange>
          </w:rPr>
          <w:t xml:space="preserve"> lỗi trừ khi chúng ta biết nó là gì . Các lĩnh vực y tế đang bắt đầu thực hiện tiến bộ, nhưng nó là một vấn đề khó khăn về kỹ thuật, chính trị, </w:t>
        </w:r>
      </w:ins>
      <w:ins w:id="6143" w:author="Phat Tran" w:date="2016-11-05T12:51:00Z">
        <w:r w:rsidR="00F70DAC" w:rsidRPr="00957567">
          <w:rPr>
            <w:rFonts w:ascii="Times New Roman" w:hAnsi="Times New Roman" w:cs="Times New Roman"/>
            <w:sz w:val="28"/>
            <w:szCs w:val="28"/>
            <w:rPrChange w:id="6144" w:author="Phạm Anh Đại" w:date="2016-11-16T08:54:00Z">
              <w:rPr>
                <w:rFonts w:ascii="Times New Roman" w:hAnsi="Times New Roman" w:cs="Times New Roman"/>
                <w:sz w:val="24"/>
                <w:szCs w:val="24"/>
              </w:rPr>
            </w:rPrChange>
          </w:rPr>
          <w:t xml:space="preserve">pháp luật </w:t>
        </w:r>
      </w:ins>
      <w:ins w:id="6145" w:author="Nghia Nguyen Quang" w:date="2016-10-21T15:15:00Z">
        <w:del w:id="6146" w:author="Phat Tran" w:date="2016-11-05T12:51:00Z">
          <w:r w:rsidR="00575F46" w:rsidRPr="00957567" w:rsidDel="00F70DAC">
            <w:rPr>
              <w:rFonts w:ascii="Times New Roman" w:hAnsi="Times New Roman" w:cs="Times New Roman"/>
              <w:sz w:val="28"/>
              <w:szCs w:val="28"/>
              <w:rPrChange w:id="6147" w:author="Phạm Anh Đại" w:date="2016-11-16T08:54:00Z">
                <w:rPr>
                  <w:rFonts w:ascii="Times New Roman" w:hAnsi="Times New Roman" w:cs="Times New Roman"/>
                  <w:sz w:val="24"/>
                  <w:szCs w:val="24"/>
                </w:rPr>
              </w:rPrChange>
            </w:rPr>
            <w:delText>luật p</w:delText>
          </w:r>
        </w:del>
        <w:del w:id="6148" w:author="Phat Tran" w:date="2016-11-05T12:52:00Z">
          <w:r w:rsidR="00575F46" w:rsidRPr="00957567" w:rsidDel="00F70DAC">
            <w:rPr>
              <w:rFonts w:ascii="Times New Roman" w:hAnsi="Times New Roman" w:cs="Times New Roman"/>
              <w:sz w:val="28"/>
              <w:szCs w:val="28"/>
              <w:rPrChange w:id="6149" w:author="Phạm Anh Đại" w:date="2016-11-16T08:54:00Z">
                <w:rPr>
                  <w:rFonts w:ascii="Times New Roman" w:hAnsi="Times New Roman" w:cs="Times New Roman"/>
                  <w:sz w:val="24"/>
                  <w:szCs w:val="24"/>
                </w:rPr>
              </w:rPrChange>
            </w:rPr>
            <w:delText>háp</w:delText>
          </w:r>
        </w:del>
        <w:r w:rsidR="00575F46" w:rsidRPr="00957567">
          <w:rPr>
            <w:rFonts w:ascii="Times New Roman" w:hAnsi="Times New Roman" w:cs="Times New Roman"/>
            <w:sz w:val="28"/>
            <w:szCs w:val="28"/>
            <w:rPrChange w:id="6150" w:author="Phạm Anh Đại" w:date="2016-11-16T08:54:00Z">
              <w:rPr>
                <w:rFonts w:ascii="Times New Roman" w:hAnsi="Times New Roman" w:cs="Times New Roman"/>
                <w:sz w:val="24"/>
                <w:szCs w:val="24"/>
              </w:rPr>
            </w:rPrChange>
          </w:rPr>
          <w:t xml:space="preserve"> và xã hội.</w:t>
        </w:r>
      </w:ins>
    </w:p>
    <w:p w14:paraId="311CFA5E" w14:textId="77777777" w:rsidR="00575F46" w:rsidRPr="00957567" w:rsidRDefault="00575F46">
      <w:pPr>
        <w:jc w:val="both"/>
        <w:rPr>
          <w:ins w:id="6151" w:author="Nghia Nguyen Quang" w:date="2016-10-21T15:15:00Z"/>
          <w:rFonts w:ascii="Times New Roman" w:hAnsi="Times New Roman" w:cs="Times New Roman"/>
          <w:sz w:val="28"/>
          <w:szCs w:val="28"/>
          <w:rPrChange w:id="6152" w:author="Phạm Anh Đại" w:date="2016-11-16T08:54:00Z">
            <w:rPr>
              <w:ins w:id="6153" w:author="Nghia Nguyen Quang" w:date="2016-10-21T15:15:00Z"/>
              <w:rFonts w:ascii="Times New Roman" w:hAnsi="Times New Roman" w:cs="Times New Roman"/>
              <w:sz w:val="24"/>
              <w:szCs w:val="24"/>
            </w:rPr>
          </w:rPrChange>
        </w:rPr>
        <w:pPrChange w:id="6154" w:author="Biển Phan Y" w:date="2016-11-22T22:50:00Z">
          <w:pPr/>
        </w:pPrChange>
      </w:pPr>
      <w:ins w:id="6155" w:author="Nghia Nguyen Quang" w:date="2016-10-21T15:15:00Z">
        <w:r w:rsidRPr="00957567">
          <w:rPr>
            <w:rFonts w:ascii="Times New Roman" w:hAnsi="Times New Roman" w:cs="Times New Roman"/>
            <w:sz w:val="28"/>
            <w:szCs w:val="28"/>
            <w:rPrChange w:id="6156" w:author="Phạm Anh Đại" w:date="2016-11-16T08:54:00Z">
              <w:rPr>
                <w:rFonts w:ascii="Times New Roman" w:hAnsi="Times New Roman" w:cs="Times New Roman"/>
                <w:sz w:val="24"/>
                <w:szCs w:val="24"/>
              </w:rPr>
            </w:rPrChange>
          </w:rPr>
          <w:t>PHÁT HIỆN LỖI</w:t>
        </w:r>
      </w:ins>
    </w:p>
    <w:p w14:paraId="3FBDAB0F" w14:textId="2B19D6F7" w:rsidR="00575F46" w:rsidRPr="00957567" w:rsidRDefault="00575F46">
      <w:pPr>
        <w:jc w:val="both"/>
        <w:rPr>
          <w:ins w:id="6157" w:author="Nghia Nguyen Quang" w:date="2016-10-21T15:15:00Z"/>
          <w:rFonts w:ascii="Times New Roman" w:hAnsi="Times New Roman" w:cs="Times New Roman"/>
          <w:sz w:val="28"/>
          <w:szCs w:val="28"/>
          <w:rPrChange w:id="6158" w:author="Phạm Anh Đại" w:date="2016-11-16T08:54:00Z">
            <w:rPr>
              <w:ins w:id="6159" w:author="Nghia Nguyen Quang" w:date="2016-10-21T15:15:00Z"/>
              <w:rFonts w:ascii="Times New Roman" w:hAnsi="Times New Roman" w:cs="Times New Roman"/>
              <w:sz w:val="24"/>
              <w:szCs w:val="24"/>
            </w:rPr>
          </w:rPrChange>
        </w:rPr>
        <w:pPrChange w:id="6160" w:author="Biển Phan Y" w:date="2016-11-22T22:50:00Z">
          <w:pPr/>
        </w:pPrChange>
      </w:pPr>
      <w:ins w:id="6161" w:author="Nghia Nguyen Quang" w:date="2016-10-21T15:15:00Z">
        <w:r w:rsidRPr="00957567">
          <w:rPr>
            <w:rFonts w:ascii="Times New Roman" w:hAnsi="Times New Roman" w:cs="Times New Roman"/>
            <w:sz w:val="28"/>
            <w:szCs w:val="28"/>
            <w:rPrChange w:id="6162" w:author="Phạm Anh Đại" w:date="2016-11-16T08:54:00Z">
              <w:rPr>
                <w:rFonts w:ascii="Times New Roman" w:hAnsi="Times New Roman" w:cs="Times New Roman"/>
                <w:sz w:val="24"/>
                <w:szCs w:val="24"/>
              </w:rPr>
            </w:rPrChange>
          </w:rPr>
          <w:t xml:space="preserve">Lỗi không nhất thiết dẫn đến thiệt hại nếu chúng được phát hiện một cách nhanh chóng. Các loại lỗi khác nhau có </w:t>
        </w:r>
        <w:del w:id="6163" w:author="Phat Tran" w:date="2016-11-05T13:31:00Z">
          <w:r w:rsidRPr="00957567" w:rsidDel="00943CAD">
            <w:rPr>
              <w:rFonts w:ascii="Times New Roman" w:hAnsi="Times New Roman" w:cs="Times New Roman"/>
              <w:sz w:val="28"/>
              <w:szCs w:val="28"/>
              <w:rPrChange w:id="6164" w:author="Phạm Anh Đại" w:date="2016-11-16T08:54:00Z">
                <w:rPr>
                  <w:rFonts w:ascii="Times New Roman" w:hAnsi="Times New Roman" w:cs="Times New Roman"/>
                  <w:sz w:val="24"/>
                  <w:szCs w:val="24"/>
                </w:rPr>
              </w:rPrChange>
            </w:rPr>
            <w:delText xml:space="preserve">khác nhau có </w:delText>
          </w:r>
        </w:del>
        <w:r w:rsidRPr="00957567">
          <w:rPr>
            <w:rFonts w:ascii="Times New Roman" w:hAnsi="Times New Roman" w:cs="Times New Roman"/>
            <w:sz w:val="28"/>
            <w:szCs w:val="28"/>
            <w:rPrChange w:id="6165" w:author="Phạm Anh Đại" w:date="2016-11-16T08:54:00Z">
              <w:rPr>
                <w:rFonts w:ascii="Times New Roman" w:hAnsi="Times New Roman" w:cs="Times New Roman"/>
                <w:sz w:val="24"/>
                <w:szCs w:val="24"/>
              </w:rPr>
            </w:rPrChange>
          </w:rPr>
          <w:t xml:space="preserve">các cách phát hiện khác nhau. Nói chung, hành động </w:t>
        </w:r>
      </w:ins>
      <w:ins w:id="6166" w:author="Phat Tran" w:date="2016-11-05T13:31:00Z">
        <w:r w:rsidR="00943CAD" w:rsidRPr="00957567">
          <w:rPr>
            <w:rFonts w:ascii="Times New Roman" w:hAnsi="Times New Roman" w:cs="Times New Roman"/>
            <w:sz w:val="28"/>
            <w:szCs w:val="28"/>
            <w:rPrChange w:id="6167" w:author="Phạm Anh Đại" w:date="2016-11-16T08:54:00Z">
              <w:rPr>
                <w:rFonts w:ascii="Times New Roman" w:hAnsi="Times New Roman" w:cs="Times New Roman"/>
                <w:sz w:val="24"/>
                <w:szCs w:val="24"/>
              </w:rPr>
            </w:rPrChange>
          </w:rPr>
          <w:t xml:space="preserve">sơ suất </w:t>
        </w:r>
      </w:ins>
      <w:ins w:id="6168" w:author="Nghia Nguyen Quang" w:date="2016-10-21T15:15:00Z">
        <w:del w:id="6169" w:author="Phat Tran" w:date="2016-11-05T13:31:00Z">
          <w:r w:rsidRPr="00957567" w:rsidDel="00943CAD">
            <w:rPr>
              <w:rFonts w:ascii="Times New Roman" w:hAnsi="Times New Roman" w:cs="Times New Roman"/>
              <w:sz w:val="28"/>
              <w:szCs w:val="28"/>
              <w:rPrChange w:id="6170"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6171" w:author="Phạm Anh Đại" w:date="2016-11-16T08:54:00Z">
              <w:rPr>
                <w:rFonts w:ascii="Times New Roman" w:hAnsi="Times New Roman" w:cs="Times New Roman"/>
                <w:sz w:val="24"/>
                <w:szCs w:val="24"/>
              </w:rPr>
            </w:rPrChange>
          </w:rPr>
          <w:t xml:space="preserve"> là tương đối dễ dàng để</w:t>
        </w:r>
      </w:ins>
      <w:ins w:id="6172" w:author="Phat Tran" w:date="2016-11-05T13:31:00Z">
        <w:r w:rsidR="00943CAD" w:rsidRPr="00957567">
          <w:rPr>
            <w:rFonts w:ascii="Times New Roman" w:hAnsi="Times New Roman" w:cs="Times New Roman"/>
            <w:sz w:val="28"/>
            <w:szCs w:val="28"/>
            <w:rPrChange w:id="6173" w:author="Phạm Anh Đại" w:date="2016-11-16T08:54:00Z">
              <w:rPr>
                <w:rFonts w:ascii="Times New Roman" w:hAnsi="Times New Roman" w:cs="Times New Roman"/>
                <w:sz w:val="24"/>
                <w:szCs w:val="24"/>
              </w:rPr>
            </w:rPrChange>
          </w:rPr>
          <w:t xml:space="preserve"> phát hiện </w:t>
        </w:r>
      </w:ins>
      <w:ins w:id="6174" w:author="Nghia Nguyen Quang" w:date="2016-10-21T15:15:00Z">
        <w:del w:id="6175" w:author="Phat Tran" w:date="2016-11-05T13:31:00Z">
          <w:r w:rsidRPr="00957567" w:rsidDel="00943CAD">
            <w:rPr>
              <w:rFonts w:ascii="Times New Roman" w:hAnsi="Times New Roman" w:cs="Times New Roman"/>
              <w:sz w:val="28"/>
              <w:szCs w:val="28"/>
              <w:rPrChange w:id="6176" w:author="Phạm Anh Đại" w:date="2016-11-16T08:54:00Z">
                <w:rPr>
                  <w:rFonts w:ascii="Times New Roman" w:hAnsi="Times New Roman" w:cs="Times New Roman"/>
                  <w:sz w:val="24"/>
                  <w:szCs w:val="24"/>
                </w:rPr>
              </w:rPrChange>
            </w:rPr>
            <w:delText xml:space="preserve"> khám phá</w:delText>
          </w:r>
        </w:del>
        <w:r w:rsidRPr="00957567">
          <w:rPr>
            <w:rFonts w:ascii="Times New Roman" w:hAnsi="Times New Roman" w:cs="Times New Roman"/>
            <w:sz w:val="28"/>
            <w:szCs w:val="28"/>
            <w:rPrChange w:id="6177" w:author="Phạm Anh Đại" w:date="2016-11-16T08:54:00Z">
              <w:rPr>
                <w:rFonts w:ascii="Times New Roman" w:hAnsi="Times New Roman" w:cs="Times New Roman"/>
                <w:sz w:val="24"/>
                <w:szCs w:val="24"/>
              </w:rPr>
            </w:rPrChange>
          </w:rPr>
          <w:t xml:space="preserve">; những sai lầm, khó khăn hơn nhiều. Hành động </w:t>
        </w:r>
      </w:ins>
      <w:ins w:id="6178" w:author="Phat Tran" w:date="2016-11-05T13:31:00Z">
        <w:r w:rsidR="00943CAD" w:rsidRPr="00957567">
          <w:rPr>
            <w:rFonts w:ascii="Times New Roman" w:hAnsi="Times New Roman" w:cs="Times New Roman"/>
            <w:sz w:val="28"/>
            <w:szCs w:val="28"/>
            <w:rPrChange w:id="6179" w:author="Phạm Anh Đại" w:date="2016-11-16T08:54:00Z">
              <w:rPr>
                <w:rFonts w:ascii="Times New Roman" w:hAnsi="Times New Roman" w:cs="Times New Roman"/>
                <w:sz w:val="24"/>
                <w:szCs w:val="24"/>
              </w:rPr>
            </w:rPrChange>
          </w:rPr>
          <w:t xml:space="preserve">sơ suất </w:t>
        </w:r>
      </w:ins>
      <w:ins w:id="6180" w:author="Nghia Nguyen Quang" w:date="2016-10-21T15:15:00Z">
        <w:del w:id="6181" w:author="Phat Tran" w:date="2016-11-05T13:31:00Z">
          <w:r w:rsidRPr="00957567" w:rsidDel="00943CAD">
            <w:rPr>
              <w:rFonts w:ascii="Times New Roman" w:hAnsi="Times New Roman" w:cs="Times New Roman"/>
              <w:sz w:val="28"/>
              <w:szCs w:val="28"/>
              <w:rPrChange w:id="6182" w:author="Phạm Anh Đại" w:date="2016-11-16T08:54:00Z">
                <w:rPr>
                  <w:rFonts w:ascii="Times New Roman" w:hAnsi="Times New Roman" w:cs="Times New Roman"/>
                  <w:sz w:val="24"/>
                  <w:szCs w:val="24"/>
                </w:rPr>
              </w:rPrChange>
            </w:rPr>
            <w:delText>trượt</w:delText>
          </w:r>
        </w:del>
        <w:r w:rsidRPr="00957567">
          <w:rPr>
            <w:rFonts w:ascii="Times New Roman" w:hAnsi="Times New Roman" w:cs="Times New Roman"/>
            <w:sz w:val="28"/>
            <w:szCs w:val="28"/>
            <w:rPrChange w:id="6183" w:author="Phạm Anh Đại" w:date="2016-11-16T08:54:00Z">
              <w:rPr>
                <w:rFonts w:ascii="Times New Roman" w:hAnsi="Times New Roman" w:cs="Times New Roman"/>
                <w:sz w:val="24"/>
                <w:szCs w:val="24"/>
              </w:rPr>
            </w:rPrChange>
          </w:rPr>
          <w:t xml:space="preserve"> là tương đối dễ dàng để phát hiện vì nó thường</w:t>
        </w:r>
        <w:del w:id="6184" w:author="Biển Phan Y" w:date="2016-11-23T23:25:00Z">
          <w:r w:rsidRPr="00957567" w:rsidDel="003549AB">
            <w:rPr>
              <w:rFonts w:ascii="Times New Roman" w:hAnsi="Times New Roman" w:cs="Times New Roman"/>
              <w:sz w:val="28"/>
              <w:szCs w:val="28"/>
              <w:rPrChange w:id="6185"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6186" w:author="Phạm Anh Đại" w:date="2016-11-16T08:54:00Z">
              <w:rPr>
                <w:rFonts w:ascii="Times New Roman" w:hAnsi="Times New Roman" w:cs="Times New Roman"/>
                <w:sz w:val="24"/>
                <w:szCs w:val="24"/>
              </w:rPr>
            </w:rPrChange>
          </w:rPr>
          <w:t xml:space="preserve"> dễ dàng</w:t>
        </w:r>
        <w:del w:id="6187" w:author="Biển Phan Y" w:date="2016-11-23T23:25:00Z">
          <w:r w:rsidRPr="00957567" w:rsidDel="003549AB">
            <w:rPr>
              <w:rFonts w:ascii="Times New Roman" w:hAnsi="Times New Roman" w:cs="Times New Roman"/>
              <w:sz w:val="28"/>
              <w:szCs w:val="28"/>
              <w:rPrChange w:id="6188" w:author="Phạm Anh Đại" w:date="2016-11-16T08:54:00Z">
                <w:rPr>
                  <w:rFonts w:ascii="Times New Roman" w:hAnsi="Times New Roman" w:cs="Times New Roman"/>
                  <w:sz w:val="24"/>
                  <w:szCs w:val="24"/>
                </w:rPr>
              </w:rPrChange>
            </w:rPr>
            <w:delText xml:space="preserve"> để</w:delText>
          </w:r>
        </w:del>
        <w:r w:rsidRPr="00957567">
          <w:rPr>
            <w:rFonts w:ascii="Times New Roman" w:hAnsi="Times New Roman" w:cs="Times New Roman"/>
            <w:sz w:val="28"/>
            <w:szCs w:val="28"/>
            <w:rPrChange w:id="6189" w:author="Phạm Anh Đại" w:date="2016-11-16T08:54:00Z">
              <w:rPr>
                <w:rFonts w:ascii="Times New Roman" w:hAnsi="Times New Roman" w:cs="Times New Roman"/>
                <w:sz w:val="24"/>
                <w:szCs w:val="24"/>
              </w:rPr>
            </w:rPrChange>
          </w:rPr>
          <w:t xml:space="preserve"> nhận thấy một sự khác biệt giữa các hành động dự định và một trong đó đã thực hiện. Nhưng phát hiện này chỉ có thể diễn ra nếu có phản hồi. Nếu kết quả của hành động này là không nhìn thấy được, làm thế nào có thể các lỗi được phát hiện?</w:t>
        </w:r>
      </w:ins>
    </w:p>
    <w:p w14:paraId="6A584027" w14:textId="03336503" w:rsidR="00575F46" w:rsidRPr="00957567" w:rsidRDefault="00943CAD">
      <w:pPr>
        <w:jc w:val="both"/>
        <w:rPr>
          <w:ins w:id="6190" w:author="Nghia Nguyen Quang" w:date="2016-10-21T15:15:00Z"/>
          <w:rFonts w:ascii="Times New Roman" w:hAnsi="Times New Roman" w:cs="Times New Roman"/>
          <w:sz w:val="28"/>
          <w:szCs w:val="28"/>
          <w:rPrChange w:id="6191" w:author="Phạm Anh Đại" w:date="2016-11-16T08:54:00Z">
            <w:rPr>
              <w:ins w:id="6192" w:author="Nghia Nguyen Quang" w:date="2016-10-21T15:15:00Z"/>
              <w:rFonts w:ascii="Times New Roman" w:hAnsi="Times New Roman" w:cs="Times New Roman"/>
              <w:sz w:val="24"/>
              <w:szCs w:val="24"/>
            </w:rPr>
          </w:rPrChange>
        </w:rPr>
        <w:pPrChange w:id="6193" w:author="Biển Phan Y" w:date="2016-11-22T22:50:00Z">
          <w:pPr/>
        </w:pPrChange>
      </w:pPr>
      <w:ins w:id="6194" w:author="Phat Tran" w:date="2016-11-05T13:31:00Z">
        <w:r w:rsidRPr="00957567">
          <w:rPr>
            <w:rFonts w:ascii="Times New Roman" w:hAnsi="Times New Roman" w:cs="Times New Roman"/>
            <w:sz w:val="28"/>
            <w:szCs w:val="28"/>
            <w:rPrChange w:id="6195" w:author="Phạm Anh Đại" w:date="2016-11-16T08:54:00Z">
              <w:rPr>
                <w:rFonts w:ascii="Times New Roman" w:hAnsi="Times New Roman" w:cs="Times New Roman"/>
                <w:sz w:val="24"/>
                <w:szCs w:val="24"/>
              </w:rPr>
            </w:rPrChange>
          </w:rPr>
          <w:t xml:space="preserve">Sơ suất </w:t>
        </w:r>
      </w:ins>
      <w:ins w:id="6196" w:author="Nghia Nguyen Quang" w:date="2016-10-21T15:15:00Z">
        <w:del w:id="6197" w:author="Phat Tran" w:date="2016-11-05T13:31:00Z">
          <w:r w:rsidR="00575F46" w:rsidRPr="00957567" w:rsidDel="00943CAD">
            <w:rPr>
              <w:rFonts w:ascii="Times New Roman" w:hAnsi="Times New Roman" w:cs="Times New Roman"/>
              <w:sz w:val="28"/>
              <w:szCs w:val="28"/>
              <w:rPrChange w:id="6198" w:author="Phạm Anh Đại" w:date="2016-11-16T08:54:00Z">
                <w:rPr>
                  <w:rFonts w:ascii="Times New Roman" w:hAnsi="Times New Roman" w:cs="Times New Roman"/>
                  <w:sz w:val="24"/>
                  <w:szCs w:val="24"/>
                </w:rPr>
              </w:rPrChange>
            </w:rPr>
            <w:delText>Trợt</w:delText>
          </w:r>
        </w:del>
        <w:r w:rsidR="00575F46" w:rsidRPr="00957567">
          <w:rPr>
            <w:rFonts w:ascii="Times New Roman" w:hAnsi="Times New Roman" w:cs="Times New Roman"/>
            <w:sz w:val="28"/>
            <w:szCs w:val="28"/>
            <w:rPrChange w:id="6199" w:author="Phạm Anh Đại" w:date="2016-11-16T08:54:00Z">
              <w:rPr>
                <w:rFonts w:ascii="Times New Roman" w:hAnsi="Times New Roman" w:cs="Times New Roman"/>
                <w:sz w:val="24"/>
                <w:szCs w:val="24"/>
              </w:rPr>
            </w:rPrChange>
          </w:rPr>
          <w:t xml:space="preserve"> </w:t>
        </w:r>
        <w:del w:id="6200" w:author="Phạm Anh Đại" w:date="2016-11-20T17:00:00Z">
          <w:r w:rsidR="00575F46" w:rsidRPr="00957567" w:rsidDel="00625784">
            <w:rPr>
              <w:rFonts w:ascii="Times New Roman" w:hAnsi="Times New Roman" w:cs="Times New Roman"/>
              <w:sz w:val="28"/>
              <w:szCs w:val="28"/>
              <w:rPrChange w:id="6201" w:author="Phạm Anh Đại" w:date="2016-11-16T08:54:00Z">
                <w:rPr>
                  <w:rFonts w:ascii="Times New Roman" w:hAnsi="Times New Roman" w:cs="Times New Roman"/>
                  <w:sz w:val="24"/>
                  <w:szCs w:val="24"/>
                </w:rPr>
              </w:rPrChange>
            </w:rPr>
            <w:delText>bộ nhớ trôi đi</w:delText>
          </w:r>
        </w:del>
      </w:ins>
      <w:ins w:id="6202" w:author="Phạm Anh Đại" w:date="2016-11-20T17:00:00Z">
        <w:r w:rsidR="00625784">
          <w:rPr>
            <w:rFonts w:ascii="Times New Roman" w:hAnsi="Times New Roman" w:cs="Times New Roman"/>
            <w:sz w:val="28"/>
            <w:szCs w:val="28"/>
          </w:rPr>
          <w:t>quên</w:t>
        </w:r>
      </w:ins>
      <w:ins w:id="6203" w:author="Nghia Nguyen Quang" w:date="2016-10-21T15:15:00Z">
        <w:r w:rsidR="00575F46" w:rsidRPr="00957567">
          <w:rPr>
            <w:rFonts w:ascii="Times New Roman" w:hAnsi="Times New Roman" w:cs="Times New Roman"/>
            <w:sz w:val="28"/>
            <w:szCs w:val="28"/>
            <w:rPrChange w:id="6204" w:author="Phạm Anh Đại" w:date="2016-11-16T08:54:00Z">
              <w:rPr>
                <w:rFonts w:ascii="Times New Roman" w:hAnsi="Times New Roman" w:cs="Times New Roman"/>
                <w:sz w:val="24"/>
                <w:szCs w:val="24"/>
              </w:rPr>
            </w:rPrChange>
          </w:rPr>
          <w:t xml:space="preserve"> rất khó để phát hiện chính xác vì không có gì để xem. Với </w:t>
        </w:r>
      </w:ins>
      <w:ins w:id="6205" w:author="Phat Tran" w:date="2016-11-05T13:31:00Z">
        <w:r w:rsidRPr="00957567">
          <w:rPr>
            <w:rFonts w:ascii="Times New Roman" w:hAnsi="Times New Roman" w:cs="Times New Roman"/>
            <w:sz w:val="28"/>
            <w:szCs w:val="28"/>
            <w:rPrChange w:id="6206" w:author="Phạm Anh Đại" w:date="2016-11-16T08:54:00Z">
              <w:rPr>
                <w:rFonts w:ascii="Times New Roman" w:hAnsi="Times New Roman" w:cs="Times New Roman"/>
                <w:sz w:val="24"/>
                <w:szCs w:val="24"/>
              </w:rPr>
            </w:rPrChange>
          </w:rPr>
          <w:t xml:space="preserve">sơ suất </w:t>
        </w:r>
      </w:ins>
      <w:ins w:id="6207" w:author="Nghia Nguyen Quang" w:date="2016-10-21T15:15:00Z">
        <w:del w:id="6208" w:author="Phat Tran" w:date="2016-11-05T13:31:00Z">
          <w:r w:rsidR="00575F46" w:rsidRPr="00957567" w:rsidDel="00943CAD">
            <w:rPr>
              <w:rFonts w:ascii="Times New Roman" w:hAnsi="Times New Roman" w:cs="Times New Roman"/>
              <w:sz w:val="28"/>
              <w:szCs w:val="28"/>
              <w:rPrChange w:id="6209" w:author="Phạm Anh Đại" w:date="2016-11-16T08:54:00Z">
                <w:rPr>
                  <w:rFonts w:ascii="Times New Roman" w:hAnsi="Times New Roman" w:cs="Times New Roman"/>
                  <w:sz w:val="24"/>
                  <w:szCs w:val="24"/>
                </w:rPr>
              </w:rPrChange>
            </w:rPr>
            <w:delText>trượt</w:delText>
          </w:r>
        </w:del>
        <w:r w:rsidR="00575F46" w:rsidRPr="00957567">
          <w:rPr>
            <w:rFonts w:ascii="Times New Roman" w:hAnsi="Times New Roman" w:cs="Times New Roman"/>
            <w:sz w:val="28"/>
            <w:szCs w:val="28"/>
            <w:rPrChange w:id="6210" w:author="Phạm Anh Đại" w:date="2016-11-16T08:54:00Z">
              <w:rPr>
                <w:rFonts w:ascii="Times New Roman" w:hAnsi="Times New Roman" w:cs="Times New Roman"/>
                <w:sz w:val="24"/>
                <w:szCs w:val="24"/>
              </w:rPr>
            </w:rPrChange>
          </w:rPr>
          <w:t xml:space="preserve"> bộ nhớ, các hành động cần thiết không được thực hiện. Khi không có hành động được thực hiện, không có gì để phát hiện được. Đó là chỉ khi việc thiếu hụt hành động cho phép một số sự kiện không mong muốn xảy ra để hy vọng rằng phát hiện một </w:t>
        </w:r>
      </w:ins>
      <w:ins w:id="6211" w:author="Phat Tran" w:date="2016-11-05T13:33:00Z">
        <w:r w:rsidRPr="00957567">
          <w:rPr>
            <w:rFonts w:ascii="Times New Roman" w:hAnsi="Times New Roman" w:cs="Times New Roman"/>
            <w:sz w:val="28"/>
            <w:szCs w:val="28"/>
            <w:rPrChange w:id="6212" w:author="Phạm Anh Đại" w:date="2016-11-16T08:54:00Z">
              <w:rPr>
                <w:rFonts w:ascii="Times New Roman" w:hAnsi="Times New Roman" w:cs="Times New Roman"/>
                <w:sz w:val="24"/>
                <w:szCs w:val="24"/>
              </w:rPr>
            </w:rPrChange>
          </w:rPr>
          <w:t xml:space="preserve">phần </w:t>
        </w:r>
      </w:ins>
      <w:ins w:id="6213" w:author="Nghia Nguyen Quang" w:date="2016-10-21T15:15:00Z">
        <w:del w:id="6214" w:author="Phat Tran" w:date="2016-11-05T13:33:00Z">
          <w:r w:rsidR="00575F46" w:rsidRPr="00957567" w:rsidDel="00943CAD">
            <w:rPr>
              <w:rFonts w:ascii="Times New Roman" w:hAnsi="Times New Roman" w:cs="Times New Roman"/>
              <w:sz w:val="28"/>
              <w:szCs w:val="28"/>
              <w:rPrChange w:id="6215" w:author="Phạm Anh Đại" w:date="2016-11-16T08:54:00Z">
                <w:rPr>
                  <w:rFonts w:ascii="Times New Roman" w:hAnsi="Times New Roman" w:cs="Times New Roman"/>
                  <w:sz w:val="24"/>
                  <w:szCs w:val="24"/>
                </w:rPr>
              </w:rPrChange>
            </w:rPr>
            <w:delText>mảnh</w:delText>
          </w:r>
        </w:del>
        <w:r w:rsidR="00575F46" w:rsidRPr="00957567">
          <w:rPr>
            <w:rFonts w:ascii="Times New Roman" w:hAnsi="Times New Roman" w:cs="Times New Roman"/>
            <w:sz w:val="28"/>
            <w:szCs w:val="28"/>
            <w:rPrChange w:id="6216" w:author="Phạm Anh Đại" w:date="2016-11-16T08:54:00Z">
              <w:rPr>
                <w:rFonts w:ascii="Times New Roman" w:hAnsi="Times New Roman" w:cs="Times New Roman"/>
                <w:sz w:val="24"/>
                <w:szCs w:val="24"/>
              </w:rPr>
            </w:rPrChange>
          </w:rPr>
          <w:t xml:space="preserve"> </w:t>
        </w:r>
        <w:del w:id="6217" w:author="Phạm Anh Đại" w:date="2016-11-20T17:00:00Z">
          <w:r w:rsidR="00575F46" w:rsidRPr="00957567" w:rsidDel="00625784">
            <w:rPr>
              <w:rFonts w:ascii="Times New Roman" w:hAnsi="Times New Roman" w:cs="Times New Roman"/>
              <w:sz w:val="28"/>
              <w:szCs w:val="28"/>
              <w:rPrChange w:id="6218" w:author="Phạm Anh Đại" w:date="2016-11-16T08:54:00Z">
                <w:rPr>
                  <w:rFonts w:ascii="Times New Roman" w:hAnsi="Times New Roman" w:cs="Times New Roman"/>
                  <w:sz w:val="24"/>
                  <w:szCs w:val="24"/>
                </w:rPr>
              </w:rPrChange>
            </w:rPr>
            <w:delText>bộ nhớ trôi đi</w:delText>
          </w:r>
        </w:del>
      </w:ins>
      <w:ins w:id="6219" w:author="Phạm Anh Đại" w:date="2016-11-20T17:00:00Z">
        <w:r w:rsidR="00625784">
          <w:rPr>
            <w:rFonts w:ascii="Times New Roman" w:hAnsi="Times New Roman" w:cs="Times New Roman"/>
            <w:sz w:val="28"/>
            <w:szCs w:val="28"/>
          </w:rPr>
          <w:t>quên</w:t>
        </w:r>
      </w:ins>
      <w:ins w:id="6220" w:author="Nghia Nguyen Quang" w:date="2016-10-21T15:15:00Z">
        <w:r w:rsidR="00575F46" w:rsidRPr="00957567">
          <w:rPr>
            <w:rFonts w:ascii="Times New Roman" w:hAnsi="Times New Roman" w:cs="Times New Roman"/>
            <w:sz w:val="28"/>
            <w:szCs w:val="28"/>
            <w:rPrChange w:id="6221" w:author="Phạm Anh Đại" w:date="2016-11-16T08:54:00Z">
              <w:rPr>
                <w:rFonts w:ascii="Times New Roman" w:hAnsi="Times New Roman" w:cs="Times New Roman"/>
                <w:sz w:val="24"/>
                <w:szCs w:val="24"/>
              </w:rPr>
            </w:rPrChange>
          </w:rPr>
          <w:t>.</w:t>
        </w:r>
      </w:ins>
    </w:p>
    <w:p w14:paraId="56A212F9" w14:textId="77777777" w:rsidR="00575F46" w:rsidRPr="00957567" w:rsidRDefault="00575F46">
      <w:pPr>
        <w:jc w:val="both"/>
        <w:rPr>
          <w:ins w:id="6222" w:author="Nghia Nguyen Quang" w:date="2016-10-21T15:15:00Z"/>
          <w:rFonts w:ascii="Times New Roman" w:hAnsi="Times New Roman" w:cs="Times New Roman"/>
          <w:sz w:val="28"/>
          <w:szCs w:val="28"/>
          <w:rPrChange w:id="6223" w:author="Phạm Anh Đại" w:date="2016-11-16T08:54:00Z">
            <w:rPr>
              <w:ins w:id="6224" w:author="Nghia Nguyen Quang" w:date="2016-10-21T15:15:00Z"/>
              <w:rFonts w:ascii="Times New Roman" w:hAnsi="Times New Roman" w:cs="Times New Roman"/>
              <w:sz w:val="24"/>
              <w:szCs w:val="24"/>
            </w:rPr>
          </w:rPrChange>
        </w:rPr>
        <w:pPrChange w:id="6225" w:author="Biển Phan Y" w:date="2016-11-22T22:50:00Z">
          <w:pPr/>
        </w:pPrChange>
      </w:pPr>
      <w:ins w:id="6226" w:author="Nghia Nguyen Quang" w:date="2016-10-21T15:15:00Z">
        <w:r w:rsidRPr="00957567">
          <w:rPr>
            <w:rFonts w:ascii="Times New Roman" w:hAnsi="Times New Roman" w:cs="Times New Roman"/>
            <w:sz w:val="28"/>
            <w:szCs w:val="28"/>
            <w:rPrChange w:id="6227" w:author="Phạm Anh Đại" w:date="2016-11-16T08:54:00Z">
              <w:rPr>
                <w:rFonts w:ascii="Times New Roman" w:hAnsi="Times New Roman" w:cs="Times New Roman"/>
                <w:sz w:val="24"/>
                <w:szCs w:val="24"/>
              </w:rPr>
            </w:rPrChange>
          </w:rPr>
          <w:t>Sai lầm</w:t>
        </w:r>
        <w:del w:id="6228" w:author="Biển Phan Y" w:date="2016-11-23T23:26:00Z">
          <w:r w:rsidRPr="00957567" w:rsidDel="003549AB">
            <w:rPr>
              <w:rFonts w:ascii="Times New Roman" w:hAnsi="Times New Roman" w:cs="Times New Roman"/>
              <w:sz w:val="28"/>
              <w:szCs w:val="28"/>
              <w:rPrChange w:id="6229"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6230" w:author="Phạm Anh Đại" w:date="2016-11-16T08:54:00Z">
              <w:rPr>
                <w:rFonts w:ascii="Times New Roman" w:hAnsi="Times New Roman" w:cs="Times New Roman"/>
                <w:sz w:val="24"/>
                <w:szCs w:val="24"/>
              </w:rPr>
            </w:rPrChange>
          </w:rPr>
          <w:t xml:space="preserve"> khó phát hiện vì hiếm khi bất cứ điều gì mà có thể báo hiệu một mục tiêu không phù hợp. Và một khi mục tiêu sai lầm hoặc kế hoạch đã được quyết định, những kết quả của hành động phù hợp với mục tiêu sai lầm, vì vậy việc giám sát cẩn thận những hành động không chỉ thất bại trong việc phát hiện các mục tiêu sai lầm, nhưng vì các hành động được thực hiện một cách chính xác, có thể không thích hợp cho sự tự tin thêm để quyết định.</w:t>
        </w:r>
      </w:ins>
    </w:p>
    <w:p w14:paraId="22BECF7F" w14:textId="2EF2E86E" w:rsidR="00575F46" w:rsidRPr="00957567" w:rsidRDefault="00575F46">
      <w:pPr>
        <w:jc w:val="both"/>
        <w:rPr>
          <w:ins w:id="6231" w:author="Nghia Nguyen Quang" w:date="2016-10-21T15:15:00Z"/>
          <w:rFonts w:ascii="Times New Roman" w:hAnsi="Times New Roman" w:cs="Times New Roman"/>
          <w:sz w:val="28"/>
          <w:szCs w:val="28"/>
          <w:rPrChange w:id="6232" w:author="Phạm Anh Đại" w:date="2016-11-16T08:54:00Z">
            <w:rPr>
              <w:ins w:id="6233" w:author="Nghia Nguyen Quang" w:date="2016-10-21T15:15:00Z"/>
              <w:rFonts w:ascii="Times New Roman" w:hAnsi="Times New Roman" w:cs="Times New Roman"/>
              <w:sz w:val="24"/>
              <w:szCs w:val="24"/>
            </w:rPr>
          </w:rPrChange>
        </w:rPr>
        <w:pPrChange w:id="6234" w:author="Biển Phan Y" w:date="2016-11-22T22:50:00Z">
          <w:pPr/>
        </w:pPrChange>
      </w:pPr>
      <w:ins w:id="6235" w:author="Nghia Nguyen Quang" w:date="2016-10-21T15:15:00Z">
        <w:r w:rsidRPr="00957567">
          <w:rPr>
            <w:rFonts w:ascii="Times New Roman" w:hAnsi="Times New Roman" w:cs="Times New Roman"/>
            <w:sz w:val="28"/>
            <w:szCs w:val="28"/>
            <w:rPrChange w:id="6236" w:author="Phạm Anh Đại" w:date="2016-11-16T08:54:00Z">
              <w:rPr>
                <w:rFonts w:ascii="Times New Roman" w:hAnsi="Times New Roman" w:cs="Times New Roman"/>
                <w:sz w:val="24"/>
                <w:szCs w:val="24"/>
              </w:rPr>
            </w:rPrChange>
          </w:rPr>
          <w:t>Chẩn đoán lỗi của một tình huống có thể</w:t>
        </w:r>
        <w:del w:id="6237" w:author="Biển Phan Y" w:date="2016-11-23T23:27:00Z">
          <w:r w:rsidRPr="00957567" w:rsidDel="003549AB">
            <w:rPr>
              <w:rFonts w:ascii="Times New Roman" w:hAnsi="Times New Roman" w:cs="Times New Roman"/>
              <w:sz w:val="28"/>
              <w:szCs w:val="28"/>
              <w:rPrChange w:id="6238" w:author="Phạm Anh Đại" w:date="2016-11-16T08:54:00Z">
                <w:rPr>
                  <w:rFonts w:ascii="Times New Roman" w:hAnsi="Times New Roman" w:cs="Times New Roman"/>
                  <w:sz w:val="24"/>
                  <w:szCs w:val="24"/>
                </w:rPr>
              </w:rPrChange>
            </w:rPr>
            <w:delText xml:space="preserve"> ngạc nhiên</w:delText>
          </w:r>
        </w:del>
      </w:ins>
      <w:ins w:id="6239" w:author="Biển Phan Y" w:date="2016-11-23T23:27:00Z">
        <w:r w:rsidR="003549AB">
          <w:rPr>
            <w:rFonts w:ascii="Times New Roman" w:hAnsi="Times New Roman" w:cs="Times New Roman"/>
            <w:sz w:val="28"/>
            <w:szCs w:val="28"/>
          </w:rPr>
          <w:t xml:space="preserve"> bất ngờ</w:t>
        </w:r>
      </w:ins>
      <w:ins w:id="6240" w:author="Nghia Nguyen Quang" w:date="2016-10-21T15:15:00Z">
        <w:r w:rsidRPr="00957567">
          <w:rPr>
            <w:rFonts w:ascii="Times New Roman" w:hAnsi="Times New Roman" w:cs="Times New Roman"/>
            <w:sz w:val="28"/>
            <w:szCs w:val="28"/>
            <w:rPrChange w:id="6241" w:author="Phạm Anh Đại" w:date="2016-11-16T08:54:00Z">
              <w:rPr>
                <w:rFonts w:ascii="Times New Roman" w:hAnsi="Times New Roman" w:cs="Times New Roman"/>
                <w:sz w:val="24"/>
                <w:szCs w:val="24"/>
              </w:rPr>
            </w:rPrChange>
          </w:rPr>
          <w:t xml:space="preserve"> khó phát hiện. Bạn có thể mong đợi rằng nếu chẩn đoán là sai, các hành động sẽ lần lượt ra không có hiệu quả, vì vậy các lỗi sẽ được phát hiện một cách nhanh chóng. Nhưng </w:t>
        </w:r>
      </w:ins>
      <w:ins w:id="6242" w:author="Phat Tran" w:date="2016-11-05T13:33:00Z">
        <w:r w:rsidR="00943CAD" w:rsidRPr="00957567">
          <w:rPr>
            <w:rFonts w:ascii="Times New Roman" w:hAnsi="Times New Roman" w:cs="Times New Roman"/>
            <w:sz w:val="28"/>
            <w:szCs w:val="28"/>
            <w:rPrChange w:id="6243" w:author="Phạm Anh Đại" w:date="2016-11-16T08:54:00Z">
              <w:rPr>
                <w:rFonts w:ascii="Times New Roman" w:hAnsi="Times New Roman" w:cs="Times New Roman"/>
                <w:sz w:val="24"/>
                <w:szCs w:val="24"/>
              </w:rPr>
            </w:rPrChange>
          </w:rPr>
          <w:t xml:space="preserve">sự chẩn đoán sai lệch </w:t>
        </w:r>
      </w:ins>
      <w:ins w:id="6244" w:author="Nghia Nguyen Quang" w:date="2016-10-21T15:15:00Z">
        <w:del w:id="6245" w:author="Phat Tran" w:date="2016-11-05T13:33:00Z">
          <w:r w:rsidRPr="00957567" w:rsidDel="00943CAD">
            <w:rPr>
              <w:rFonts w:ascii="Times New Roman" w:hAnsi="Times New Roman" w:cs="Times New Roman"/>
              <w:sz w:val="28"/>
              <w:szCs w:val="28"/>
              <w:rPrChange w:id="6246" w:author="Phạm Anh Đại" w:date="2016-11-16T08:54:00Z">
                <w:rPr>
                  <w:rFonts w:ascii="Times New Roman" w:hAnsi="Times New Roman" w:cs="Times New Roman"/>
                  <w:sz w:val="24"/>
                  <w:szCs w:val="24"/>
                </w:rPr>
              </w:rPrChange>
            </w:rPr>
            <w:delText>misdiagnoses</w:delText>
          </w:r>
        </w:del>
        <w:r w:rsidRPr="00957567">
          <w:rPr>
            <w:rFonts w:ascii="Times New Roman" w:hAnsi="Times New Roman" w:cs="Times New Roman"/>
            <w:sz w:val="28"/>
            <w:szCs w:val="28"/>
            <w:rPrChange w:id="6247" w:author="Phạm Anh Đại" w:date="2016-11-16T08:54:00Z">
              <w:rPr>
                <w:rFonts w:ascii="Times New Roman" w:hAnsi="Times New Roman" w:cs="Times New Roman"/>
                <w:sz w:val="24"/>
                <w:szCs w:val="24"/>
              </w:rPr>
            </w:rPrChange>
          </w:rPr>
          <w:t xml:space="preserve"> là không phải ngẫu nhiên. Thông thường chúng được dựa trên kiến thức và logic đáng kể. Các chẩn đoán sai thường là cả </w:t>
        </w:r>
      </w:ins>
      <w:ins w:id="6248" w:author="Phat Tran" w:date="2016-11-05T13:34:00Z">
        <w:r w:rsidR="00943CAD" w:rsidRPr="00957567">
          <w:rPr>
            <w:rFonts w:ascii="Times New Roman" w:hAnsi="Times New Roman" w:cs="Times New Roman"/>
            <w:sz w:val="28"/>
            <w:szCs w:val="28"/>
            <w:rPrChange w:id="6249" w:author="Phạm Anh Đại" w:date="2016-11-16T08:54:00Z">
              <w:rPr>
                <w:rFonts w:ascii="Times New Roman" w:hAnsi="Times New Roman" w:cs="Times New Roman"/>
                <w:sz w:val="24"/>
                <w:szCs w:val="24"/>
              </w:rPr>
            </w:rPrChange>
          </w:rPr>
          <w:t xml:space="preserve">có lý </w:t>
        </w:r>
      </w:ins>
      <w:ins w:id="6250" w:author="Nghia Nguyen Quang" w:date="2016-10-21T15:15:00Z">
        <w:del w:id="6251" w:author="Phat Tran" w:date="2016-11-05T13:33:00Z">
          <w:r w:rsidRPr="00957567" w:rsidDel="00943CAD">
            <w:rPr>
              <w:rFonts w:ascii="Times New Roman" w:hAnsi="Times New Roman" w:cs="Times New Roman"/>
              <w:sz w:val="28"/>
              <w:szCs w:val="28"/>
              <w:rPrChange w:id="6252" w:author="Phạm Anh Đại" w:date="2016-11-16T08:54:00Z">
                <w:rPr>
                  <w:rFonts w:ascii="Times New Roman" w:hAnsi="Times New Roman" w:cs="Times New Roman"/>
                  <w:sz w:val="24"/>
                  <w:szCs w:val="24"/>
                </w:rPr>
              </w:rPrChange>
            </w:rPr>
            <w:delText>hợp lý</w:delText>
          </w:r>
        </w:del>
        <w:r w:rsidRPr="00957567">
          <w:rPr>
            <w:rFonts w:ascii="Times New Roman" w:hAnsi="Times New Roman" w:cs="Times New Roman"/>
            <w:sz w:val="28"/>
            <w:szCs w:val="28"/>
            <w:rPrChange w:id="6253" w:author="Phạm Anh Đại" w:date="2016-11-16T08:54:00Z">
              <w:rPr>
                <w:rFonts w:ascii="Times New Roman" w:hAnsi="Times New Roman" w:cs="Times New Roman"/>
                <w:sz w:val="24"/>
                <w:szCs w:val="24"/>
              </w:rPr>
            </w:rPrChange>
          </w:rPr>
          <w:t xml:space="preserve"> và phù hợp với việc loại bỏ các </w:t>
        </w:r>
      </w:ins>
      <w:ins w:id="6254" w:author="Phat Tran" w:date="2016-11-05T13:34:00Z">
        <w:r w:rsidR="00943CAD" w:rsidRPr="00957567">
          <w:rPr>
            <w:rFonts w:ascii="Times New Roman" w:hAnsi="Times New Roman" w:cs="Times New Roman"/>
            <w:sz w:val="28"/>
            <w:szCs w:val="28"/>
            <w:rPrChange w:id="6255" w:author="Phạm Anh Đại" w:date="2016-11-16T08:54:00Z">
              <w:rPr>
                <w:rFonts w:ascii="Times New Roman" w:hAnsi="Times New Roman" w:cs="Times New Roman"/>
                <w:sz w:val="24"/>
                <w:szCs w:val="24"/>
              </w:rPr>
            </w:rPrChange>
          </w:rPr>
          <w:t xml:space="preserve">dấu hiệu </w:t>
        </w:r>
      </w:ins>
      <w:ins w:id="6256" w:author="Nghia Nguyen Quang" w:date="2016-10-21T15:15:00Z">
        <w:del w:id="6257" w:author="Phat Tran" w:date="2016-11-05T13:34:00Z">
          <w:r w:rsidRPr="00957567" w:rsidDel="00943CAD">
            <w:rPr>
              <w:rFonts w:ascii="Times New Roman" w:hAnsi="Times New Roman" w:cs="Times New Roman"/>
              <w:sz w:val="28"/>
              <w:szCs w:val="28"/>
              <w:rPrChange w:id="6258" w:author="Phạm Anh Đại" w:date="2016-11-16T08:54:00Z">
                <w:rPr>
                  <w:rFonts w:ascii="Times New Roman" w:hAnsi="Times New Roman" w:cs="Times New Roman"/>
                  <w:sz w:val="24"/>
                  <w:szCs w:val="24"/>
                </w:rPr>
              </w:rPrChange>
            </w:rPr>
            <w:delText>triệu chứng</w:delText>
          </w:r>
        </w:del>
        <w:r w:rsidRPr="00957567">
          <w:rPr>
            <w:rFonts w:ascii="Times New Roman" w:hAnsi="Times New Roman" w:cs="Times New Roman"/>
            <w:sz w:val="28"/>
            <w:szCs w:val="28"/>
            <w:rPrChange w:id="6259" w:author="Phạm Anh Đại" w:date="2016-11-16T08:54:00Z">
              <w:rPr>
                <w:rFonts w:ascii="Times New Roman" w:hAnsi="Times New Roman" w:cs="Times New Roman"/>
                <w:sz w:val="24"/>
                <w:szCs w:val="24"/>
              </w:rPr>
            </w:rPrChange>
          </w:rPr>
          <w:t xml:space="preserve"> được quan sát. Kết quả là, những hành động ban đầu có khuynh hướng xuất hiện thích hợp và hữu ích. Điều này làm </w:t>
        </w:r>
        <w:r w:rsidRPr="00957567">
          <w:rPr>
            <w:rFonts w:ascii="Times New Roman" w:hAnsi="Times New Roman" w:cs="Times New Roman"/>
            <w:sz w:val="28"/>
            <w:szCs w:val="28"/>
            <w:rPrChange w:id="6260" w:author="Phạm Anh Đại" w:date="2016-11-16T08:54:00Z">
              <w:rPr>
                <w:rFonts w:ascii="Times New Roman" w:hAnsi="Times New Roman" w:cs="Times New Roman"/>
                <w:sz w:val="24"/>
                <w:szCs w:val="24"/>
              </w:rPr>
            </w:rPrChange>
          </w:rPr>
          <w:lastRenderedPageBreak/>
          <w:t xml:space="preserve">cho các vấn đề của </w:t>
        </w:r>
      </w:ins>
      <w:ins w:id="6261" w:author="Phat Tran" w:date="2016-11-05T13:35:00Z">
        <w:r w:rsidR="00943CAD" w:rsidRPr="00957567">
          <w:rPr>
            <w:rFonts w:ascii="Times New Roman" w:hAnsi="Times New Roman" w:cs="Times New Roman"/>
            <w:sz w:val="28"/>
            <w:szCs w:val="28"/>
            <w:rPrChange w:id="6262" w:author="Phạm Anh Đại" w:date="2016-11-16T08:54:00Z">
              <w:rPr>
                <w:rFonts w:ascii="Times New Roman" w:hAnsi="Times New Roman" w:cs="Times New Roman"/>
                <w:sz w:val="24"/>
                <w:szCs w:val="24"/>
              </w:rPr>
            </w:rPrChange>
          </w:rPr>
          <w:t xml:space="preserve">việc </w:t>
        </w:r>
      </w:ins>
      <w:ins w:id="6263" w:author="Nghia Nguyen Quang" w:date="2016-10-21T15:15:00Z">
        <w:r w:rsidRPr="00957567">
          <w:rPr>
            <w:rFonts w:ascii="Times New Roman" w:hAnsi="Times New Roman" w:cs="Times New Roman"/>
            <w:sz w:val="28"/>
            <w:szCs w:val="28"/>
            <w:rPrChange w:id="6264" w:author="Phạm Anh Đại" w:date="2016-11-16T08:54:00Z">
              <w:rPr>
                <w:rFonts w:ascii="Times New Roman" w:hAnsi="Times New Roman" w:cs="Times New Roman"/>
                <w:sz w:val="24"/>
                <w:szCs w:val="24"/>
              </w:rPr>
            </w:rPrChange>
          </w:rPr>
          <w:t>phát hiện thậm chí còn khó khăn hơn. Các lỗi thực tế có thể không được phát hiện trong nhiều giờ hoặc vài ngày.</w:t>
        </w:r>
      </w:ins>
    </w:p>
    <w:p w14:paraId="0D2B0A57" w14:textId="58FC58DA" w:rsidR="00575F46" w:rsidRPr="00957567" w:rsidRDefault="00575F46">
      <w:pPr>
        <w:jc w:val="both"/>
        <w:rPr>
          <w:ins w:id="6265" w:author="Nghia Nguyen Quang" w:date="2016-10-21T15:15:00Z"/>
          <w:rFonts w:ascii="Times New Roman" w:hAnsi="Times New Roman" w:cs="Times New Roman"/>
          <w:sz w:val="28"/>
          <w:szCs w:val="28"/>
          <w:rPrChange w:id="6266" w:author="Phạm Anh Đại" w:date="2016-11-16T08:54:00Z">
            <w:rPr>
              <w:ins w:id="6267" w:author="Nghia Nguyen Quang" w:date="2016-10-21T15:15:00Z"/>
              <w:rFonts w:ascii="Times New Roman" w:hAnsi="Times New Roman" w:cs="Times New Roman"/>
              <w:sz w:val="24"/>
              <w:szCs w:val="24"/>
            </w:rPr>
          </w:rPrChange>
        </w:rPr>
        <w:pPrChange w:id="6268" w:author="Biển Phan Y" w:date="2016-11-22T22:50:00Z">
          <w:pPr/>
        </w:pPrChange>
      </w:pPr>
      <w:ins w:id="6269" w:author="Nghia Nguyen Quang" w:date="2016-10-21T15:15:00Z">
        <w:r w:rsidRPr="00957567">
          <w:rPr>
            <w:rFonts w:ascii="Times New Roman" w:hAnsi="Times New Roman" w:cs="Times New Roman"/>
            <w:sz w:val="28"/>
            <w:szCs w:val="28"/>
            <w:rPrChange w:id="6270" w:author="Phạm Anh Đại" w:date="2016-11-16T08:54:00Z">
              <w:rPr>
                <w:rFonts w:ascii="Times New Roman" w:hAnsi="Times New Roman" w:cs="Times New Roman"/>
                <w:sz w:val="24"/>
                <w:szCs w:val="24"/>
              </w:rPr>
            </w:rPrChange>
          </w:rPr>
          <w:t>Sai lầm trượt bộ nhớ</w:t>
        </w:r>
        <w:del w:id="6271" w:author="Biển Phan Y" w:date="2016-11-23T23:27:00Z">
          <w:r w:rsidRPr="00957567" w:rsidDel="003549AB">
            <w:rPr>
              <w:rFonts w:ascii="Times New Roman" w:hAnsi="Times New Roman" w:cs="Times New Roman"/>
              <w:sz w:val="28"/>
              <w:szCs w:val="28"/>
              <w:rPrChange w:id="6272"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6273" w:author="Phạm Anh Đại" w:date="2016-11-16T08:54:00Z">
              <w:rPr>
                <w:rFonts w:ascii="Times New Roman" w:hAnsi="Times New Roman" w:cs="Times New Roman"/>
                <w:sz w:val="24"/>
                <w:szCs w:val="24"/>
              </w:rPr>
            </w:rPrChange>
          </w:rPr>
          <w:t xml:space="preserve"> đặc biệt khó khăn để phát hiện. Chỉ với bộ nhớ trôi tuột sự vắng mặt của một cái gì đó mà cần phải được thực hiện luôn luôn là khó khăn hơn để phát hiện hơn sự hiện diện của cái gì đó </w:t>
        </w:r>
      </w:ins>
      <w:ins w:id="6274" w:author="Phat Tran" w:date="2016-11-05T13:35:00Z">
        <w:r w:rsidR="00943CAD" w:rsidRPr="00957567">
          <w:rPr>
            <w:rFonts w:ascii="Times New Roman" w:hAnsi="Times New Roman" w:cs="Times New Roman"/>
            <w:sz w:val="28"/>
            <w:szCs w:val="28"/>
            <w:rPrChange w:id="6275" w:author="Phạm Anh Đại" w:date="2016-11-16T08:54:00Z">
              <w:rPr>
                <w:rFonts w:ascii="Times New Roman" w:hAnsi="Times New Roman" w:cs="Times New Roman"/>
                <w:sz w:val="24"/>
                <w:szCs w:val="24"/>
              </w:rPr>
            </w:rPrChange>
          </w:rPr>
          <w:t xml:space="preserve">không nên </w:t>
        </w:r>
      </w:ins>
      <w:ins w:id="6276" w:author="Nghia Nguyen Quang" w:date="2016-10-21T15:15:00Z">
        <w:del w:id="6277" w:author="Phat Tran" w:date="2016-11-05T13:35:00Z">
          <w:r w:rsidRPr="00957567" w:rsidDel="00943CAD">
            <w:rPr>
              <w:rFonts w:ascii="Times New Roman" w:hAnsi="Times New Roman" w:cs="Times New Roman"/>
              <w:sz w:val="28"/>
              <w:szCs w:val="28"/>
              <w:rPrChange w:id="6278" w:author="Phạm Anh Đại" w:date="2016-11-16T08:54:00Z">
                <w:rPr>
                  <w:rFonts w:ascii="Times New Roman" w:hAnsi="Times New Roman" w:cs="Times New Roman"/>
                  <w:sz w:val="24"/>
                  <w:szCs w:val="24"/>
                </w:rPr>
              </w:rPrChange>
            </w:rPr>
            <w:delText>nên không</w:delText>
          </w:r>
        </w:del>
        <w:r w:rsidRPr="00957567">
          <w:rPr>
            <w:rFonts w:ascii="Times New Roman" w:hAnsi="Times New Roman" w:cs="Times New Roman"/>
            <w:sz w:val="28"/>
            <w:szCs w:val="28"/>
            <w:rPrChange w:id="6279" w:author="Phạm Anh Đại" w:date="2016-11-16T08:54:00Z">
              <w:rPr>
                <w:rFonts w:ascii="Times New Roman" w:hAnsi="Times New Roman" w:cs="Times New Roman"/>
                <w:sz w:val="24"/>
                <w:szCs w:val="24"/>
              </w:rPr>
            </w:rPrChange>
          </w:rPr>
          <w:t xml:space="preserve"> được thực hiện. Sự khác biệt giữa</w:t>
        </w:r>
      </w:ins>
      <w:ins w:id="6280" w:author="Phat Tran" w:date="2016-11-05T13:35:00Z">
        <w:r w:rsidR="00943CAD" w:rsidRPr="00957567">
          <w:rPr>
            <w:rFonts w:ascii="Times New Roman" w:hAnsi="Times New Roman" w:cs="Times New Roman"/>
            <w:sz w:val="28"/>
            <w:szCs w:val="28"/>
            <w:rPrChange w:id="6281" w:author="Phạm Anh Đại" w:date="2016-11-16T08:54:00Z">
              <w:rPr>
                <w:rFonts w:ascii="Times New Roman" w:hAnsi="Times New Roman" w:cs="Times New Roman"/>
                <w:sz w:val="24"/>
                <w:szCs w:val="24"/>
              </w:rPr>
            </w:rPrChange>
          </w:rPr>
          <w:t xml:space="preserve"> sơ suất</w:t>
        </w:r>
      </w:ins>
      <w:ins w:id="6282" w:author="Nghia Nguyen Quang" w:date="2016-10-21T15:15:00Z">
        <w:r w:rsidRPr="00957567">
          <w:rPr>
            <w:rFonts w:ascii="Times New Roman" w:hAnsi="Times New Roman" w:cs="Times New Roman"/>
            <w:sz w:val="28"/>
            <w:szCs w:val="28"/>
            <w:rPrChange w:id="6283" w:author="Phạm Anh Đại" w:date="2016-11-16T08:54:00Z">
              <w:rPr>
                <w:rFonts w:ascii="Times New Roman" w:hAnsi="Times New Roman" w:cs="Times New Roman"/>
                <w:sz w:val="24"/>
                <w:szCs w:val="24"/>
              </w:rPr>
            </w:rPrChange>
          </w:rPr>
          <w:t xml:space="preserve"> bộ nhớ </w:t>
        </w:r>
        <w:del w:id="6284" w:author="Phat Tran" w:date="2016-11-05T13:35:00Z">
          <w:r w:rsidRPr="00957567" w:rsidDel="00943CAD">
            <w:rPr>
              <w:rFonts w:ascii="Times New Roman" w:hAnsi="Times New Roman" w:cs="Times New Roman"/>
              <w:sz w:val="28"/>
              <w:szCs w:val="28"/>
              <w:rPrChange w:id="6285"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6286" w:author="Phạm Anh Đại" w:date="2016-11-16T08:54:00Z">
              <w:rPr>
                <w:rFonts w:ascii="Times New Roman" w:hAnsi="Times New Roman" w:cs="Times New Roman"/>
                <w:sz w:val="24"/>
                <w:szCs w:val="24"/>
              </w:rPr>
            </w:rPrChange>
          </w:rPr>
          <w:t xml:space="preserve"> trôi đi và những sai lầm là</w:t>
        </w:r>
      </w:ins>
      <w:ins w:id="6287" w:author="Phat Tran" w:date="2016-11-05T13:35:00Z">
        <w:r w:rsidR="00943CAD" w:rsidRPr="00957567">
          <w:rPr>
            <w:rFonts w:ascii="Times New Roman" w:hAnsi="Times New Roman" w:cs="Times New Roman"/>
            <w:sz w:val="28"/>
            <w:szCs w:val="28"/>
            <w:rPrChange w:id="6288" w:author="Phạm Anh Đại" w:date="2016-11-16T08:54:00Z">
              <w:rPr>
                <w:rFonts w:ascii="Times New Roman" w:hAnsi="Times New Roman" w:cs="Times New Roman"/>
                <w:sz w:val="24"/>
                <w:szCs w:val="24"/>
              </w:rPr>
            </w:rPrChange>
          </w:rPr>
          <w:t xml:space="preserve"> thế</w:t>
        </w:r>
      </w:ins>
      <w:ins w:id="6289" w:author="Nghia Nguyen Quang" w:date="2016-10-21T15:15:00Z">
        <w:r w:rsidRPr="00957567">
          <w:rPr>
            <w:rFonts w:ascii="Times New Roman" w:hAnsi="Times New Roman" w:cs="Times New Roman"/>
            <w:sz w:val="28"/>
            <w:szCs w:val="28"/>
            <w:rPrChange w:id="6290" w:author="Phạm Anh Đại" w:date="2016-11-16T08:54:00Z">
              <w:rPr>
                <w:rFonts w:ascii="Times New Roman" w:hAnsi="Times New Roman" w:cs="Times New Roman"/>
                <w:sz w:val="24"/>
                <w:szCs w:val="24"/>
              </w:rPr>
            </w:rPrChange>
          </w:rPr>
          <w:t>, trong trường hợp đầu tiên, một thành phần của một kế hoạch được bỏ qua, trong khi trong lần thứ hai, toàn bộ kế hoạch bị lãng quên.</w:t>
        </w:r>
        <w:del w:id="6291" w:author="Biển Phan Y" w:date="2016-11-23T23:29:00Z">
          <w:r w:rsidRPr="00957567" w:rsidDel="003549AB">
            <w:rPr>
              <w:rFonts w:ascii="Times New Roman" w:hAnsi="Times New Roman" w:cs="Times New Roman"/>
              <w:sz w:val="28"/>
              <w:szCs w:val="28"/>
              <w:rPrChange w:id="6292" w:author="Phạm Anh Đại" w:date="2016-11-16T08:54:00Z">
                <w:rPr>
                  <w:rFonts w:ascii="Times New Roman" w:hAnsi="Times New Roman" w:cs="Times New Roman"/>
                  <w:sz w:val="24"/>
                  <w:szCs w:val="24"/>
                </w:rPr>
              </w:rPrChange>
            </w:rPr>
            <w:delText xml:space="preserve"> Đó là</w:delText>
          </w:r>
        </w:del>
      </w:ins>
      <w:ins w:id="6293" w:author="Biển Phan Y" w:date="2016-11-23T23:29:00Z">
        <w:r w:rsidR="003549AB">
          <w:rPr>
            <w:rFonts w:ascii="Times New Roman" w:hAnsi="Times New Roman" w:cs="Times New Roman"/>
            <w:sz w:val="28"/>
            <w:szCs w:val="28"/>
          </w:rPr>
          <w:t xml:space="preserve"> Trường hợp nào</w:t>
        </w:r>
      </w:ins>
      <w:ins w:id="6294" w:author="Nghia Nguyen Quang" w:date="2016-10-21T15:15:00Z">
        <w:r w:rsidRPr="00957567">
          <w:rPr>
            <w:rFonts w:ascii="Times New Roman" w:hAnsi="Times New Roman" w:cs="Times New Roman"/>
            <w:sz w:val="28"/>
            <w:szCs w:val="28"/>
            <w:rPrChange w:id="6295" w:author="Phạm Anh Đại" w:date="2016-11-16T08:54:00Z">
              <w:rPr>
                <w:rFonts w:ascii="Times New Roman" w:hAnsi="Times New Roman" w:cs="Times New Roman"/>
                <w:sz w:val="24"/>
                <w:szCs w:val="24"/>
              </w:rPr>
            </w:rPrChange>
          </w:rPr>
          <w:t xml:space="preserve"> dễ dàng hơn để</w:t>
        </w:r>
      </w:ins>
      <w:ins w:id="6296" w:author="Biển Phan Y" w:date="2016-11-23T23:29:00Z">
        <w:r w:rsidR="003549AB">
          <w:rPr>
            <w:rFonts w:ascii="Times New Roman" w:hAnsi="Times New Roman" w:cs="Times New Roman"/>
            <w:sz w:val="28"/>
            <w:szCs w:val="28"/>
          </w:rPr>
          <w:t xml:space="preserve"> được</w:t>
        </w:r>
      </w:ins>
      <w:ins w:id="6297" w:author="Nghia Nguyen Quang" w:date="2016-10-21T15:15:00Z">
        <w:r w:rsidRPr="00957567">
          <w:rPr>
            <w:rFonts w:ascii="Times New Roman" w:hAnsi="Times New Roman" w:cs="Times New Roman"/>
            <w:sz w:val="28"/>
            <w:szCs w:val="28"/>
            <w:rPrChange w:id="6298" w:author="Phạm Anh Đại" w:date="2016-11-16T08:54:00Z">
              <w:rPr>
                <w:rFonts w:ascii="Times New Roman" w:hAnsi="Times New Roman" w:cs="Times New Roman"/>
                <w:sz w:val="24"/>
                <w:szCs w:val="24"/>
              </w:rPr>
            </w:rPrChange>
          </w:rPr>
          <w:t xml:space="preserve"> khám phá? Tại thời điểm này, tôi phải rút lui vào câu trả lời chuẩn khoa học </w:t>
        </w:r>
      </w:ins>
      <w:ins w:id="6299" w:author="Phat Tran" w:date="2016-11-05T13:35:00Z">
        <w:r w:rsidR="00943CAD" w:rsidRPr="00957567">
          <w:rPr>
            <w:rFonts w:ascii="Times New Roman" w:hAnsi="Times New Roman" w:cs="Times New Roman"/>
            <w:sz w:val="28"/>
            <w:szCs w:val="28"/>
            <w:rPrChange w:id="6300" w:author="Phạm Anh Đại" w:date="2016-11-16T08:54:00Z">
              <w:rPr>
                <w:rFonts w:ascii="Times New Roman" w:hAnsi="Times New Roman" w:cs="Times New Roman"/>
                <w:sz w:val="24"/>
                <w:szCs w:val="24"/>
              </w:rPr>
            </w:rPrChange>
          </w:rPr>
          <w:t xml:space="preserve">tương tự như </w:t>
        </w:r>
      </w:ins>
      <w:ins w:id="6301" w:author="Nghia Nguyen Quang" w:date="2016-10-21T15:15:00Z">
        <w:del w:id="6302" w:author="Phat Tran" w:date="2016-11-05T13:35:00Z">
          <w:r w:rsidRPr="00957567" w:rsidDel="00943CAD">
            <w:rPr>
              <w:rFonts w:ascii="Times New Roman" w:hAnsi="Times New Roman" w:cs="Times New Roman"/>
              <w:sz w:val="28"/>
              <w:szCs w:val="28"/>
              <w:rPrChange w:id="6303" w:author="Phạm Anh Đại" w:date="2016-11-16T08:54:00Z">
                <w:rPr>
                  <w:rFonts w:ascii="Times New Roman" w:hAnsi="Times New Roman" w:cs="Times New Roman"/>
                  <w:sz w:val="24"/>
                  <w:szCs w:val="24"/>
                </w:rPr>
              </w:rPrChange>
            </w:rPr>
            <w:delText>thích cho</w:delText>
          </w:r>
        </w:del>
        <w:r w:rsidRPr="00957567">
          <w:rPr>
            <w:rFonts w:ascii="Times New Roman" w:hAnsi="Times New Roman" w:cs="Times New Roman"/>
            <w:sz w:val="28"/>
            <w:szCs w:val="28"/>
            <w:rPrChange w:id="6304" w:author="Phạm Anh Đại" w:date="2016-11-16T08:54:00Z">
              <w:rPr>
                <w:rFonts w:ascii="Times New Roman" w:hAnsi="Times New Roman" w:cs="Times New Roman"/>
                <w:sz w:val="24"/>
                <w:szCs w:val="24"/>
              </w:rPr>
            </w:rPrChange>
          </w:rPr>
          <w:t xml:space="preserve"> những câu hỏi loại này: ". Tất cả đều phụ thuộc"</w:t>
        </w:r>
      </w:ins>
    </w:p>
    <w:p w14:paraId="47385EDB" w14:textId="77777777" w:rsidR="00575F46" w:rsidRPr="00957567" w:rsidRDefault="00575F46">
      <w:pPr>
        <w:jc w:val="both"/>
        <w:rPr>
          <w:ins w:id="6305" w:author="Nghia Nguyen Quang" w:date="2016-10-21T15:15:00Z"/>
          <w:rFonts w:ascii="Times New Roman" w:hAnsi="Times New Roman" w:cs="Times New Roman"/>
          <w:sz w:val="28"/>
          <w:szCs w:val="28"/>
          <w:rPrChange w:id="6306" w:author="Phạm Anh Đại" w:date="2016-11-16T08:54:00Z">
            <w:rPr>
              <w:ins w:id="6307" w:author="Nghia Nguyen Quang" w:date="2016-10-21T15:15:00Z"/>
              <w:rFonts w:ascii="Times New Roman" w:hAnsi="Times New Roman" w:cs="Times New Roman"/>
              <w:sz w:val="24"/>
              <w:szCs w:val="24"/>
            </w:rPr>
          </w:rPrChange>
        </w:rPr>
        <w:pPrChange w:id="6308" w:author="Biển Phan Y" w:date="2016-11-22T22:50:00Z">
          <w:pPr/>
        </w:pPrChange>
      </w:pPr>
      <w:ins w:id="6309" w:author="Nghia Nguyen Quang" w:date="2016-10-21T15:15:00Z">
        <w:r w:rsidRPr="00957567">
          <w:rPr>
            <w:rFonts w:ascii="Times New Roman" w:hAnsi="Times New Roman" w:cs="Times New Roman"/>
            <w:sz w:val="28"/>
            <w:szCs w:val="28"/>
            <w:rPrChange w:id="6310" w:author="Phạm Anh Đại" w:date="2016-11-16T08:54:00Z">
              <w:rPr>
                <w:rFonts w:ascii="Times New Roman" w:hAnsi="Times New Roman" w:cs="Times New Roman"/>
                <w:sz w:val="24"/>
                <w:szCs w:val="24"/>
              </w:rPr>
            </w:rPrChange>
          </w:rPr>
          <w:t>GIẢI THÍCH CÁC SAI LẦM</w:t>
        </w:r>
      </w:ins>
    </w:p>
    <w:p w14:paraId="589BDAB0" w14:textId="7591AE77" w:rsidR="00575F46" w:rsidRPr="00957567" w:rsidRDefault="00575F46">
      <w:pPr>
        <w:jc w:val="both"/>
        <w:rPr>
          <w:ins w:id="6311" w:author="Nghia Nguyen Quang" w:date="2016-10-21T15:15:00Z"/>
          <w:rFonts w:ascii="Times New Roman" w:hAnsi="Times New Roman" w:cs="Times New Roman"/>
          <w:sz w:val="28"/>
          <w:szCs w:val="28"/>
          <w:rPrChange w:id="6312" w:author="Phạm Anh Đại" w:date="2016-11-16T08:54:00Z">
            <w:rPr>
              <w:ins w:id="6313" w:author="Nghia Nguyen Quang" w:date="2016-10-21T15:15:00Z"/>
              <w:rFonts w:ascii="Times New Roman" w:hAnsi="Times New Roman" w:cs="Times New Roman"/>
              <w:sz w:val="24"/>
              <w:szCs w:val="24"/>
            </w:rPr>
          </w:rPrChange>
        </w:rPr>
        <w:pPrChange w:id="6314" w:author="Biển Phan Y" w:date="2016-11-22T22:50:00Z">
          <w:pPr/>
        </w:pPrChange>
      </w:pPr>
      <w:ins w:id="6315" w:author="Nghia Nguyen Quang" w:date="2016-10-21T15:15:00Z">
        <w:r w:rsidRPr="00957567">
          <w:rPr>
            <w:rFonts w:ascii="Times New Roman" w:hAnsi="Times New Roman" w:cs="Times New Roman"/>
            <w:sz w:val="28"/>
            <w:szCs w:val="28"/>
            <w:rPrChange w:id="6316" w:author="Phạm Anh Đại" w:date="2016-11-16T08:54:00Z">
              <w:rPr>
                <w:rFonts w:ascii="Times New Roman" w:hAnsi="Times New Roman" w:cs="Times New Roman"/>
                <w:sz w:val="24"/>
                <w:szCs w:val="24"/>
              </w:rPr>
            </w:rPrChange>
          </w:rPr>
          <w:t xml:space="preserve">Sai lầm có thể mất một thời gian dài để </w:t>
        </w:r>
      </w:ins>
      <w:ins w:id="6317" w:author="Phat Tran" w:date="2016-11-05T13:36:00Z">
        <w:r w:rsidR="00943CAD" w:rsidRPr="00957567">
          <w:rPr>
            <w:rFonts w:ascii="Times New Roman" w:hAnsi="Times New Roman" w:cs="Times New Roman"/>
            <w:sz w:val="28"/>
            <w:szCs w:val="28"/>
            <w:rPrChange w:id="6318" w:author="Phạm Anh Đại" w:date="2016-11-16T08:54:00Z">
              <w:rPr>
                <w:rFonts w:ascii="Times New Roman" w:hAnsi="Times New Roman" w:cs="Times New Roman"/>
                <w:sz w:val="24"/>
                <w:szCs w:val="24"/>
              </w:rPr>
            </w:rPrChange>
          </w:rPr>
          <w:t xml:space="preserve">bị phát hiện </w:t>
        </w:r>
      </w:ins>
      <w:ins w:id="6319" w:author="Nghia Nguyen Quang" w:date="2016-10-21T15:15:00Z">
        <w:del w:id="6320" w:author="Phat Tran" w:date="2016-11-05T13:36:00Z">
          <w:r w:rsidRPr="00957567" w:rsidDel="00943CAD">
            <w:rPr>
              <w:rFonts w:ascii="Times New Roman" w:hAnsi="Times New Roman" w:cs="Times New Roman"/>
              <w:sz w:val="28"/>
              <w:szCs w:val="28"/>
              <w:rPrChange w:id="6321" w:author="Phạm Anh Đại" w:date="2016-11-16T08:54:00Z">
                <w:rPr>
                  <w:rFonts w:ascii="Times New Roman" w:hAnsi="Times New Roman" w:cs="Times New Roman"/>
                  <w:sz w:val="24"/>
                  <w:szCs w:val="24"/>
                </w:rPr>
              </w:rPrChange>
            </w:rPr>
            <w:delText>được khám phá</w:delText>
          </w:r>
        </w:del>
        <w:r w:rsidRPr="00957567">
          <w:rPr>
            <w:rFonts w:ascii="Times New Roman" w:hAnsi="Times New Roman" w:cs="Times New Roman"/>
            <w:sz w:val="28"/>
            <w:szCs w:val="28"/>
            <w:rPrChange w:id="6322" w:author="Phạm Anh Đại" w:date="2016-11-16T08:54:00Z">
              <w:rPr>
                <w:rFonts w:ascii="Times New Roman" w:hAnsi="Times New Roman" w:cs="Times New Roman"/>
                <w:sz w:val="24"/>
                <w:szCs w:val="24"/>
              </w:rPr>
            </w:rPrChange>
          </w:rPr>
          <w:t>. Hãy nghe một tiếng ồn có âm thanh giống như một khẩu súng lục bắn và suy nghĩ: "Phải là một chiếc xe lấp đầy sỏi vào ống xả." Nghe một người nào đó hét lên bên ngoài và nghĩ rằng: "Tại sao hàng xóm của tôi không thể yên tĩnh được?" Có phải chúng ta đúng trong việc gạt bỏ những sự cố? Hầu hết thời gian chúng ta đang có, nhưng khi chúng ta không</w:t>
        </w:r>
      </w:ins>
      <w:ins w:id="6323" w:author="Phat Tran" w:date="2016-11-05T13:36:00Z">
        <w:r w:rsidR="00943CAD" w:rsidRPr="00957567">
          <w:rPr>
            <w:rFonts w:ascii="Times New Roman" w:hAnsi="Times New Roman" w:cs="Times New Roman"/>
            <w:sz w:val="28"/>
            <w:szCs w:val="28"/>
            <w:rPrChange w:id="6324" w:author="Phạm Anh Đại" w:date="2016-11-16T08:54:00Z">
              <w:rPr>
                <w:rFonts w:ascii="Times New Roman" w:hAnsi="Times New Roman" w:cs="Times New Roman"/>
                <w:sz w:val="24"/>
                <w:szCs w:val="24"/>
              </w:rPr>
            </w:rPrChange>
          </w:rPr>
          <w:t xml:space="preserve"> có thời gian</w:t>
        </w:r>
      </w:ins>
      <w:ins w:id="6325" w:author="Nghia Nguyen Quang" w:date="2016-10-21T15:15:00Z">
        <w:r w:rsidRPr="00957567">
          <w:rPr>
            <w:rFonts w:ascii="Times New Roman" w:hAnsi="Times New Roman" w:cs="Times New Roman"/>
            <w:sz w:val="28"/>
            <w:szCs w:val="28"/>
            <w:rPrChange w:id="6326" w:author="Phạm Anh Đại" w:date="2016-11-16T08:54:00Z">
              <w:rPr>
                <w:rFonts w:ascii="Times New Roman" w:hAnsi="Times New Roman" w:cs="Times New Roman"/>
                <w:sz w:val="24"/>
                <w:szCs w:val="24"/>
              </w:rPr>
            </w:rPrChange>
          </w:rPr>
          <w:t>,</w:t>
        </w:r>
      </w:ins>
      <w:ins w:id="6327" w:author="Phat Tran" w:date="2016-11-05T13:36:00Z">
        <w:r w:rsidR="00943CAD" w:rsidRPr="00957567">
          <w:rPr>
            <w:rFonts w:ascii="Times New Roman" w:hAnsi="Times New Roman" w:cs="Times New Roman"/>
            <w:sz w:val="28"/>
            <w:szCs w:val="28"/>
            <w:rPrChange w:id="6328" w:author="Phạm Anh Đại" w:date="2016-11-16T08:54:00Z">
              <w:rPr>
                <w:rFonts w:ascii="Times New Roman" w:hAnsi="Times New Roman" w:cs="Times New Roman"/>
                <w:sz w:val="24"/>
                <w:szCs w:val="24"/>
              </w:rPr>
            </w:rPrChange>
          </w:rPr>
          <w:t xml:space="preserve"> sự</w:t>
        </w:r>
      </w:ins>
      <w:ins w:id="6329" w:author="Nghia Nguyen Quang" w:date="2016-10-21T15:15:00Z">
        <w:r w:rsidRPr="00957567">
          <w:rPr>
            <w:rFonts w:ascii="Times New Roman" w:hAnsi="Times New Roman" w:cs="Times New Roman"/>
            <w:sz w:val="28"/>
            <w:szCs w:val="28"/>
            <w:rPrChange w:id="6330" w:author="Phạm Anh Đại" w:date="2016-11-16T08:54:00Z">
              <w:rPr>
                <w:rFonts w:ascii="Times New Roman" w:hAnsi="Times New Roman" w:cs="Times New Roman"/>
                <w:sz w:val="24"/>
                <w:szCs w:val="24"/>
              </w:rPr>
            </w:rPrChange>
          </w:rPr>
          <w:t xml:space="preserve"> giải thích của chúng ta có thể khó khăn để biện minh.</w:t>
        </w:r>
      </w:ins>
    </w:p>
    <w:p w14:paraId="6E2177B0" w14:textId="77777777" w:rsidR="00575F46" w:rsidRPr="00957567" w:rsidRDefault="00575F46">
      <w:pPr>
        <w:jc w:val="both"/>
        <w:rPr>
          <w:ins w:id="6331" w:author="Nghia Nguyen Quang" w:date="2016-10-21T15:15:00Z"/>
          <w:rFonts w:ascii="Times New Roman" w:hAnsi="Times New Roman" w:cs="Times New Roman"/>
          <w:sz w:val="28"/>
          <w:szCs w:val="28"/>
          <w:rPrChange w:id="6332" w:author="Phạm Anh Đại" w:date="2016-11-16T08:54:00Z">
            <w:rPr>
              <w:ins w:id="6333" w:author="Nghia Nguyen Quang" w:date="2016-10-21T15:15:00Z"/>
              <w:rFonts w:ascii="Times New Roman" w:hAnsi="Times New Roman" w:cs="Times New Roman"/>
              <w:sz w:val="24"/>
              <w:szCs w:val="24"/>
            </w:rPr>
          </w:rPrChange>
        </w:rPr>
        <w:pPrChange w:id="6334" w:author="Biển Phan Y" w:date="2016-11-22T22:50:00Z">
          <w:pPr/>
        </w:pPrChange>
      </w:pPr>
      <w:ins w:id="6335" w:author="Nghia Nguyen Quang" w:date="2016-10-21T15:15:00Z">
        <w:r w:rsidRPr="00957567">
          <w:rPr>
            <w:rFonts w:ascii="Times New Roman" w:hAnsi="Times New Roman" w:cs="Times New Roman"/>
            <w:sz w:val="28"/>
            <w:szCs w:val="28"/>
            <w:rPrChange w:id="6336" w:author="Phạm Anh Đại" w:date="2016-11-16T08:54:00Z">
              <w:rPr>
                <w:rFonts w:ascii="Times New Roman" w:hAnsi="Times New Roman" w:cs="Times New Roman"/>
                <w:sz w:val="24"/>
                <w:szCs w:val="24"/>
              </w:rPr>
            </w:rPrChange>
          </w:rPr>
          <w:t>Giải thích lỗi là một vấn đề phổ biến trong các tai nạn thương mại. Hầu hết các tai nạn lớn đều bắt đầu bằng dấu hiệu cảnh báo: trục trặc thiết bị hoặc các sự kiện bất thường. Thông thường, có một loạt các sự cố dường như không liên quan và các lỗi lên đến đỉnh cao trong thảm họa lớn. Sao không ai nhận thấy? Bởi vì không có sự cố duy nhất dường như là nghiêm trọng. Thông thường, những người tham gia lưu ý mỗi vấn đề, nhưng giảm bớt nó, tìm ra một lời giải thích hợp lý cho các quan sát lệch lạc khác.</w:t>
        </w:r>
      </w:ins>
    </w:p>
    <w:p w14:paraId="14F98E68" w14:textId="77777777" w:rsidR="00575F46" w:rsidRPr="00957567" w:rsidRDefault="00575F46">
      <w:pPr>
        <w:jc w:val="both"/>
        <w:rPr>
          <w:ins w:id="6337" w:author="Nghia Nguyen Quang" w:date="2016-10-21T15:15:00Z"/>
          <w:rFonts w:ascii="Times New Roman" w:hAnsi="Times New Roman" w:cs="Times New Roman"/>
          <w:sz w:val="28"/>
          <w:szCs w:val="28"/>
          <w:rPrChange w:id="6338" w:author="Phạm Anh Đại" w:date="2016-11-16T08:54:00Z">
            <w:rPr>
              <w:ins w:id="6339" w:author="Nghia Nguyen Quang" w:date="2016-10-21T15:15:00Z"/>
              <w:rFonts w:ascii="Times New Roman" w:hAnsi="Times New Roman" w:cs="Times New Roman"/>
              <w:sz w:val="24"/>
              <w:szCs w:val="24"/>
            </w:rPr>
          </w:rPrChange>
        </w:rPr>
        <w:pPrChange w:id="6340" w:author="Biển Phan Y" w:date="2016-11-22T22:50:00Z">
          <w:pPr/>
        </w:pPrChange>
      </w:pPr>
      <w:ins w:id="6341" w:author="Nghia Nguyen Quang" w:date="2016-10-21T15:15:00Z">
        <w:r w:rsidRPr="00957567">
          <w:rPr>
            <w:rFonts w:ascii="Times New Roman" w:hAnsi="Times New Roman" w:cs="Times New Roman"/>
            <w:sz w:val="28"/>
            <w:szCs w:val="28"/>
            <w:rPrChange w:id="6342" w:author="Phạm Anh Đại" w:date="2016-11-16T08:54:00Z">
              <w:rPr>
                <w:rFonts w:ascii="Times New Roman" w:hAnsi="Times New Roman" w:cs="Times New Roman"/>
                <w:sz w:val="24"/>
                <w:szCs w:val="24"/>
              </w:rPr>
            </w:rPrChange>
          </w:rPr>
          <w:t>TRƯỜNG HỢP CÁC NGÃ RẼ SAI LẦM TRÊN MỘT ĐƯỜNG CAO TỐC</w:t>
        </w:r>
      </w:ins>
    </w:p>
    <w:p w14:paraId="44D8DBCF" w14:textId="556A7735" w:rsidR="00575F46" w:rsidRPr="00957567" w:rsidRDefault="00575F46">
      <w:pPr>
        <w:jc w:val="both"/>
        <w:rPr>
          <w:ins w:id="6343" w:author="Nghia Nguyen Quang" w:date="2016-10-21T15:15:00Z"/>
          <w:rFonts w:ascii="Times New Roman" w:hAnsi="Times New Roman" w:cs="Times New Roman"/>
          <w:sz w:val="28"/>
          <w:szCs w:val="28"/>
          <w:rPrChange w:id="6344" w:author="Phạm Anh Đại" w:date="2016-11-16T08:54:00Z">
            <w:rPr>
              <w:ins w:id="6345" w:author="Nghia Nguyen Quang" w:date="2016-10-21T15:15:00Z"/>
              <w:rFonts w:ascii="Times New Roman" w:hAnsi="Times New Roman" w:cs="Times New Roman"/>
              <w:sz w:val="24"/>
              <w:szCs w:val="24"/>
            </w:rPr>
          </w:rPrChange>
        </w:rPr>
        <w:pPrChange w:id="6346" w:author="Biển Phan Y" w:date="2016-11-22T22:50:00Z">
          <w:pPr/>
        </w:pPrChange>
      </w:pPr>
      <w:ins w:id="6347" w:author="Nghia Nguyen Quang" w:date="2016-10-21T15:15:00Z">
        <w:r w:rsidRPr="00957567">
          <w:rPr>
            <w:rFonts w:ascii="Times New Roman" w:hAnsi="Times New Roman" w:cs="Times New Roman"/>
            <w:sz w:val="28"/>
            <w:szCs w:val="28"/>
            <w:rPrChange w:id="6348" w:author="Phạm Anh Đại" w:date="2016-11-16T08:54:00Z">
              <w:rPr>
                <w:rFonts w:ascii="Times New Roman" w:hAnsi="Times New Roman" w:cs="Times New Roman"/>
                <w:sz w:val="24"/>
                <w:szCs w:val="24"/>
              </w:rPr>
            </w:rPrChange>
          </w:rPr>
          <w:t xml:space="preserve">Tôi đã hiểu sai các dấu hiệu đường cao tốc, cũng như tôi chắc chắn rằng hầu hết các trình điều khiển mà tôi có. Gia đình tôi đã đi du lịch </w:t>
        </w:r>
      </w:ins>
      <w:ins w:id="6349" w:author="Phat Tran" w:date="2016-11-05T13:37:00Z">
        <w:r w:rsidR="00943CAD" w:rsidRPr="00957567">
          <w:rPr>
            <w:rFonts w:ascii="Times New Roman" w:hAnsi="Times New Roman" w:cs="Times New Roman"/>
            <w:sz w:val="28"/>
            <w:szCs w:val="28"/>
            <w:rPrChange w:id="6350" w:author="Phạm Anh Đại" w:date="2016-11-16T08:54:00Z">
              <w:rPr>
                <w:rFonts w:ascii="Times New Roman" w:hAnsi="Times New Roman" w:cs="Times New Roman"/>
                <w:sz w:val="24"/>
                <w:szCs w:val="24"/>
              </w:rPr>
            </w:rPrChange>
          </w:rPr>
          <w:t xml:space="preserve">từ </w:t>
        </w:r>
      </w:ins>
      <w:ins w:id="6351" w:author="Nghia Nguyen Quang" w:date="2016-10-21T15:15:00Z">
        <w:del w:id="6352" w:author="Phat Tran" w:date="2016-11-05T13:37:00Z">
          <w:r w:rsidRPr="00957567" w:rsidDel="00943CAD">
            <w:rPr>
              <w:rFonts w:ascii="Times New Roman" w:hAnsi="Times New Roman" w:cs="Times New Roman"/>
              <w:sz w:val="28"/>
              <w:szCs w:val="28"/>
              <w:rPrChange w:id="6353" w:author="Phạm Anh Đại" w:date="2016-11-16T08:54:00Z">
                <w:rPr>
                  <w:rFonts w:ascii="Times New Roman" w:hAnsi="Times New Roman" w:cs="Times New Roman"/>
                  <w:sz w:val="24"/>
                  <w:szCs w:val="24"/>
                </w:rPr>
              </w:rPrChange>
            </w:rPr>
            <w:delText>đế</w:delText>
          </w:r>
        </w:del>
        <w:del w:id="6354" w:author="Phat Tran" w:date="2016-11-05T13:36:00Z">
          <w:r w:rsidRPr="00957567" w:rsidDel="00943CAD">
            <w:rPr>
              <w:rFonts w:ascii="Times New Roman" w:hAnsi="Times New Roman" w:cs="Times New Roman"/>
              <w:sz w:val="28"/>
              <w:szCs w:val="28"/>
              <w:rPrChange w:id="6355" w:author="Phạm Anh Đại" w:date="2016-11-16T08:54:00Z">
                <w:rPr>
                  <w:rFonts w:ascii="Times New Roman" w:hAnsi="Times New Roman" w:cs="Times New Roman"/>
                  <w:sz w:val="24"/>
                  <w:szCs w:val="24"/>
                </w:rPr>
              </w:rPrChange>
            </w:rPr>
            <w:delText>n từ</w:delText>
          </w:r>
        </w:del>
        <w:r w:rsidRPr="00957567">
          <w:rPr>
            <w:rFonts w:ascii="Times New Roman" w:hAnsi="Times New Roman" w:cs="Times New Roman"/>
            <w:sz w:val="28"/>
            <w:szCs w:val="28"/>
            <w:rPrChange w:id="6356" w:author="Phạm Anh Đại" w:date="2016-11-16T08:54:00Z">
              <w:rPr>
                <w:rFonts w:ascii="Times New Roman" w:hAnsi="Times New Roman" w:cs="Times New Roman"/>
                <w:sz w:val="24"/>
                <w:szCs w:val="24"/>
              </w:rPr>
            </w:rPrChange>
          </w:rPr>
          <w:t xml:space="preserve"> San Diego đến hồ Mammoth , California, một khu trượt tuyết </w:t>
        </w:r>
      </w:ins>
      <w:ins w:id="6357" w:author="Phat Tran" w:date="2016-11-05T13:37:00Z">
        <w:r w:rsidR="00943CAD" w:rsidRPr="00957567">
          <w:rPr>
            <w:rFonts w:ascii="Times New Roman" w:hAnsi="Times New Roman" w:cs="Times New Roman"/>
            <w:sz w:val="28"/>
            <w:szCs w:val="28"/>
            <w:rPrChange w:id="6358" w:author="Phạm Anh Đại" w:date="2016-11-16T08:54:00Z">
              <w:rPr>
                <w:rFonts w:ascii="Times New Roman" w:hAnsi="Times New Roman" w:cs="Times New Roman"/>
                <w:sz w:val="24"/>
                <w:szCs w:val="24"/>
              </w:rPr>
            </w:rPrChange>
          </w:rPr>
          <w:t xml:space="preserve">cách </w:t>
        </w:r>
      </w:ins>
      <w:ins w:id="6359" w:author="Nghia Nguyen Quang" w:date="2016-10-21T15:15:00Z">
        <w:r w:rsidRPr="00957567">
          <w:rPr>
            <w:rFonts w:ascii="Times New Roman" w:hAnsi="Times New Roman" w:cs="Times New Roman"/>
            <w:sz w:val="28"/>
            <w:szCs w:val="28"/>
            <w:rPrChange w:id="6360" w:author="Phạm Anh Đại" w:date="2016-11-16T08:54:00Z">
              <w:rPr>
                <w:rFonts w:ascii="Times New Roman" w:hAnsi="Times New Roman" w:cs="Times New Roman"/>
                <w:sz w:val="24"/>
                <w:szCs w:val="24"/>
              </w:rPr>
            </w:rPrChange>
          </w:rPr>
          <w:t>khoảng 400 dặm về phía bắc. Khi chúng tôi lái xe, chúng tôi nhận thấy ngày càng có nhiều dấu hiệu quảng cáo các khách sạn và sòng bạc cờ bạc Las Vegas, Nevada. "Lạ", chúng tôi đã nói, "Las Vegas luôn luôn làm quảng cáo cho một chặng đường dài ngoài thậm chí còn có một biển quảng cáo ở San Diego- nhưng điều này có vẻ quá mức, quảng cáo trên đường đến Mammoth." Chúng tôi dừng lại</w:t>
        </w:r>
        <w:del w:id="6361" w:author="Biển Phan Y" w:date="2016-11-23T23:30:00Z">
          <w:r w:rsidRPr="00957567" w:rsidDel="003549AB">
            <w:rPr>
              <w:rFonts w:ascii="Times New Roman" w:hAnsi="Times New Roman" w:cs="Times New Roman"/>
              <w:sz w:val="28"/>
              <w:szCs w:val="28"/>
              <w:rPrChange w:id="6362" w:author="Phạm Anh Đại" w:date="2016-11-16T08:54:00Z">
                <w:rPr>
                  <w:rFonts w:ascii="Times New Roman" w:hAnsi="Times New Roman" w:cs="Times New Roman"/>
                  <w:sz w:val="24"/>
                  <w:szCs w:val="24"/>
                </w:rPr>
              </w:rPrChange>
            </w:rPr>
            <w:delText xml:space="preserve"> tiếp</w:delText>
          </w:r>
        </w:del>
      </w:ins>
      <w:ins w:id="6363" w:author="Biển Phan Y" w:date="2016-11-23T23:30:00Z">
        <w:r w:rsidR="003549AB">
          <w:rPr>
            <w:rFonts w:ascii="Times New Roman" w:hAnsi="Times New Roman" w:cs="Times New Roman"/>
            <w:sz w:val="28"/>
            <w:szCs w:val="28"/>
          </w:rPr>
          <w:t xml:space="preserve"> đổ</w:t>
        </w:r>
      </w:ins>
      <w:ins w:id="6364" w:author="Nghia Nguyen Quang" w:date="2016-10-21T15:15:00Z">
        <w:r w:rsidRPr="00957567">
          <w:rPr>
            <w:rFonts w:ascii="Times New Roman" w:hAnsi="Times New Roman" w:cs="Times New Roman"/>
            <w:sz w:val="28"/>
            <w:szCs w:val="28"/>
            <w:rPrChange w:id="6365" w:author="Phạm Anh Đại" w:date="2016-11-16T08:54:00Z">
              <w:rPr>
                <w:rFonts w:ascii="Times New Roman" w:hAnsi="Times New Roman" w:cs="Times New Roman"/>
                <w:sz w:val="24"/>
                <w:szCs w:val="24"/>
              </w:rPr>
            </w:rPrChange>
          </w:rPr>
          <w:t xml:space="preserve"> xăng và tiếp tục cuộc hành trình của chúng tôi. Chỉ </w:t>
        </w:r>
        <w:del w:id="6366" w:author="Phat Tran" w:date="2016-11-05T13:37:00Z">
          <w:r w:rsidRPr="00957567" w:rsidDel="00943CAD">
            <w:rPr>
              <w:rFonts w:ascii="Times New Roman" w:hAnsi="Times New Roman" w:cs="Times New Roman"/>
              <w:sz w:val="28"/>
              <w:szCs w:val="28"/>
              <w:rPrChange w:id="6367" w:author="Phạm Anh Đại" w:date="2016-11-16T08:54:00Z">
                <w:rPr>
                  <w:rFonts w:ascii="Times New Roman" w:hAnsi="Times New Roman" w:cs="Times New Roman"/>
                  <w:sz w:val="24"/>
                  <w:szCs w:val="24"/>
                </w:rPr>
              </w:rPrChange>
            </w:rPr>
            <w:delText>sau này</w:delText>
          </w:r>
        </w:del>
      </w:ins>
      <w:ins w:id="6368" w:author="Biển Phan Y" w:date="2016-11-23T23:30:00Z">
        <w:r w:rsidR="003549AB">
          <w:rPr>
            <w:rFonts w:ascii="Times New Roman" w:hAnsi="Times New Roman" w:cs="Times New Roman"/>
            <w:sz w:val="28"/>
            <w:szCs w:val="28"/>
          </w:rPr>
          <w:t>một</w:t>
        </w:r>
      </w:ins>
      <w:ins w:id="6369" w:author="Phat Tran" w:date="2016-11-05T13:37:00Z">
        <w:r w:rsidR="00943CAD" w:rsidRPr="00957567">
          <w:rPr>
            <w:rFonts w:ascii="Times New Roman" w:hAnsi="Times New Roman" w:cs="Times New Roman"/>
            <w:sz w:val="28"/>
            <w:szCs w:val="28"/>
            <w:rPrChange w:id="6370" w:author="Phạm Anh Đại" w:date="2016-11-16T08:54:00Z">
              <w:rPr>
                <w:rFonts w:ascii="Times New Roman" w:hAnsi="Times New Roman" w:cs="Times New Roman"/>
                <w:sz w:val="24"/>
                <w:szCs w:val="24"/>
              </w:rPr>
            </w:rPrChange>
          </w:rPr>
          <w:t xml:space="preserve"> lúc sau</w:t>
        </w:r>
      </w:ins>
      <w:ins w:id="6371" w:author="Nghia Nguyen Quang" w:date="2016-10-21T15:15:00Z">
        <w:r w:rsidRPr="00957567">
          <w:rPr>
            <w:rFonts w:ascii="Times New Roman" w:hAnsi="Times New Roman" w:cs="Times New Roman"/>
            <w:sz w:val="28"/>
            <w:szCs w:val="28"/>
            <w:rPrChange w:id="6372" w:author="Phạm Anh Đại" w:date="2016-11-16T08:54:00Z">
              <w:rPr>
                <w:rFonts w:ascii="Times New Roman" w:hAnsi="Times New Roman" w:cs="Times New Roman"/>
                <w:sz w:val="24"/>
                <w:szCs w:val="24"/>
              </w:rPr>
            </w:rPrChange>
          </w:rPr>
          <w:t xml:space="preserve">, khi chúng tôi đã cố gắng để tìm một nơi để </w:t>
        </w:r>
        <w:r w:rsidRPr="00957567">
          <w:rPr>
            <w:rFonts w:ascii="Times New Roman" w:hAnsi="Times New Roman" w:cs="Times New Roman"/>
            <w:sz w:val="28"/>
            <w:szCs w:val="28"/>
            <w:rPrChange w:id="6373" w:author="Phạm Anh Đại" w:date="2016-11-16T08:54:00Z">
              <w:rPr>
                <w:rFonts w:ascii="Times New Roman" w:hAnsi="Times New Roman" w:cs="Times New Roman"/>
                <w:sz w:val="24"/>
                <w:szCs w:val="24"/>
              </w:rPr>
            </w:rPrChange>
          </w:rPr>
          <w:lastRenderedPageBreak/>
          <w:t xml:space="preserve">ăn bữa ăn tối, chúng tôi phát hiện ra rằng chúng tôi đã bỏ lỡ một ngã rẽ gần hai giờ trước đó, trước khi chúng tôi ngừng để bơm xăng dầu, và </w:t>
        </w:r>
        <w:del w:id="6374" w:author="Phat Tran" w:date="2016-11-05T13:37:00Z">
          <w:r w:rsidRPr="00957567" w:rsidDel="00943CAD">
            <w:rPr>
              <w:rFonts w:ascii="Times New Roman" w:hAnsi="Times New Roman" w:cs="Times New Roman"/>
              <w:sz w:val="28"/>
              <w:szCs w:val="28"/>
              <w:rPrChange w:id="6375" w:author="Phạm Anh Đại" w:date="2016-11-16T08:54:00Z">
                <w:rPr>
                  <w:rFonts w:ascii="Times New Roman" w:hAnsi="Times New Roman" w:cs="Times New Roman"/>
                  <w:sz w:val="24"/>
                  <w:szCs w:val="24"/>
                </w:rPr>
              </w:rPrChange>
            </w:rPr>
            <w:delText>rằng</w:delText>
          </w:r>
        </w:del>
        <w:r w:rsidRPr="00957567">
          <w:rPr>
            <w:rFonts w:ascii="Times New Roman" w:hAnsi="Times New Roman" w:cs="Times New Roman"/>
            <w:sz w:val="28"/>
            <w:szCs w:val="28"/>
            <w:rPrChange w:id="6376" w:author="Phạm Anh Đại" w:date="2016-11-16T08:54:00Z">
              <w:rPr>
                <w:rFonts w:ascii="Times New Roman" w:hAnsi="Times New Roman" w:cs="Times New Roman"/>
                <w:sz w:val="24"/>
                <w:szCs w:val="24"/>
              </w:rPr>
            </w:rPrChange>
          </w:rPr>
          <w:t xml:space="preserve"> chúng tôi đã thực sự trên đường đến Las Vegas, không phải là đường tới Mammoth. Chúng tôi đã phải quay lại đường cũ, lãng phí bốn giờ lái xe.</w:t>
        </w:r>
        <w:del w:id="6377" w:author="Biển Phan Y" w:date="2016-11-23T23:31:00Z">
          <w:r w:rsidRPr="00957567" w:rsidDel="003549AB">
            <w:rPr>
              <w:rFonts w:ascii="Times New Roman" w:hAnsi="Times New Roman" w:cs="Times New Roman"/>
              <w:sz w:val="28"/>
              <w:szCs w:val="28"/>
              <w:rPrChange w:id="6378" w:author="Phạm Anh Đại" w:date="2016-11-16T08:54:00Z">
                <w:rPr>
                  <w:rFonts w:ascii="Times New Roman" w:hAnsi="Times New Roman" w:cs="Times New Roman"/>
                  <w:sz w:val="24"/>
                  <w:szCs w:val="24"/>
                </w:rPr>
              </w:rPrChange>
            </w:rPr>
            <w:delText xml:space="preserve"> Đó là</w:delText>
          </w:r>
        </w:del>
      </w:ins>
      <w:ins w:id="6379" w:author="Biển Phan Y" w:date="2016-11-23T23:31:00Z">
        <w:r w:rsidR="003549AB">
          <w:rPr>
            <w:rFonts w:ascii="Times New Roman" w:hAnsi="Times New Roman" w:cs="Times New Roman"/>
            <w:sz w:val="28"/>
            <w:szCs w:val="28"/>
          </w:rPr>
          <w:t xml:space="preserve"> Điều đó thật</w:t>
        </w:r>
      </w:ins>
      <w:ins w:id="6380" w:author="Nghia Nguyen Quang" w:date="2016-10-21T15:15:00Z">
        <w:r w:rsidRPr="00957567">
          <w:rPr>
            <w:rFonts w:ascii="Times New Roman" w:hAnsi="Times New Roman" w:cs="Times New Roman"/>
            <w:sz w:val="28"/>
            <w:szCs w:val="28"/>
            <w:rPrChange w:id="6381" w:author="Phạm Anh Đại" w:date="2016-11-16T08:54:00Z">
              <w:rPr>
                <w:rFonts w:ascii="Times New Roman" w:hAnsi="Times New Roman" w:cs="Times New Roman"/>
                <w:sz w:val="24"/>
                <w:szCs w:val="24"/>
              </w:rPr>
            </w:rPrChange>
          </w:rPr>
          <w:t xml:space="preserve"> hài hước;</w:t>
        </w:r>
        <w:del w:id="6382" w:author="Biển Phan Y" w:date="2016-11-23T23:32:00Z">
          <w:r w:rsidRPr="00957567" w:rsidDel="003549AB">
            <w:rPr>
              <w:rFonts w:ascii="Times New Roman" w:hAnsi="Times New Roman" w:cs="Times New Roman"/>
              <w:sz w:val="28"/>
              <w:szCs w:val="28"/>
              <w:rPrChange w:id="6383" w:author="Phạm Anh Đại" w:date="2016-11-16T08:54:00Z">
                <w:rPr>
                  <w:rFonts w:ascii="Times New Roman" w:hAnsi="Times New Roman" w:cs="Times New Roman"/>
                  <w:sz w:val="24"/>
                  <w:szCs w:val="24"/>
                </w:rPr>
              </w:rPrChange>
            </w:rPr>
            <w:delText xml:space="preserve"> nó không phải là sau đó</w:delText>
          </w:r>
        </w:del>
      </w:ins>
      <w:ins w:id="6384" w:author="Biển Phan Y" w:date="2016-11-23T23:32:00Z">
        <w:r w:rsidR="003549AB">
          <w:rPr>
            <w:rFonts w:ascii="Times New Roman" w:hAnsi="Times New Roman" w:cs="Times New Roman"/>
            <w:sz w:val="28"/>
            <w:szCs w:val="28"/>
          </w:rPr>
          <w:t xml:space="preserve"> Nhưng bây giờ thì không</w:t>
        </w:r>
      </w:ins>
      <w:ins w:id="6385" w:author="Nghia Nguyen Quang" w:date="2016-10-21T15:15:00Z">
        <w:r w:rsidRPr="00957567">
          <w:rPr>
            <w:rFonts w:ascii="Times New Roman" w:hAnsi="Times New Roman" w:cs="Times New Roman"/>
            <w:sz w:val="28"/>
            <w:szCs w:val="28"/>
            <w:rPrChange w:id="6386" w:author="Phạm Anh Đại" w:date="2016-11-16T08:54:00Z">
              <w:rPr>
                <w:rFonts w:ascii="Times New Roman" w:hAnsi="Times New Roman" w:cs="Times New Roman"/>
                <w:sz w:val="24"/>
                <w:szCs w:val="24"/>
              </w:rPr>
            </w:rPrChange>
          </w:rPr>
          <w:t>.</w:t>
        </w:r>
      </w:ins>
    </w:p>
    <w:p w14:paraId="4E757E99" w14:textId="174F1047" w:rsidR="00575F46" w:rsidRPr="00957567" w:rsidRDefault="00575F46">
      <w:pPr>
        <w:jc w:val="both"/>
        <w:rPr>
          <w:ins w:id="6387" w:author="Nghia Nguyen Quang" w:date="2016-10-21T15:15:00Z"/>
          <w:rFonts w:ascii="Times New Roman" w:hAnsi="Times New Roman" w:cs="Times New Roman"/>
          <w:sz w:val="28"/>
          <w:szCs w:val="28"/>
          <w:rPrChange w:id="6388" w:author="Phạm Anh Đại" w:date="2016-11-16T08:54:00Z">
            <w:rPr>
              <w:ins w:id="6389" w:author="Nghia Nguyen Quang" w:date="2016-10-21T15:15:00Z"/>
              <w:rFonts w:ascii="Times New Roman" w:hAnsi="Times New Roman" w:cs="Times New Roman"/>
              <w:sz w:val="24"/>
              <w:szCs w:val="24"/>
            </w:rPr>
          </w:rPrChange>
        </w:rPr>
        <w:pPrChange w:id="6390" w:author="Biển Phan Y" w:date="2016-11-22T22:50:00Z">
          <w:pPr/>
        </w:pPrChange>
      </w:pPr>
      <w:ins w:id="6391" w:author="Nghia Nguyen Quang" w:date="2016-10-21T15:15:00Z">
        <w:r w:rsidRPr="00957567">
          <w:rPr>
            <w:rFonts w:ascii="Times New Roman" w:hAnsi="Times New Roman" w:cs="Times New Roman"/>
            <w:sz w:val="28"/>
            <w:szCs w:val="28"/>
            <w:rPrChange w:id="6392" w:author="Phạm Anh Đại" w:date="2016-11-16T08:54:00Z">
              <w:rPr>
                <w:rFonts w:ascii="Times New Roman" w:hAnsi="Times New Roman" w:cs="Times New Roman"/>
                <w:sz w:val="24"/>
                <w:szCs w:val="24"/>
              </w:rPr>
            </w:rPrChange>
          </w:rPr>
          <w:t>Một khi người ta tìm thấy một lời giải thích cho một sự bất thường rõ ràng, họ có xu hướng tin rằng bây giờ họ có thể làm giảm nó. Nhưng</w:t>
        </w:r>
      </w:ins>
      <w:ins w:id="6393" w:author="Phat Tran" w:date="2016-11-05T13:37:00Z">
        <w:r w:rsidR="00943CAD" w:rsidRPr="00957567">
          <w:rPr>
            <w:rFonts w:ascii="Times New Roman" w:hAnsi="Times New Roman" w:cs="Times New Roman"/>
            <w:sz w:val="28"/>
            <w:szCs w:val="28"/>
            <w:rPrChange w:id="6394" w:author="Phạm Anh Đại" w:date="2016-11-16T08:54:00Z">
              <w:rPr>
                <w:rFonts w:ascii="Times New Roman" w:hAnsi="Times New Roman" w:cs="Times New Roman"/>
                <w:sz w:val="24"/>
                <w:szCs w:val="24"/>
              </w:rPr>
            </w:rPrChange>
          </w:rPr>
          <w:t xml:space="preserve"> cách</w:t>
        </w:r>
      </w:ins>
      <w:ins w:id="6395" w:author="Nghia Nguyen Quang" w:date="2016-10-21T15:15:00Z">
        <w:r w:rsidRPr="00957567">
          <w:rPr>
            <w:rFonts w:ascii="Times New Roman" w:hAnsi="Times New Roman" w:cs="Times New Roman"/>
            <w:sz w:val="28"/>
            <w:szCs w:val="28"/>
            <w:rPrChange w:id="6396" w:author="Phạm Anh Đại" w:date="2016-11-16T08:54:00Z">
              <w:rPr>
                <w:rFonts w:ascii="Times New Roman" w:hAnsi="Times New Roman" w:cs="Times New Roman"/>
                <w:sz w:val="24"/>
                <w:szCs w:val="24"/>
              </w:rPr>
            </w:rPrChange>
          </w:rPr>
          <w:t xml:space="preserve"> giải thích được dựa trên tương tự với kinh nghiệm quá khứ, những kinh nghiệm mà có thể không áp dụng cho tình hình hiện nay. Trong câu chuyện lái xe, sự phổ biến của các bảng quảng cáo cho Las Vegas là một tín hiệu chúng ta nên chú ý đến, nhưng nó</w:t>
        </w:r>
      </w:ins>
      <w:ins w:id="6397" w:author="Phat Tran" w:date="2016-11-05T13:37:00Z">
        <w:r w:rsidR="00943CAD" w:rsidRPr="00957567">
          <w:rPr>
            <w:rFonts w:ascii="Times New Roman" w:hAnsi="Times New Roman" w:cs="Times New Roman"/>
            <w:sz w:val="28"/>
            <w:szCs w:val="28"/>
            <w:rPrChange w:id="6398" w:author="Phạm Anh Đại" w:date="2016-11-16T08:54:00Z">
              <w:rPr>
                <w:rFonts w:ascii="Times New Roman" w:hAnsi="Times New Roman" w:cs="Times New Roman"/>
                <w:sz w:val="24"/>
                <w:szCs w:val="24"/>
              </w:rPr>
            </w:rPrChange>
          </w:rPr>
          <w:t xml:space="preserve"> có vẻ</w:t>
        </w:r>
      </w:ins>
      <w:ins w:id="6399" w:author="Nghia Nguyen Quang" w:date="2016-10-21T15:15:00Z">
        <w:r w:rsidRPr="00957567">
          <w:rPr>
            <w:rFonts w:ascii="Times New Roman" w:hAnsi="Times New Roman" w:cs="Times New Roman"/>
            <w:sz w:val="28"/>
            <w:szCs w:val="28"/>
            <w:rPrChange w:id="6400" w:author="Phạm Anh Đại" w:date="2016-11-16T08:54:00Z">
              <w:rPr>
                <w:rFonts w:ascii="Times New Roman" w:hAnsi="Times New Roman" w:cs="Times New Roman"/>
                <w:sz w:val="24"/>
                <w:szCs w:val="24"/>
              </w:rPr>
            </w:rPrChange>
          </w:rPr>
          <w:t xml:space="preserve"> </w:t>
        </w:r>
        <w:del w:id="6401" w:author="Phat Tran" w:date="2016-11-05T13:37:00Z">
          <w:r w:rsidRPr="00957567" w:rsidDel="00943CAD">
            <w:rPr>
              <w:rFonts w:ascii="Times New Roman" w:hAnsi="Times New Roman" w:cs="Times New Roman"/>
              <w:sz w:val="28"/>
              <w:szCs w:val="28"/>
              <w:rPrChange w:id="6402" w:author="Phạm Anh Đại" w:date="2016-11-16T08:54:00Z">
                <w:rPr>
                  <w:rFonts w:ascii="Times New Roman" w:hAnsi="Times New Roman" w:cs="Times New Roman"/>
                  <w:sz w:val="24"/>
                  <w:szCs w:val="24"/>
                </w:rPr>
              </w:rPrChange>
            </w:rPr>
            <w:delText>dường như</w:delText>
          </w:r>
        </w:del>
        <w:r w:rsidRPr="00957567">
          <w:rPr>
            <w:rFonts w:ascii="Times New Roman" w:hAnsi="Times New Roman" w:cs="Times New Roman"/>
            <w:sz w:val="28"/>
            <w:szCs w:val="28"/>
            <w:rPrChange w:id="6403" w:author="Phạm Anh Đại" w:date="2016-11-16T08:54:00Z">
              <w:rPr>
                <w:rFonts w:ascii="Times New Roman" w:hAnsi="Times New Roman" w:cs="Times New Roman"/>
                <w:sz w:val="24"/>
                <w:szCs w:val="24"/>
              </w:rPr>
            </w:rPrChange>
          </w:rPr>
          <w:t xml:space="preserve"> dễ dàng giải thích. </w:t>
        </w:r>
      </w:ins>
      <w:ins w:id="6404" w:author="Phat Tran" w:date="2016-11-05T13:37:00Z">
        <w:r w:rsidR="00943CAD" w:rsidRPr="00957567">
          <w:rPr>
            <w:rFonts w:ascii="Times New Roman" w:hAnsi="Times New Roman" w:cs="Times New Roman"/>
            <w:sz w:val="28"/>
            <w:szCs w:val="28"/>
            <w:rPrChange w:id="6405" w:author="Phạm Anh Đại" w:date="2016-11-16T08:54:00Z">
              <w:rPr>
                <w:rFonts w:ascii="Times New Roman" w:hAnsi="Times New Roman" w:cs="Times New Roman"/>
                <w:sz w:val="24"/>
                <w:szCs w:val="24"/>
              </w:rPr>
            </w:rPrChange>
          </w:rPr>
          <w:t xml:space="preserve">Kinh nghiệm </w:t>
        </w:r>
      </w:ins>
      <w:ins w:id="6406" w:author="Nghia Nguyen Quang" w:date="2016-10-21T15:15:00Z">
        <w:del w:id="6407" w:author="Phat Tran" w:date="2016-11-05T13:37:00Z">
          <w:r w:rsidRPr="00957567" w:rsidDel="00943CAD">
            <w:rPr>
              <w:rFonts w:ascii="Times New Roman" w:hAnsi="Times New Roman" w:cs="Times New Roman"/>
              <w:sz w:val="28"/>
              <w:szCs w:val="28"/>
              <w:rPrChange w:id="6408" w:author="Phạm Anh Đại" w:date="2016-11-16T08:54:00Z">
                <w:rPr>
                  <w:rFonts w:ascii="Times New Roman" w:hAnsi="Times New Roman" w:cs="Times New Roman"/>
                  <w:sz w:val="24"/>
                  <w:szCs w:val="24"/>
                </w:rPr>
              </w:rPrChange>
            </w:rPr>
            <w:delText>kinh nghiệm</w:delText>
          </w:r>
        </w:del>
        <w:r w:rsidRPr="00957567">
          <w:rPr>
            <w:rFonts w:ascii="Times New Roman" w:hAnsi="Times New Roman" w:cs="Times New Roman"/>
            <w:sz w:val="28"/>
            <w:szCs w:val="28"/>
            <w:rPrChange w:id="6409" w:author="Phạm Anh Đại" w:date="2016-11-16T08:54:00Z">
              <w:rPr>
                <w:rFonts w:ascii="Times New Roman" w:hAnsi="Times New Roman" w:cs="Times New Roman"/>
                <w:sz w:val="24"/>
                <w:szCs w:val="24"/>
              </w:rPr>
            </w:rPrChange>
          </w:rPr>
          <w:t xml:space="preserve"> của chúng tôi là điển hình: một số sự cố công nghiệp chính là kết quả của những giải thích sai lầm về sự kiện bất thường. Nhưng lưu ý: thường là những bất thường rõ ràng nên bỏ qua. Hầu hết thời gian, lời giải thích cho sự hiện diện của </w:t>
        </w:r>
      </w:ins>
      <w:ins w:id="6410" w:author="Phat Tran" w:date="2016-11-05T13:38:00Z">
        <w:r w:rsidR="00943CAD" w:rsidRPr="00957567">
          <w:rPr>
            <w:rFonts w:ascii="Times New Roman" w:hAnsi="Times New Roman" w:cs="Times New Roman"/>
            <w:sz w:val="28"/>
            <w:szCs w:val="28"/>
            <w:rPrChange w:id="6411" w:author="Phạm Anh Đại" w:date="2016-11-16T08:54:00Z">
              <w:rPr>
                <w:rFonts w:ascii="Times New Roman" w:hAnsi="Times New Roman" w:cs="Times New Roman"/>
                <w:sz w:val="24"/>
                <w:szCs w:val="24"/>
              </w:rPr>
            </w:rPrChange>
          </w:rPr>
          <w:t xml:space="preserve">chúng </w:t>
        </w:r>
      </w:ins>
      <w:ins w:id="6412" w:author="Nghia Nguyen Quang" w:date="2016-10-21T15:15:00Z">
        <w:del w:id="6413" w:author="Phat Tran" w:date="2016-11-05T13:38:00Z">
          <w:r w:rsidRPr="00957567" w:rsidDel="00943CAD">
            <w:rPr>
              <w:rFonts w:ascii="Times New Roman" w:hAnsi="Times New Roman" w:cs="Times New Roman"/>
              <w:sz w:val="28"/>
              <w:szCs w:val="28"/>
              <w:rPrChange w:id="6414"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6415" w:author="Phạm Anh Đại" w:date="2016-11-16T08:54:00Z">
              <w:rPr>
                <w:rFonts w:ascii="Times New Roman" w:hAnsi="Times New Roman" w:cs="Times New Roman"/>
                <w:sz w:val="24"/>
                <w:szCs w:val="24"/>
              </w:rPr>
            </w:rPrChange>
          </w:rPr>
          <w:t xml:space="preserve"> là đúng. Phân biệt những thứ không bình thường từ một</w:t>
        </w:r>
      </w:ins>
      <w:ins w:id="6416" w:author="Phạm Anh Đại" w:date="2016-11-21T01:28:00Z">
        <w:r w:rsidR="00C804A4">
          <w:rPr>
            <w:rFonts w:ascii="Times New Roman" w:hAnsi="Times New Roman" w:cs="Times New Roman"/>
            <w:sz w:val="28"/>
            <w:szCs w:val="28"/>
          </w:rPr>
          <w:t xml:space="preserve"> việc</w:t>
        </w:r>
      </w:ins>
      <w:ins w:id="6417" w:author="Nghia Nguyen Quang" w:date="2016-10-21T15:15:00Z">
        <w:r w:rsidRPr="00957567">
          <w:rPr>
            <w:rFonts w:ascii="Times New Roman" w:hAnsi="Times New Roman" w:cs="Times New Roman"/>
            <w:sz w:val="28"/>
            <w:szCs w:val="28"/>
            <w:rPrChange w:id="6418" w:author="Phạm Anh Đại" w:date="2016-11-16T08:54:00Z">
              <w:rPr>
                <w:rFonts w:ascii="Times New Roman" w:hAnsi="Times New Roman" w:cs="Times New Roman"/>
                <w:sz w:val="24"/>
                <w:szCs w:val="24"/>
              </w:rPr>
            </w:rPrChange>
          </w:rPr>
          <w:t xml:space="preserve"> rõ ràng là khó khăn.</w:t>
        </w:r>
      </w:ins>
    </w:p>
    <w:p w14:paraId="0C868ABA" w14:textId="77777777" w:rsidR="00575F46" w:rsidRPr="00957567" w:rsidRDefault="00575F46">
      <w:pPr>
        <w:jc w:val="both"/>
        <w:rPr>
          <w:ins w:id="6419" w:author="Nghia Nguyen Quang" w:date="2016-10-21T15:15:00Z"/>
          <w:rFonts w:ascii="Times New Roman" w:hAnsi="Times New Roman" w:cs="Times New Roman"/>
          <w:sz w:val="28"/>
          <w:szCs w:val="28"/>
          <w:rPrChange w:id="6420" w:author="Phạm Anh Đại" w:date="2016-11-16T08:54:00Z">
            <w:rPr>
              <w:ins w:id="6421" w:author="Nghia Nguyen Quang" w:date="2016-10-21T15:15:00Z"/>
              <w:rFonts w:ascii="Times New Roman" w:hAnsi="Times New Roman" w:cs="Times New Roman"/>
              <w:sz w:val="24"/>
              <w:szCs w:val="24"/>
            </w:rPr>
          </w:rPrChange>
        </w:rPr>
        <w:pPrChange w:id="6422" w:author="Biển Phan Y" w:date="2016-11-22T22:50:00Z">
          <w:pPr/>
        </w:pPrChange>
      </w:pPr>
      <w:ins w:id="6423" w:author="Nghia Nguyen Quang" w:date="2016-10-21T15:15:00Z">
        <w:r w:rsidRPr="00957567">
          <w:rPr>
            <w:rFonts w:ascii="Times New Roman" w:hAnsi="Times New Roman" w:cs="Times New Roman"/>
            <w:sz w:val="28"/>
            <w:szCs w:val="28"/>
            <w:rPrChange w:id="6424" w:author="Phạm Anh Đại" w:date="2016-11-16T08:54:00Z">
              <w:rPr>
                <w:rFonts w:ascii="Times New Roman" w:hAnsi="Times New Roman" w:cs="Times New Roman"/>
                <w:sz w:val="24"/>
                <w:szCs w:val="24"/>
              </w:rPr>
            </w:rPrChange>
          </w:rPr>
          <w:t>TRONG NHẬN THỨC, CÁC SỰ KIỆN DƯỜNG NHƯ HỢP LÍ</w:t>
        </w:r>
      </w:ins>
    </w:p>
    <w:p w14:paraId="2084BE90" w14:textId="6269D4D7" w:rsidR="00575F46" w:rsidRPr="00957567" w:rsidRDefault="00575F46">
      <w:pPr>
        <w:jc w:val="both"/>
        <w:rPr>
          <w:ins w:id="6425" w:author="Nghia Nguyen Quang" w:date="2016-10-21T15:15:00Z"/>
          <w:rFonts w:ascii="Times New Roman" w:hAnsi="Times New Roman" w:cs="Times New Roman"/>
          <w:sz w:val="28"/>
          <w:szCs w:val="28"/>
          <w:rPrChange w:id="6426" w:author="Phạm Anh Đại" w:date="2016-11-16T08:54:00Z">
            <w:rPr>
              <w:ins w:id="6427" w:author="Nghia Nguyen Quang" w:date="2016-10-21T15:15:00Z"/>
              <w:rFonts w:ascii="Times New Roman" w:hAnsi="Times New Roman" w:cs="Times New Roman"/>
              <w:sz w:val="24"/>
              <w:szCs w:val="24"/>
            </w:rPr>
          </w:rPrChange>
        </w:rPr>
        <w:pPrChange w:id="6428" w:author="Biển Phan Y" w:date="2016-11-22T22:50:00Z">
          <w:pPr/>
        </w:pPrChange>
      </w:pPr>
      <w:ins w:id="6429" w:author="Nghia Nguyen Quang" w:date="2016-10-21T15:15:00Z">
        <w:r w:rsidRPr="00957567">
          <w:rPr>
            <w:rFonts w:ascii="Times New Roman" w:hAnsi="Times New Roman" w:cs="Times New Roman"/>
            <w:sz w:val="28"/>
            <w:szCs w:val="28"/>
            <w:rPrChange w:id="6430" w:author="Phạm Anh Đại" w:date="2016-11-16T08:54:00Z">
              <w:rPr>
                <w:rFonts w:ascii="Times New Roman" w:hAnsi="Times New Roman" w:cs="Times New Roman"/>
                <w:sz w:val="24"/>
                <w:szCs w:val="24"/>
              </w:rPr>
            </w:rPrChange>
          </w:rPr>
          <w:t xml:space="preserve">Sự tương phản về sự hiểu biết của chúng </w:t>
        </w:r>
      </w:ins>
      <w:ins w:id="6431" w:author="Phat Tran" w:date="2016-11-05T13:38:00Z">
        <w:r w:rsidR="00943CAD" w:rsidRPr="00957567">
          <w:rPr>
            <w:rFonts w:ascii="Times New Roman" w:hAnsi="Times New Roman" w:cs="Times New Roman"/>
            <w:sz w:val="28"/>
            <w:szCs w:val="28"/>
            <w:rPrChange w:id="6432" w:author="Phạm Anh Đại" w:date="2016-11-16T08:54:00Z">
              <w:rPr>
                <w:rFonts w:ascii="Times New Roman" w:hAnsi="Times New Roman" w:cs="Times New Roman"/>
                <w:sz w:val="24"/>
                <w:szCs w:val="24"/>
              </w:rPr>
            </w:rPrChange>
          </w:rPr>
          <w:t xml:space="preserve">ta </w:t>
        </w:r>
      </w:ins>
      <w:ins w:id="6433" w:author="Nghia Nguyen Quang" w:date="2016-10-21T15:15:00Z">
        <w:del w:id="6434" w:author="Phat Tran" w:date="2016-11-05T13:38:00Z">
          <w:r w:rsidRPr="00957567" w:rsidDel="00943CAD">
            <w:rPr>
              <w:rFonts w:ascii="Times New Roman" w:hAnsi="Times New Roman" w:cs="Times New Roman"/>
              <w:sz w:val="28"/>
              <w:szCs w:val="28"/>
              <w:rPrChange w:id="6435"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6436" w:author="Phạm Anh Đại" w:date="2016-11-16T08:54:00Z">
              <w:rPr>
                <w:rFonts w:ascii="Times New Roman" w:hAnsi="Times New Roman" w:cs="Times New Roman"/>
                <w:sz w:val="24"/>
                <w:szCs w:val="24"/>
              </w:rPr>
            </w:rPrChange>
          </w:rPr>
          <w:t xml:space="preserve"> trước và sau </w:t>
        </w:r>
        <w:del w:id="6437" w:author="Phat Tran" w:date="2016-11-05T13:38:00Z">
          <w:r w:rsidRPr="00957567" w:rsidDel="00943CAD">
            <w:rPr>
              <w:rFonts w:ascii="Times New Roman" w:hAnsi="Times New Roman" w:cs="Times New Roman"/>
              <w:sz w:val="28"/>
              <w:szCs w:val="28"/>
              <w:rPrChange w:id="6438" w:author="Phạm Anh Đại" w:date="2016-11-16T08:54:00Z">
                <w:rPr>
                  <w:rFonts w:ascii="Times New Roman" w:hAnsi="Times New Roman" w:cs="Times New Roman"/>
                  <w:sz w:val="24"/>
                  <w:szCs w:val="24"/>
                </w:rPr>
              </w:rPrChange>
            </w:rPr>
            <w:delText>khi</w:delText>
          </w:r>
        </w:del>
        <w:r w:rsidRPr="00957567">
          <w:rPr>
            <w:rFonts w:ascii="Times New Roman" w:hAnsi="Times New Roman" w:cs="Times New Roman"/>
            <w:sz w:val="28"/>
            <w:szCs w:val="28"/>
            <w:rPrChange w:id="6439" w:author="Phạm Anh Đại" w:date="2016-11-16T08:54:00Z">
              <w:rPr>
                <w:rFonts w:ascii="Times New Roman" w:hAnsi="Times New Roman" w:cs="Times New Roman"/>
                <w:sz w:val="24"/>
                <w:szCs w:val="24"/>
              </w:rPr>
            </w:rPrChange>
          </w:rPr>
          <w:t xml:space="preserve"> một sự kiện có thể</w:t>
        </w:r>
      </w:ins>
      <w:ins w:id="6440" w:author="Phat Tran" w:date="2016-11-05T13:38:00Z">
        <w:r w:rsidR="00943CAD" w:rsidRPr="00957567">
          <w:rPr>
            <w:rFonts w:ascii="Times New Roman" w:hAnsi="Times New Roman" w:cs="Times New Roman"/>
            <w:sz w:val="28"/>
            <w:szCs w:val="28"/>
            <w:rPrChange w:id="6441" w:author="Phạm Anh Đại" w:date="2016-11-16T08:54:00Z">
              <w:rPr>
                <w:rFonts w:ascii="Times New Roman" w:hAnsi="Times New Roman" w:cs="Times New Roman"/>
                <w:sz w:val="24"/>
                <w:szCs w:val="24"/>
              </w:rPr>
            </w:rPrChange>
          </w:rPr>
          <w:t xml:space="preserve"> gây ấn tượng sâu sắc</w:t>
        </w:r>
      </w:ins>
      <w:ins w:id="6442" w:author="Nghia Nguyen Quang" w:date="2016-10-21T15:15:00Z">
        <w:r w:rsidRPr="00957567">
          <w:rPr>
            <w:rFonts w:ascii="Times New Roman" w:hAnsi="Times New Roman" w:cs="Times New Roman"/>
            <w:sz w:val="28"/>
            <w:szCs w:val="28"/>
            <w:rPrChange w:id="6443" w:author="Phạm Anh Đại" w:date="2016-11-16T08:54:00Z">
              <w:rPr>
                <w:rFonts w:ascii="Times New Roman" w:hAnsi="Times New Roman" w:cs="Times New Roman"/>
                <w:sz w:val="24"/>
                <w:szCs w:val="24"/>
              </w:rPr>
            </w:rPrChange>
          </w:rPr>
          <w:t xml:space="preserve"> </w:t>
        </w:r>
        <w:del w:id="6444" w:author="Phat Tran" w:date="2016-11-05T13:38:00Z">
          <w:r w:rsidRPr="00957567" w:rsidDel="00943CAD">
            <w:rPr>
              <w:rFonts w:ascii="Times New Roman" w:hAnsi="Times New Roman" w:cs="Times New Roman"/>
              <w:sz w:val="28"/>
              <w:szCs w:val="28"/>
              <w:rPrChange w:id="6445" w:author="Phạm Anh Đại" w:date="2016-11-16T08:54:00Z">
                <w:rPr>
                  <w:rFonts w:ascii="Times New Roman" w:hAnsi="Times New Roman" w:cs="Times New Roman"/>
                  <w:sz w:val="24"/>
                  <w:szCs w:val="24"/>
                </w:rPr>
              </w:rPrChange>
            </w:rPr>
            <w:delText>rất lớn</w:delText>
          </w:r>
        </w:del>
        <w:r w:rsidRPr="00957567">
          <w:rPr>
            <w:rFonts w:ascii="Times New Roman" w:hAnsi="Times New Roman" w:cs="Times New Roman"/>
            <w:sz w:val="28"/>
            <w:szCs w:val="28"/>
            <w:rPrChange w:id="6446" w:author="Phạm Anh Đại" w:date="2016-11-16T08:54:00Z">
              <w:rPr>
                <w:rFonts w:ascii="Times New Roman" w:hAnsi="Times New Roman" w:cs="Times New Roman"/>
                <w:sz w:val="24"/>
                <w:szCs w:val="24"/>
              </w:rPr>
            </w:rPrChange>
          </w:rPr>
          <w:t xml:space="preserve">. </w:t>
        </w:r>
      </w:ins>
      <w:ins w:id="6447" w:author="Phat Tran" w:date="2016-11-05T13:38:00Z">
        <w:r w:rsidR="00943CAD" w:rsidRPr="00957567">
          <w:rPr>
            <w:rFonts w:ascii="Times New Roman" w:hAnsi="Times New Roman" w:cs="Times New Roman"/>
            <w:sz w:val="28"/>
            <w:szCs w:val="28"/>
            <w:rPrChange w:id="6448" w:author="Phạm Anh Đại" w:date="2016-11-16T08:54:00Z">
              <w:rPr>
                <w:rFonts w:ascii="Times New Roman" w:hAnsi="Times New Roman" w:cs="Times New Roman"/>
                <w:sz w:val="24"/>
                <w:szCs w:val="24"/>
              </w:rPr>
            </w:rPrChange>
          </w:rPr>
          <w:t xml:space="preserve">Nhà </w:t>
        </w:r>
      </w:ins>
      <w:ins w:id="6449" w:author="Nghia Nguyen Quang" w:date="2016-10-21T15:15:00Z">
        <w:del w:id="6450" w:author="Phat Tran" w:date="2016-11-05T13:38:00Z">
          <w:r w:rsidRPr="00957567" w:rsidDel="00943CAD">
            <w:rPr>
              <w:rFonts w:ascii="Times New Roman" w:hAnsi="Times New Roman" w:cs="Times New Roman"/>
              <w:sz w:val="28"/>
              <w:szCs w:val="28"/>
              <w:rPrChange w:id="6451" w:author="Phạm Anh Đại" w:date="2016-11-16T08:54:00Z">
                <w:rPr>
                  <w:rFonts w:ascii="Times New Roman" w:hAnsi="Times New Roman" w:cs="Times New Roman"/>
                  <w:sz w:val="24"/>
                  <w:szCs w:val="24"/>
                </w:rPr>
              </w:rPrChange>
            </w:rPr>
            <w:delText>nhà</w:delText>
          </w:r>
        </w:del>
        <w:r w:rsidRPr="00957567">
          <w:rPr>
            <w:rFonts w:ascii="Times New Roman" w:hAnsi="Times New Roman" w:cs="Times New Roman"/>
            <w:sz w:val="28"/>
            <w:szCs w:val="28"/>
            <w:rPrChange w:id="6452" w:author="Phạm Anh Đại" w:date="2016-11-16T08:54:00Z">
              <w:rPr>
                <w:rFonts w:ascii="Times New Roman" w:hAnsi="Times New Roman" w:cs="Times New Roman"/>
                <w:sz w:val="24"/>
                <w:szCs w:val="24"/>
              </w:rPr>
            </w:rPrChange>
          </w:rPr>
          <w:t xml:space="preserve"> tâm lý học Baruch Fischhoff đã nghiên cứu về cách giải thích được đưa ra trong nhận thức, nơi các sự kiện dường như hoàn toàn rõ ràng và dự đoán sau khi thực tế nhưng hoàn toàn không thể đoán trước </w:t>
        </w:r>
        <w:del w:id="6453" w:author="Phat Tran" w:date="2016-11-05T13:38:00Z">
          <w:r w:rsidRPr="00957567" w:rsidDel="00943CAD">
            <w:rPr>
              <w:rFonts w:ascii="Times New Roman" w:hAnsi="Times New Roman" w:cs="Times New Roman"/>
              <w:sz w:val="28"/>
              <w:szCs w:val="28"/>
              <w:rPrChange w:id="6454" w:author="Phạm Anh Đại" w:date="2016-11-16T08:54:00Z">
                <w:rPr>
                  <w:rFonts w:ascii="Times New Roman" w:hAnsi="Times New Roman" w:cs="Times New Roman"/>
                  <w:sz w:val="24"/>
                  <w:szCs w:val="24"/>
                </w:rPr>
              </w:rPrChange>
            </w:rPr>
            <w:delText>trước</w:delText>
          </w:r>
        </w:del>
        <w:r w:rsidRPr="00957567">
          <w:rPr>
            <w:rFonts w:ascii="Times New Roman" w:hAnsi="Times New Roman" w:cs="Times New Roman"/>
            <w:sz w:val="28"/>
            <w:szCs w:val="28"/>
            <w:rPrChange w:id="6455" w:author="Phạm Anh Đại" w:date="2016-11-16T08:54:00Z">
              <w:rPr>
                <w:rFonts w:ascii="Times New Roman" w:hAnsi="Times New Roman" w:cs="Times New Roman"/>
                <w:sz w:val="24"/>
                <w:szCs w:val="24"/>
              </w:rPr>
            </w:rPrChange>
          </w:rPr>
          <w:t>.</w:t>
        </w:r>
      </w:ins>
    </w:p>
    <w:p w14:paraId="1F8F6E9C" w14:textId="706C1A79" w:rsidR="00575F46" w:rsidRPr="00957567" w:rsidRDefault="00575F46">
      <w:pPr>
        <w:jc w:val="both"/>
        <w:rPr>
          <w:ins w:id="6456" w:author="Nghia Nguyen Quang" w:date="2016-10-21T15:15:00Z"/>
          <w:rFonts w:ascii="Times New Roman" w:hAnsi="Times New Roman" w:cs="Times New Roman"/>
          <w:sz w:val="28"/>
          <w:szCs w:val="28"/>
          <w:rPrChange w:id="6457" w:author="Phạm Anh Đại" w:date="2016-11-16T08:54:00Z">
            <w:rPr>
              <w:ins w:id="6458" w:author="Nghia Nguyen Quang" w:date="2016-10-21T15:15:00Z"/>
              <w:rFonts w:ascii="Times New Roman" w:hAnsi="Times New Roman" w:cs="Times New Roman"/>
              <w:sz w:val="24"/>
              <w:szCs w:val="24"/>
            </w:rPr>
          </w:rPrChange>
        </w:rPr>
        <w:pPrChange w:id="6459" w:author="Biển Phan Y" w:date="2016-11-22T22:50:00Z">
          <w:pPr/>
        </w:pPrChange>
      </w:pPr>
      <w:ins w:id="6460" w:author="Nghia Nguyen Quang" w:date="2016-10-21T15:15:00Z">
        <w:r w:rsidRPr="00957567">
          <w:rPr>
            <w:rFonts w:ascii="Times New Roman" w:hAnsi="Times New Roman" w:cs="Times New Roman"/>
            <w:sz w:val="28"/>
            <w:szCs w:val="28"/>
            <w:rPrChange w:id="6461" w:author="Phạm Anh Đại" w:date="2016-11-16T08:54:00Z">
              <w:rPr>
                <w:rFonts w:ascii="Times New Roman" w:hAnsi="Times New Roman" w:cs="Times New Roman"/>
                <w:sz w:val="24"/>
                <w:szCs w:val="24"/>
              </w:rPr>
            </w:rPrChange>
          </w:rPr>
          <w:t>Fischhoff trình bày những người có một số tình huống và yêu cầu họ dự đoán những gì sẽ xảy ra: họ đều đúng chỉ ở mức cơ hội. Khi kết quả thực tế đã không được biết đến bởi những người được nghiên cứu, vài dự đoán kết quả thực tế. Sau đó, ông trình bày những tình huống tương tự cùng với các kết quả thực tế cho một nhóm người, yêu cầu họ nêu rõ cách có mỗi kết quả là: khi kết quả thực tế đã được biết đến,</w:t>
        </w:r>
        <w:del w:id="6462" w:author="Biển Phan Y" w:date="2016-11-23T23:33:00Z">
          <w:r w:rsidRPr="00957567" w:rsidDel="003549AB">
            <w:rPr>
              <w:rFonts w:ascii="Times New Roman" w:hAnsi="Times New Roman" w:cs="Times New Roman"/>
              <w:sz w:val="28"/>
              <w:szCs w:val="28"/>
              <w:rPrChange w:id="6463" w:author="Phạm Anh Đại" w:date="2016-11-16T08:54:00Z">
                <w:rPr>
                  <w:rFonts w:ascii="Times New Roman" w:hAnsi="Times New Roman" w:cs="Times New Roman"/>
                  <w:sz w:val="24"/>
                  <w:szCs w:val="24"/>
                </w:rPr>
              </w:rPrChange>
            </w:rPr>
            <w:delText xml:space="preserve"> đó</w:delText>
          </w:r>
        </w:del>
      </w:ins>
      <w:ins w:id="6464" w:author="Biển Phan Y" w:date="2016-11-23T23:33:00Z">
        <w:r w:rsidR="003549AB">
          <w:rPr>
            <w:rFonts w:ascii="Times New Roman" w:hAnsi="Times New Roman" w:cs="Times New Roman"/>
            <w:sz w:val="28"/>
            <w:szCs w:val="28"/>
          </w:rPr>
          <w:t xml:space="preserve"> điều đó</w:t>
        </w:r>
      </w:ins>
      <w:ins w:id="6465" w:author="Nghia Nguyen Quang" w:date="2016-10-21T15:15:00Z">
        <w:r w:rsidRPr="00957567">
          <w:rPr>
            <w:rFonts w:ascii="Times New Roman" w:hAnsi="Times New Roman" w:cs="Times New Roman"/>
            <w:sz w:val="28"/>
            <w:szCs w:val="28"/>
            <w:rPrChange w:id="6466" w:author="Phạm Anh Đại" w:date="2016-11-16T08:54:00Z">
              <w:rPr>
                <w:rFonts w:ascii="Times New Roman" w:hAnsi="Times New Roman" w:cs="Times New Roman"/>
                <w:sz w:val="24"/>
                <w:szCs w:val="24"/>
              </w:rPr>
            </w:rPrChange>
          </w:rPr>
          <w:t xml:space="preserve"> dường như là </w:t>
        </w:r>
      </w:ins>
      <w:ins w:id="6467" w:author="Phat Tran" w:date="2016-11-05T13:39:00Z">
        <w:r w:rsidR="00943CAD" w:rsidRPr="00957567">
          <w:rPr>
            <w:rFonts w:ascii="Times New Roman" w:hAnsi="Times New Roman" w:cs="Times New Roman"/>
            <w:sz w:val="28"/>
            <w:szCs w:val="28"/>
            <w:rPrChange w:id="6468" w:author="Phạm Anh Đại" w:date="2016-11-16T08:54:00Z">
              <w:rPr>
                <w:rFonts w:ascii="Times New Roman" w:hAnsi="Times New Roman" w:cs="Times New Roman"/>
                <w:sz w:val="24"/>
                <w:szCs w:val="24"/>
              </w:rPr>
            </w:rPrChange>
          </w:rPr>
          <w:t xml:space="preserve">hợp lý </w:t>
        </w:r>
      </w:ins>
      <w:ins w:id="6469" w:author="Nghia Nguyen Quang" w:date="2016-10-21T15:15:00Z">
        <w:del w:id="6470" w:author="Phat Tran" w:date="2016-11-05T13:39:00Z">
          <w:r w:rsidRPr="00957567" w:rsidDel="00943CAD">
            <w:rPr>
              <w:rFonts w:ascii="Times New Roman" w:hAnsi="Times New Roman" w:cs="Times New Roman"/>
              <w:sz w:val="28"/>
              <w:szCs w:val="28"/>
              <w:rPrChange w:id="6471" w:author="Phạm Anh Đại" w:date="2016-11-16T08:54:00Z">
                <w:rPr>
                  <w:rFonts w:ascii="Times New Roman" w:hAnsi="Times New Roman" w:cs="Times New Roman"/>
                  <w:sz w:val="24"/>
                  <w:szCs w:val="24"/>
                </w:rPr>
              </w:rPrChange>
            </w:rPr>
            <w:delText>chính đáng</w:delText>
          </w:r>
        </w:del>
        <w:r w:rsidRPr="00957567">
          <w:rPr>
            <w:rFonts w:ascii="Times New Roman" w:hAnsi="Times New Roman" w:cs="Times New Roman"/>
            <w:sz w:val="28"/>
            <w:szCs w:val="28"/>
            <w:rPrChange w:id="6472" w:author="Phạm Anh Đại" w:date="2016-11-16T08:54:00Z">
              <w:rPr>
                <w:rFonts w:ascii="Times New Roman" w:hAnsi="Times New Roman" w:cs="Times New Roman"/>
                <w:sz w:val="24"/>
                <w:szCs w:val="24"/>
              </w:rPr>
            </w:rPrChange>
          </w:rPr>
          <w:t xml:space="preserve"> và</w:t>
        </w:r>
        <w:del w:id="6473" w:author="Biển Phan Y" w:date="2016-11-23T23:33:00Z">
          <w:r w:rsidRPr="00957567" w:rsidDel="003549AB">
            <w:rPr>
              <w:rFonts w:ascii="Times New Roman" w:hAnsi="Times New Roman" w:cs="Times New Roman"/>
              <w:sz w:val="28"/>
              <w:szCs w:val="28"/>
              <w:rPrChange w:id="6474" w:author="Phạm Anh Đại" w:date="2016-11-16T08:54:00Z">
                <w:rPr>
                  <w:rFonts w:ascii="Times New Roman" w:hAnsi="Times New Roman" w:cs="Times New Roman"/>
                  <w:sz w:val="24"/>
                  <w:szCs w:val="24"/>
                </w:rPr>
              </w:rPrChange>
            </w:rPr>
            <w:delText xml:space="preserve"> có khả năng và</w:delText>
          </w:r>
        </w:del>
        <w:r w:rsidRPr="00957567">
          <w:rPr>
            <w:rFonts w:ascii="Times New Roman" w:hAnsi="Times New Roman" w:cs="Times New Roman"/>
            <w:sz w:val="28"/>
            <w:szCs w:val="28"/>
            <w:rPrChange w:id="6475" w:author="Phạm Anh Đại" w:date="2016-11-16T08:54:00Z">
              <w:rPr>
                <w:rFonts w:ascii="Times New Roman" w:hAnsi="Times New Roman" w:cs="Times New Roman"/>
                <w:sz w:val="24"/>
                <w:szCs w:val="24"/>
              </w:rPr>
            </w:rPrChange>
          </w:rPr>
          <w:t xml:space="preserve"> kết</w:t>
        </w:r>
      </w:ins>
      <w:ins w:id="6476" w:author="Phat Tran" w:date="2016-11-05T13:39:00Z">
        <w:r w:rsidR="00943CAD" w:rsidRPr="00957567">
          <w:rPr>
            <w:rFonts w:ascii="Times New Roman" w:hAnsi="Times New Roman" w:cs="Times New Roman"/>
            <w:sz w:val="28"/>
            <w:szCs w:val="28"/>
            <w:rPrChange w:id="6477" w:author="Phạm Anh Đại" w:date="2016-11-16T08:54:00Z">
              <w:rPr>
                <w:rFonts w:ascii="Times New Roman" w:hAnsi="Times New Roman" w:cs="Times New Roman"/>
                <w:sz w:val="24"/>
                <w:szCs w:val="24"/>
              </w:rPr>
            </w:rPrChange>
          </w:rPr>
          <w:t xml:space="preserve"> quả khác không có khả năng xuất hiện</w:t>
        </w:r>
      </w:ins>
      <w:ins w:id="6478" w:author="Nghia Nguyen Quang" w:date="2016-10-21T15:15:00Z">
        <w:r w:rsidRPr="00957567">
          <w:rPr>
            <w:rFonts w:ascii="Times New Roman" w:hAnsi="Times New Roman" w:cs="Times New Roman"/>
            <w:sz w:val="28"/>
            <w:szCs w:val="28"/>
            <w:rPrChange w:id="6479" w:author="Phạm Anh Đại" w:date="2016-11-16T08:54:00Z">
              <w:rPr>
                <w:rFonts w:ascii="Times New Roman" w:hAnsi="Times New Roman" w:cs="Times New Roman"/>
                <w:sz w:val="24"/>
                <w:szCs w:val="24"/>
              </w:rPr>
            </w:rPrChange>
          </w:rPr>
          <w:t xml:space="preserve"> </w:t>
        </w:r>
        <w:del w:id="6480" w:author="Phat Tran" w:date="2016-11-05T13:39:00Z">
          <w:r w:rsidRPr="00957567" w:rsidDel="00943CAD">
            <w:rPr>
              <w:rFonts w:ascii="Times New Roman" w:hAnsi="Times New Roman" w:cs="Times New Roman"/>
              <w:sz w:val="28"/>
              <w:szCs w:val="28"/>
              <w:rPrChange w:id="6481" w:author="Phạm Anh Đại" w:date="2016-11-16T08:54:00Z">
                <w:rPr>
                  <w:rFonts w:ascii="Times New Roman" w:hAnsi="Times New Roman" w:cs="Times New Roman"/>
                  <w:sz w:val="24"/>
                  <w:szCs w:val="24"/>
                </w:rPr>
              </w:rPrChange>
            </w:rPr>
            <w:delText>cục khác xuất hiện không</w:delText>
          </w:r>
        </w:del>
        <w:r w:rsidRPr="00957567">
          <w:rPr>
            <w:rFonts w:ascii="Times New Roman" w:hAnsi="Times New Roman" w:cs="Times New Roman"/>
            <w:sz w:val="28"/>
            <w:szCs w:val="28"/>
            <w:rPrChange w:id="6482" w:author="Phạm Anh Đại" w:date="2016-11-16T08:54:00Z">
              <w:rPr>
                <w:rFonts w:ascii="Times New Roman" w:hAnsi="Times New Roman" w:cs="Times New Roman"/>
                <w:sz w:val="24"/>
                <w:szCs w:val="24"/>
              </w:rPr>
            </w:rPrChange>
          </w:rPr>
          <w:t>.</w:t>
        </w:r>
      </w:ins>
    </w:p>
    <w:p w14:paraId="5C931769" w14:textId="5D21A8B8" w:rsidR="00575F46" w:rsidRPr="00957567" w:rsidRDefault="00575F46">
      <w:pPr>
        <w:jc w:val="both"/>
        <w:rPr>
          <w:ins w:id="6483" w:author="Nghia Nguyen Quang" w:date="2016-10-21T15:15:00Z"/>
          <w:rFonts w:ascii="Times New Roman" w:hAnsi="Times New Roman" w:cs="Times New Roman"/>
          <w:sz w:val="28"/>
          <w:szCs w:val="28"/>
          <w:rPrChange w:id="6484" w:author="Phạm Anh Đại" w:date="2016-11-16T08:54:00Z">
            <w:rPr>
              <w:ins w:id="6485" w:author="Nghia Nguyen Quang" w:date="2016-10-21T15:15:00Z"/>
              <w:rFonts w:ascii="Times New Roman" w:hAnsi="Times New Roman" w:cs="Times New Roman"/>
              <w:sz w:val="24"/>
              <w:szCs w:val="24"/>
            </w:rPr>
          </w:rPrChange>
        </w:rPr>
        <w:pPrChange w:id="6486" w:author="Biển Phan Y" w:date="2016-11-22T22:50:00Z">
          <w:pPr/>
        </w:pPrChange>
      </w:pPr>
      <w:ins w:id="6487" w:author="Nghia Nguyen Quang" w:date="2016-10-21T15:15:00Z">
        <w:r w:rsidRPr="00957567">
          <w:rPr>
            <w:rFonts w:ascii="Times New Roman" w:hAnsi="Times New Roman" w:cs="Times New Roman"/>
            <w:sz w:val="28"/>
            <w:szCs w:val="28"/>
            <w:rPrChange w:id="6488" w:author="Phạm Anh Đại" w:date="2016-11-16T08:54:00Z">
              <w:rPr>
                <w:rFonts w:ascii="Times New Roman" w:hAnsi="Times New Roman" w:cs="Times New Roman"/>
                <w:sz w:val="24"/>
                <w:szCs w:val="24"/>
              </w:rPr>
            </w:rPrChange>
          </w:rPr>
          <w:t xml:space="preserve">Nhận thức muộn làm cho các sự kiện có vẻ rõ ràng và dự đoán được. Tầm nhìn xa là khó khăn. Trong một sự cố, không bao giờ có những đầu mối rõ ràng. Nhiều việc đang xảy ra cùng một lúc: khối lượng công việc là rất cao, cảm xúc và mức độ căng thẳng cao. Nhiều điều đang xảy ra sẽ bật ra được những thứ không </w:t>
        </w:r>
      </w:ins>
      <w:ins w:id="6489" w:author="Phat Tran" w:date="2016-11-05T13:39:00Z">
        <w:r w:rsidR="00943CAD" w:rsidRPr="00957567">
          <w:rPr>
            <w:rFonts w:ascii="Times New Roman" w:hAnsi="Times New Roman" w:cs="Times New Roman"/>
            <w:sz w:val="28"/>
            <w:szCs w:val="28"/>
            <w:rPrChange w:id="6490" w:author="Phạm Anh Đại" w:date="2016-11-16T08:54:00Z">
              <w:rPr>
                <w:rFonts w:ascii="Times New Roman" w:hAnsi="Times New Roman" w:cs="Times New Roman"/>
                <w:sz w:val="24"/>
                <w:szCs w:val="24"/>
              </w:rPr>
            </w:rPrChange>
          </w:rPr>
          <w:t xml:space="preserve">thích hợp </w:t>
        </w:r>
      </w:ins>
      <w:ins w:id="6491" w:author="Nghia Nguyen Quang" w:date="2016-10-21T15:15:00Z">
        <w:del w:id="6492" w:author="Phat Tran" w:date="2016-11-05T13:39:00Z">
          <w:r w:rsidRPr="00957567" w:rsidDel="00943CAD">
            <w:rPr>
              <w:rFonts w:ascii="Times New Roman" w:hAnsi="Times New Roman" w:cs="Times New Roman"/>
              <w:sz w:val="28"/>
              <w:szCs w:val="28"/>
              <w:rPrChange w:id="6493" w:author="Phạm Anh Đại" w:date="2016-11-16T08:54:00Z">
                <w:rPr>
                  <w:rFonts w:ascii="Times New Roman" w:hAnsi="Times New Roman" w:cs="Times New Roman"/>
                  <w:sz w:val="24"/>
                  <w:szCs w:val="24"/>
                </w:rPr>
              </w:rPrChange>
            </w:rPr>
            <w:delText>liên quan</w:delText>
          </w:r>
        </w:del>
        <w:r w:rsidRPr="00957567">
          <w:rPr>
            <w:rFonts w:ascii="Times New Roman" w:hAnsi="Times New Roman" w:cs="Times New Roman"/>
            <w:sz w:val="28"/>
            <w:szCs w:val="28"/>
            <w:rPrChange w:id="6494" w:author="Phạm Anh Đại" w:date="2016-11-16T08:54:00Z">
              <w:rPr>
                <w:rFonts w:ascii="Times New Roman" w:hAnsi="Times New Roman" w:cs="Times New Roman"/>
                <w:sz w:val="24"/>
                <w:szCs w:val="24"/>
              </w:rPr>
            </w:rPrChange>
          </w:rPr>
          <w:t xml:space="preserve">. Những điều </w:t>
        </w:r>
      </w:ins>
      <w:ins w:id="6495" w:author="Phat Tran" w:date="2016-11-05T13:39:00Z">
        <w:r w:rsidR="00943CAD" w:rsidRPr="00957567">
          <w:rPr>
            <w:rFonts w:ascii="Times New Roman" w:hAnsi="Times New Roman" w:cs="Times New Roman"/>
            <w:sz w:val="28"/>
            <w:szCs w:val="28"/>
            <w:rPrChange w:id="6496" w:author="Phạm Anh Đại" w:date="2016-11-16T08:54:00Z">
              <w:rPr>
                <w:rFonts w:ascii="Times New Roman" w:hAnsi="Times New Roman" w:cs="Times New Roman"/>
                <w:sz w:val="24"/>
                <w:szCs w:val="24"/>
              </w:rPr>
            </w:rPrChange>
          </w:rPr>
          <w:t xml:space="preserve">đó </w:t>
        </w:r>
      </w:ins>
      <w:ins w:id="6497" w:author="Nghia Nguyen Quang" w:date="2016-10-21T15:15:00Z">
        <w:del w:id="6498" w:author="Phat Tran" w:date="2016-11-05T13:39:00Z">
          <w:r w:rsidRPr="00957567" w:rsidDel="00943CAD">
            <w:rPr>
              <w:rFonts w:ascii="Times New Roman" w:hAnsi="Times New Roman" w:cs="Times New Roman"/>
              <w:sz w:val="28"/>
              <w:szCs w:val="28"/>
              <w:rPrChange w:id="6499" w:author="Phạm Anh Đại" w:date="2016-11-16T08:54:00Z">
                <w:rPr>
                  <w:rFonts w:ascii="Times New Roman" w:hAnsi="Times New Roman" w:cs="Times New Roman"/>
                  <w:sz w:val="24"/>
                  <w:szCs w:val="24"/>
                </w:rPr>
              </w:rPrChange>
            </w:rPr>
            <w:delText>không liên quan sẽ</w:delText>
          </w:r>
        </w:del>
        <w:r w:rsidRPr="00957567">
          <w:rPr>
            <w:rFonts w:ascii="Times New Roman" w:hAnsi="Times New Roman" w:cs="Times New Roman"/>
            <w:sz w:val="28"/>
            <w:szCs w:val="28"/>
            <w:rPrChange w:id="6500" w:author="Phạm Anh Đại" w:date="2016-11-16T08:54:00Z">
              <w:rPr>
                <w:rFonts w:ascii="Times New Roman" w:hAnsi="Times New Roman" w:cs="Times New Roman"/>
                <w:sz w:val="24"/>
                <w:szCs w:val="24"/>
              </w:rPr>
            </w:rPrChange>
          </w:rPr>
          <w:t xml:space="preserve"> xuất hiện </w:t>
        </w:r>
      </w:ins>
      <w:ins w:id="6501" w:author="Phat Tran" w:date="2016-11-05T13:39:00Z">
        <w:r w:rsidR="00943CAD" w:rsidRPr="00957567">
          <w:rPr>
            <w:rFonts w:ascii="Times New Roman" w:hAnsi="Times New Roman" w:cs="Times New Roman"/>
            <w:sz w:val="28"/>
            <w:szCs w:val="28"/>
            <w:rPrChange w:id="6502" w:author="Phạm Anh Đại" w:date="2016-11-16T08:54:00Z">
              <w:rPr>
                <w:rFonts w:ascii="Times New Roman" w:hAnsi="Times New Roman" w:cs="Times New Roman"/>
                <w:sz w:val="24"/>
                <w:szCs w:val="24"/>
              </w:rPr>
            </w:rPrChange>
          </w:rPr>
          <w:t xml:space="preserve">không liên quan </w:t>
        </w:r>
      </w:ins>
      <w:ins w:id="6503" w:author="Nghia Nguyen Quang" w:date="2016-10-21T15:15:00Z">
        <w:r w:rsidRPr="00957567">
          <w:rPr>
            <w:rFonts w:ascii="Times New Roman" w:hAnsi="Times New Roman" w:cs="Times New Roman"/>
            <w:sz w:val="28"/>
            <w:szCs w:val="28"/>
            <w:rPrChange w:id="6504" w:author="Phạm Anh Đại" w:date="2016-11-16T08:54:00Z">
              <w:rPr>
                <w:rFonts w:ascii="Times New Roman" w:hAnsi="Times New Roman" w:cs="Times New Roman"/>
                <w:sz w:val="24"/>
                <w:szCs w:val="24"/>
              </w:rPr>
            </w:rPrChange>
          </w:rPr>
          <w:t>lần lượt</w:t>
        </w:r>
        <w:del w:id="6505" w:author="Phạm Anh Đại" w:date="2016-11-21T01:34:00Z">
          <w:r w:rsidRPr="00957567" w:rsidDel="00C804A4">
            <w:rPr>
              <w:rFonts w:ascii="Times New Roman" w:hAnsi="Times New Roman" w:cs="Times New Roman"/>
              <w:sz w:val="28"/>
              <w:szCs w:val="28"/>
              <w:rPrChange w:id="6506" w:author="Phạm Anh Đại" w:date="2016-11-16T08:54:00Z">
                <w:rPr>
                  <w:rFonts w:ascii="Times New Roman" w:hAnsi="Times New Roman" w:cs="Times New Roman"/>
                  <w:sz w:val="24"/>
                  <w:szCs w:val="24"/>
                </w:rPr>
              </w:rPrChange>
            </w:rPr>
            <w:delText xml:space="preserve"> ra</w:delText>
          </w:r>
        </w:del>
        <w:r w:rsidRPr="00957567">
          <w:rPr>
            <w:rFonts w:ascii="Times New Roman" w:hAnsi="Times New Roman" w:cs="Times New Roman"/>
            <w:sz w:val="28"/>
            <w:szCs w:val="28"/>
            <w:rPrChange w:id="6507" w:author="Phạm Anh Đại" w:date="2016-11-16T08:54:00Z">
              <w:rPr>
                <w:rFonts w:ascii="Times New Roman" w:hAnsi="Times New Roman" w:cs="Times New Roman"/>
                <w:sz w:val="24"/>
                <w:szCs w:val="24"/>
              </w:rPr>
            </w:rPrChange>
          </w:rPr>
          <w:t xml:space="preserve"> </w:t>
        </w:r>
      </w:ins>
      <w:ins w:id="6508" w:author="Phat Tran" w:date="2016-11-05T13:40:00Z">
        <w:r w:rsidR="00943CAD" w:rsidRPr="00957567">
          <w:rPr>
            <w:rFonts w:ascii="Times New Roman" w:hAnsi="Times New Roman" w:cs="Times New Roman"/>
            <w:sz w:val="28"/>
            <w:szCs w:val="28"/>
            <w:rPrChange w:id="6509" w:author="Phạm Anh Đại" w:date="2016-11-16T08:54:00Z">
              <w:rPr>
                <w:rFonts w:ascii="Times New Roman" w:hAnsi="Times New Roman" w:cs="Times New Roman"/>
                <w:sz w:val="24"/>
                <w:szCs w:val="24"/>
              </w:rPr>
            </w:rPrChange>
          </w:rPr>
          <w:t xml:space="preserve">bị chỉ trích </w:t>
        </w:r>
      </w:ins>
      <w:ins w:id="6510" w:author="Nghia Nguyen Quang" w:date="2016-10-21T15:15:00Z">
        <w:del w:id="6511" w:author="Phat Tran" w:date="2016-11-05T13:40:00Z">
          <w:r w:rsidRPr="00957567" w:rsidDel="00943CAD">
            <w:rPr>
              <w:rFonts w:ascii="Times New Roman" w:hAnsi="Times New Roman" w:cs="Times New Roman"/>
              <w:sz w:val="28"/>
              <w:szCs w:val="28"/>
              <w:rPrChange w:id="6512" w:author="Phạm Anh Đại" w:date="2016-11-16T08:54:00Z">
                <w:rPr>
                  <w:rFonts w:ascii="Times New Roman" w:hAnsi="Times New Roman" w:cs="Times New Roman"/>
                  <w:sz w:val="24"/>
                  <w:szCs w:val="24"/>
                </w:rPr>
              </w:rPrChange>
            </w:rPr>
            <w:delText>là rất quan trọng</w:delText>
          </w:r>
        </w:del>
        <w:r w:rsidRPr="00957567">
          <w:rPr>
            <w:rFonts w:ascii="Times New Roman" w:hAnsi="Times New Roman" w:cs="Times New Roman"/>
            <w:sz w:val="28"/>
            <w:szCs w:val="28"/>
            <w:rPrChange w:id="6513" w:author="Phạm Anh Đại" w:date="2016-11-16T08:54:00Z">
              <w:rPr>
                <w:rFonts w:ascii="Times New Roman" w:hAnsi="Times New Roman" w:cs="Times New Roman"/>
                <w:sz w:val="24"/>
                <w:szCs w:val="24"/>
              </w:rPr>
            </w:rPrChange>
          </w:rPr>
          <w:t xml:space="preserve">. </w:t>
        </w:r>
      </w:ins>
      <w:ins w:id="6514" w:author="Phat Tran" w:date="2016-11-05T13:40:00Z">
        <w:r w:rsidR="00943CAD" w:rsidRPr="00957567">
          <w:rPr>
            <w:rFonts w:ascii="Times New Roman" w:hAnsi="Times New Roman" w:cs="Times New Roman"/>
            <w:sz w:val="28"/>
            <w:szCs w:val="28"/>
            <w:rPrChange w:id="6515" w:author="Phạm Anh Đại" w:date="2016-11-16T08:54:00Z">
              <w:rPr>
                <w:rFonts w:ascii="Times New Roman" w:hAnsi="Times New Roman" w:cs="Times New Roman"/>
                <w:sz w:val="24"/>
                <w:szCs w:val="24"/>
              </w:rPr>
            </w:rPrChange>
          </w:rPr>
          <w:t xml:space="preserve">Các nhà </w:t>
        </w:r>
      </w:ins>
      <w:ins w:id="6516" w:author="Nghia Nguyen Quang" w:date="2016-10-21T15:15:00Z">
        <w:del w:id="6517" w:author="Phat Tran" w:date="2016-11-05T13:40:00Z">
          <w:r w:rsidRPr="00957567" w:rsidDel="00943CAD">
            <w:rPr>
              <w:rFonts w:ascii="Times New Roman" w:hAnsi="Times New Roman" w:cs="Times New Roman"/>
              <w:sz w:val="28"/>
              <w:szCs w:val="28"/>
              <w:rPrChange w:id="6518" w:author="Phạm Anh Đại" w:date="2016-11-16T08:54:00Z">
                <w:rPr>
                  <w:rFonts w:ascii="Times New Roman" w:hAnsi="Times New Roman" w:cs="Times New Roman"/>
                  <w:sz w:val="24"/>
                  <w:szCs w:val="24"/>
                </w:rPr>
              </w:rPrChange>
            </w:rPr>
            <w:delText>nhà</w:delText>
          </w:r>
        </w:del>
        <w:r w:rsidRPr="00957567">
          <w:rPr>
            <w:rFonts w:ascii="Times New Roman" w:hAnsi="Times New Roman" w:cs="Times New Roman"/>
            <w:sz w:val="28"/>
            <w:szCs w:val="28"/>
            <w:rPrChange w:id="6519" w:author="Phạm Anh Đại" w:date="2016-11-16T08:54:00Z">
              <w:rPr>
                <w:rFonts w:ascii="Times New Roman" w:hAnsi="Times New Roman" w:cs="Times New Roman"/>
                <w:sz w:val="24"/>
                <w:szCs w:val="24"/>
              </w:rPr>
            </w:rPrChange>
          </w:rPr>
          <w:t xml:space="preserve"> điều tra vụ tai nạn, làm việc với nhận thức, hiểu biết những gì thực sự xảy ra, sẽ tập trung vào các thông tin có liên quan </w:t>
        </w:r>
        <w:r w:rsidRPr="00957567">
          <w:rPr>
            <w:rFonts w:ascii="Times New Roman" w:hAnsi="Times New Roman" w:cs="Times New Roman"/>
            <w:sz w:val="28"/>
            <w:szCs w:val="28"/>
            <w:rPrChange w:id="6520" w:author="Phạm Anh Đại" w:date="2016-11-16T08:54:00Z">
              <w:rPr>
                <w:rFonts w:ascii="Times New Roman" w:hAnsi="Times New Roman" w:cs="Times New Roman"/>
                <w:sz w:val="24"/>
                <w:szCs w:val="24"/>
              </w:rPr>
            </w:rPrChange>
          </w:rPr>
          <w:lastRenderedPageBreak/>
          <w:t xml:space="preserve">và bỏ qua không liên quan. Nhưng đồng thời những sự kiện đã xảy ra, người điều khiển không có thông tin đó cho phép họ phân biệt </w:t>
        </w:r>
      </w:ins>
      <w:ins w:id="6521" w:author="Phat Tran" w:date="2016-11-05T13:40:00Z">
        <w:r w:rsidR="00943CAD" w:rsidRPr="00957567">
          <w:rPr>
            <w:rFonts w:ascii="Times New Roman" w:hAnsi="Times New Roman" w:cs="Times New Roman"/>
            <w:sz w:val="28"/>
            <w:szCs w:val="28"/>
            <w:rPrChange w:id="6522" w:author="Phạm Anh Đại" w:date="2016-11-16T08:54:00Z">
              <w:rPr>
                <w:rFonts w:ascii="Times New Roman" w:hAnsi="Times New Roman" w:cs="Times New Roman"/>
                <w:sz w:val="24"/>
                <w:szCs w:val="24"/>
              </w:rPr>
            </w:rPrChange>
          </w:rPr>
          <w:t xml:space="preserve">từ một cái khác </w:t>
        </w:r>
      </w:ins>
      <w:ins w:id="6523" w:author="Nghia Nguyen Quang" w:date="2016-10-21T15:15:00Z">
        <w:del w:id="6524" w:author="Phat Tran" w:date="2016-11-05T13:40:00Z">
          <w:r w:rsidRPr="00957567" w:rsidDel="00943CAD">
            <w:rPr>
              <w:rFonts w:ascii="Times New Roman" w:hAnsi="Times New Roman" w:cs="Times New Roman"/>
              <w:sz w:val="28"/>
              <w:szCs w:val="28"/>
              <w:rPrChange w:id="6525" w:author="Phạm Anh Đại" w:date="2016-11-16T08:54:00Z">
                <w:rPr>
                  <w:rFonts w:ascii="Times New Roman" w:hAnsi="Times New Roman" w:cs="Times New Roman"/>
                  <w:sz w:val="24"/>
                  <w:szCs w:val="24"/>
                </w:rPr>
              </w:rPrChange>
            </w:rPr>
            <w:delText>một từ khác</w:delText>
          </w:r>
        </w:del>
        <w:r w:rsidRPr="00957567">
          <w:rPr>
            <w:rFonts w:ascii="Times New Roman" w:hAnsi="Times New Roman" w:cs="Times New Roman"/>
            <w:sz w:val="28"/>
            <w:szCs w:val="28"/>
            <w:rPrChange w:id="6526" w:author="Phạm Anh Đại" w:date="2016-11-16T08:54:00Z">
              <w:rPr>
                <w:rFonts w:ascii="Times New Roman" w:hAnsi="Times New Roman" w:cs="Times New Roman"/>
                <w:sz w:val="24"/>
                <w:szCs w:val="24"/>
              </w:rPr>
            </w:rPrChange>
          </w:rPr>
          <w:t>.</w:t>
        </w:r>
      </w:ins>
    </w:p>
    <w:p w14:paraId="11F5EE97" w14:textId="18735F81" w:rsidR="00575F46" w:rsidRPr="00957567" w:rsidRDefault="00575F46">
      <w:pPr>
        <w:jc w:val="both"/>
        <w:rPr>
          <w:ins w:id="6527" w:author="Truong Ngoc Son" w:date="2016-10-21T15:28:00Z"/>
          <w:rFonts w:ascii="Times New Roman" w:hAnsi="Times New Roman" w:cs="Times New Roman"/>
          <w:sz w:val="28"/>
          <w:szCs w:val="28"/>
          <w:rPrChange w:id="6528" w:author="Phạm Anh Đại" w:date="2016-11-16T08:54:00Z">
            <w:rPr>
              <w:ins w:id="6529" w:author="Truong Ngoc Son" w:date="2016-10-21T15:28:00Z"/>
              <w:rFonts w:ascii="Times New Roman" w:hAnsi="Times New Roman" w:cs="Times New Roman"/>
              <w:sz w:val="24"/>
              <w:szCs w:val="24"/>
            </w:rPr>
          </w:rPrChange>
        </w:rPr>
        <w:pPrChange w:id="6530" w:author="Biển Phan Y" w:date="2016-11-22T22:50:00Z">
          <w:pPr/>
        </w:pPrChange>
      </w:pPr>
      <w:ins w:id="6531" w:author="Nghia Nguyen Quang" w:date="2016-10-21T15:15:00Z">
        <w:r w:rsidRPr="00957567">
          <w:rPr>
            <w:rFonts w:ascii="Times New Roman" w:hAnsi="Times New Roman" w:cs="Times New Roman"/>
            <w:sz w:val="28"/>
            <w:szCs w:val="28"/>
            <w:rPrChange w:id="6532" w:author="Phạm Anh Đại" w:date="2016-11-16T08:54:00Z">
              <w:rPr>
                <w:rFonts w:ascii="Times New Roman" w:hAnsi="Times New Roman" w:cs="Times New Roman"/>
                <w:sz w:val="24"/>
                <w:szCs w:val="24"/>
              </w:rPr>
            </w:rPrChange>
          </w:rPr>
          <w:t xml:space="preserve">Đây là lý do tại sao các phân tích tai nạn tốt nhất có thể mất một thời gian dài để làm. Các điều tra viên phải tưởng tượng mình vào vị trí của những người đã tham gia và xem xét tất cả các thông tin, tất cả việc đào tạo, và những gì lịch sử của các sự kiện trong quá khứ tương tự sẽ dạy </w:t>
        </w:r>
      </w:ins>
      <w:ins w:id="6533" w:author="Phat Tran" w:date="2016-11-05T13:41:00Z">
        <w:r w:rsidR="00514A07" w:rsidRPr="00957567">
          <w:rPr>
            <w:rFonts w:ascii="Times New Roman" w:hAnsi="Times New Roman" w:cs="Times New Roman"/>
            <w:sz w:val="28"/>
            <w:szCs w:val="28"/>
            <w:rPrChange w:id="6534" w:author="Phạm Anh Đại" w:date="2016-11-16T08:54:00Z">
              <w:rPr>
                <w:rFonts w:ascii="Times New Roman" w:hAnsi="Times New Roman" w:cs="Times New Roman"/>
                <w:sz w:val="24"/>
                <w:szCs w:val="24"/>
              </w:rPr>
            </w:rPrChange>
          </w:rPr>
          <w:t xml:space="preserve">những người điều khiển </w:t>
        </w:r>
      </w:ins>
      <w:ins w:id="6535" w:author="Nghia Nguyen Quang" w:date="2016-10-21T15:15:00Z">
        <w:del w:id="6536" w:author="Phat Tran" w:date="2016-11-05T13:41:00Z">
          <w:r w:rsidRPr="00957567" w:rsidDel="00514A07">
            <w:rPr>
              <w:rFonts w:ascii="Times New Roman" w:hAnsi="Times New Roman" w:cs="Times New Roman"/>
              <w:sz w:val="28"/>
              <w:szCs w:val="28"/>
              <w:rPrChange w:id="6537" w:author="Phạm Anh Đại" w:date="2016-11-16T08:54:00Z">
                <w:rPr>
                  <w:rFonts w:ascii="Times New Roman" w:hAnsi="Times New Roman" w:cs="Times New Roman"/>
                  <w:sz w:val="24"/>
                  <w:szCs w:val="24"/>
                </w:rPr>
              </w:rPrChange>
            </w:rPr>
            <w:delText>các nhà điều hành</w:delText>
          </w:r>
        </w:del>
        <w:r w:rsidRPr="00957567">
          <w:rPr>
            <w:rFonts w:ascii="Times New Roman" w:hAnsi="Times New Roman" w:cs="Times New Roman"/>
            <w:sz w:val="28"/>
            <w:szCs w:val="28"/>
            <w:rPrChange w:id="6538" w:author="Phạm Anh Đại" w:date="2016-11-16T08:54:00Z">
              <w:rPr>
                <w:rFonts w:ascii="Times New Roman" w:hAnsi="Times New Roman" w:cs="Times New Roman"/>
                <w:sz w:val="24"/>
                <w:szCs w:val="24"/>
              </w:rPr>
            </w:rPrChange>
          </w:rPr>
          <w:t>. Vì vậy, thời gian tới một tai nạn nghiêm trọng xảy ra, bỏ qua các báo cáo ban đầu của các nhà báo, chính trị gia, giám đốc điều hành và những người không có bất kỳ thông tin có thật nhưng cảm thấy bắt buộc phải cung cấp báo cáo</w:t>
        </w:r>
      </w:ins>
      <w:ins w:id="6539" w:author="Phat Tran" w:date="2016-11-05T13:41:00Z">
        <w:r w:rsidR="00514A07" w:rsidRPr="00957567">
          <w:rPr>
            <w:rFonts w:ascii="Times New Roman" w:hAnsi="Times New Roman" w:cs="Times New Roman"/>
            <w:sz w:val="28"/>
            <w:szCs w:val="28"/>
            <w:rPrChange w:id="6540" w:author="Phạm Anh Đại" w:date="2016-11-16T08:54:00Z">
              <w:rPr>
                <w:rFonts w:ascii="Times New Roman" w:hAnsi="Times New Roman" w:cs="Times New Roman"/>
                <w:sz w:val="24"/>
                <w:szCs w:val="24"/>
              </w:rPr>
            </w:rPrChange>
          </w:rPr>
          <w:t xml:space="preserve"> bất kỳ đường </w:t>
        </w:r>
      </w:ins>
      <w:ins w:id="6541" w:author="Nghia Nguyen Quang" w:date="2016-10-21T15:15:00Z">
        <w:r w:rsidRPr="00957567">
          <w:rPr>
            <w:rFonts w:ascii="Times New Roman" w:hAnsi="Times New Roman" w:cs="Times New Roman"/>
            <w:sz w:val="28"/>
            <w:szCs w:val="28"/>
            <w:rPrChange w:id="6542" w:author="Phạm Anh Đại" w:date="2016-11-16T08:54:00Z">
              <w:rPr>
                <w:rFonts w:ascii="Times New Roman" w:hAnsi="Times New Roman" w:cs="Times New Roman"/>
                <w:sz w:val="24"/>
                <w:szCs w:val="24"/>
              </w:rPr>
            </w:rPrChange>
          </w:rPr>
          <w:t xml:space="preserve"> nào. Chờ cho đến khi báo cáo chính thức đến từ các nguồn đáng tin cậy. Thật không may, điều này có thể là vài tháng hoặc vài năm sau tai nạn, và công chúng thường muốn câu trả lời ngay lập tức, ngay cả khi những câu trả lời là </w:t>
        </w:r>
        <w:commentRangeStart w:id="6543"/>
        <w:commentRangeStart w:id="6544"/>
        <w:r w:rsidRPr="00957567">
          <w:rPr>
            <w:rFonts w:ascii="Times New Roman" w:hAnsi="Times New Roman" w:cs="Times New Roman"/>
            <w:sz w:val="28"/>
            <w:szCs w:val="28"/>
            <w:rPrChange w:id="6545" w:author="Phạm Anh Đại" w:date="2016-11-16T08:54:00Z">
              <w:rPr>
                <w:rFonts w:ascii="Times New Roman" w:hAnsi="Times New Roman" w:cs="Times New Roman"/>
                <w:sz w:val="24"/>
                <w:szCs w:val="24"/>
              </w:rPr>
            </w:rPrChange>
          </w:rPr>
          <w:t>sai</w:t>
        </w:r>
      </w:ins>
      <w:commentRangeEnd w:id="6543"/>
      <w:ins w:id="6546" w:author="Nghia Nguyen Quang" w:date="2016-10-21T15:17:00Z">
        <w:r w:rsidRPr="00957567">
          <w:rPr>
            <w:rStyle w:val="CommentReference"/>
            <w:rFonts w:ascii="Times New Roman" w:hAnsi="Times New Roman" w:cs="Times New Roman"/>
            <w:sz w:val="28"/>
            <w:szCs w:val="28"/>
            <w:rPrChange w:id="6547" w:author="Phạm Anh Đại" w:date="2016-11-16T08:54:00Z">
              <w:rPr>
                <w:rStyle w:val="CommentReference"/>
              </w:rPr>
            </w:rPrChange>
          </w:rPr>
          <w:commentReference w:id="6543"/>
        </w:r>
      </w:ins>
      <w:commentRangeEnd w:id="6544"/>
      <w:r w:rsidR="00C6485A" w:rsidRPr="00957567">
        <w:rPr>
          <w:rStyle w:val="CommentReference"/>
          <w:rFonts w:ascii="Times New Roman" w:hAnsi="Times New Roman" w:cs="Times New Roman"/>
          <w:sz w:val="28"/>
          <w:szCs w:val="28"/>
          <w:rPrChange w:id="6548" w:author="Phạm Anh Đại" w:date="2016-11-16T08:54:00Z">
            <w:rPr>
              <w:rStyle w:val="CommentReference"/>
            </w:rPr>
          </w:rPrChange>
        </w:rPr>
        <w:commentReference w:id="6544"/>
      </w:r>
      <w:ins w:id="6549" w:author="Nghia Nguyen Quang" w:date="2016-10-21T15:17:00Z">
        <w:r w:rsidRPr="00957567">
          <w:rPr>
            <w:rFonts w:ascii="Times New Roman" w:hAnsi="Times New Roman" w:cs="Times New Roman"/>
            <w:sz w:val="28"/>
            <w:szCs w:val="28"/>
            <w:rPrChange w:id="6550" w:author="Phạm Anh Đại" w:date="2016-11-16T08:54:00Z">
              <w:rPr>
                <w:rFonts w:ascii="Times New Roman" w:hAnsi="Times New Roman" w:cs="Times New Roman"/>
                <w:sz w:val="24"/>
                <w:szCs w:val="24"/>
              </w:rPr>
            </w:rPrChange>
          </w:rPr>
          <w:t xml:space="preserve">. </w:t>
        </w:r>
      </w:ins>
      <w:ins w:id="6551" w:author="Truong Ngoc Son" w:date="2016-10-21T15:28:00Z">
        <w:r w:rsidR="00C6485A" w:rsidRPr="00957567">
          <w:rPr>
            <w:rFonts w:ascii="Times New Roman" w:hAnsi="Times New Roman" w:cs="Times New Roman"/>
            <w:sz w:val="28"/>
            <w:szCs w:val="28"/>
            <w:rPrChange w:id="6552" w:author="Phạm Anh Đại" w:date="2016-11-16T08:54:00Z">
              <w:rPr>
                <w:rFonts w:ascii="Times New Roman" w:hAnsi="Times New Roman" w:cs="Times New Roman"/>
                <w:sz w:val="24"/>
                <w:szCs w:val="24"/>
              </w:rPr>
            </w:rPrChange>
          </w:rPr>
          <w:t>Hơn nữa, khi toàn bộ câu chuyện cuối cùng đã xuất hiện, báo chí sẽ không còn coi nó là tin tức, vì vậy họ sẽ không báo cáo</w:t>
        </w:r>
      </w:ins>
      <w:ins w:id="6553" w:author="Phat Tran" w:date="2016-11-05T13:41:00Z">
        <w:r w:rsidR="00514A07" w:rsidRPr="00957567">
          <w:rPr>
            <w:rFonts w:ascii="Times New Roman" w:hAnsi="Times New Roman" w:cs="Times New Roman"/>
            <w:sz w:val="28"/>
            <w:szCs w:val="28"/>
            <w:rPrChange w:id="6554" w:author="Phạm Anh Đại" w:date="2016-11-16T08:54:00Z">
              <w:rPr>
                <w:rFonts w:ascii="Times New Roman" w:hAnsi="Times New Roman" w:cs="Times New Roman"/>
                <w:sz w:val="24"/>
                <w:szCs w:val="24"/>
              </w:rPr>
            </w:rPrChange>
          </w:rPr>
          <w:t xml:space="preserve"> nó</w:t>
        </w:r>
      </w:ins>
      <w:ins w:id="6555" w:author="Truong Ngoc Son" w:date="2016-10-21T15:28:00Z">
        <w:r w:rsidR="00C6485A" w:rsidRPr="00957567">
          <w:rPr>
            <w:rFonts w:ascii="Times New Roman" w:hAnsi="Times New Roman" w:cs="Times New Roman"/>
            <w:sz w:val="28"/>
            <w:szCs w:val="28"/>
            <w:rPrChange w:id="6556" w:author="Phạm Anh Đại" w:date="2016-11-16T08:54:00Z">
              <w:rPr>
                <w:rFonts w:ascii="Times New Roman" w:hAnsi="Times New Roman" w:cs="Times New Roman"/>
                <w:sz w:val="24"/>
                <w:szCs w:val="24"/>
              </w:rPr>
            </w:rPrChange>
          </w:rPr>
          <w:t xml:space="preserve">. Bạn sẽ phải tìm kiếm các báo cáo chính thức. Tại Hoa Kỳ, Ban An toàn Giao thông Quốc gia (NTSB) có thể được tin cậy. NTSB tiến hành điều tra cẩn thận tất cả </w:t>
        </w:r>
      </w:ins>
      <w:ins w:id="6557" w:author="Phat Tran" w:date="2016-11-05T13:42:00Z">
        <w:r w:rsidR="00514A07" w:rsidRPr="00957567">
          <w:rPr>
            <w:rFonts w:ascii="Times New Roman" w:hAnsi="Times New Roman" w:cs="Times New Roman"/>
            <w:sz w:val="28"/>
            <w:szCs w:val="28"/>
            <w:rPrChange w:id="6558" w:author="Phạm Anh Đại" w:date="2016-11-16T08:54:00Z">
              <w:rPr>
                <w:rFonts w:ascii="Times New Roman" w:hAnsi="Times New Roman" w:cs="Times New Roman"/>
                <w:sz w:val="24"/>
                <w:szCs w:val="24"/>
              </w:rPr>
            </w:rPrChange>
          </w:rPr>
          <w:t xml:space="preserve">hãng hàng không lớn </w:t>
        </w:r>
      </w:ins>
      <w:ins w:id="6559" w:author="Truong Ngoc Son" w:date="2016-10-21T15:28:00Z">
        <w:del w:id="6560" w:author="Phat Tran" w:date="2016-11-05T13:42:00Z">
          <w:r w:rsidR="00C6485A" w:rsidRPr="00957567" w:rsidDel="00514A07">
            <w:rPr>
              <w:rFonts w:ascii="Times New Roman" w:hAnsi="Times New Roman" w:cs="Times New Roman"/>
              <w:sz w:val="28"/>
              <w:szCs w:val="28"/>
              <w:rPrChange w:id="6561" w:author="Phạm Anh Đại" w:date="2016-11-16T08:54:00Z">
                <w:rPr>
                  <w:rFonts w:ascii="Times New Roman" w:hAnsi="Times New Roman" w:cs="Times New Roman"/>
                  <w:sz w:val="24"/>
                  <w:szCs w:val="24"/>
                </w:rPr>
              </w:rPrChange>
            </w:rPr>
            <w:delText>hàng không lớn</w:delText>
          </w:r>
        </w:del>
        <w:r w:rsidR="00C6485A" w:rsidRPr="00957567">
          <w:rPr>
            <w:rFonts w:ascii="Times New Roman" w:hAnsi="Times New Roman" w:cs="Times New Roman"/>
            <w:sz w:val="28"/>
            <w:szCs w:val="28"/>
            <w:rPrChange w:id="6562" w:author="Phạm Anh Đại" w:date="2016-11-16T08:54:00Z">
              <w:rPr>
                <w:rFonts w:ascii="Times New Roman" w:hAnsi="Times New Roman" w:cs="Times New Roman"/>
                <w:sz w:val="24"/>
                <w:szCs w:val="24"/>
              </w:rPr>
            </w:rPrChange>
          </w:rPr>
          <w:t>, ô tô và xe tải, xe lửa, tàu, và sự cố đường ống. (</w:t>
        </w:r>
        <w:del w:id="6563" w:author="Phat Tran" w:date="2016-11-05T13:42:00Z">
          <w:r w:rsidR="00C6485A" w:rsidRPr="00957567" w:rsidDel="00514A07">
            <w:rPr>
              <w:rFonts w:ascii="Times New Roman" w:hAnsi="Times New Roman" w:cs="Times New Roman"/>
              <w:sz w:val="28"/>
              <w:szCs w:val="28"/>
              <w:rPrChange w:id="6564" w:author="Phạm Anh Đại" w:date="2016-11-16T08:54:00Z">
                <w:rPr>
                  <w:rFonts w:ascii="Times New Roman" w:hAnsi="Times New Roman" w:cs="Times New Roman"/>
                  <w:sz w:val="24"/>
                  <w:szCs w:val="24"/>
                </w:rPr>
              </w:rPrChange>
            </w:rPr>
            <w:delText>Chắc chắn</w:delText>
          </w:r>
        </w:del>
        <w:r w:rsidR="00C6485A" w:rsidRPr="00957567">
          <w:rPr>
            <w:rFonts w:ascii="Times New Roman" w:hAnsi="Times New Roman" w:cs="Times New Roman"/>
            <w:sz w:val="28"/>
            <w:szCs w:val="28"/>
            <w:rPrChange w:id="6565" w:author="Phạm Anh Đại" w:date="2016-11-16T08:54:00Z">
              <w:rPr>
                <w:rFonts w:ascii="Times New Roman" w:hAnsi="Times New Roman" w:cs="Times New Roman"/>
                <w:sz w:val="24"/>
                <w:szCs w:val="24"/>
              </w:rPr>
            </w:rPrChange>
          </w:rPr>
          <w:t xml:space="preserve"> Đường ống</w:t>
        </w:r>
      </w:ins>
      <w:ins w:id="6566" w:author="Phat Tran" w:date="2016-11-05T13:42:00Z">
        <w:r w:rsidR="00514A07" w:rsidRPr="00957567">
          <w:rPr>
            <w:rFonts w:ascii="Times New Roman" w:hAnsi="Times New Roman" w:cs="Times New Roman"/>
            <w:sz w:val="28"/>
            <w:szCs w:val="28"/>
            <w:rPrChange w:id="6567" w:author="Phạm Anh Đại" w:date="2016-11-16T08:54:00Z">
              <w:rPr>
                <w:rFonts w:ascii="Times New Roman" w:hAnsi="Times New Roman" w:cs="Times New Roman"/>
                <w:sz w:val="24"/>
                <w:szCs w:val="24"/>
              </w:rPr>
            </w:rPrChange>
          </w:rPr>
          <w:t>? Chắc chắn</w:t>
        </w:r>
      </w:ins>
      <w:ins w:id="6568" w:author="Truong Ngoc Son" w:date="2016-10-21T15:28:00Z">
        <w:r w:rsidR="00C6485A" w:rsidRPr="00957567">
          <w:rPr>
            <w:rFonts w:ascii="Times New Roman" w:hAnsi="Times New Roman" w:cs="Times New Roman"/>
            <w:sz w:val="28"/>
            <w:szCs w:val="28"/>
            <w:rPrChange w:id="6569" w:author="Phạm Anh Đại" w:date="2016-11-16T08:54:00Z">
              <w:rPr>
                <w:rFonts w:ascii="Times New Roman" w:hAnsi="Times New Roman" w:cs="Times New Roman"/>
                <w:sz w:val="24"/>
                <w:szCs w:val="24"/>
              </w:rPr>
            </w:rPrChange>
          </w:rPr>
          <w:t>: đường ống vận chuyển than đá, khí đốt và dầu.)</w:t>
        </w:r>
      </w:ins>
    </w:p>
    <w:p w14:paraId="7802DE19" w14:textId="1D239515" w:rsidR="00C6485A" w:rsidRPr="00957567" w:rsidRDefault="00514A07">
      <w:pPr>
        <w:jc w:val="both"/>
        <w:rPr>
          <w:ins w:id="6570" w:author="Truong Ngoc Son" w:date="2016-10-21T15:29:00Z"/>
          <w:rFonts w:ascii="Times New Roman" w:hAnsi="Times New Roman" w:cs="Times New Roman"/>
          <w:sz w:val="28"/>
          <w:szCs w:val="28"/>
          <w:rPrChange w:id="6571" w:author="Phạm Anh Đại" w:date="2016-11-16T08:54:00Z">
            <w:rPr>
              <w:ins w:id="6572" w:author="Truong Ngoc Son" w:date="2016-10-21T15:29:00Z"/>
              <w:rFonts w:ascii="Times New Roman" w:hAnsi="Times New Roman" w:cs="Times New Roman"/>
              <w:sz w:val="24"/>
              <w:szCs w:val="24"/>
            </w:rPr>
          </w:rPrChange>
        </w:rPr>
        <w:pPrChange w:id="6573" w:author="Biển Phan Y" w:date="2016-11-22T22:50:00Z">
          <w:pPr/>
        </w:pPrChange>
      </w:pPr>
      <w:ins w:id="6574" w:author="Phat Tran" w:date="2016-11-05T13:42:00Z">
        <w:r w:rsidRPr="00957567">
          <w:rPr>
            <w:rFonts w:ascii="Times New Roman" w:hAnsi="Times New Roman" w:cs="Times New Roman"/>
            <w:sz w:val="28"/>
            <w:szCs w:val="28"/>
            <w:rPrChange w:id="6575" w:author="Phạm Anh Đại" w:date="2016-11-16T08:54:00Z">
              <w:rPr>
                <w:rFonts w:ascii="Times New Roman" w:hAnsi="Times New Roman" w:cs="Times New Roman"/>
                <w:sz w:val="24"/>
                <w:szCs w:val="24"/>
              </w:rPr>
            </w:rPrChange>
          </w:rPr>
          <w:t xml:space="preserve">Thiết kế cho lỗi </w:t>
        </w:r>
      </w:ins>
      <w:ins w:id="6576" w:author="Truong Ngoc Son" w:date="2016-10-21T15:29:00Z">
        <w:del w:id="6577" w:author="Phat Tran" w:date="2016-11-05T13:42:00Z">
          <w:r w:rsidR="00C6485A" w:rsidRPr="00957567" w:rsidDel="00514A07">
            <w:rPr>
              <w:rFonts w:ascii="Times New Roman" w:hAnsi="Times New Roman" w:cs="Times New Roman"/>
              <w:sz w:val="28"/>
              <w:szCs w:val="28"/>
              <w:rPrChange w:id="6578" w:author="Phạm Anh Đại" w:date="2016-11-16T08:54:00Z">
                <w:rPr>
                  <w:rFonts w:ascii="Times New Roman" w:hAnsi="Times New Roman" w:cs="Times New Roman"/>
                  <w:sz w:val="24"/>
                  <w:szCs w:val="24"/>
                </w:rPr>
              </w:rPrChange>
            </w:rPr>
            <w:delText>Designing for Error</w:delText>
          </w:r>
        </w:del>
      </w:ins>
    </w:p>
    <w:p w14:paraId="210F4B96" w14:textId="6EBAC5BE" w:rsidR="00C6485A" w:rsidRPr="00957567" w:rsidRDefault="00C6485A">
      <w:pPr>
        <w:jc w:val="both"/>
        <w:rPr>
          <w:ins w:id="6579" w:author="Truong Ngoc Son" w:date="2016-10-21T15:29:00Z"/>
          <w:rFonts w:ascii="Times New Roman" w:hAnsi="Times New Roman" w:cs="Times New Roman"/>
          <w:sz w:val="28"/>
          <w:szCs w:val="28"/>
          <w:rPrChange w:id="6580" w:author="Phạm Anh Đại" w:date="2016-11-16T08:54:00Z">
            <w:rPr>
              <w:ins w:id="6581" w:author="Truong Ngoc Son" w:date="2016-10-21T15:29:00Z"/>
              <w:rFonts w:ascii="Times New Roman" w:hAnsi="Times New Roman" w:cs="Times New Roman"/>
              <w:sz w:val="24"/>
              <w:szCs w:val="24"/>
            </w:rPr>
          </w:rPrChange>
        </w:rPr>
        <w:pPrChange w:id="6582" w:author="Biển Phan Y" w:date="2016-11-22T22:50:00Z">
          <w:pPr/>
        </w:pPrChange>
      </w:pPr>
      <w:ins w:id="6583" w:author="Truong Ngoc Son" w:date="2016-10-21T15:29:00Z">
        <w:del w:id="6584" w:author="Biển Phan Y" w:date="2016-11-23T23:35:00Z">
          <w:r w:rsidRPr="00957567" w:rsidDel="006C63AC">
            <w:rPr>
              <w:rFonts w:ascii="Times New Roman" w:hAnsi="Times New Roman" w:cs="Times New Roman"/>
              <w:sz w:val="28"/>
              <w:szCs w:val="28"/>
              <w:rPrChange w:id="6585" w:author="Phạm Anh Đại" w:date="2016-11-16T08:54:00Z">
                <w:rPr>
                  <w:rFonts w:ascii="Times New Roman" w:hAnsi="Times New Roman" w:cs="Times New Roman"/>
                  <w:sz w:val="24"/>
                  <w:szCs w:val="24"/>
                </w:rPr>
              </w:rPrChange>
            </w:rPr>
            <w:delText>Nó là t</w:delText>
          </w:r>
        </w:del>
      </w:ins>
      <w:ins w:id="6586" w:author="Biển Phan Y" w:date="2016-11-23T23:35:00Z">
        <w:r w:rsidR="006C63AC">
          <w:rPr>
            <w:rFonts w:ascii="Times New Roman" w:hAnsi="Times New Roman" w:cs="Times New Roman"/>
            <w:sz w:val="28"/>
            <w:szCs w:val="28"/>
          </w:rPr>
          <w:t>T</w:t>
        </w:r>
      </w:ins>
      <w:ins w:id="6587" w:author="Truong Ngoc Son" w:date="2016-10-21T15:29:00Z">
        <w:r w:rsidRPr="00957567">
          <w:rPr>
            <w:rFonts w:ascii="Times New Roman" w:hAnsi="Times New Roman" w:cs="Times New Roman"/>
            <w:sz w:val="28"/>
            <w:szCs w:val="28"/>
            <w:rPrChange w:id="6588" w:author="Phạm Anh Đại" w:date="2016-11-16T08:54:00Z">
              <w:rPr>
                <w:rFonts w:ascii="Times New Roman" w:hAnsi="Times New Roman" w:cs="Times New Roman"/>
                <w:sz w:val="24"/>
                <w:szCs w:val="24"/>
              </w:rPr>
            </w:rPrChange>
          </w:rPr>
          <w:t>ương đối dễ dàng để thiết kế cho tình huống mà tất cả mọi thứ</w:t>
        </w:r>
        <w:del w:id="6589" w:author="Biển Phan Y" w:date="2016-11-23T23:35:00Z">
          <w:r w:rsidRPr="00957567" w:rsidDel="006C63AC">
            <w:rPr>
              <w:rFonts w:ascii="Times New Roman" w:hAnsi="Times New Roman" w:cs="Times New Roman"/>
              <w:sz w:val="28"/>
              <w:szCs w:val="28"/>
              <w:rPrChange w:id="6590" w:author="Phạm Anh Đại" w:date="2016-11-16T08:54:00Z">
                <w:rPr>
                  <w:rFonts w:ascii="Times New Roman" w:hAnsi="Times New Roman" w:cs="Times New Roman"/>
                  <w:sz w:val="24"/>
                  <w:szCs w:val="24"/>
                </w:rPr>
              </w:rPrChange>
            </w:rPr>
            <w:delText xml:space="preserve"> đi</w:delText>
          </w:r>
        </w:del>
      </w:ins>
      <w:ins w:id="6591" w:author="Biển Phan Y" w:date="2016-11-23T23:35:00Z">
        <w:r w:rsidR="006C63AC">
          <w:rPr>
            <w:rFonts w:ascii="Times New Roman" w:hAnsi="Times New Roman" w:cs="Times New Roman"/>
            <w:sz w:val="28"/>
            <w:szCs w:val="28"/>
          </w:rPr>
          <w:t xml:space="preserve"> trở nên</w:t>
        </w:r>
      </w:ins>
      <w:ins w:id="6592" w:author="Truong Ngoc Son" w:date="2016-10-21T15:29:00Z">
        <w:r w:rsidRPr="00957567">
          <w:rPr>
            <w:rFonts w:ascii="Times New Roman" w:hAnsi="Times New Roman" w:cs="Times New Roman"/>
            <w:sz w:val="28"/>
            <w:szCs w:val="28"/>
            <w:rPrChange w:id="6593" w:author="Phạm Anh Đại" w:date="2016-11-16T08:54:00Z">
              <w:rPr>
                <w:rFonts w:ascii="Times New Roman" w:hAnsi="Times New Roman" w:cs="Times New Roman"/>
                <w:sz w:val="24"/>
                <w:szCs w:val="24"/>
              </w:rPr>
            </w:rPrChange>
          </w:rPr>
          <w:t xml:space="preserve"> đúng, nơi mọi người sử dụng các thiết bị trong cách đã được dự định, và không có sự kiện </w:t>
        </w:r>
      </w:ins>
      <w:ins w:id="6594" w:author="Phat Tran" w:date="2016-11-05T13:43:00Z">
        <w:r w:rsidR="00514A07" w:rsidRPr="00957567">
          <w:rPr>
            <w:rFonts w:ascii="Times New Roman" w:hAnsi="Times New Roman" w:cs="Times New Roman"/>
            <w:sz w:val="28"/>
            <w:szCs w:val="28"/>
            <w:rPrChange w:id="6595" w:author="Phạm Anh Đại" w:date="2016-11-16T08:54:00Z">
              <w:rPr>
                <w:rFonts w:ascii="Times New Roman" w:hAnsi="Times New Roman" w:cs="Times New Roman"/>
                <w:sz w:val="24"/>
                <w:szCs w:val="24"/>
              </w:rPr>
            </w:rPrChange>
          </w:rPr>
          <w:t xml:space="preserve">bất ngờ </w:t>
        </w:r>
      </w:ins>
      <w:ins w:id="6596" w:author="Truong Ngoc Son" w:date="2016-10-21T15:29:00Z">
        <w:del w:id="6597" w:author="Phat Tran" w:date="2016-11-05T13:43:00Z">
          <w:r w:rsidRPr="00957567" w:rsidDel="00514A07">
            <w:rPr>
              <w:rFonts w:ascii="Times New Roman" w:hAnsi="Times New Roman" w:cs="Times New Roman"/>
              <w:sz w:val="28"/>
              <w:szCs w:val="28"/>
              <w:rPrChange w:id="6598" w:author="Phạm Anh Đại" w:date="2016-11-16T08:54:00Z">
                <w:rPr>
                  <w:rFonts w:ascii="Times New Roman" w:hAnsi="Times New Roman" w:cs="Times New Roman"/>
                  <w:sz w:val="24"/>
                  <w:szCs w:val="24"/>
                </w:rPr>
              </w:rPrChange>
            </w:rPr>
            <w:delText>bất khả kháng</w:delText>
          </w:r>
        </w:del>
        <w:r w:rsidRPr="00957567">
          <w:rPr>
            <w:rFonts w:ascii="Times New Roman" w:hAnsi="Times New Roman" w:cs="Times New Roman"/>
            <w:sz w:val="28"/>
            <w:szCs w:val="28"/>
            <w:rPrChange w:id="6599" w:author="Phạm Anh Đại" w:date="2016-11-16T08:54:00Z">
              <w:rPr>
                <w:rFonts w:ascii="Times New Roman" w:hAnsi="Times New Roman" w:cs="Times New Roman"/>
                <w:sz w:val="24"/>
                <w:szCs w:val="24"/>
              </w:rPr>
            </w:rPrChange>
          </w:rPr>
          <w:t xml:space="preserve"> xảy ra. Phần khó là phải thiết kế cho khi mọi thứ</w:t>
        </w:r>
        <w:del w:id="6600" w:author="Biển Phan Y" w:date="2016-11-23T23:36:00Z">
          <w:r w:rsidRPr="00957567" w:rsidDel="006C63AC">
            <w:rPr>
              <w:rFonts w:ascii="Times New Roman" w:hAnsi="Times New Roman" w:cs="Times New Roman"/>
              <w:sz w:val="28"/>
              <w:szCs w:val="28"/>
              <w:rPrChange w:id="6601" w:author="Phạm Anh Đại" w:date="2016-11-16T08:54:00Z">
                <w:rPr>
                  <w:rFonts w:ascii="Times New Roman" w:hAnsi="Times New Roman" w:cs="Times New Roman"/>
                  <w:sz w:val="24"/>
                  <w:szCs w:val="24"/>
                </w:rPr>
              </w:rPrChange>
            </w:rPr>
            <w:delText xml:space="preserve"> đi</w:delText>
          </w:r>
        </w:del>
        <w:r w:rsidRPr="00957567">
          <w:rPr>
            <w:rFonts w:ascii="Times New Roman" w:hAnsi="Times New Roman" w:cs="Times New Roman"/>
            <w:sz w:val="28"/>
            <w:szCs w:val="28"/>
            <w:rPrChange w:id="6602" w:author="Phạm Anh Đại" w:date="2016-11-16T08:54:00Z">
              <w:rPr>
                <w:rFonts w:ascii="Times New Roman" w:hAnsi="Times New Roman" w:cs="Times New Roman"/>
                <w:sz w:val="24"/>
                <w:szCs w:val="24"/>
              </w:rPr>
            </w:rPrChange>
          </w:rPr>
          <w:t xml:space="preserve"> </w:t>
        </w:r>
      </w:ins>
      <w:ins w:id="6603" w:author="Biển Phan Y" w:date="2016-11-23T23:36:00Z">
        <w:r w:rsidR="006C63AC">
          <w:rPr>
            <w:rFonts w:ascii="Times New Roman" w:hAnsi="Times New Roman" w:cs="Times New Roman"/>
            <w:sz w:val="28"/>
            <w:szCs w:val="28"/>
          </w:rPr>
          <w:t xml:space="preserve">trở nên </w:t>
        </w:r>
      </w:ins>
      <w:ins w:id="6604" w:author="Truong Ngoc Son" w:date="2016-10-21T15:29:00Z">
        <w:r w:rsidRPr="00957567">
          <w:rPr>
            <w:rFonts w:ascii="Times New Roman" w:hAnsi="Times New Roman" w:cs="Times New Roman"/>
            <w:sz w:val="28"/>
            <w:szCs w:val="28"/>
            <w:rPrChange w:id="6605" w:author="Phạm Anh Đại" w:date="2016-11-16T08:54:00Z">
              <w:rPr>
                <w:rFonts w:ascii="Times New Roman" w:hAnsi="Times New Roman" w:cs="Times New Roman"/>
                <w:sz w:val="24"/>
                <w:szCs w:val="24"/>
              </w:rPr>
            </w:rPrChange>
          </w:rPr>
          <w:t>sai.</w:t>
        </w:r>
      </w:ins>
    </w:p>
    <w:p w14:paraId="62D37F8C" w14:textId="5DAE0F0A" w:rsidR="00C6485A" w:rsidRPr="00957567" w:rsidRDefault="00C6485A">
      <w:pPr>
        <w:jc w:val="both"/>
        <w:rPr>
          <w:ins w:id="6606" w:author="Truong Ngoc Son" w:date="2016-10-21T15:29:00Z"/>
          <w:rFonts w:ascii="Times New Roman" w:hAnsi="Times New Roman" w:cs="Times New Roman"/>
          <w:sz w:val="28"/>
          <w:szCs w:val="28"/>
          <w:rPrChange w:id="6607" w:author="Phạm Anh Đại" w:date="2016-11-16T08:54:00Z">
            <w:rPr>
              <w:ins w:id="6608" w:author="Truong Ngoc Son" w:date="2016-10-21T15:29:00Z"/>
              <w:rFonts w:ascii="Times New Roman" w:hAnsi="Times New Roman" w:cs="Times New Roman"/>
              <w:sz w:val="24"/>
              <w:szCs w:val="24"/>
            </w:rPr>
          </w:rPrChange>
        </w:rPr>
        <w:pPrChange w:id="6609" w:author="Biển Phan Y" w:date="2016-11-22T22:50:00Z">
          <w:pPr/>
        </w:pPrChange>
      </w:pPr>
      <w:ins w:id="6610" w:author="Truong Ngoc Son" w:date="2016-10-21T15:29:00Z">
        <w:r w:rsidRPr="00957567">
          <w:rPr>
            <w:rFonts w:ascii="Times New Roman" w:hAnsi="Times New Roman" w:cs="Times New Roman"/>
            <w:sz w:val="28"/>
            <w:szCs w:val="28"/>
            <w:rPrChange w:id="6611" w:author="Phạm Anh Đại" w:date="2016-11-16T08:54:00Z">
              <w:rPr>
                <w:rFonts w:ascii="Times New Roman" w:hAnsi="Times New Roman" w:cs="Times New Roman"/>
                <w:sz w:val="24"/>
                <w:szCs w:val="24"/>
              </w:rPr>
            </w:rPrChange>
          </w:rPr>
          <w:t xml:space="preserve">Hãy thử nghĩ đến cuộc hội thoại giữa 2 người. Lỗi có được tạo ra không ? Có, nhưng nó không </w:t>
        </w:r>
      </w:ins>
      <w:ins w:id="6612" w:author="Phat Tran" w:date="2016-11-05T13:44:00Z">
        <w:r w:rsidR="00514A07" w:rsidRPr="00957567">
          <w:rPr>
            <w:rFonts w:ascii="Times New Roman" w:hAnsi="Times New Roman" w:cs="Times New Roman"/>
            <w:sz w:val="28"/>
            <w:szCs w:val="28"/>
            <w:rPrChange w:id="6613" w:author="Phạm Anh Đại" w:date="2016-11-16T08:54:00Z">
              <w:rPr>
                <w:rFonts w:ascii="Times New Roman" w:hAnsi="Times New Roman" w:cs="Times New Roman"/>
                <w:sz w:val="24"/>
                <w:szCs w:val="24"/>
              </w:rPr>
            </w:rPrChange>
          </w:rPr>
          <w:t xml:space="preserve">xử lý </w:t>
        </w:r>
      </w:ins>
      <w:ins w:id="6614" w:author="Truong Ngoc Son" w:date="2016-10-21T15:29:00Z">
        <w:del w:id="6615" w:author="Phat Tran" w:date="2016-11-05T13:44:00Z">
          <w:r w:rsidRPr="00957567" w:rsidDel="00514A07">
            <w:rPr>
              <w:rFonts w:ascii="Times New Roman" w:hAnsi="Times New Roman" w:cs="Times New Roman"/>
              <w:sz w:val="28"/>
              <w:szCs w:val="28"/>
              <w:rPrChange w:id="6616" w:author="Phạm Anh Đại" w:date="2016-11-16T08:54:00Z">
                <w:rPr>
                  <w:rFonts w:ascii="Times New Roman" w:hAnsi="Times New Roman" w:cs="Times New Roman"/>
                  <w:sz w:val="24"/>
                  <w:szCs w:val="24"/>
                </w:rPr>
              </w:rPrChange>
            </w:rPr>
            <w:delText>ứng xử</w:delText>
          </w:r>
        </w:del>
        <w:r w:rsidRPr="00957567">
          <w:rPr>
            <w:rFonts w:ascii="Times New Roman" w:hAnsi="Times New Roman" w:cs="Times New Roman"/>
            <w:sz w:val="28"/>
            <w:szCs w:val="28"/>
            <w:rPrChange w:id="6617" w:author="Phạm Anh Đại" w:date="2016-11-16T08:54:00Z">
              <w:rPr>
                <w:rFonts w:ascii="Times New Roman" w:hAnsi="Times New Roman" w:cs="Times New Roman"/>
                <w:sz w:val="24"/>
                <w:szCs w:val="24"/>
              </w:rPr>
            </w:rPrChange>
          </w:rPr>
          <w:t xml:space="preserve"> như vậy. Nếu một người nói một cái gì đó không phải là điều dễ hiểu, chúng ta yêu cầu để làm rõ. Nếu một người nói một cái gì đó mà chúng ta tin là sai lầm, chúng ta đặt câu hỏi và tranh luận. Chúng ta không đưa ra một tín hiệu cảnh báo. Chúng ta không bíp. Chúng ta không đưa ra các thông báo lỗi. Chúng ta yêu cầu để biết thêm thông tin và tham gia vào các cuộc đối thoại lẫn nhau để đạt được </w:t>
        </w:r>
        <w:del w:id="6618" w:author="Phat Tran" w:date="2016-11-05T13:44:00Z">
          <w:r w:rsidRPr="00957567" w:rsidDel="00514A07">
            <w:rPr>
              <w:rFonts w:ascii="Times New Roman" w:hAnsi="Times New Roman" w:cs="Times New Roman"/>
              <w:sz w:val="28"/>
              <w:szCs w:val="28"/>
              <w:rPrChange w:id="6619" w:author="Phạm Anh Đại" w:date="2016-11-16T08:54:00Z">
                <w:rPr>
                  <w:rFonts w:ascii="Times New Roman" w:hAnsi="Times New Roman" w:cs="Times New Roman"/>
                  <w:sz w:val="24"/>
                  <w:szCs w:val="24"/>
                </w:rPr>
              </w:rPrChange>
            </w:rPr>
            <w:delText>một</w:delText>
          </w:r>
        </w:del>
        <w:r w:rsidRPr="00957567">
          <w:rPr>
            <w:rFonts w:ascii="Times New Roman" w:hAnsi="Times New Roman" w:cs="Times New Roman"/>
            <w:sz w:val="28"/>
            <w:szCs w:val="28"/>
            <w:rPrChange w:id="6620" w:author="Phạm Anh Đại" w:date="2016-11-16T08:54:00Z">
              <w:rPr>
                <w:rFonts w:ascii="Times New Roman" w:hAnsi="Times New Roman" w:cs="Times New Roman"/>
                <w:sz w:val="24"/>
                <w:szCs w:val="24"/>
              </w:rPr>
            </w:rPrChange>
          </w:rPr>
          <w:t xml:space="preserve"> sự hiểu biết. Trong cuộc trò chuyện bình thường giữa hai người bạn,</w:t>
        </w:r>
      </w:ins>
      <w:ins w:id="6621" w:author="Phat Tran" w:date="2016-11-05T13:44:00Z">
        <w:r w:rsidR="00514A07" w:rsidRPr="00957567">
          <w:rPr>
            <w:rFonts w:ascii="Times New Roman" w:hAnsi="Times New Roman" w:cs="Times New Roman"/>
            <w:sz w:val="28"/>
            <w:szCs w:val="28"/>
            <w:rPrChange w:id="6622" w:author="Phạm Anh Đại" w:date="2016-11-16T08:54:00Z">
              <w:rPr>
                <w:rFonts w:ascii="Times New Roman" w:hAnsi="Times New Roman" w:cs="Times New Roman"/>
                <w:sz w:val="24"/>
                <w:szCs w:val="24"/>
              </w:rPr>
            </w:rPrChange>
          </w:rPr>
          <w:t xml:space="preserve"> sự phát biểu sai</w:t>
        </w:r>
      </w:ins>
      <w:ins w:id="6623" w:author="Truong Ngoc Son" w:date="2016-10-21T15:29:00Z">
        <w:r w:rsidRPr="00957567">
          <w:rPr>
            <w:rFonts w:ascii="Times New Roman" w:hAnsi="Times New Roman" w:cs="Times New Roman"/>
            <w:sz w:val="28"/>
            <w:szCs w:val="28"/>
            <w:rPrChange w:id="6624" w:author="Phạm Anh Đại" w:date="2016-11-16T08:54:00Z">
              <w:rPr>
                <w:rFonts w:ascii="Times New Roman" w:hAnsi="Times New Roman" w:cs="Times New Roman"/>
                <w:sz w:val="24"/>
                <w:szCs w:val="24"/>
              </w:rPr>
            </w:rPrChange>
          </w:rPr>
          <w:t xml:space="preserve"> </w:t>
        </w:r>
        <w:del w:id="6625" w:author="Phat Tran" w:date="2016-11-05T13:44:00Z">
          <w:r w:rsidRPr="00957567" w:rsidDel="00514A07">
            <w:rPr>
              <w:rFonts w:ascii="Times New Roman" w:hAnsi="Times New Roman" w:cs="Times New Roman"/>
              <w:sz w:val="28"/>
              <w:szCs w:val="28"/>
              <w:rPrChange w:id="6626" w:author="Phạm Anh Đại" w:date="2016-11-16T08:54:00Z">
                <w:rPr>
                  <w:rFonts w:ascii="Times New Roman" w:hAnsi="Times New Roman" w:cs="Times New Roman"/>
                  <w:sz w:val="24"/>
                  <w:szCs w:val="24"/>
                </w:rPr>
              </w:rPrChange>
            </w:rPr>
            <w:delText>sai sót trọng yếu</w:delText>
          </w:r>
        </w:del>
        <w:r w:rsidRPr="00957567">
          <w:rPr>
            <w:rFonts w:ascii="Times New Roman" w:hAnsi="Times New Roman" w:cs="Times New Roman"/>
            <w:sz w:val="28"/>
            <w:szCs w:val="28"/>
            <w:rPrChange w:id="6627" w:author="Phạm Anh Đại" w:date="2016-11-16T08:54:00Z">
              <w:rPr>
                <w:rFonts w:ascii="Times New Roman" w:hAnsi="Times New Roman" w:cs="Times New Roman"/>
                <w:sz w:val="24"/>
                <w:szCs w:val="24"/>
              </w:rPr>
            </w:rPrChange>
          </w:rPr>
          <w:t xml:space="preserve"> được thực hiện như bình thường, như gần đúng với những gì đã thực sự có ý nghĩa. lỗi ngữ pháp, tự điều chỉnh, và cụm từ: Khởi động lại được bỏ qua. Trong thực tế, chúng thường thậm chí không được phát hiện bởi vì chúng </w:t>
        </w:r>
      </w:ins>
      <w:ins w:id="6628" w:author="Phat Tran" w:date="2016-11-05T13:44:00Z">
        <w:r w:rsidR="00514A07" w:rsidRPr="00957567">
          <w:rPr>
            <w:rFonts w:ascii="Times New Roman" w:hAnsi="Times New Roman" w:cs="Times New Roman"/>
            <w:sz w:val="28"/>
            <w:szCs w:val="28"/>
            <w:rPrChange w:id="6629" w:author="Phạm Anh Đại" w:date="2016-11-16T08:54:00Z">
              <w:rPr>
                <w:rFonts w:ascii="Times New Roman" w:hAnsi="Times New Roman" w:cs="Times New Roman"/>
                <w:sz w:val="24"/>
                <w:szCs w:val="24"/>
              </w:rPr>
            </w:rPrChange>
          </w:rPr>
          <w:t xml:space="preserve">ta </w:t>
        </w:r>
      </w:ins>
      <w:ins w:id="6630" w:author="Truong Ngoc Son" w:date="2016-10-21T15:29:00Z">
        <w:del w:id="6631" w:author="Phat Tran" w:date="2016-11-05T13:44:00Z">
          <w:r w:rsidRPr="00957567" w:rsidDel="00514A07">
            <w:rPr>
              <w:rFonts w:ascii="Times New Roman" w:hAnsi="Times New Roman" w:cs="Times New Roman"/>
              <w:sz w:val="28"/>
              <w:szCs w:val="28"/>
              <w:rPrChange w:id="6632"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6633" w:author="Phạm Anh Đại" w:date="2016-11-16T08:54:00Z">
              <w:rPr>
                <w:rFonts w:ascii="Times New Roman" w:hAnsi="Times New Roman" w:cs="Times New Roman"/>
                <w:sz w:val="24"/>
                <w:szCs w:val="24"/>
              </w:rPr>
            </w:rPrChange>
          </w:rPr>
          <w:t xml:space="preserve"> tập trung vào ý nghĩa đích, không phải là đặc điểm </w:t>
        </w:r>
      </w:ins>
      <w:ins w:id="6634" w:author="Phat Tran" w:date="2016-11-05T13:44:00Z">
        <w:r w:rsidR="00514A07" w:rsidRPr="00957567">
          <w:rPr>
            <w:rFonts w:ascii="Times New Roman" w:hAnsi="Times New Roman" w:cs="Times New Roman"/>
            <w:sz w:val="28"/>
            <w:szCs w:val="28"/>
            <w:rPrChange w:id="6635" w:author="Phạm Anh Đại" w:date="2016-11-16T08:54:00Z">
              <w:rPr>
                <w:rFonts w:ascii="Times New Roman" w:hAnsi="Times New Roman" w:cs="Times New Roman"/>
                <w:sz w:val="24"/>
                <w:szCs w:val="24"/>
              </w:rPr>
            </w:rPrChange>
          </w:rPr>
          <w:t xml:space="preserve">bên ngoài </w:t>
        </w:r>
      </w:ins>
      <w:ins w:id="6636" w:author="Truong Ngoc Son" w:date="2016-10-21T15:29:00Z">
        <w:del w:id="6637" w:author="Phat Tran" w:date="2016-11-05T13:44:00Z">
          <w:r w:rsidRPr="00957567" w:rsidDel="00514A07">
            <w:rPr>
              <w:rFonts w:ascii="Times New Roman" w:hAnsi="Times New Roman" w:cs="Times New Roman"/>
              <w:sz w:val="28"/>
              <w:szCs w:val="28"/>
              <w:rPrChange w:id="6638" w:author="Phạm Anh Đại" w:date="2016-11-16T08:54:00Z">
                <w:rPr>
                  <w:rFonts w:ascii="Times New Roman" w:hAnsi="Times New Roman" w:cs="Times New Roman"/>
                  <w:sz w:val="24"/>
                  <w:szCs w:val="24"/>
                </w:rPr>
              </w:rPrChange>
            </w:rPr>
            <w:delText>bề mặt</w:delText>
          </w:r>
        </w:del>
        <w:r w:rsidRPr="00957567">
          <w:rPr>
            <w:rFonts w:ascii="Times New Roman" w:hAnsi="Times New Roman" w:cs="Times New Roman"/>
            <w:sz w:val="28"/>
            <w:szCs w:val="28"/>
            <w:rPrChange w:id="6639" w:author="Phạm Anh Đại" w:date="2016-11-16T08:54:00Z">
              <w:rPr>
                <w:rFonts w:ascii="Times New Roman" w:hAnsi="Times New Roman" w:cs="Times New Roman"/>
                <w:sz w:val="24"/>
                <w:szCs w:val="24"/>
              </w:rPr>
            </w:rPrChange>
          </w:rPr>
          <w:t>.</w:t>
        </w:r>
      </w:ins>
    </w:p>
    <w:p w14:paraId="66D117B1" w14:textId="0FF4F10D" w:rsidR="00C6485A" w:rsidRPr="00957567" w:rsidRDefault="00C6485A">
      <w:pPr>
        <w:jc w:val="both"/>
        <w:rPr>
          <w:ins w:id="6640" w:author="Truong Ngoc Son" w:date="2016-10-21T15:29:00Z"/>
          <w:rFonts w:ascii="Times New Roman" w:hAnsi="Times New Roman" w:cs="Times New Roman"/>
          <w:sz w:val="28"/>
          <w:szCs w:val="28"/>
          <w:rPrChange w:id="6641" w:author="Phạm Anh Đại" w:date="2016-11-16T08:54:00Z">
            <w:rPr>
              <w:ins w:id="6642" w:author="Truong Ngoc Son" w:date="2016-10-21T15:29:00Z"/>
              <w:rFonts w:ascii="Times New Roman" w:hAnsi="Times New Roman" w:cs="Times New Roman"/>
              <w:sz w:val="24"/>
              <w:szCs w:val="24"/>
            </w:rPr>
          </w:rPrChange>
        </w:rPr>
        <w:pPrChange w:id="6643" w:author="Biển Phan Y" w:date="2016-11-22T22:50:00Z">
          <w:pPr/>
        </w:pPrChange>
      </w:pPr>
      <w:ins w:id="6644" w:author="Truong Ngoc Son" w:date="2016-10-21T15:29:00Z">
        <w:r w:rsidRPr="00957567">
          <w:rPr>
            <w:rFonts w:ascii="Times New Roman" w:hAnsi="Times New Roman" w:cs="Times New Roman"/>
            <w:sz w:val="28"/>
            <w:szCs w:val="28"/>
            <w:rPrChange w:id="6645" w:author="Phạm Anh Đại" w:date="2016-11-16T08:54:00Z">
              <w:rPr>
                <w:rFonts w:ascii="Times New Roman" w:hAnsi="Times New Roman" w:cs="Times New Roman"/>
                <w:sz w:val="24"/>
                <w:szCs w:val="24"/>
              </w:rPr>
            </w:rPrChange>
          </w:rPr>
          <w:lastRenderedPageBreak/>
          <w:t xml:space="preserve">Máy móc không đủ thông minh để xác định ý nghĩa </w:t>
        </w:r>
        <w:del w:id="6646" w:author="Phat Tran" w:date="2016-11-05T13:44:00Z">
          <w:r w:rsidRPr="00957567" w:rsidDel="00514A07">
            <w:rPr>
              <w:rFonts w:ascii="Times New Roman" w:hAnsi="Times New Roman" w:cs="Times New Roman"/>
              <w:sz w:val="28"/>
              <w:szCs w:val="28"/>
              <w:rPrChange w:id="6647" w:author="Phạm Anh Đại" w:date="2016-11-16T08:54:00Z">
                <w:rPr>
                  <w:rFonts w:ascii="Times New Roman" w:hAnsi="Times New Roman" w:cs="Times New Roman"/>
                  <w:sz w:val="24"/>
                  <w:szCs w:val="24"/>
                </w:rPr>
              </w:rPrChange>
            </w:rPr>
            <w:delText>của</w:delText>
          </w:r>
        </w:del>
        <w:r w:rsidRPr="00957567">
          <w:rPr>
            <w:rFonts w:ascii="Times New Roman" w:hAnsi="Times New Roman" w:cs="Times New Roman"/>
            <w:sz w:val="28"/>
            <w:szCs w:val="28"/>
            <w:rPrChange w:id="6648" w:author="Phạm Anh Đại" w:date="2016-11-16T08:54:00Z">
              <w:rPr>
                <w:rFonts w:ascii="Times New Roman" w:hAnsi="Times New Roman" w:cs="Times New Roman"/>
                <w:sz w:val="24"/>
                <w:szCs w:val="24"/>
              </w:rPr>
            </w:rPrChange>
          </w:rPr>
          <w:t xml:space="preserve"> các hành động của chúng ta, nhưng ngay cả như vậy, </w:t>
        </w:r>
      </w:ins>
      <w:ins w:id="6649" w:author="Phat Tran" w:date="2016-11-05T13:45:00Z">
        <w:r w:rsidR="00514A07" w:rsidRPr="00957567">
          <w:rPr>
            <w:rFonts w:ascii="Times New Roman" w:hAnsi="Times New Roman" w:cs="Times New Roman"/>
            <w:sz w:val="28"/>
            <w:szCs w:val="28"/>
            <w:rPrChange w:id="6650" w:author="Phạm Anh Đại" w:date="2016-11-16T08:54:00Z">
              <w:rPr>
                <w:rFonts w:ascii="Times New Roman" w:hAnsi="Times New Roman" w:cs="Times New Roman"/>
                <w:sz w:val="24"/>
                <w:szCs w:val="24"/>
              </w:rPr>
            </w:rPrChange>
          </w:rPr>
          <w:t xml:space="preserve">chúng </w:t>
        </w:r>
      </w:ins>
      <w:ins w:id="6651" w:author="Truong Ngoc Son" w:date="2016-10-21T15:29:00Z">
        <w:del w:id="6652" w:author="Phat Tran" w:date="2016-11-05T13:45:00Z">
          <w:r w:rsidRPr="00957567" w:rsidDel="00514A07">
            <w:rPr>
              <w:rFonts w:ascii="Times New Roman" w:hAnsi="Times New Roman" w:cs="Times New Roman"/>
              <w:sz w:val="28"/>
              <w:szCs w:val="28"/>
              <w:rPrChange w:id="6653" w:author="Phạm Anh Đại" w:date="2016-11-16T08:54:00Z">
                <w:rPr>
                  <w:rFonts w:ascii="Times New Roman" w:hAnsi="Times New Roman" w:cs="Times New Roman"/>
                  <w:sz w:val="24"/>
                  <w:szCs w:val="24"/>
                </w:rPr>
              </w:rPrChange>
            </w:rPr>
            <w:delText>họ có</w:delText>
          </w:r>
        </w:del>
        <w:r w:rsidRPr="00957567">
          <w:rPr>
            <w:rFonts w:ascii="Times New Roman" w:hAnsi="Times New Roman" w:cs="Times New Roman"/>
            <w:sz w:val="28"/>
            <w:szCs w:val="28"/>
            <w:rPrChange w:id="6654" w:author="Phạm Anh Đại" w:date="2016-11-16T08:54:00Z">
              <w:rPr>
                <w:rFonts w:ascii="Times New Roman" w:hAnsi="Times New Roman" w:cs="Times New Roman"/>
                <w:sz w:val="24"/>
                <w:szCs w:val="24"/>
              </w:rPr>
            </w:rPrChange>
          </w:rPr>
          <w:t xml:space="preserve"> ít thông minh hơn </w:t>
        </w:r>
      </w:ins>
      <w:ins w:id="6655" w:author="Phat Tran" w:date="2016-11-05T13:45:00Z">
        <w:r w:rsidR="00514A07" w:rsidRPr="00957567">
          <w:rPr>
            <w:rFonts w:ascii="Times New Roman" w:hAnsi="Times New Roman" w:cs="Times New Roman"/>
            <w:sz w:val="28"/>
            <w:szCs w:val="28"/>
            <w:rPrChange w:id="6656" w:author="Phạm Anh Đại" w:date="2016-11-16T08:54:00Z">
              <w:rPr>
                <w:rFonts w:ascii="Times New Roman" w:hAnsi="Times New Roman" w:cs="Times New Roman"/>
                <w:sz w:val="24"/>
                <w:szCs w:val="24"/>
              </w:rPr>
            </w:rPrChange>
          </w:rPr>
          <w:t xml:space="preserve">chúng </w:t>
        </w:r>
      </w:ins>
      <w:ins w:id="6657" w:author="Truong Ngoc Son" w:date="2016-10-21T15:29:00Z">
        <w:del w:id="6658" w:author="Phat Tran" w:date="2016-11-05T13:45:00Z">
          <w:r w:rsidRPr="00957567" w:rsidDel="00514A07">
            <w:rPr>
              <w:rFonts w:ascii="Times New Roman" w:hAnsi="Times New Roman" w:cs="Times New Roman"/>
              <w:sz w:val="28"/>
              <w:szCs w:val="28"/>
              <w:rPrChange w:id="6659"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6660" w:author="Phạm Anh Đại" w:date="2016-11-16T08:54:00Z">
              <w:rPr>
                <w:rFonts w:ascii="Times New Roman" w:hAnsi="Times New Roman" w:cs="Times New Roman"/>
                <w:sz w:val="24"/>
                <w:szCs w:val="24"/>
              </w:rPr>
            </w:rPrChange>
          </w:rPr>
          <w:t xml:space="preserve"> có thể </w:t>
        </w:r>
        <w:del w:id="6661" w:author="Phat Tran" w:date="2016-11-05T13:45:00Z">
          <w:r w:rsidRPr="00957567" w:rsidDel="00514A07">
            <w:rPr>
              <w:rFonts w:ascii="Times New Roman" w:hAnsi="Times New Roman" w:cs="Times New Roman"/>
              <w:sz w:val="28"/>
              <w:szCs w:val="28"/>
              <w:rPrChange w:id="6662" w:author="Phạm Anh Đại" w:date="2016-11-16T08:54:00Z">
                <w:rPr>
                  <w:rFonts w:ascii="Times New Roman" w:hAnsi="Times New Roman" w:cs="Times New Roman"/>
                  <w:sz w:val="24"/>
                  <w:szCs w:val="24"/>
                </w:rPr>
              </w:rPrChange>
            </w:rPr>
            <w:delText>được</w:delText>
          </w:r>
        </w:del>
        <w:r w:rsidRPr="00957567">
          <w:rPr>
            <w:rFonts w:ascii="Times New Roman" w:hAnsi="Times New Roman" w:cs="Times New Roman"/>
            <w:sz w:val="28"/>
            <w:szCs w:val="28"/>
            <w:rPrChange w:id="6663" w:author="Phạm Anh Đại" w:date="2016-11-16T08:54:00Z">
              <w:rPr>
                <w:rFonts w:ascii="Times New Roman" w:hAnsi="Times New Roman" w:cs="Times New Roman"/>
                <w:sz w:val="24"/>
                <w:szCs w:val="24"/>
              </w:rPr>
            </w:rPrChange>
          </w:rPr>
          <w:t xml:space="preserve">. Với các sản phẩm của chúng ta, nếu chúng ta làm một cái gì đó không thích hợp, nếu hành động phù hợp với </w:t>
        </w:r>
        <w:del w:id="6664" w:author="Phat Tran" w:date="2016-11-05T13:45:00Z">
          <w:r w:rsidRPr="00957567" w:rsidDel="00514A07">
            <w:rPr>
              <w:rFonts w:ascii="Times New Roman" w:hAnsi="Times New Roman" w:cs="Times New Roman"/>
              <w:sz w:val="28"/>
              <w:szCs w:val="28"/>
              <w:rPrChange w:id="6665" w:author="Phạm Anh Đại" w:date="2016-11-16T08:54:00Z">
                <w:rPr>
                  <w:rFonts w:ascii="Times New Roman" w:hAnsi="Times New Roman" w:cs="Times New Roman"/>
                  <w:sz w:val="24"/>
                  <w:szCs w:val="24"/>
                </w:rPr>
              </w:rPrChange>
            </w:rPr>
            <w:delText>các định dạng</w:delText>
          </w:r>
        </w:del>
      </w:ins>
      <w:ins w:id="6666" w:author="Phat Tran" w:date="2016-11-05T13:45:00Z">
        <w:r w:rsidR="00514A07" w:rsidRPr="00957567">
          <w:rPr>
            <w:rFonts w:ascii="Times New Roman" w:hAnsi="Times New Roman" w:cs="Times New Roman"/>
            <w:sz w:val="28"/>
            <w:szCs w:val="28"/>
            <w:rPrChange w:id="6667" w:author="Phạm Anh Đại" w:date="2016-11-16T08:54:00Z">
              <w:rPr>
                <w:rFonts w:ascii="Times New Roman" w:hAnsi="Times New Roman" w:cs="Times New Roman"/>
                <w:sz w:val="24"/>
                <w:szCs w:val="24"/>
              </w:rPr>
            </w:rPrChange>
          </w:rPr>
          <w:t xml:space="preserve"> khuôn mẫu</w:t>
        </w:r>
      </w:ins>
      <w:ins w:id="6668" w:author="Truong Ngoc Son" w:date="2016-10-21T15:29:00Z">
        <w:r w:rsidRPr="00957567">
          <w:rPr>
            <w:rFonts w:ascii="Times New Roman" w:hAnsi="Times New Roman" w:cs="Times New Roman"/>
            <w:sz w:val="28"/>
            <w:szCs w:val="28"/>
            <w:rPrChange w:id="6669" w:author="Phạm Anh Đại" w:date="2016-11-16T08:54:00Z">
              <w:rPr>
                <w:rFonts w:ascii="Times New Roman" w:hAnsi="Times New Roman" w:cs="Times New Roman"/>
                <w:sz w:val="24"/>
                <w:szCs w:val="24"/>
              </w:rPr>
            </w:rPrChange>
          </w:rPr>
          <w:t xml:space="preserve"> thích hợp cho một lệnh, sản phẩm nào đó, ngay cả khi nó </w:t>
        </w:r>
        <w:del w:id="6670" w:author="Biển Phan Y" w:date="2016-11-23T23:37:00Z">
          <w:r w:rsidRPr="00957567" w:rsidDel="006C63AC">
            <w:rPr>
              <w:rFonts w:ascii="Times New Roman" w:hAnsi="Times New Roman" w:cs="Times New Roman"/>
              <w:sz w:val="28"/>
              <w:szCs w:val="28"/>
              <w:rPrChange w:id="6671" w:author="Phạm Anh Đại" w:date="2016-11-16T08:54:00Z">
                <w:rPr>
                  <w:rFonts w:ascii="Times New Roman" w:hAnsi="Times New Roman" w:cs="Times New Roman"/>
                  <w:sz w:val="24"/>
                  <w:szCs w:val="24"/>
                </w:rPr>
              </w:rPrChange>
            </w:rPr>
            <w:delText xml:space="preserve">là </w:delText>
          </w:r>
        </w:del>
        <w:del w:id="6672" w:author="Phat Tran" w:date="2016-11-05T13:45:00Z">
          <w:r w:rsidRPr="00957567" w:rsidDel="00514A07">
            <w:rPr>
              <w:rFonts w:ascii="Times New Roman" w:hAnsi="Times New Roman" w:cs="Times New Roman"/>
              <w:sz w:val="28"/>
              <w:szCs w:val="28"/>
              <w:rPrChange w:id="6673" w:author="Phạm Anh Đại" w:date="2016-11-16T08:54:00Z">
                <w:rPr>
                  <w:rFonts w:ascii="Times New Roman" w:hAnsi="Times New Roman" w:cs="Times New Roman"/>
                  <w:sz w:val="24"/>
                  <w:szCs w:val="24"/>
                </w:rPr>
              </w:rPrChange>
            </w:rPr>
            <w:delText xml:space="preserve">kỳ quặc </w:delText>
          </w:r>
        </w:del>
        <w:r w:rsidRPr="00957567">
          <w:rPr>
            <w:rFonts w:ascii="Times New Roman" w:hAnsi="Times New Roman" w:cs="Times New Roman"/>
            <w:sz w:val="28"/>
            <w:szCs w:val="28"/>
            <w:rPrChange w:id="6674" w:author="Phạm Anh Đại" w:date="2016-11-16T08:54:00Z">
              <w:rPr>
                <w:rFonts w:ascii="Times New Roman" w:hAnsi="Times New Roman" w:cs="Times New Roman"/>
                <w:sz w:val="24"/>
                <w:szCs w:val="24"/>
              </w:rPr>
            </w:rPrChange>
          </w:rPr>
          <w:t>nguy hiểm</w:t>
        </w:r>
      </w:ins>
      <w:ins w:id="6675" w:author="Phat Tran" w:date="2016-11-05T13:45:00Z">
        <w:r w:rsidR="00514A07" w:rsidRPr="00957567">
          <w:rPr>
            <w:rFonts w:ascii="Times New Roman" w:hAnsi="Times New Roman" w:cs="Times New Roman"/>
            <w:sz w:val="28"/>
            <w:szCs w:val="28"/>
            <w:rPrChange w:id="6676" w:author="Phạm Anh Đại" w:date="2016-11-16T08:54:00Z">
              <w:rPr>
                <w:rFonts w:ascii="Times New Roman" w:hAnsi="Times New Roman" w:cs="Times New Roman"/>
                <w:sz w:val="24"/>
                <w:szCs w:val="24"/>
              </w:rPr>
            </w:rPrChange>
          </w:rPr>
          <w:t xml:space="preserve"> thái quá</w:t>
        </w:r>
      </w:ins>
      <w:ins w:id="6677" w:author="Truong Ngoc Son" w:date="2016-10-21T15:29:00Z">
        <w:r w:rsidRPr="00957567">
          <w:rPr>
            <w:rFonts w:ascii="Times New Roman" w:hAnsi="Times New Roman" w:cs="Times New Roman"/>
            <w:sz w:val="28"/>
            <w:szCs w:val="28"/>
            <w:rPrChange w:id="6678" w:author="Phạm Anh Đại" w:date="2016-11-16T08:54:00Z">
              <w:rPr>
                <w:rFonts w:ascii="Times New Roman" w:hAnsi="Times New Roman" w:cs="Times New Roman"/>
                <w:sz w:val="24"/>
                <w:szCs w:val="24"/>
              </w:rPr>
            </w:rPrChange>
          </w:rPr>
          <w:t>. Điều này đã dẫn đến tai nạn bi thảm, đặc biệt là trong việc chăm sóc sức khỏe, nơi thiết kế không phù hợp của</w:t>
        </w:r>
      </w:ins>
      <w:ins w:id="6679" w:author="Phat Tran" w:date="2016-11-05T13:45:00Z">
        <w:r w:rsidR="00514A07" w:rsidRPr="00957567">
          <w:rPr>
            <w:rFonts w:ascii="Times New Roman" w:hAnsi="Times New Roman" w:cs="Times New Roman"/>
            <w:sz w:val="28"/>
            <w:szCs w:val="28"/>
            <w:rPrChange w:id="6680" w:author="Phạm Anh Đại" w:date="2016-11-16T08:54:00Z">
              <w:rPr>
                <w:rFonts w:ascii="Times New Roman" w:hAnsi="Times New Roman" w:cs="Times New Roman"/>
                <w:sz w:val="24"/>
                <w:szCs w:val="24"/>
              </w:rPr>
            </w:rPrChange>
          </w:rPr>
          <w:t xml:space="preserve"> máy</w:t>
        </w:r>
      </w:ins>
      <w:ins w:id="6681" w:author="Truong Ngoc Son" w:date="2016-10-21T15:29:00Z">
        <w:r w:rsidRPr="00957567">
          <w:rPr>
            <w:rFonts w:ascii="Times New Roman" w:hAnsi="Times New Roman" w:cs="Times New Roman"/>
            <w:sz w:val="28"/>
            <w:szCs w:val="28"/>
            <w:rPrChange w:id="6682" w:author="Phạm Anh Đại" w:date="2016-11-16T08:54:00Z">
              <w:rPr>
                <w:rFonts w:ascii="Times New Roman" w:hAnsi="Times New Roman" w:cs="Times New Roman"/>
                <w:sz w:val="24"/>
                <w:szCs w:val="24"/>
              </w:rPr>
            </w:rPrChange>
          </w:rPr>
          <w:t xml:space="preserve"> bơm truyền và máy X-ray cho phép quá liều </w:t>
        </w:r>
      </w:ins>
      <w:ins w:id="6683" w:author="Phat Tran" w:date="2016-11-05T13:45:00Z">
        <w:r w:rsidR="00514A07" w:rsidRPr="00957567">
          <w:rPr>
            <w:rFonts w:ascii="Times New Roman" w:hAnsi="Times New Roman" w:cs="Times New Roman"/>
            <w:sz w:val="28"/>
            <w:szCs w:val="28"/>
            <w:rPrChange w:id="6684" w:author="Phạm Anh Đại" w:date="2016-11-16T08:54:00Z">
              <w:rPr>
                <w:rFonts w:ascii="Times New Roman" w:hAnsi="Times New Roman" w:cs="Times New Roman"/>
                <w:sz w:val="24"/>
                <w:szCs w:val="24"/>
              </w:rPr>
            </w:rPrChange>
          </w:rPr>
          <w:t xml:space="preserve">vô cực </w:t>
        </w:r>
      </w:ins>
      <w:ins w:id="6685" w:author="Truong Ngoc Son" w:date="2016-10-21T15:29:00Z">
        <w:del w:id="6686" w:author="Phat Tran" w:date="2016-11-05T13:45:00Z">
          <w:r w:rsidRPr="00957567" w:rsidDel="00514A07">
            <w:rPr>
              <w:rFonts w:ascii="Times New Roman" w:hAnsi="Times New Roman" w:cs="Times New Roman"/>
              <w:sz w:val="28"/>
              <w:szCs w:val="28"/>
              <w:rPrChange w:id="6687" w:author="Phạm Anh Đại" w:date="2016-11-16T08:54:00Z">
                <w:rPr>
                  <w:rFonts w:ascii="Times New Roman" w:hAnsi="Times New Roman" w:cs="Times New Roman"/>
                  <w:sz w:val="24"/>
                  <w:szCs w:val="24"/>
                </w:rPr>
              </w:rPrChange>
            </w:rPr>
            <w:delText>cực</w:delText>
          </w:r>
        </w:del>
        <w:r w:rsidRPr="00957567">
          <w:rPr>
            <w:rFonts w:ascii="Times New Roman" w:hAnsi="Times New Roman" w:cs="Times New Roman"/>
            <w:sz w:val="28"/>
            <w:szCs w:val="28"/>
            <w:rPrChange w:id="6688" w:author="Phạm Anh Đại" w:date="2016-11-16T08:54:00Z">
              <w:rPr>
                <w:rFonts w:ascii="Times New Roman" w:hAnsi="Times New Roman" w:cs="Times New Roman"/>
                <w:sz w:val="24"/>
                <w:szCs w:val="24"/>
              </w:rPr>
            </w:rPrChange>
          </w:rPr>
          <w:t xml:space="preserve"> của thuốc hoặc bức xạ được dùng cho bệnh nhân, dẫn đến cái chết của họ. Trong các tổ chức tài chính, các lỗi bàn phím đơn giản đã dẫn đến các giao dịch tài chính lớn, vượt xa giới hạn bình thường.</w:t>
        </w:r>
      </w:ins>
    </w:p>
    <w:p w14:paraId="7E86C879" w14:textId="34CF10C5" w:rsidR="00C6485A" w:rsidRPr="00957567" w:rsidRDefault="00C6485A">
      <w:pPr>
        <w:jc w:val="both"/>
        <w:rPr>
          <w:ins w:id="6689" w:author="Truong Ngoc Son" w:date="2016-10-21T15:29:00Z"/>
          <w:rFonts w:ascii="Times New Roman" w:hAnsi="Times New Roman" w:cs="Times New Roman"/>
          <w:sz w:val="28"/>
          <w:szCs w:val="28"/>
          <w:rPrChange w:id="6690" w:author="Phạm Anh Đại" w:date="2016-11-16T08:54:00Z">
            <w:rPr>
              <w:ins w:id="6691" w:author="Truong Ngoc Son" w:date="2016-10-21T15:29:00Z"/>
              <w:rFonts w:ascii="Times New Roman" w:hAnsi="Times New Roman" w:cs="Times New Roman"/>
              <w:sz w:val="24"/>
              <w:szCs w:val="24"/>
            </w:rPr>
          </w:rPrChange>
        </w:rPr>
        <w:pPrChange w:id="6692" w:author="Biển Phan Y" w:date="2016-11-22T22:50:00Z">
          <w:pPr/>
        </w:pPrChange>
      </w:pPr>
      <w:ins w:id="6693" w:author="Truong Ngoc Son" w:date="2016-10-21T15:29:00Z">
        <w:r w:rsidRPr="00957567">
          <w:rPr>
            <w:rFonts w:ascii="Times New Roman" w:hAnsi="Times New Roman" w:cs="Times New Roman"/>
            <w:sz w:val="28"/>
            <w:szCs w:val="28"/>
            <w:rPrChange w:id="6694" w:author="Phạm Anh Đại" w:date="2016-11-16T08:54:00Z">
              <w:rPr>
                <w:rFonts w:ascii="Times New Roman" w:hAnsi="Times New Roman" w:cs="Times New Roman"/>
                <w:sz w:val="24"/>
                <w:szCs w:val="24"/>
              </w:rPr>
            </w:rPrChange>
          </w:rPr>
          <w:t>Thậm chí</w:t>
        </w:r>
      </w:ins>
      <w:ins w:id="6695" w:author="Phat Tran" w:date="2016-11-05T13:46:00Z">
        <w:r w:rsidR="00514A07" w:rsidRPr="00957567">
          <w:rPr>
            <w:rFonts w:ascii="Times New Roman" w:hAnsi="Times New Roman" w:cs="Times New Roman"/>
            <w:sz w:val="28"/>
            <w:szCs w:val="28"/>
            <w:rPrChange w:id="6696" w:author="Phạm Anh Đại" w:date="2016-11-16T08:54:00Z">
              <w:rPr>
                <w:rFonts w:ascii="Times New Roman" w:hAnsi="Times New Roman" w:cs="Times New Roman"/>
                <w:sz w:val="24"/>
                <w:szCs w:val="24"/>
              </w:rPr>
            </w:rPrChange>
          </w:rPr>
          <w:t xml:space="preserve"> kiểm tra</w:t>
        </w:r>
      </w:ins>
      <w:ins w:id="6697" w:author="Truong Ngoc Son" w:date="2016-10-21T15:29:00Z">
        <w:r w:rsidRPr="00957567">
          <w:rPr>
            <w:rFonts w:ascii="Times New Roman" w:hAnsi="Times New Roman" w:cs="Times New Roman"/>
            <w:sz w:val="28"/>
            <w:szCs w:val="28"/>
            <w:rPrChange w:id="6698" w:author="Phạm Anh Đại" w:date="2016-11-16T08:54:00Z">
              <w:rPr>
                <w:rFonts w:ascii="Times New Roman" w:hAnsi="Times New Roman" w:cs="Times New Roman"/>
                <w:sz w:val="24"/>
                <w:szCs w:val="24"/>
              </w:rPr>
            </w:rPrChange>
          </w:rPr>
          <w:t xml:space="preserve"> đơn giản </w:t>
        </w:r>
      </w:ins>
      <w:ins w:id="6699" w:author="Phat Tran" w:date="2016-11-05T13:46:00Z">
        <w:r w:rsidR="00514A07" w:rsidRPr="00957567">
          <w:rPr>
            <w:rFonts w:ascii="Times New Roman" w:hAnsi="Times New Roman" w:cs="Times New Roman"/>
            <w:sz w:val="28"/>
            <w:szCs w:val="28"/>
            <w:rPrChange w:id="6700" w:author="Phạm Anh Đại" w:date="2016-11-16T08:54:00Z">
              <w:rPr>
                <w:rFonts w:ascii="Times New Roman" w:hAnsi="Times New Roman" w:cs="Times New Roman"/>
                <w:sz w:val="24"/>
                <w:szCs w:val="24"/>
              </w:rPr>
            </w:rPrChange>
          </w:rPr>
          <w:t xml:space="preserve">tính </w:t>
        </w:r>
      </w:ins>
      <w:ins w:id="6701" w:author="Truong Ngoc Son" w:date="2016-10-21T15:29:00Z">
        <w:del w:id="6702" w:author="Phat Tran" w:date="2016-11-05T13:46:00Z">
          <w:r w:rsidRPr="00957567" w:rsidDel="00514A07">
            <w:rPr>
              <w:rFonts w:ascii="Times New Roman" w:hAnsi="Times New Roman" w:cs="Times New Roman"/>
              <w:sz w:val="28"/>
              <w:szCs w:val="28"/>
              <w:rPrChange w:id="6703" w:author="Phạm Anh Đại" w:date="2016-11-16T08:54:00Z">
                <w:rPr>
                  <w:rFonts w:ascii="Times New Roman" w:hAnsi="Times New Roman" w:cs="Times New Roman"/>
                  <w:sz w:val="24"/>
                  <w:szCs w:val="24"/>
                </w:rPr>
              </w:rPrChange>
            </w:rPr>
            <w:delText>kiểm tra cho</w:delText>
          </w:r>
        </w:del>
        <w:r w:rsidRPr="00957567">
          <w:rPr>
            <w:rFonts w:ascii="Times New Roman" w:hAnsi="Times New Roman" w:cs="Times New Roman"/>
            <w:sz w:val="28"/>
            <w:szCs w:val="28"/>
            <w:rPrChange w:id="6704" w:author="Phạm Anh Đại" w:date="2016-11-16T08:54:00Z">
              <w:rPr>
                <w:rFonts w:ascii="Times New Roman" w:hAnsi="Times New Roman" w:cs="Times New Roman"/>
                <w:sz w:val="24"/>
                <w:szCs w:val="24"/>
              </w:rPr>
            </w:rPrChange>
          </w:rPr>
          <w:t xml:space="preserve"> hợp lý</w:t>
        </w:r>
      </w:ins>
      <w:ins w:id="6705" w:author="Phat Tran" w:date="2016-11-05T13:46:00Z">
        <w:r w:rsidR="00514A07" w:rsidRPr="00957567">
          <w:rPr>
            <w:rFonts w:ascii="Times New Roman" w:hAnsi="Times New Roman" w:cs="Times New Roman"/>
            <w:sz w:val="28"/>
            <w:szCs w:val="28"/>
            <w:rPrChange w:id="6706" w:author="Phạm Anh Đại" w:date="2016-11-16T08:54:00Z">
              <w:rPr>
                <w:rFonts w:ascii="Times New Roman" w:hAnsi="Times New Roman" w:cs="Times New Roman"/>
                <w:sz w:val="24"/>
                <w:szCs w:val="24"/>
              </w:rPr>
            </w:rPrChange>
          </w:rPr>
          <w:t xml:space="preserve"> cũng</w:t>
        </w:r>
      </w:ins>
      <w:ins w:id="6707" w:author="Truong Ngoc Son" w:date="2016-10-21T15:29:00Z">
        <w:r w:rsidRPr="00957567">
          <w:rPr>
            <w:rFonts w:ascii="Times New Roman" w:hAnsi="Times New Roman" w:cs="Times New Roman"/>
            <w:sz w:val="28"/>
            <w:szCs w:val="28"/>
            <w:rPrChange w:id="6708" w:author="Phạm Anh Đại" w:date="2016-11-16T08:54:00Z">
              <w:rPr>
                <w:rFonts w:ascii="Times New Roman" w:hAnsi="Times New Roman" w:cs="Times New Roman"/>
                <w:sz w:val="24"/>
                <w:szCs w:val="24"/>
              </w:rPr>
            </w:rPrChange>
          </w:rPr>
          <w:t xml:space="preserve"> sẽ ngừng tất cả các lỗi này. (Điều này được thảo luận ở phần cuối của chương dưới tiêu đề  "Sensibility Checks"). </w:t>
        </w:r>
      </w:ins>
    </w:p>
    <w:p w14:paraId="13C5CEBC" w14:textId="79221C8E" w:rsidR="00C6485A" w:rsidRPr="00957567" w:rsidRDefault="00C6485A">
      <w:pPr>
        <w:jc w:val="both"/>
        <w:rPr>
          <w:ins w:id="6709" w:author="Truong Ngoc Son" w:date="2016-10-21T15:29:00Z"/>
          <w:rFonts w:ascii="Times New Roman" w:hAnsi="Times New Roman" w:cs="Times New Roman"/>
          <w:sz w:val="28"/>
          <w:szCs w:val="28"/>
          <w:rPrChange w:id="6710" w:author="Phạm Anh Đại" w:date="2016-11-16T08:54:00Z">
            <w:rPr>
              <w:ins w:id="6711" w:author="Truong Ngoc Son" w:date="2016-10-21T15:29:00Z"/>
              <w:rFonts w:ascii="Times New Roman" w:hAnsi="Times New Roman" w:cs="Times New Roman"/>
              <w:sz w:val="24"/>
              <w:szCs w:val="24"/>
            </w:rPr>
          </w:rPrChange>
        </w:rPr>
        <w:pPrChange w:id="6712" w:author="Biển Phan Y" w:date="2016-11-22T22:50:00Z">
          <w:pPr/>
        </w:pPrChange>
      </w:pPr>
      <w:ins w:id="6713" w:author="Truong Ngoc Son" w:date="2016-10-21T15:29:00Z">
        <w:r w:rsidRPr="00957567">
          <w:rPr>
            <w:rFonts w:ascii="Times New Roman" w:hAnsi="Times New Roman" w:cs="Times New Roman"/>
            <w:sz w:val="28"/>
            <w:szCs w:val="28"/>
            <w:rPrChange w:id="6714" w:author="Phạm Anh Đại" w:date="2016-11-16T08:54:00Z">
              <w:rPr>
                <w:rFonts w:ascii="Times New Roman" w:hAnsi="Times New Roman" w:cs="Times New Roman"/>
                <w:sz w:val="24"/>
                <w:szCs w:val="24"/>
              </w:rPr>
            </w:rPrChange>
          </w:rPr>
          <w:t xml:space="preserve">Nhiều hệ thống </w:t>
        </w:r>
      </w:ins>
      <w:ins w:id="6715" w:author="Phat Tran" w:date="2016-11-05T13:46:00Z">
        <w:r w:rsidR="00514A07" w:rsidRPr="00957567">
          <w:rPr>
            <w:rFonts w:ascii="Times New Roman" w:hAnsi="Times New Roman" w:cs="Times New Roman"/>
            <w:sz w:val="28"/>
            <w:szCs w:val="28"/>
            <w:rPrChange w:id="6716" w:author="Phạm Anh Đại" w:date="2016-11-16T08:54:00Z">
              <w:rPr>
                <w:rFonts w:ascii="Times New Roman" w:hAnsi="Times New Roman" w:cs="Times New Roman"/>
                <w:sz w:val="24"/>
                <w:szCs w:val="24"/>
              </w:rPr>
            </w:rPrChange>
          </w:rPr>
          <w:t xml:space="preserve">ghép các </w:t>
        </w:r>
      </w:ins>
      <w:ins w:id="6717" w:author="Truong Ngoc Son" w:date="2016-10-21T15:29:00Z">
        <w:del w:id="6718" w:author="Phat Tran" w:date="2016-11-05T13:46:00Z">
          <w:r w:rsidRPr="00957567" w:rsidDel="00514A07">
            <w:rPr>
              <w:rFonts w:ascii="Times New Roman" w:hAnsi="Times New Roman" w:cs="Times New Roman"/>
              <w:sz w:val="28"/>
              <w:szCs w:val="28"/>
              <w:rPrChange w:id="6719" w:author="Phạm Anh Đại" w:date="2016-11-16T08:54:00Z">
                <w:rPr>
                  <w:rFonts w:ascii="Times New Roman" w:hAnsi="Times New Roman" w:cs="Times New Roman"/>
                  <w:sz w:val="24"/>
                  <w:szCs w:val="24"/>
                </w:rPr>
              </w:rPrChange>
            </w:rPr>
            <w:delText>hợp chất</w:delText>
          </w:r>
        </w:del>
        <w:r w:rsidRPr="00957567">
          <w:rPr>
            <w:rFonts w:ascii="Times New Roman" w:hAnsi="Times New Roman" w:cs="Times New Roman"/>
            <w:sz w:val="28"/>
            <w:szCs w:val="28"/>
            <w:rPrChange w:id="6720" w:author="Phạm Anh Đại" w:date="2016-11-16T08:54:00Z">
              <w:rPr>
                <w:rFonts w:ascii="Times New Roman" w:hAnsi="Times New Roman" w:cs="Times New Roman"/>
                <w:sz w:val="24"/>
                <w:szCs w:val="24"/>
              </w:rPr>
            </w:rPrChange>
          </w:rPr>
          <w:t xml:space="preserve"> vấn đề bằng cách làm cho nó dễ dàng để</w:t>
        </w:r>
      </w:ins>
      <w:ins w:id="6721" w:author="Phat Tran" w:date="2016-11-05T13:46:00Z">
        <w:r w:rsidR="00514A07" w:rsidRPr="00957567">
          <w:rPr>
            <w:rFonts w:ascii="Times New Roman" w:hAnsi="Times New Roman" w:cs="Times New Roman"/>
            <w:sz w:val="28"/>
            <w:szCs w:val="28"/>
            <w:rPrChange w:id="6722" w:author="Phạm Anh Đại" w:date="2016-11-16T08:54:00Z">
              <w:rPr>
                <w:rFonts w:ascii="Times New Roman" w:hAnsi="Times New Roman" w:cs="Times New Roman"/>
                <w:sz w:val="24"/>
                <w:szCs w:val="24"/>
              </w:rPr>
            </w:rPrChange>
          </w:rPr>
          <w:t xml:space="preserve"> mắc lỗi</w:t>
        </w:r>
      </w:ins>
      <w:ins w:id="6723" w:author="Truong Ngoc Son" w:date="2016-10-21T15:29:00Z">
        <w:r w:rsidRPr="00957567">
          <w:rPr>
            <w:rFonts w:ascii="Times New Roman" w:hAnsi="Times New Roman" w:cs="Times New Roman"/>
            <w:sz w:val="28"/>
            <w:szCs w:val="28"/>
            <w:rPrChange w:id="6724" w:author="Phạm Anh Đại" w:date="2016-11-16T08:54:00Z">
              <w:rPr>
                <w:rFonts w:ascii="Times New Roman" w:hAnsi="Times New Roman" w:cs="Times New Roman"/>
                <w:sz w:val="24"/>
                <w:szCs w:val="24"/>
              </w:rPr>
            </w:rPrChange>
          </w:rPr>
          <w:t xml:space="preserve"> </w:t>
        </w:r>
        <w:del w:id="6725" w:author="Phat Tran" w:date="2016-11-05T13:46:00Z">
          <w:r w:rsidRPr="00957567" w:rsidDel="00514A07">
            <w:rPr>
              <w:rFonts w:ascii="Times New Roman" w:hAnsi="Times New Roman" w:cs="Times New Roman"/>
              <w:sz w:val="28"/>
              <w:szCs w:val="28"/>
              <w:rPrChange w:id="6726" w:author="Phạm Anh Đại" w:date="2016-11-16T08:54:00Z">
                <w:rPr>
                  <w:rFonts w:ascii="Times New Roman" w:hAnsi="Times New Roman" w:cs="Times New Roman"/>
                  <w:sz w:val="24"/>
                  <w:szCs w:val="24"/>
                </w:rPr>
              </w:rPrChange>
            </w:rPr>
            <w:delText>phạm sai lầm</w:delText>
          </w:r>
        </w:del>
        <w:r w:rsidRPr="00957567">
          <w:rPr>
            <w:rFonts w:ascii="Times New Roman" w:hAnsi="Times New Roman" w:cs="Times New Roman"/>
            <w:sz w:val="28"/>
            <w:szCs w:val="28"/>
            <w:rPrChange w:id="6727" w:author="Phạm Anh Đại" w:date="2016-11-16T08:54:00Z">
              <w:rPr>
                <w:rFonts w:ascii="Times New Roman" w:hAnsi="Times New Roman" w:cs="Times New Roman"/>
                <w:sz w:val="24"/>
                <w:szCs w:val="24"/>
              </w:rPr>
            </w:rPrChange>
          </w:rPr>
          <w:t xml:space="preserve">, nhưng khó khăn hoặc không thể phát hiện ra lỗi hoặc để phục hồi từ nó. Nó không </w:t>
        </w:r>
        <w:del w:id="6728" w:author="Phat Tran" w:date="2016-11-05T13:46:00Z">
          <w:r w:rsidRPr="00957567" w:rsidDel="00514A07">
            <w:rPr>
              <w:rFonts w:ascii="Times New Roman" w:hAnsi="Times New Roman" w:cs="Times New Roman"/>
              <w:sz w:val="28"/>
              <w:szCs w:val="28"/>
              <w:rPrChange w:id="6729" w:author="Phạm Anh Đại" w:date="2016-11-16T08:54:00Z">
                <w:rPr>
                  <w:rFonts w:ascii="Times New Roman" w:hAnsi="Times New Roman" w:cs="Times New Roman"/>
                  <w:sz w:val="24"/>
                  <w:szCs w:val="24"/>
                </w:rPr>
              </w:rPrChange>
            </w:rPr>
            <w:delText>phải là có</w:delText>
          </w:r>
        </w:del>
        <w:r w:rsidRPr="00957567">
          <w:rPr>
            <w:rFonts w:ascii="Times New Roman" w:hAnsi="Times New Roman" w:cs="Times New Roman"/>
            <w:sz w:val="28"/>
            <w:szCs w:val="28"/>
            <w:rPrChange w:id="6730" w:author="Phạm Anh Đại" w:date="2016-11-16T08:54:00Z">
              <w:rPr>
                <w:rFonts w:ascii="Times New Roman" w:hAnsi="Times New Roman" w:cs="Times New Roman"/>
                <w:sz w:val="24"/>
                <w:szCs w:val="24"/>
              </w:rPr>
            </w:rPrChange>
          </w:rPr>
          <w:t xml:space="preserve"> thể</w:t>
        </w:r>
      </w:ins>
      <w:ins w:id="6731" w:author="Phat Tran" w:date="2016-11-05T13:46:00Z">
        <w:r w:rsidR="00514A07" w:rsidRPr="00957567">
          <w:rPr>
            <w:rFonts w:ascii="Times New Roman" w:hAnsi="Times New Roman" w:cs="Times New Roman"/>
            <w:sz w:val="28"/>
            <w:szCs w:val="28"/>
            <w:rPrChange w:id="6732" w:author="Phạm Anh Đại" w:date="2016-11-16T08:54:00Z">
              <w:rPr>
                <w:rFonts w:ascii="Times New Roman" w:hAnsi="Times New Roman" w:cs="Times New Roman"/>
                <w:sz w:val="24"/>
                <w:szCs w:val="24"/>
              </w:rPr>
            </w:rPrChange>
          </w:rPr>
          <w:t xml:space="preserve"> từ</w:t>
        </w:r>
      </w:ins>
      <w:ins w:id="6733" w:author="Truong Ngoc Son" w:date="2016-10-21T15:29:00Z">
        <w:r w:rsidRPr="00957567">
          <w:rPr>
            <w:rFonts w:ascii="Times New Roman" w:hAnsi="Times New Roman" w:cs="Times New Roman"/>
            <w:sz w:val="28"/>
            <w:szCs w:val="28"/>
            <w:rPrChange w:id="6734" w:author="Phạm Anh Đại" w:date="2016-11-16T08:54:00Z">
              <w:rPr>
                <w:rFonts w:ascii="Times New Roman" w:hAnsi="Times New Roman" w:cs="Times New Roman"/>
                <w:sz w:val="24"/>
                <w:szCs w:val="24"/>
              </w:rPr>
            </w:rPrChange>
          </w:rPr>
          <w:t xml:space="preserve"> </w:t>
        </w:r>
        <w:del w:id="6735" w:author="Phat Tran" w:date="2016-11-05T13:46:00Z">
          <w:r w:rsidRPr="00957567" w:rsidDel="00514A07">
            <w:rPr>
              <w:rFonts w:ascii="Times New Roman" w:hAnsi="Times New Roman" w:cs="Times New Roman"/>
              <w:sz w:val="28"/>
              <w:szCs w:val="28"/>
              <w:rPrChange w:id="6736" w:author="Phạm Anh Đại" w:date="2016-11-16T08:54:00Z">
                <w:rPr>
                  <w:rFonts w:ascii="Times New Roman" w:hAnsi="Times New Roman" w:cs="Times New Roman"/>
                  <w:sz w:val="24"/>
                  <w:szCs w:val="24"/>
                </w:rPr>
              </w:rPrChange>
            </w:rPr>
            <w:delText>cho</w:delText>
          </w:r>
        </w:del>
        <w:r w:rsidRPr="00957567">
          <w:rPr>
            <w:rFonts w:ascii="Times New Roman" w:hAnsi="Times New Roman" w:cs="Times New Roman"/>
            <w:sz w:val="28"/>
            <w:szCs w:val="28"/>
            <w:rPrChange w:id="6737" w:author="Phạm Anh Đại" w:date="2016-11-16T08:54:00Z">
              <w:rPr>
                <w:rFonts w:ascii="Times New Roman" w:hAnsi="Times New Roman" w:cs="Times New Roman"/>
                <w:sz w:val="24"/>
                <w:szCs w:val="24"/>
              </w:rPr>
            </w:rPrChange>
          </w:rPr>
          <w:t xml:space="preserve"> một lỗi đơn giản để gây thiệt hại trên diện rộng. Dưới đây là những gì nên được thực hiện :</w:t>
        </w:r>
      </w:ins>
    </w:p>
    <w:p w14:paraId="2698B0AE" w14:textId="54363038" w:rsidR="00C6485A" w:rsidRPr="00957567" w:rsidRDefault="00C6485A">
      <w:pPr>
        <w:jc w:val="both"/>
        <w:rPr>
          <w:ins w:id="6738" w:author="Truong Ngoc Son" w:date="2016-10-21T15:29:00Z"/>
          <w:rFonts w:ascii="Times New Roman" w:hAnsi="Times New Roman" w:cs="Times New Roman"/>
          <w:sz w:val="28"/>
          <w:szCs w:val="28"/>
          <w:rPrChange w:id="6739" w:author="Phạm Anh Đại" w:date="2016-11-16T08:54:00Z">
            <w:rPr>
              <w:ins w:id="6740" w:author="Truong Ngoc Son" w:date="2016-10-21T15:29:00Z"/>
              <w:rFonts w:ascii="Times New Roman" w:hAnsi="Times New Roman" w:cs="Times New Roman"/>
              <w:sz w:val="24"/>
              <w:szCs w:val="24"/>
            </w:rPr>
          </w:rPrChange>
        </w:rPr>
        <w:pPrChange w:id="6741" w:author="Biển Phan Y" w:date="2016-11-22T22:50:00Z">
          <w:pPr/>
        </w:pPrChange>
      </w:pPr>
      <w:ins w:id="6742" w:author="Truong Ngoc Son" w:date="2016-10-21T15:29:00Z">
        <w:r w:rsidRPr="00957567">
          <w:rPr>
            <w:rFonts w:ascii="Times New Roman" w:hAnsi="Times New Roman" w:cs="Times New Roman"/>
            <w:sz w:val="28"/>
            <w:szCs w:val="28"/>
            <w:rPrChange w:id="6743" w:author="Phạm Anh Đại" w:date="2016-11-16T08:54:00Z">
              <w:rPr>
                <w:rFonts w:ascii="Times New Roman" w:hAnsi="Times New Roman" w:cs="Times New Roman"/>
                <w:sz w:val="24"/>
                <w:szCs w:val="24"/>
              </w:rPr>
            </w:rPrChange>
          </w:rPr>
          <w:tab/>
          <w:t>Hiểu được nguyên nhân của lỗi và thiết kế để giảm thiểu những nguyên nhân.</w:t>
        </w:r>
      </w:ins>
    </w:p>
    <w:p w14:paraId="4ABEC765" w14:textId="08BED9B7" w:rsidR="00C6485A" w:rsidRPr="00957567" w:rsidRDefault="00C6485A">
      <w:pPr>
        <w:jc w:val="both"/>
        <w:rPr>
          <w:ins w:id="6744" w:author="Truong Ngoc Son" w:date="2016-10-21T15:29:00Z"/>
          <w:rFonts w:ascii="Times New Roman" w:hAnsi="Times New Roman" w:cs="Times New Roman"/>
          <w:sz w:val="28"/>
          <w:szCs w:val="28"/>
          <w:rPrChange w:id="6745" w:author="Phạm Anh Đại" w:date="2016-11-16T08:54:00Z">
            <w:rPr>
              <w:ins w:id="6746" w:author="Truong Ngoc Son" w:date="2016-10-21T15:29:00Z"/>
              <w:rFonts w:ascii="Times New Roman" w:hAnsi="Times New Roman" w:cs="Times New Roman"/>
              <w:sz w:val="24"/>
              <w:szCs w:val="24"/>
            </w:rPr>
          </w:rPrChange>
        </w:rPr>
        <w:pPrChange w:id="6747" w:author="Biển Phan Y" w:date="2016-11-22T22:50:00Z">
          <w:pPr/>
        </w:pPrChange>
      </w:pPr>
      <w:ins w:id="6748" w:author="Truong Ngoc Son" w:date="2016-10-21T15:29:00Z">
        <w:r w:rsidRPr="00957567">
          <w:rPr>
            <w:rFonts w:ascii="Times New Roman" w:hAnsi="Times New Roman" w:cs="Times New Roman"/>
            <w:sz w:val="28"/>
            <w:szCs w:val="28"/>
            <w:rPrChange w:id="6749" w:author="Phạm Anh Đại" w:date="2016-11-16T08:54:00Z">
              <w:rPr>
                <w:rFonts w:ascii="Times New Roman" w:hAnsi="Times New Roman" w:cs="Times New Roman"/>
                <w:sz w:val="24"/>
                <w:szCs w:val="24"/>
              </w:rPr>
            </w:rPrChange>
          </w:rPr>
          <w:tab/>
          <w:t xml:space="preserve"> Làm kiểm tra sự nhạy cảm. Có những hành động vượt qua</w:t>
        </w:r>
      </w:ins>
      <w:ins w:id="6750" w:author="Phat Tran" w:date="2016-11-05T13:47:00Z">
        <w:r w:rsidR="00514A07" w:rsidRPr="00957567">
          <w:rPr>
            <w:rFonts w:ascii="Times New Roman" w:hAnsi="Times New Roman" w:cs="Times New Roman"/>
            <w:sz w:val="28"/>
            <w:szCs w:val="28"/>
            <w:rPrChange w:id="6751" w:author="Phạm Anh Đại" w:date="2016-11-16T08:54:00Z">
              <w:rPr>
                <w:rFonts w:ascii="Times New Roman" w:hAnsi="Times New Roman" w:cs="Times New Roman"/>
                <w:sz w:val="24"/>
                <w:szCs w:val="24"/>
              </w:rPr>
            </w:rPrChange>
          </w:rPr>
          <w:t xml:space="preserve"> thử nghiệm</w:t>
        </w:r>
      </w:ins>
      <w:ins w:id="6752" w:author="Truong Ngoc Son" w:date="2016-10-21T15:29:00Z">
        <w:r w:rsidRPr="00957567">
          <w:rPr>
            <w:rFonts w:ascii="Times New Roman" w:hAnsi="Times New Roman" w:cs="Times New Roman"/>
            <w:sz w:val="28"/>
            <w:szCs w:val="28"/>
            <w:rPrChange w:id="6753" w:author="Phạm Anh Đại" w:date="2016-11-16T08:54:00Z">
              <w:rPr>
                <w:rFonts w:ascii="Times New Roman" w:hAnsi="Times New Roman" w:cs="Times New Roman"/>
                <w:sz w:val="24"/>
                <w:szCs w:val="24"/>
              </w:rPr>
            </w:rPrChange>
          </w:rPr>
          <w:t xml:space="preserve"> "thông thường" </w:t>
        </w:r>
        <w:del w:id="6754" w:author="Phat Tran" w:date="2016-11-05T13:47:00Z">
          <w:r w:rsidRPr="00957567" w:rsidDel="00514A07">
            <w:rPr>
              <w:rFonts w:ascii="Times New Roman" w:hAnsi="Times New Roman" w:cs="Times New Roman"/>
              <w:sz w:val="28"/>
              <w:szCs w:val="28"/>
              <w:rPrChange w:id="6755" w:author="Phạm Anh Đại" w:date="2016-11-16T08:54:00Z">
                <w:rPr>
                  <w:rFonts w:ascii="Times New Roman" w:hAnsi="Times New Roman" w:cs="Times New Roman"/>
                  <w:sz w:val="24"/>
                  <w:szCs w:val="24"/>
                </w:rPr>
              </w:rPrChange>
            </w:rPr>
            <w:delText>thử nghiệm</w:delText>
          </w:r>
        </w:del>
        <w:r w:rsidRPr="00957567">
          <w:rPr>
            <w:rFonts w:ascii="Times New Roman" w:hAnsi="Times New Roman" w:cs="Times New Roman"/>
            <w:sz w:val="28"/>
            <w:szCs w:val="28"/>
            <w:rPrChange w:id="6756" w:author="Phạm Anh Đại" w:date="2016-11-16T08:54:00Z">
              <w:rPr>
                <w:rFonts w:ascii="Times New Roman" w:hAnsi="Times New Roman" w:cs="Times New Roman"/>
                <w:sz w:val="24"/>
                <w:szCs w:val="24"/>
              </w:rPr>
            </w:rPrChange>
          </w:rPr>
          <w:t>?</w:t>
        </w:r>
      </w:ins>
    </w:p>
    <w:p w14:paraId="13F452C6" w14:textId="1CB303A5" w:rsidR="00C6485A" w:rsidRPr="00957567" w:rsidRDefault="00C6485A">
      <w:pPr>
        <w:jc w:val="both"/>
        <w:rPr>
          <w:ins w:id="6757" w:author="Truong Ngoc Son" w:date="2016-10-21T15:29:00Z"/>
          <w:rFonts w:ascii="Times New Roman" w:hAnsi="Times New Roman" w:cs="Times New Roman"/>
          <w:sz w:val="28"/>
          <w:szCs w:val="28"/>
          <w:rPrChange w:id="6758" w:author="Phạm Anh Đại" w:date="2016-11-16T08:54:00Z">
            <w:rPr>
              <w:ins w:id="6759" w:author="Truong Ngoc Son" w:date="2016-10-21T15:29:00Z"/>
              <w:rFonts w:ascii="Times New Roman" w:hAnsi="Times New Roman" w:cs="Times New Roman"/>
              <w:sz w:val="24"/>
              <w:szCs w:val="24"/>
            </w:rPr>
          </w:rPrChange>
        </w:rPr>
        <w:pPrChange w:id="6760" w:author="Biển Phan Y" w:date="2016-11-22T22:50:00Z">
          <w:pPr/>
        </w:pPrChange>
      </w:pPr>
      <w:ins w:id="6761" w:author="Truong Ngoc Son" w:date="2016-10-21T15:29:00Z">
        <w:r w:rsidRPr="00957567">
          <w:rPr>
            <w:rFonts w:ascii="Times New Roman" w:hAnsi="Times New Roman" w:cs="Times New Roman"/>
            <w:sz w:val="28"/>
            <w:szCs w:val="28"/>
            <w:rPrChange w:id="6762" w:author="Phạm Anh Đại" w:date="2016-11-16T08:54:00Z">
              <w:rPr>
                <w:rFonts w:ascii="Times New Roman" w:hAnsi="Times New Roman" w:cs="Times New Roman"/>
                <w:sz w:val="24"/>
                <w:szCs w:val="24"/>
              </w:rPr>
            </w:rPrChange>
          </w:rPr>
          <w:tab/>
          <w:t>Làm cho nó có thể đảo ngược hành động để "</w:t>
        </w:r>
      </w:ins>
      <w:ins w:id="6763" w:author="Phat Tran" w:date="2016-11-05T13:47:00Z">
        <w:r w:rsidR="00514A07" w:rsidRPr="00957567">
          <w:rPr>
            <w:rFonts w:ascii="Times New Roman" w:hAnsi="Times New Roman" w:cs="Times New Roman"/>
            <w:sz w:val="28"/>
            <w:szCs w:val="28"/>
            <w:rPrChange w:id="6764" w:author="Phạm Anh Đại" w:date="2016-11-16T08:54:00Z">
              <w:rPr>
                <w:rFonts w:ascii="Times New Roman" w:hAnsi="Times New Roman" w:cs="Times New Roman"/>
                <w:sz w:val="24"/>
                <w:szCs w:val="24"/>
              </w:rPr>
            </w:rPrChange>
          </w:rPr>
          <w:t xml:space="preserve">gỡ bỏ </w:t>
        </w:r>
      </w:ins>
      <w:ins w:id="6765" w:author="Truong Ngoc Son" w:date="2016-10-21T15:29:00Z">
        <w:del w:id="6766" w:author="Phat Tran" w:date="2016-11-05T13:47:00Z">
          <w:r w:rsidRPr="00957567" w:rsidDel="00514A07">
            <w:rPr>
              <w:rFonts w:ascii="Times New Roman" w:hAnsi="Times New Roman" w:cs="Times New Roman"/>
              <w:sz w:val="28"/>
              <w:szCs w:val="28"/>
              <w:rPrChange w:id="6767" w:author="Phạm Anh Đại" w:date="2016-11-16T08:54:00Z">
                <w:rPr>
                  <w:rFonts w:ascii="Times New Roman" w:hAnsi="Times New Roman" w:cs="Times New Roman"/>
                  <w:sz w:val="24"/>
                  <w:szCs w:val="24"/>
                </w:rPr>
              </w:rPrChange>
            </w:rPr>
            <w:delText>undo</w:delText>
          </w:r>
        </w:del>
        <w:r w:rsidRPr="00957567">
          <w:rPr>
            <w:rFonts w:ascii="Times New Roman" w:hAnsi="Times New Roman" w:cs="Times New Roman"/>
            <w:sz w:val="28"/>
            <w:szCs w:val="28"/>
            <w:rPrChange w:id="6768" w:author="Phạm Anh Đại" w:date="2016-11-16T08:54:00Z">
              <w:rPr>
                <w:rFonts w:ascii="Times New Roman" w:hAnsi="Times New Roman" w:cs="Times New Roman"/>
                <w:sz w:val="24"/>
                <w:szCs w:val="24"/>
              </w:rPr>
            </w:rPrChange>
          </w:rPr>
          <w:t>" chúng-hoặc làm cho nó khó khăn hơn để làm những gì không thể đảo ngược.</w:t>
        </w:r>
      </w:ins>
    </w:p>
    <w:p w14:paraId="1F182AAE" w14:textId="1A9F9355" w:rsidR="00C6485A" w:rsidRPr="00957567" w:rsidRDefault="00C6485A">
      <w:pPr>
        <w:jc w:val="both"/>
        <w:rPr>
          <w:ins w:id="6769" w:author="Truong Ngoc Son" w:date="2016-10-21T15:29:00Z"/>
          <w:rFonts w:ascii="Times New Roman" w:hAnsi="Times New Roman" w:cs="Times New Roman"/>
          <w:sz w:val="28"/>
          <w:szCs w:val="28"/>
          <w:rPrChange w:id="6770" w:author="Phạm Anh Đại" w:date="2016-11-16T08:54:00Z">
            <w:rPr>
              <w:ins w:id="6771" w:author="Truong Ngoc Son" w:date="2016-10-21T15:29:00Z"/>
              <w:rFonts w:ascii="Times New Roman" w:hAnsi="Times New Roman" w:cs="Times New Roman"/>
              <w:sz w:val="24"/>
              <w:szCs w:val="24"/>
            </w:rPr>
          </w:rPrChange>
        </w:rPr>
        <w:pPrChange w:id="6772" w:author="Biển Phan Y" w:date="2016-11-22T22:50:00Z">
          <w:pPr/>
        </w:pPrChange>
      </w:pPr>
      <w:ins w:id="6773" w:author="Truong Ngoc Son" w:date="2016-10-21T15:29:00Z">
        <w:r w:rsidRPr="00957567">
          <w:rPr>
            <w:rFonts w:ascii="Times New Roman" w:hAnsi="Times New Roman" w:cs="Times New Roman"/>
            <w:sz w:val="28"/>
            <w:szCs w:val="28"/>
            <w:rPrChange w:id="6774" w:author="Phạm Anh Đại" w:date="2016-11-16T08:54:00Z">
              <w:rPr>
                <w:rFonts w:ascii="Times New Roman" w:hAnsi="Times New Roman" w:cs="Times New Roman"/>
                <w:sz w:val="24"/>
                <w:szCs w:val="24"/>
              </w:rPr>
            </w:rPrChange>
          </w:rPr>
          <w:tab/>
          <w:t xml:space="preserve">Làm cho nó dễ dàng hơn cho mọi người </w:t>
        </w:r>
      </w:ins>
      <w:ins w:id="6775" w:author="Phat Tran" w:date="2016-11-05T13:47:00Z">
        <w:r w:rsidR="00514A07" w:rsidRPr="00957567">
          <w:rPr>
            <w:rFonts w:ascii="Times New Roman" w:hAnsi="Times New Roman" w:cs="Times New Roman"/>
            <w:sz w:val="28"/>
            <w:szCs w:val="28"/>
            <w:rPrChange w:id="6776" w:author="Phạm Anh Đại" w:date="2016-11-16T08:54:00Z">
              <w:rPr>
                <w:rFonts w:ascii="Times New Roman" w:hAnsi="Times New Roman" w:cs="Times New Roman"/>
                <w:sz w:val="24"/>
                <w:szCs w:val="24"/>
              </w:rPr>
            </w:rPrChange>
          </w:rPr>
          <w:t xml:space="preserve">phát hiện </w:t>
        </w:r>
      </w:ins>
      <w:ins w:id="6777" w:author="Truong Ngoc Son" w:date="2016-10-21T15:29:00Z">
        <w:del w:id="6778" w:author="Phat Tran" w:date="2016-11-05T13:47:00Z">
          <w:r w:rsidRPr="00957567" w:rsidDel="00514A07">
            <w:rPr>
              <w:rFonts w:ascii="Times New Roman" w:hAnsi="Times New Roman" w:cs="Times New Roman"/>
              <w:sz w:val="28"/>
              <w:szCs w:val="28"/>
              <w:rPrChange w:id="6779" w:author="Phạm Anh Đại" w:date="2016-11-16T08:54:00Z">
                <w:rPr>
                  <w:rFonts w:ascii="Times New Roman" w:hAnsi="Times New Roman" w:cs="Times New Roman"/>
                  <w:sz w:val="24"/>
                  <w:szCs w:val="24"/>
                </w:rPr>
              </w:rPrChange>
            </w:rPr>
            <w:delText>khám phá</w:delText>
          </w:r>
        </w:del>
        <w:r w:rsidRPr="00957567">
          <w:rPr>
            <w:rFonts w:ascii="Times New Roman" w:hAnsi="Times New Roman" w:cs="Times New Roman"/>
            <w:sz w:val="28"/>
            <w:szCs w:val="28"/>
            <w:rPrChange w:id="6780" w:author="Phạm Anh Đại" w:date="2016-11-16T08:54:00Z">
              <w:rPr>
                <w:rFonts w:ascii="Times New Roman" w:hAnsi="Times New Roman" w:cs="Times New Roman"/>
                <w:sz w:val="24"/>
                <w:szCs w:val="24"/>
              </w:rPr>
            </w:rPrChange>
          </w:rPr>
          <w:t xml:space="preserve"> các lỗi đó xảy ra, và làm cho họ dễ dàng hơn để sửa chữa.</w:t>
        </w:r>
      </w:ins>
    </w:p>
    <w:p w14:paraId="7D2A2A40" w14:textId="3BF37A05" w:rsidR="00C6485A" w:rsidRPr="00957567" w:rsidRDefault="00C6485A">
      <w:pPr>
        <w:jc w:val="both"/>
        <w:rPr>
          <w:ins w:id="6781" w:author="Truong Ngoc Son" w:date="2016-10-21T15:29:00Z"/>
          <w:rFonts w:ascii="Times New Roman" w:hAnsi="Times New Roman" w:cs="Times New Roman"/>
          <w:sz w:val="28"/>
          <w:szCs w:val="28"/>
          <w:rPrChange w:id="6782" w:author="Phạm Anh Đại" w:date="2016-11-16T08:54:00Z">
            <w:rPr>
              <w:ins w:id="6783" w:author="Truong Ngoc Son" w:date="2016-10-21T15:29:00Z"/>
              <w:rFonts w:ascii="Times New Roman" w:hAnsi="Times New Roman" w:cs="Times New Roman"/>
              <w:sz w:val="24"/>
              <w:szCs w:val="24"/>
            </w:rPr>
          </w:rPrChange>
        </w:rPr>
        <w:pPrChange w:id="6784" w:author="Biển Phan Y" w:date="2016-11-22T22:50:00Z">
          <w:pPr/>
        </w:pPrChange>
      </w:pPr>
      <w:ins w:id="6785" w:author="Truong Ngoc Son" w:date="2016-10-21T15:29:00Z">
        <w:r w:rsidRPr="00957567">
          <w:rPr>
            <w:rFonts w:ascii="Times New Roman" w:hAnsi="Times New Roman" w:cs="Times New Roman"/>
            <w:sz w:val="28"/>
            <w:szCs w:val="28"/>
            <w:rPrChange w:id="6786" w:author="Phạm Anh Đại" w:date="2016-11-16T08:54:00Z">
              <w:rPr>
                <w:rFonts w:ascii="Times New Roman" w:hAnsi="Times New Roman" w:cs="Times New Roman"/>
                <w:sz w:val="24"/>
                <w:szCs w:val="24"/>
              </w:rPr>
            </w:rPrChange>
          </w:rPr>
          <w:tab/>
          <w:t>Đừng đối xử với các hành động như là một lỗi; đúng hơn, cố gắng giúp đỡ</w:t>
        </w:r>
      </w:ins>
      <w:ins w:id="6787" w:author="Phat Tran" w:date="2016-11-05T13:47:00Z">
        <w:r w:rsidR="00514A07" w:rsidRPr="00957567">
          <w:rPr>
            <w:rFonts w:ascii="Times New Roman" w:hAnsi="Times New Roman" w:cs="Times New Roman"/>
            <w:sz w:val="28"/>
            <w:szCs w:val="28"/>
            <w:rPrChange w:id="6788" w:author="Phạm Anh Đại" w:date="2016-11-16T08:54:00Z">
              <w:rPr>
                <w:rFonts w:ascii="Times New Roman" w:hAnsi="Times New Roman" w:cs="Times New Roman"/>
                <w:sz w:val="24"/>
                <w:szCs w:val="24"/>
              </w:rPr>
            </w:rPrChange>
          </w:rPr>
          <w:t xml:space="preserve"> hoàn chỉnh cá thể</w:t>
        </w:r>
      </w:ins>
      <w:ins w:id="6789" w:author="Truong Ngoc Son" w:date="2016-10-21T15:29:00Z">
        <w:r w:rsidRPr="00957567">
          <w:rPr>
            <w:rFonts w:ascii="Times New Roman" w:hAnsi="Times New Roman" w:cs="Times New Roman"/>
            <w:sz w:val="28"/>
            <w:szCs w:val="28"/>
            <w:rPrChange w:id="6790" w:author="Phạm Anh Đại" w:date="2016-11-16T08:54:00Z">
              <w:rPr>
                <w:rFonts w:ascii="Times New Roman" w:hAnsi="Times New Roman" w:cs="Times New Roman"/>
                <w:sz w:val="24"/>
                <w:szCs w:val="24"/>
              </w:rPr>
            </w:rPrChange>
          </w:rPr>
          <w:t xml:space="preserve"> </w:t>
        </w:r>
        <w:del w:id="6791" w:author="Phat Tran" w:date="2016-11-05T13:47:00Z">
          <w:r w:rsidRPr="00957567" w:rsidDel="00514A07">
            <w:rPr>
              <w:rFonts w:ascii="Times New Roman" w:hAnsi="Times New Roman" w:cs="Times New Roman"/>
              <w:sz w:val="28"/>
              <w:szCs w:val="28"/>
              <w:rPrChange w:id="6792" w:author="Phạm Anh Đại" w:date="2016-11-16T08:54:00Z">
                <w:rPr>
                  <w:rFonts w:ascii="Times New Roman" w:hAnsi="Times New Roman" w:cs="Times New Roman"/>
                  <w:sz w:val="24"/>
                  <w:szCs w:val="24"/>
                </w:rPr>
              </w:rPrChange>
            </w:rPr>
            <w:delText>người hoàn thàn</w:delText>
          </w:r>
        </w:del>
        <w:del w:id="6793" w:author="Phat Tran" w:date="2016-11-05T13:48:00Z">
          <w:r w:rsidRPr="00957567" w:rsidDel="00514A07">
            <w:rPr>
              <w:rFonts w:ascii="Times New Roman" w:hAnsi="Times New Roman" w:cs="Times New Roman"/>
              <w:sz w:val="28"/>
              <w:szCs w:val="28"/>
              <w:rPrChange w:id="6794" w:author="Phạm Anh Đại" w:date="2016-11-16T08:54:00Z">
                <w:rPr>
                  <w:rFonts w:ascii="Times New Roman" w:hAnsi="Times New Roman" w:cs="Times New Roman"/>
                  <w:sz w:val="24"/>
                  <w:szCs w:val="24"/>
                </w:rPr>
              </w:rPrChange>
            </w:rPr>
            <w:delText>h</w:delText>
          </w:r>
        </w:del>
        <w:r w:rsidRPr="00957567">
          <w:rPr>
            <w:rFonts w:ascii="Times New Roman" w:hAnsi="Times New Roman" w:cs="Times New Roman"/>
            <w:sz w:val="28"/>
            <w:szCs w:val="28"/>
            <w:rPrChange w:id="6795" w:author="Phạm Anh Đại" w:date="2016-11-16T08:54:00Z">
              <w:rPr>
                <w:rFonts w:ascii="Times New Roman" w:hAnsi="Times New Roman" w:cs="Times New Roman"/>
                <w:sz w:val="24"/>
                <w:szCs w:val="24"/>
              </w:rPr>
            </w:rPrChange>
          </w:rPr>
          <w:t xml:space="preserve"> hành động đúng. Hãy nghĩ về những hành động như là một xấp xỉ những gì được mong muốn.</w:t>
        </w:r>
      </w:ins>
    </w:p>
    <w:p w14:paraId="55A3DFAC" w14:textId="47E60421" w:rsidR="00C6485A" w:rsidRPr="00957567" w:rsidRDefault="00C6485A">
      <w:pPr>
        <w:jc w:val="both"/>
        <w:rPr>
          <w:ins w:id="6796" w:author="Truong Ngoc Son" w:date="2016-10-21T15:29:00Z"/>
          <w:rFonts w:ascii="Times New Roman" w:hAnsi="Times New Roman" w:cs="Times New Roman"/>
          <w:sz w:val="28"/>
          <w:szCs w:val="28"/>
          <w:rPrChange w:id="6797" w:author="Phạm Anh Đại" w:date="2016-11-16T08:54:00Z">
            <w:rPr>
              <w:ins w:id="6798" w:author="Truong Ngoc Son" w:date="2016-10-21T15:29:00Z"/>
              <w:rFonts w:ascii="Times New Roman" w:hAnsi="Times New Roman" w:cs="Times New Roman"/>
              <w:sz w:val="24"/>
              <w:szCs w:val="24"/>
            </w:rPr>
          </w:rPrChange>
        </w:rPr>
        <w:pPrChange w:id="6799" w:author="Biển Phan Y" w:date="2016-11-22T22:50:00Z">
          <w:pPr/>
        </w:pPrChange>
      </w:pPr>
      <w:ins w:id="6800" w:author="Truong Ngoc Son" w:date="2016-10-21T15:29:00Z">
        <w:r w:rsidRPr="00957567">
          <w:rPr>
            <w:rFonts w:ascii="Times New Roman" w:hAnsi="Times New Roman" w:cs="Times New Roman"/>
            <w:sz w:val="28"/>
            <w:szCs w:val="28"/>
            <w:rPrChange w:id="6801" w:author="Phạm Anh Đại" w:date="2016-11-16T08:54:00Z">
              <w:rPr>
                <w:rFonts w:ascii="Times New Roman" w:hAnsi="Times New Roman" w:cs="Times New Roman"/>
                <w:sz w:val="24"/>
                <w:szCs w:val="24"/>
              </w:rPr>
            </w:rPrChange>
          </w:rPr>
          <w:t xml:space="preserve">Như chương này cho thấy, chúng ta biết rất nhiều về lỗi. Do đó, người mới có nhiều khả năng mắc sai lầm hơn </w:t>
        </w:r>
      </w:ins>
      <w:ins w:id="6802" w:author="Phat Tran" w:date="2016-11-05T13:48:00Z">
        <w:r w:rsidR="00514A07" w:rsidRPr="00957567">
          <w:rPr>
            <w:rFonts w:ascii="Times New Roman" w:hAnsi="Times New Roman" w:cs="Times New Roman"/>
            <w:sz w:val="28"/>
            <w:szCs w:val="28"/>
            <w:rPrChange w:id="6803" w:author="Phạm Anh Đại" w:date="2016-11-16T08:54:00Z">
              <w:rPr>
                <w:rFonts w:ascii="Times New Roman" w:hAnsi="Times New Roman" w:cs="Times New Roman"/>
                <w:sz w:val="24"/>
                <w:szCs w:val="24"/>
              </w:rPr>
            </w:rPrChange>
          </w:rPr>
          <w:t xml:space="preserve">sơ suất </w:t>
        </w:r>
      </w:ins>
      <w:ins w:id="6804" w:author="Truong Ngoc Son" w:date="2016-10-21T15:29:00Z">
        <w:del w:id="6805" w:author="Phat Tran" w:date="2016-11-05T13:48:00Z">
          <w:r w:rsidRPr="00957567" w:rsidDel="00514A07">
            <w:rPr>
              <w:rFonts w:ascii="Times New Roman" w:hAnsi="Times New Roman" w:cs="Times New Roman"/>
              <w:sz w:val="28"/>
              <w:szCs w:val="28"/>
              <w:rPrChange w:id="6806"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6807" w:author="Phạm Anh Đại" w:date="2016-11-16T08:54:00Z">
              <w:rPr>
                <w:rFonts w:ascii="Times New Roman" w:hAnsi="Times New Roman" w:cs="Times New Roman"/>
                <w:sz w:val="24"/>
                <w:szCs w:val="24"/>
              </w:rPr>
            </w:rPrChange>
          </w:rPr>
          <w:t xml:space="preserve">, trong khi các chuyên gia có nhiều khả năng để </w:t>
        </w:r>
      </w:ins>
      <w:ins w:id="6808" w:author="Phat Tran" w:date="2016-11-05T13:48:00Z">
        <w:r w:rsidR="00514A07" w:rsidRPr="00957567">
          <w:rPr>
            <w:rFonts w:ascii="Times New Roman" w:hAnsi="Times New Roman" w:cs="Times New Roman"/>
            <w:sz w:val="28"/>
            <w:szCs w:val="28"/>
            <w:rPrChange w:id="6809" w:author="Phạm Anh Đại" w:date="2016-11-16T08:54:00Z">
              <w:rPr>
                <w:rFonts w:ascii="Times New Roman" w:hAnsi="Times New Roman" w:cs="Times New Roman"/>
                <w:sz w:val="24"/>
                <w:szCs w:val="24"/>
              </w:rPr>
            </w:rPrChange>
          </w:rPr>
          <w:t xml:space="preserve">mắc sơ suất </w:t>
        </w:r>
      </w:ins>
      <w:ins w:id="6810" w:author="Truong Ngoc Son" w:date="2016-10-21T15:29:00Z">
        <w:del w:id="6811" w:author="Phat Tran" w:date="2016-11-05T13:48:00Z">
          <w:r w:rsidRPr="00957567" w:rsidDel="00514A07">
            <w:rPr>
              <w:rFonts w:ascii="Times New Roman" w:hAnsi="Times New Roman" w:cs="Times New Roman"/>
              <w:sz w:val="28"/>
              <w:szCs w:val="28"/>
              <w:rPrChange w:id="6812" w:author="Phạm Anh Đại" w:date="2016-11-16T08:54:00Z">
                <w:rPr>
                  <w:rFonts w:ascii="Times New Roman" w:hAnsi="Times New Roman" w:cs="Times New Roman"/>
                  <w:sz w:val="24"/>
                  <w:szCs w:val="24"/>
                </w:rPr>
              </w:rPrChange>
            </w:rPr>
            <w:delText>làm giấy</w:delText>
          </w:r>
        </w:del>
        <w:r w:rsidRPr="00957567">
          <w:rPr>
            <w:rFonts w:ascii="Times New Roman" w:hAnsi="Times New Roman" w:cs="Times New Roman"/>
            <w:sz w:val="28"/>
            <w:szCs w:val="28"/>
            <w:rPrChange w:id="6813" w:author="Phạm Anh Đại" w:date="2016-11-16T08:54:00Z">
              <w:rPr>
                <w:rFonts w:ascii="Times New Roman" w:hAnsi="Times New Roman" w:cs="Times New Roman"/>
                <w:sz w:val="24"/>
                <w:szCs w:val="24"/>
              </w:rPr>
            </w:rPrChange>
          </w:rPr>
          <w:t xml:space="preserve">. Sai lầm thường phát sinh từ mơ hồ hoặc thông tin không rõ ràng về tình trạng hiện tại của một hệ thống, </w:t>
        </w:r>
      </w:ins>
      <w:ins w:id="6814" w:author="Phat Tran" w:date="2016-11-05T13:48:00Z">
        <w:r w:rsidR="00514A07" w:rsidRPr="00957567">
          <w:rPr>
            <w:rFonts w:ascii="Times New Roman" w:hAnsi="Times New Roman" w:cs="Times New Roman"/>
            <w:sz w:val="28"/>
            <w:szCs w:val="28"/>
            <w:rPrChange w:id="6815" w:author="Phạm Anh Đại" w:date="2016-11-16T08:54:00Z">
              <w:rPr>
                <w:rFonts w:ascii="Times New Roman" w:hAnsi="Times New Roman" w:cs="Times New Roman"/>
                <w:sz w:val="24"/>
                <w:szCs w:val="24"/>
              </w:rPr>
            </w:rPrChange>
          </w:rPr>
          <w:t xml:space="preserve">không có </w:t>
        </w:r>
      </w:ins>
      <w:ins w:id="6816" w:author="Truong Ngoc Son" w:date="2016-10-21T15:29:00Z">
        <w:del w:id="6817" w:author="Phat Tran" w:date="2016-11-05T13:48:00Z">
          <w:r w:rsidRPr="00957567" w:rsidDel="00514A07">
            <w:rPr>
              <w:rFonts w:ascii="Times New Roman" w:hAnsi="Times New Roman" w:cs="Times New Roman"/>
              <w:sz w:val="28"/>
              <w:szCs w:val="28"/>
              <w:rPrChange w:id="6818" w:author="Phạm Anh Đại" w:date="2016-11-16T08:54:00Z">
                <w:rPr>
                  <w:rFonts w:ascii="Times New Roman" w:hAnsi="Times New Roman" w:cs="Times New Roman"/>
                  <w:sz w:val="24"/>
                  <w:szCs w:val="24"/>
                </w:rPr>
              </w:rPrChange>
            </w:rPr>
            <w:delText>thiếu của</w:delText>
          </w:r>
        </w:del>
        <w:r w:rsidRPr="00957567">
          <w:rPr>
            <w:rFonts w:ascii="Times New Roman" w:hAnsi="Times New Roman" w:cs="Times New Roman"/>
            <w:sz w:val="28"/>
            <w:szCs w:val="28"/>
            <w:rPrChange w:id="6819" w:author="Phạm Anh Đại" w:date="2016-11-16T08:54:00Z">
              <w:rPr>
                <w:rFonts w:ascii="Times New Roman" w:hAnsi="Times New Roman" w:cs="Times New Roman"/>
                <w:sz w:val="24"/>
                <w:szCs w:val="24"/>
              </w:rPr>
            </w:rPrChange>
          </w:rPr>
          <w:t xml:space="preserve"> một mô hình khái niệm tốt, và các </w:t>
        </w:r>
      </w:ins>
      <w:ins w:id="6820" w:author="Phat Tran" w:date="2016-11-05T13:48:00Z">
        <w:r w:rsidR="00514A07" w:rsidRPr="00957567">
          <w:rPr>
            <w:rFonts w:ascii="Times New Roman" w:hAnsi="Times New Roman" w:cs="Times New Roman"/>
            <w:sz w:val="28"/>
            <w:szCs w:val="28"/>
            <w:rPrChange w:id="6821" w:author="Phạm Anh Đại" w:date="2016-11-16T08:54:00Z">
              <w:rPr>
                <w:rFonts w:ascii="Times New Roman" w:hAnsi="Times New Roman" w:cs="Times New Roman"/>
                <w:sz w:val="24"/>
                <w:szCs w:val="24"/>
              </w:rPr>
            </w:rPrChange>
          </w:rPr>
          <w:t xml:space="preserve">quy trình </w:t>
        </w:r>
      </w:ins>
      <w:ins w:id="6822" w:author="Truong Ngoc Son" w:date="2016-10-21T15:29:00Z">
        <w:del w:id="6823" w:author="Phat Tran" w:date="2016-11-05T13:48:00Z">
          <w:r w:rsidRPr="00957567" w:rsidDel="00514A07">
            <w:rPr>
              <w:rFonts w:ascii="Times New Roman" w:hAnsi="Times New Roman" w:cs="Times New Roman"/>
              <w:sz w:val="28"/>
              <w:szCs w:val="28"/>
              <w:rPrChange w:id="6824"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6825" w:author="Phạm Anh Đại" w:date="2016-11-16T08:54:00Z">
              <w:rPr>
                <w:rFonts w:ascii="Times New Roman" w:hAnsi="Times New Roman" w:cs="Times New Roman"/>
                <w:sz w:val="24"/>
                <w:szCs w:val="24"/>
              </w:rPr>
            </w:rPrChange>
          </w:rPr>
          <w:t xml:space="preserve"> không phù hợp.  Hồi tưởng mà hầu hết các sai lầm là kết quả của sự lựa chọn sai lầm của mục tiêu hay kế hoạch hoặc </w:t>
        </w:r>
        <w:r w:rsidRPr="00957567">
          <w:rPr>
            <w:rFonts w:ascii="Times New Roman" w:hAnsi="Times New Roman" w:cs="Times New Roman"/>
            <w:sz w:val="28"/>
            <w:szCs w:val="28"/>
            <w:rPrChange w:id="6826" w:author="Phạm Anh Đại" w:date="2016-11-16T08:54:00Z">
              <w:rPr>
                <w:rFonts w:ascii="Times New Roman" w:hAnsi="Times New Roman" w:cs="Times New Roman"/>
                <w:sz w:val="24"/>
                <w:szCs w:val="24"/>
              </w:rPr>
            </w:rPrChange>
          </w:rPr>
          <w:lastRenderedPageBreak/>
          <w:t>đánh giá</w:t>
        </w:r>
      </w:ins>
      <w:ins w:id="6827" w:author="Phat Tran" w:date="2016-11-05T13:49:00Z">
        <w:r w:rsidR="00514A07" w:rsidRPr="00957567">
          <w:rPr>
            <w:rFonts w:ascii="Times New Roman" w:hAnsi="Times New Roman" w:cs="Times New Roman"/>
            <w:sz w:val="28"/>
            <w:szCs w:val="28"/>
            <w:rPrChange w:id="6828" w:author="Phạm Anh Đại" w:date="2016-11-16T08:54:00Z">
              <w:rPr>
                <w:rFonts w:ascii="Times New Roman" w:hAnsi="Times New Roman" w:cs="Times New Roman"/>
                <w:sz w:val="24"/>
                <w:szCs w:val="24"/>
              </w:rPr>
            </w:rPrChange>
          </w:rPr>
          <w:t xml:space="preserve"> và cách hiểu sai</w:t>
        </w:r>
      </w:ins>
      <w:ins w:id="6829" w:author="Truong Ngoc Son" w:date="2016-10-21T15:29:00Z">
        <w:r w:rsidRPr="00957567">
          <w:rPr>
            <w:rFonts w:ascii="Times New Roman" w:hAnsi="Times New Roman" w:cs="Times New Roman"/>
            <w:sz w:val="28"/>
            <w:szCs w:val="28"/>
            <w:rPrChange w:id="6830" w:author="Phạm Anh Đại" w:date="2016-11-16T08:54:00Z">
              <w:rPr>
                <w:rFonts w:ascii="Times New Roman" w:hAnsi="Times New Roman" w:cs="Times New Roman"/>
                <w:sz w:val="24"/>
                <w:szCs w:val="24"/>
              </w:rPr>
            </w:rPrChange>
          </w:rPr>
          <w:t xml:space="preserve"> </w:t>
        </w:r>
        <w:del w:id="6831" w:author="Phat Tran" w:date="2016-11-05T13:49:00Z">
          <w:r w:rsidRPr="00957567" w:rsidDel="00514A07">
            <w:rPr>
              <w:rFonts w:ascii="Times New Roman" w:hAnsi="Times New Roman" w:cs="Times New Roman"/>
              <w:sz w:val="28"/>
              <w:szCs w:val="28"/>
              <w:rPrChange w:id="6832" w:author="Phạm Anh Đại" w:date="2016-11-16T08:54:00Z">
                <w:rPr>
                  <w:rFonts w:ascii="Times New Roman" w:hAnsi="Times New Roman" w:cs="Times New Roman"/>
                  <w:sz w:val="24"/>
                  <w:szCs w:val="24"/>
                </w:rPr>
              </w:rPrChange>
            </w:rPr>
            <w:delText>sai và giải thích</w:delText>
          </w:r>
        </w:del>
        <w:r w:rsidRPr="00957567">
          <w:rPr>
            <w:rFonts w:ascii="Times New Roman" w:hAnsi="Times New Roman" w:cs="Times New Roman"/>
            <w:sz w:val="28"/>
            <w:szCs w:val="28"/>
            <w:rPrChange w:id="6833" w:author="Phạm Anh Đại" w:date="2016-11-16T08:54:00Z">
              <w:rPr>
                <w:rFonts w:ascii="Times New Roman" w:hAnsi="Times New Roman" w:cs="Times New Roman"/>
                <w:sz w:val="24"/>
                <w:szCs w:val="24"/>
              </w:rPr>
            </w:rPrChange>
          </w:rPr>
          <w:t xml:space="preserve">. Tất cả những trở về </w:t>
        </w:r>
      </w:ins>
      <w:ins w:id="6834" w:author="Phat Tran" w:date="2016-11-05T13:49:00Z">
        <w:r w:rsidR="00514A07" w:rsidRPr="00957567">
          <w:rPr>
            <w:rFonts w:ascii="Times New Roman" w:hAnsi="Times New Roman" w:cs="Times New Roman"/>
            <w:sz w:val="28"/>
            <w:szCs w:val="28"/>
            <w:rPrChange w:id="6835" w:author="Phạm Anh Đại" w:date="2016-11-16T08:54:00Z">
              <w:rPr>
                <w:rFonts w:ascii="Times New Roman" w:hAnsi="Times New Roman" w:cs="Times New Roman"/>
                <w:sz w:val="24"/>
                <w:szCs w:val="24"/>
              </w:rPr>
            </w:rPrChange>
          </w:rPr>
          <w:t xml:space="preserve">thông </w:t>
        </w:r>
      </w:ins>
      <w:ins w:id="6836" w:author="Truong Ngoc Son" w:date="2016-10-21T15:29:00Z">
        <w:r w:rsidRPr="00957567">
          <w:rPr>
            <w:rFonts w:ascii="Times New Roman" w:hAnsi="Times New Roman" w:cs="Times New Roman"/>
            <w:sz w:val="28"/>
            <w:szCs w:val="28"/>
            <w:rPrChange w:id="6837" w:author="Phạm Anh Đại" w:date="2016-11-16T08:54:00Z">
              <w:rPr>
                <w:rFonts w:ascii="Times New Roman" w:hAnsi="Times New Roman" w:cs="Times New Roman"/>
                <w:sz w:val="24"/>
                <w:szCs w:val="24"/>
              </w:rPr>
            </w:rPrChange>
          </w:rPr>
          <w:t xml:space="preserve">qua </w:t>
        </w:r>
        <w:del w:id="6838" w:author="Phat Tran" w:date="2016-11-05T13:49:00Z">
          <w:r w:rsidRPr="00957567" w:rsidDel="00514A07">
            <w:rPr>
              <w:rFonts w:ascii="Times New Roman" w:hAnsi="Times New Roman" w:cs="Times New Roman"/>
              <w:sz w:val="28"/>
              <w:szCs w:val="28"/>
              <w:rPrChange w:id="6839" w:author="Phạm Anh Đại" w:date="2016-11-16T08:54:00Z">
                <w:rPr>
                  <w:rFonts w:ascii="Times New Roman" w:hAnsi="Times New Roman" w:cs="Times New Roman"/>
                  <w:sz w:val="24"/>
                  <w:szCs w:val="24"/>
                </w:rPr>
              </w:rPrChange>
            </w:rPr>
            <w:delText>nghèo</w:delText>
          </w:r>
        </w:del>
        <w:r w:rsidRPr="00957567">
          <w:rPr>
            <w:rFonts w:ascii="Times New Roman" w:hAnsi="Times New Roman" w:cs="Times New Roman"/>
            <w:sz w:val="28"/>
            <w:szCs w:val="28"/>
            <w:rPrChange w:id="6840" w:author="Phạm Anh Đại" w:date="2016-11-16T08:54:00Z">
              <w:rPr>
                <w:rFonts w:ascii="Times New Roman" w:hAnsi="Times New Roman" w:cs="Times New Roman"/>
                <w:sz w:val="24"/>
                <w:szCs w:val="24"/>
              </w:rPr>
            </w:rPrChange>
          </w:rPr>
          <w:t xml:space="preserve"> thông tin </w:t>
        </w:r>
      </w:ins>
      <w:ins w:id="6841" w:author="Phat Tran" w:date="2016-11-05T13:49:00Z">
        <w:r w:rsidR="00514A07" w:rsidRPr="00957567">
          <w:rPr>
            <w:rFonts w:ascii="Times New Roman" w:hAnsi="Times New Roman" w:cs="Times New Roman"/>
            <w:sz w:val="28"/>
            <w:szCs w:val="28"/>
            <w:rPrChange w:id="6842" w:author="Phạm Anh Đại" w:date="2016-11-16T08:54:00Z">
              <w:rPr>
                <w:rFonts w:ascii="Times New Roman" w:hAnsi="Times New Roman" w:cs="Times New Roman"/>
                <w:sz w:val="24"/>
                <w:szCs w:val="24"/>
              </w:rPr>
            </w:rPrChange>
          </w:rPr>
          <w:t xml:space="preserve">nghèo nàn </w:t>
        </w:r>
      </w:ins>
      <w:ins w:id="6843" w:author="Truong Ngoc Son" w:date="2016-10-21T15:29:00Z">
        <w:r w:rsidRPr="00957567">
          <w:rPr>
            <w:rFonts w:ascii="Times New Roman" w:hAnsi="Times New Roman" w:cs="Times New Roman"/>
            <w:sz w:val="28"/>
            <w:szCs w:val="28"/>
            <w:rPrChange w:id="6844" w:author="Phạm Anh Đại" w:date="2016-11-16T08:54:00Z">
              <w:rPr>
                <w:rFonts w:ascii="Times New Roman" w:hAnsi="Times New Roman" w:cs="Times New Roman"/>
                <w:sz w:val="24"/>
                <w:szCs w:val="24"/>
              </w:rPr>
            </w:rPrChange>
          </w:rPr>
          <w:t>được cung cấp bởi hệ thống về sự lựa chọn các mục tiêu và các phương tiện để thực hiện chúng (kế hoạch), và kém chất lượng phản hồi về những gì đã thực sự xảy ra.</w:t>
        </w:r>
      </w:ins>
    </w:p>
    <w:p w14:paraId="0AC89E3B" w14:textId="0E40E9B6" w:rsidR="00C6485A" w:rsidRPr="00957567" w:rsidRDefault="00C6485A">
      <w:pPr>
        <w:jc w:val="both"/>
        <w:rPr>
          <w:ins w:id="6845" w:author="Truong Ngoc Son" w:date="2016-10-21T15:29:00Z"/>
          <w:rFonts w:ascii="Times New Roman" w:hAnsi="Times New Roman" w:cs="Times New Roman"/>
          <w:sz w:val="28"/>
          <w:szCs w:val="28"/>
          <w:rPrChange w:id="6846" w:author="Phạm Anh Đại" w:date="2016-11-16T08:54:00Z">
            <w:rPr>
              <w:ins w:id="6847" w:author="Truong Ngoc Son" w:date="2016-10-21T15:29:00Z"/>
              <w:rFonts w:ascii="Times New Roman" w:hAnsi="Times New Roman" w:cs="Times New Roman"/>
              <w:sz w:val="24"/>
              <w:szCs w:val="24"/>
            </w:rPr>
          </w:rPrChange>
        </w:rPr>
        <w:pPrChange w:id="6848" w:author="Biển Phan Y" w:date="2016-11-22T22:50:00Z">
          <w:pPr/>
        </w:pPrChange>
      </w:pPr>
      <w:ins w:id="6849" w:author="Truong Ngoc Son" w:date="2016-10-21T15:29:00Z">
        <w:r w:rsidRPr="00957567">
          <w:rPr>
            <w:rFonts w:ascii="Times New Roman" w:hAnsi="Times New Roman" w:cs="Times New Roman"/>
            <w:sz w:val="28"/>
            <w:szCs w:val="28"/>
            <w:rPrChange w:id="6850" w:author="Phạm Anh Đại" w:date="2016-11-16T08:54:00Z">
              <w:rPr>
                <w:rFonts w:ascii="Times New Roman" w:hAnsi="Times New Roman" w:cs="Times New Roman"/>
                <w:sz w:val="24"/>
                <w:szCs w:val="24"/>
              </w:rPr>
            </w:rPrChange>
          </w:rPr>
          <w:t xml:space="preserve">Một nguồn </w:t>
        </w:r>
      </w:ins>
      <w:ins w:id="6851" w:author="Phat Tran" w:date="2016-11-05T13:49:00Z">
        <w:r w:rsidR="00514A07" w:rsidRPr="00957567">
          <w:rPr>
            <w:rFonts w:ascii="Times New Roman" w:hAnsi="Times New Roman" w:cs="Times New Roman"/>
            <w:sz w:val="28"/>
            <w:szCs w:val="28"/>
            <w:rPrChange w:id="6852" w:author="Phạm Anh Đại" w:date="2016-11-16T08:54:00Z">
              <w:rPr>
                <w:rFonts w:ascii="Times New Roman" w:hAnsi="Times New Roman" w:cs="Times New Roman"/>
                <w:sz w:val="24"/>
                <w:szCs w:val="24"/>
              </w:rPr>
            </w:rPrChange>
          </w:rPr>
          <w:t xml:space="preserve">gốc </w:t>
        </w:r>
      </w:ins>
      <w:ins w:id="6853" w:author="Truong Ngoc Son" w:date="2016-10-21T15:29:00Z">
        <w:del w:id="6854" w:author="Phat Tran" w:date="2016-11-05T13:49:00Z">
          <w:r w:rsidRPr="00957567" w:rsidDel="00514A07">
            <w:rPr>
              <w:rFonts w:ascii="Times New Roman" w:hAnsi="Times New Roman" w:cs="Times New Roman"/>
              <w:sz w:val="28"/>
              <w:szCs w:val="28"/>
              <w:rPrChange w:id="6855" w:author="Phạm Anh Đại" w:date="2016-11-16T08:54:00Z">
                <w:rPr>
                  <w:rFonts w:ascii="Times New Roman" w:hAnsi="Times New Roman" w:cs="Times New Roman"/>
                  <w:sz w:val="24"/>
                  <w:szCs w:val="24"/>
                </w:rPr>
              </w:rPrChange>
            </w:rPr>
            <w:delText>tin</w:delText>
          </w:r>
        </w:del>
        <w:r w:rsidRPr="00957567">
          <w:rPr>
            <w:rFonts w:ascii="Times New Roman" w:hAnsi="Times New Roman" w:cs="Times New Roman"/>
            <w:sz w:val="28"/>
            <w:szCs w:val="28"/>
            <w:rPrChange w:id="6856" w:author="Phạm Anh Đại" w:date="2016-11-16T08:54:00Z">
              <w:rPr>
                <w:rFonts w:ascii="Times New Roman" w:hAnsi="Times New Roman" w:cs="Times New Roman"/>
                <w:sz w:val="24"/>
                <w:szCs w:val="24"/>
              </w:rPr>
            </w:rPrChange>
          </w:rPr>
          <w:t xml:space="preserve"> chính của lỗi, đặc biệt là các lỗi </w:t>
        </w:r>
        <w:del w:id="6857" w:author="Phạm Anh Đại" w:date="2016-11-20T17:00:00Z">
          <w:r w:rsidRPr="00957567" w:rsidDel="00625784">
            <w:rPr>
              <w:rFonts w:ascii="Times New Roman" w:hAnsi="Times New Roman" w:cs="Times New Roman"/>
              <w:sz w:val="28"/>
              <w:szCs w:val="28"/>
              <w:rPrChange w:id="6858" w:author="Phạm Anh Đại" w:date="2016-11-16T08:54:00Z">
                <w:rPr>
                  <w:rFonts w:ascii="Times New Roman" w:hAnsi="Times New Roman" w:cs="Times New Roman"/>
                  <w:sz w:val="24"/>
                  <w:szCs w:val="24"/>
                </w:rPr>
              </w:rPrChange>
            </w:rPr>
            <w:delText>bộ nhớ trôi đi</w:delText>
          </w:r>
        </w:del>
      </w:ins>
      <w:ins w:id="6859" w:author="Phạm Anh Đại" w:date="2016-11-20T17:00:00Z">
        <w:r w:rsidR="00625784">
          <w:rPr>
            <w:rFonts w:ascii="Times New Roman" w:hAnsi="Times New Roman" w:cs="Times New Roman"/>
            <w:sz w:val="28"/>
            <w:szCs w:val="28"/>
          </w:rPr>
          <w:t>quên</w:t>
        </w:r>
      </w:ins>
      <w:ins w:id="6860" w:author="Truong Ngoc Son" w:date="2016-10-21T15:29:00Z">
        <w:r w:rsidRPr="00957567">
          <w:rPr>
            <w:rFonts w:ascii="Times New Roman" w:hAnsi="Times New Roman" w:cs="Times New Roman"/>
            <w:sz w:val="28"/>
            <w:szCs w:val="28"/>
            <w:rPrChange w:id="6861" w:author="Phạm Anh Đại" w:date="2016-11-16T08:54:00Z">
              <w:rPr>
                <w:rFonts w:ascii="Times New Roman" w:hAnsi="Times New Roman" w:cs="Times New Roman"/>
                <w:sz w:val="24"/>
                <w:szCs w:val="24"/>
              </w:rPr>
            </w:rPrChange>
          </w:rPr>
          <w:t xml:space="preserve">, là bị gián đoạn. Khi một hoạt động bị gián đoạn bởi một số sự kiện khác, </w:t>
        </w:r>
      </w:ins>
      <w:ins w:id="6862" w:author="Phat Tran" w:date="2016-11-05T13:49:00Z">
        <w:r w:rsidR="00514A07" w:rsidRPr="00957567">
          <w:rPr>
            <w:rFonts w:ascii="Times New Roman" w:hAnsi="Times New Roman" w:cs="Times New Roman"/>
            <w:sz w:val="28"/>
            <w:szCs w:val="28"/>
            <w:rPrChange w:id="6863" w:author="Phạm Anh Đại" w:date="2016-11-16T08:54:00Z">
              <w:rPr>
                <w:rFonts w:ascii="Times New Roman" w:hAnsi="Times New Roman" w:cs="Times New Roman"/>
                <w:sz w:val="24"/>
                <w:szCs w:val="24"/>
              </w:rPr>
            </w:rPrChange>
          </w:rPr>
          <w:t xml:space="preserve">cái giá phải trả </w:t>
        </w:r>
      </w:ins>
      <w:ins w:id="6864" w:author="Truong Ngoc Son" w:date="2016-10-21T15:29:00Z">
        <w:del w:id="6865" w:author="Phat Tran" w:date="2016-11-05T13:49:00Z">
          <w:r w:rsidRPr="00957567" w:rsidDel="00514A07">
            <w:rPr>
              <w:rFonts w:ascii="Times New Roman" w:hAnsi="Times New Roman" w:cs="Times New Roman"/>
              <w:sz w:val="28"/>
              <w:szCs w:val="28"/>
              <w:rPrChange w:id="6866" w:author="Phạm Anh Đại" w:date="2016-11-16T08:54:00Z">
                <w:rPr>
                  <w:rFonts w:ascii="Times New Roman" w:hAnsi="Times New Roman" w:cs="Times New Roman"/>
                  <w:sz w:val="24"/>
                  <w:szCs w:val="24"/>
                </w:rPr>
              </w:rPrChange>
            </w:rPr>
            <w:delText>chi phí</w:delText>
          </w:r>
        </w:del>
        <w:r w:rsidRPr="00957567">
          <w:rPr>
            <w:rFonts w:ascii="Times New Roman" w:hAnsi="Times New Roman" w:cs="Times New Roman"/>
            <w:sz w:val="28"/>
            <w:szCs w:val="28"/>
            <w:rPrChange w:id="6867" w:author="Phạm Anh Đại" w:date="2016-11-16T08:54:00Z">
              <w:rPr>
                <w:rFonts w:ascii="Times New Roman" w:hAnsi="Times New Roman" w:cs="Times New Roman"/>
                <w:sz w:val="24"/>
                <w:szCs w:val="24"/>
              </w:rPr>
            </w:rPrChange>
          </w:rPr>
          <w:t xml:space="preserve"> của sự gián đoạn lớn hơn nhiều so với sự mất mát của thời gian cần thiết để đối phó với sự gián đoạn: nó cũng là chi phí của việc nối lại các hoạt động bị gián đoạn. Để </w:t>
        </w:r>
      </w:ins>
      <w:ins w:id="6868" w:author="Phat Tran" w:date="2016-11-05T13:49:00Z">
        <w:r w:rsidR="00514A07" w:rsidRPr="00957567">
          <w:rPr>
            <w:rFonts w:ascii="Times New Roman" w:hAnsi="Times New Roman" w:cs="Times New Roman"/>
            <w:sz w:val="28"/>
            <w:szCs w:val="28"/>
            <w:rPrChange w:id="6869" w:author="Phạm Anh Đại" w:date="2016-11-16T08:54:00Z">
              <w:rPr>
                <w:rFonts w:ascii="Times New Roman" w:hAnsi="Times New Roman" w:cs="Times New Roman"/>
                <w:sz w:val="24"/>
                <w:szCs w:val="24"/>
              </w:rPr>
            </w:rPrChange>
          </w:rPr>
          <w:t xml:space="preserve">phục hồi lại </w:t>
        </w:r>
      </w:ins>
      <w:ins w:id="6870" w:author="Truong Ngoc Son" w:date="2016-10-21T15:29:00Z">
        <w:del w:id="6871" w:author="Phat Tran" w:date="2016-11-05T13:50:00Z">
          <w:r w:rsidRPr="00957567" w:rsidDel="00514A07">
            <w:rPr>
              <w:rFonts w:ascii="Times New Roman" w:hAnsi="Times New Roman" w:cs="Times New Roman"/>
              <w:sz w:val="28"/>
              <w:szCs w:val="28"/>
              <w:rPrChange w:id="6872" w:author="Phạm Anh Đại" w:date="2016-11-16T08:54:00Z">
                <w:rPr>
                  <w:rFonts w:ascii="Times New Roman" w:hAnsi="Times New Roman" w:cs="Times New Roman"/>
                  <w:sz w:val="24"/>
                  <w:szCs w:val="24"/>
                </w:rPr>
              </w:rPrChange>
            </w:rPr>
            <w:delText>tiếp tục</w:delText>
          </w:r>
        </w:del>
        <w:r w:rsidRPr="00957567">
          <w:rPr>
            <w:rFonts w:ascii="Times New Roman" w:hAnsi="Times New Roman" w:cs="Times New Roman"/>
            <w:sz w:val="28"/>
            <w:szCs w:val="28"/>
            <w:rPrChange w:id="6873" w:author="Phạm Anh Đại" w:date="2016-11-16T08:54:00Z">
              <w:rPr>
                <w:rFonts w:ascii="Times New Roman" w:hAnsi="Times New Roman" w:cs="Times New Roman"/>
                <w:sz w:val="24"/>
                <w:szCs w:val="24"/>
              </w:rPr>
            </w:rPrChange>
          </w:rPr>
          <w:t>,</w:t>
        </w:r>
        <w:del w:id="6874" w:author="Biển Phan Y" w:date="2016-11-23T23:38:00Z">
          <w:r w:rsidRPr="00957567" w:rsidDel="006C63AC">
            <w:rPr>
              <w:rFonts w:ascii="Times New Roman" w:hAnsi="Times New Roman" w:cs="Times New Roman"/>
              <w:sz w:val="28"/>
              <w:szCs w:val="28"/>
              <w:rPrChange w:id="6875" w:author="Phạm Anh Đại" w:date="2016-11-16T08:54:00Z">
                <w:rPr>
                  <w:rFonts w:ascii="Times New Roman" w:hAnsi="Times New Roman" w:cs="Times New Roman"/>
                  <w:sz w:val="24"/>
                  <w:szCs w:val="24"/>
                </w:rPr>
              </w:rPrChange>
            </w:rPr>
            <w:delText xml:space="preserve"> nó là</w:delText>
          </w:r>
        </w:del>
      </w:ins>
      <w:ins w:id="6876" w:author="Biển Phan Y" w:date="2016-11-23T23:38:00Z">
        <w:r w:rsidR="006C63AC">
          <w:rPr>
            <w:rFonts w:ascii="Times New Roman" w:hAnsi="Times New Roman" w:cs="Times New Roman"/>
            <w:sz w:val="28"/>
            <w:szCs w:val="28"/>
          </w:rPr>
          <w:t xml:space="preserve"> điều đó</w:t>
        </w:r>
      </w:ins>
      <w:ins w:id="6877" w:author="Truong Ngoc Son" w:date="2016-10-21T15:29:00Z">
        <w:r w:rsidRPr="00957567">
          <w:rPr>
            <w:rFonts w:ascii="Times New Roman" w:hAnsi="Times New Roman" w:cs="Times New Roman"/>
            <w:sz w:val="28"/>
            <w:szCs w:val="28"/>
            <w:rPrChange w:id="6878" w:author="Phạm Anh Đại" w:date="2016-11-16T08:54:00Z">
              <w:rPr>
                <w:rFonts w:ascii="Times New Roman" w:hAnsi="Times New Roman" w:cs="Times New Roman"/>
                <w:sz w:val="24"/>
                <w:szCs w:val="24"/>
              </w:rPr>
            </w:rPrChange>
          </w:rPr>
          <w:t xml:space="preserve"> cần thiết để nhớ chính xác trạng thái trước đó của hoạt động này: những </w:t>
        </w:r>
        <w:del w:id="6879" w:author="Phạm Anh Đại" w:date="2016-11-21T01:49:00Z">
          <w:r w:rsidRPr="00957567" w:rsidDel="00047D47">
            <w:rPr>
              <w:rFonts w:ascii="Times New Roman" w:hAnsi="Times New Roman" w:cs="Times New Roman"/>
              <w:sz w:val="28"/>
              <w:szCs w:val="28"/>
              <w:rPrChange w:id="6880" w:author="Phạm Anh Đại" w:date="2016-11-16T08:54:00Z">
                <w:rPr>
                  <w:rFonts w:ascii="Times New Roman" w:hAnsi="Times New Roman" w:cs="Times New Roman"/>
                  <w:sz w:val="24"/>
                  <w:szCs w:val="24"/>
                </w:rPr>
              </w:rPrChange>
            </w:rPr>
            <w:delText>gì mục đích là</w:delText>
          </w:r>
        </w:del>
      </w:ins>
      <w:ins w:id="6881" w:author="Phạm Anh Đại" w:date="2016-11-21T01:49:00Z">
        <w:r w:rsidR="00047D47">
          <w:rPr>
            <w:rFonts w:ascii="Times New Roman" w:hAnsi="Times New Roman" w:cs="Times New Roman"/>
            <w:sz w:val="28"/>
            <w:szCs w:val="28"/>
          </w:rPr>
          <w:t>mục đích là gì</w:t>
        </w:r>
      </w:ins>
      <w:ins w:id="6882" w:author="Truong Ngoc Son" w:date="2016-10-21T15:29:00Z">
        <w:r w:rsidRPr="00957567">
          <w:rPr>
            <w:rFonts w:ascii="Times New Roman" w:hAnsi="Times New Roman" w:cs="Times New Roman"/>
            <w:sz w:val="28"/>
            <w:szCs w:val="28"/>
            <w:rPrChange w:id="6883" w:author="Phạm Anh Đại" w:date="2016-11-16T08:54:00Z">
              <w:rPr>
                <w:rFonts w:ascii="Times New Roman" w:hAnsi="Times New Roman" w:cs="Times New Roman"/>
                <w:sz w:val="24"/>
                <w:szCs w:val="24"/>
              </w:rPr>
            </w:rPrChange>
          </w:rPr>
          <w:t>, nơi</w:t>
        </w:r>
      </w:ins>
      <w:ins w:id="6884" w:author="Phạm Anh Đại" w:date="2016-11-21T01:49:00Z">
        <w:r w:rsidR="00047D47">
          <w:rPr>
            <w:rFonts w:ascii="Times New Roman" w:hAnsi="Times New Roman" w:cs="Times New Roman"/>
            <w:sz w:val="28"/>
            <w:szCs w:val="28"/>
          </w:rPr>
          <w:t xml:space="preserve"> chúng</w:t>
        </w:r>
      </w:ins>
      <w:ins w:id="6885" w:author="Truong Ngoc Son" w:date="2016-10-21T15:29:00Z">
        <w:del w:id="6886" w:author="Phạm Anh Đại" w:date="2016-11-21T01:49:00Z">
          <w:r w:rsidRPr="00957567" w:rsidDel="00047D47">
            <w:rPr>
              <w:rFonts w:ascii="Times New Roman" w:hAnsi="Times New Roman" w:cs="Times New Roman"/>
              <w:sz w:val="28"/>
              <w:szCs w:val="28"/>
              <w:rPrChange w:id="6887" w:author="Phạm Anh Đại" w:date="2016-11-16T08:54:00Z">
                <w:rPr>
                  <w:rFonts w:ascii="Times New Roman" w:hAnsi="Times New Roman" w:cs="Times New Roman"/>
                  <w:sz w:val="24"/>
                  <w:szCs w:val="24"/>
                </w:rPr>
              </w:rPrChange>
            </w:rPr>
            <w:delText xml:space="preserve"> một</w:delText>
          </w:r>
        </w:del>
        <w:del w:id="6888" w:author="Biển Phan Y" w:date="2016-11-23T23:39:00Z">
          <w:r w:rsidRPr="00957567" w:rsidDel="006C63AC">
            <w:rPr>
              <w:rFonts w:ascii="Times New Roman" w:hAnsi="Times New Roman" w:cs="Times New Roman"/>
              <w:sz w:val="28"/>
              <w:szCs w:val="28"/>
              <w:rPrChange w:id="6889"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6890" w:author="Phạm Anh Đại" w:date="2016-11-16T08:54:00Z">
              <w:rPr>
                <w:rFonts w:ascii="Times New Roman" w:hAnsi="Times New Roman" w:cs="Times New Roman"/>
                <w:sz w:val="24"/>
                <w:szCs w:val="24"/>
              </w:rPr>
            </w:rPrChange>
          </w:rPr>
          <w:t xml:space="preserve"> trong chu kỳ hành động, và </w:t>
        </w:r>
      </w:ins>
      <w:ins w:id="6891" w:author="Phat Tran" w:date="2016-11-05T13:50:00Z">
        <w:r w:rsidR="00514A07" w:rsidRPr="00957567">
          <w:rPr>
            <w:rFonts w:ascii="Times New Roman" w:hAnsi="Times New Roman" w:cs="Times New Roman"/>
            <w:sz w:val="28"/>
            <w:szCs w:val="28"/>
            <w:rPrChange w:id="6892" w:author="Phạm Anh Đại" w:date="2016-11-16T08:54:00Z">
              <w:rPr>
                <w:rFonts w:ascii="Times New Roman" w:hAnsi="Times New Roman" w:cs="Times New Roman"/>
                <w:sz w:val="24"/>
                <w:szCs w:val="24"/>
              </w:rPr>
            </w:rPrChange>
          </w:rPr>
          <w:t xml:space="preserve">trạng thái </w:t>
        </w:r>
      </w:ins>
      <w:ins w:id="6893" w:author="Truong Ngoc Son" w:date="2016-10-21T15:29:00Z">
        <w:del w:id="6894" w:author="Phat Tran" w:date="2016-11-05T13:50:00Z">
          <w:r w:rsidRPr="00957567" w:rsidDel="00514A07">
            <w:rPr>
              <w:rFonts w:ascii="Times New Roman" w:hAnsi="Times New Roman" w:cs="Times New Roman"/>
              <w:sz w:val="28"/>
              <w:szCs w:val="28"/>
              <w:rPrChange w:id="6895" w:author="Phạm Anh Đại" w:date="2016-11-16T08:54:00Z">
                <w:rPr>
                  <w:rFonts w:ascii="Times New Roman" w:hAnsi="Times New Roman" w:cs="Times New Roman"/>
                  <w:sz w:val="24"/>
                  <w:szCs w:val="24"/>
                </w:rPr>
              </w:rPrChange>
            </w:rPr>
            <w:delText>nhà nước</w:delText>
          </w:r>
        </w:del>
        <w:r w:rsidRPr="00957567">
          <w:rPr>
            <w:rFonts w:ascii="Times New Roman" w:hAnsi="Times New Roman" w:cs="Times New Roman"/>
            <w:sz w:val="28"/>
            <w:szCs w:val="28"/>
            <w:rPrChange w:id="6896" w:author="Phạm Anh Đại" w:date="2016-11-16T08:54:00Z">
              <w:rPr>
                <w:rFonts w:ascii="Times New Roman" w:hAnsi="Times New Roman" w:cs="Times New Roman"/>
                <w:sz w:val="24"/>
                <w:szCs w:val="24"/>
              </w:rPr>
            </w:rPrChange>
          </w:rPr>
          <w:t xml:space="preserve"> có liên quan của hệ thống. Hầu hết các hệ thống làm cho nó khó khăn để</w:t>
        </w:r>
      </w:ins>
      <w:ins w:id="6897" w:author="Phat Tran" w:date="2016-11-05T13:50:00Z">
        <w:r w:rsidR="00514A07" w:rsidRPr="00957567">
          <w:rPr>
            <w:rFonts w:ascii="Times New Roman" w:hAnsi="Times New Roman" w:cs="Times New Roman"/>
            <w:sz w:val="28"/>
            <w:szCs w:val="28"/>
            <w:rPrChange w:id="6898" w:author="Phạm Anh Đại" w:date="2016-11-16T08:54:00Z">
              <w:rPr>
                <w:rFonts w:ascii="Times New Roman" w:hAnsi="Times New Roman" w:cs="Times New Roman"/>
                <w:sz w:val="24"/>
                <w:szCs w:val="24"/>
              </w:rPr>
            </w:rPrChange>
          </w:rPr>
          <w:t xml:space="preserve"> phục hồi lại</w:t>
        </w:r>
      </w:ins>
      <w:ins w:id="6899" w:author="Truong Ngoc Son" w:date="2016-10-21T15:29:00Z">
        <w:r w:rsidRPr="00957567">
          <w:rPr>
            <w:rFonts w:ascii="Times New Roman" w:hAnsi="Times New Roman" w:cs="Times New Roman"/>
            <w:sz w:val="28"/>
            <w:szCs w:val="28"/>
            <w:rPrChange w:id="6900" w:author="Phạm Anh Đại" w:date="2016-11-16T08:54:00Z">
              <w:rPr>
                <w:rFonts w:ascii="Times New Roman" w:hAnsi="Times New Roman" w:cs="Times New Roman"/>
                <w:sz w:val="24"/>
                <w:szCs w:val="24"/>
              </w:rPr>
            </w:rPrChange>
          </w:rPr>
          <w:t xml:space="preserve"> </w:t>
        </w:r>
        <w:del w:id="6901" w:author="Phat Tran" w:date="2016-11-05T13:50:00Z">
          <w:r w:rsidRPr="00957567" w:rsidDel="00514A07">
            <w:rPr>
              <w:rFonts w:ascii="Times New Roman" w:hAnsi="Times New Roman" w:cs="Times New Roman"/>
              <w:sz w:val="28"/>
              <w:szCs w:val="28"/>
              <w:rPrChange w:id="6902" w:author="Phạm Anh Đại" w:date="2016-11-16T08:54:00Z">
                <w:rPr>
                  <w:rFonts w:ascii="Times New Roman" w:hAnsi="Times New Roman" w:cs="Times New Roman"/>
                  <w:sz w:val="24"/>
                  <w:szCs w:val="24"/>
                </w:rPr>
              </w:rPrChange>
            </w:rPr>
            <w:delText>tiếp tục</w:delText>
          </w:r>
        </w:del>
        <w:r w:rsidRPr="00957567">
          <w:rPr>
            <w:rFonts w:ascii="Times New Roman" w:hAnsi="Times New Roman" w:cs="Times New Roman"/>
            <w:sz w:val="28"/>
            <w:szCs w:val="28"/>
            <w:rPrChange w:id="6903" w:author="Phạm Anh Đại" w:date="2016-11-16T08:54:00Z">
              <w:rPr>
                <w:rFonts w:ascii="Times New Roman" w:hAnsi="Times New Roman" w:cs="Times New Roman"/>
                <w:sz w:val="24"/>
                <w:szCs w:val="24"/>
              </w:rPr>
            </w:rPrChange>
          </w:rPr>
          <w:t xml:space="preserve"> sau khi bị gián đoạn.</w:t>
        </w:r>
      </w:ins>
    </w:p>
    <w:p w14:paraId="4D6B019E" w14:textId="2E0EBE90" w:rsidR="00C6485A" w:rsidRPr="00957567" w:rsidRDefault="00C6485A">
      <w:pPr>
        <w:jc w:val="both"/>
        <w:rPr>
          <w:ins w:id="6904" w:author="Truong Ngoc Son" w:date="2016-10-21T15:29:00Z"/>
          <w:rFonts w:ascii="Times New Roman" w:hAnsi="Times New Roman" w:cs="Times New Roman"/>
          <w:sz w:val="28"/>
          <w:szCs w:val="28"/>
          <w:rPrChange w:id="6905" w:author="Phạm Anh Đại" w:date="2016-11-16T08:54:00Z">
            <w:rPr>
              <w:ins w:id="6906" w:author="Truong Ngoc Son" w:date="2016-10-21T15:29:00Z"/>
              <w:rFonts w:ascii="Times New Roman" w:hAnsi="Times New Roman" w:cs="Times New Roman"/>
              <w:sz w:val="24"/>
              <w:szCs w:val="24"/>
            </w:rPr>
          </w:rPrChange>
        </w:rPr>
        <w:pPrChange w:id="6907" w:author="Biển Phan Y" w:date="2016-11-22T22:50:00Z">
          <w:pPr/>
        </w:pPrChange>
      </w:pPr>
      <w:ins w:id="6908" w:author="Truong Ngoc Son" w:date="2016-10-21T15:29:00Z">
        <w:r w:rsidRPr="00957567">
          <w:rPr>
            <w:rFonts w:ascii="Times New Roman" w:hAnsi="Times New Roman" w:cs="Times New Roman"/>
            <w:sz w:val="28"/>
            <w:szCs w:val="28"/>
            <w:rPrChange w:id="6909" w:author="Phạm Anh Đại" w:date="2016-11-16T08:54:00Z">
              <w:rPr>
                <w:rFonts w:ascii="Times New Roman" w:hAnsi="Times New Roman" w:cs="Times New Roman"/>
                <w:sz w:val="24"/>
                <w:szCs w:val="24"/>
              </w:rPr>
            </w:rPrChange>
          </w:rPr>
          <w:t xml:space="preserve">Hầu hết </w:t>
        </w:r>
        <w:del w:id="6910" w:author="Phat Tran" w:date="2016-11-05T13:50:00Z">
          <w:r w:rsidRPr="00957567" w:rsidDel="00514A07">
            <w:rPr>
              <w:rFonts w:ascii="Times New Roman" w:hAnsi="Times New Roman" w:cs="Times New Roman"/>
              <w:sz w:val="28"/>
              <w:szCs w:val="28"/>
              <w:rPrChange w:id="6911"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6912" w:author="Phạm Anh Đại" w:date="2016-11-16T08:54:00Z">
              <w:rPr>
                <w:rFonts w:ascii="Times New Roman" w:hAnsi="Times New Roman" w:cs="Times New Roman"/>
                <w:sz w:val="24"/>
                <w:szCs w:val="24"/>
              </w:rPr>
            </w:rPrChange>
          </w:rPr>
          <w:t xml:space="preserve"> loại bỏ các thông tin quan trọng đó là cần thiết bởi người sử dụng phải nhớ nhiều những quyết định nhỏ đã được thực hiện, </w:t>
        </w:r>
      </w:ins>
      <w:ins w:id="6913" w:author="Phat Tran" w:date="2016-11-05T13:50:00Z">
        <w:r w:rsidR="00514A07" w:rsidRPr="00957567">
          <w:rPr>
            <w:rFonts w:ascii="Times New Roman" w:hAnsi="Times New Roman" w:cs="Times New Roman"/>
            <w:sz w:val="28"/>
            <w:szCs w:val="28"/>
            <w:rPrChange w:id="6914" w:author="Phạm Anh Đại" w:date="2016-11-16T08:54:00Z">
              <w:rPr>
                <w:rFonts w:ascii="Times New Roman" w:hAnsi="Times New Roman" w:cs="Times New Roman"/>
                <w:sz w:val="24"/>
                <w:szCs w:val="24"/>
              </w:rPr>
            </w:rPrChange>
          </w:rPr>
          <w:t xml:space="preserve">những thứ </w:t>
        </w:r>
      </w:ins>
      <w:ins w:id="6915" w:author="Truong Ngoc Son" w:date="2016-10-21T15:29:00Z">
        <w:del w:id="6916" w:author="Phat Tran" w:date="2016-11-05T13:50:00Z">
          <w:r w:rsidRPr="00957567" w:rsidDel="00514A07">
            <w:rPr>
              <w:rFonts w:ascii="Times New Roman" w:hAnsi="Times New Roman" w:cs="Times New Roman"/>
              <w:sz w:val="28"/>
              <w:szCs w:val="28"/>
              <w:rPrChange w:id="6917" w:author="Phạm Anh Đại" w:date="2016-11-16T08:54:00Z">
                <w:rPr>
                  <w:rFonts w:ascii="Times New Roman" w:hAnsi="Times New Roman" w:cs="Times New Roman"/>
                  <w:sz w:val="24"/>
                  <w:szCs w:val="24"/>
                </w:rPr>
              </w:rPrChange>
            </w:rPr>
            <w:delText>điều</w:delText>
          </w:r>
        </w:del>
        <w:r w:rsidRPr="00957567">
          <w:rPr>
            <w:rFonts w:ascii="Times New Roman" w:hAnsi="Times New Roman" w:cs="Times New Roman"/>
            <w:sz w:val="28"/>
            <w:szCs w:val="28"/>
            <w:rPrChange w:id="6918" w:author="Phạm Anh Đại" w:date="2016-11-16T08:54:00Z">
              <w:rPr>
                <w:rFonts w:ascii="Times New Roman" w:hAnsi="Times New Roman" w:cs="Times New Roman"/>
                <w:sz w:val="24"/>
                <w:szCs w:val="24"/>
              </w:rPr>
            </w:rPrChange>
          </w:rPr>
          <w:t xml:space="preserve"> đó là trong bộ nhớ ngắn hạn của người đó, </w:t>
        </w:r>
      </w:ins>
      <w:ins w:id="6919" w:author="Phat Tran" w:date="2016-11-05T13:50:00Z">
        <w:r w:rsidR="00514A07" w:rsidRPr="00957567">
          <w:rPr>
            <w:rFonts w:ascii="Times New Roman" w:hAnsi="Times New Roman" w:cs="Times New Roman"/>
            <w:sz w:val="28"/>
            <w:szCs w:val="28"/>
            <w:rPrChange w:id="6920" w:author="Phạm Anh Đại" w:date="2016-11-16T08:54:00Z">
              <w:rPr>
                <w:rFonts w:ascii="Times New Roman" w:hAnsi="Times New Roman" w:cs="Times New Roman"/>
                <w:sz w:val="24"/>
                <w:szCs w:val="24"/>
              </w:rPr>
            </w:rPrChange>
          </w:rPr>
          <w:t xml:space="preserve">để </w:t>
        </w:r>
      </w:ins>
      <w:ins w:id="6921" w:author="Truong Ngoc Son" w:date="2016-10-21T15:29:00Z">
        <w:r w:rsidRPr="00957567">
          <w:rPr>
            <w:rFonts w:ascii="Times New Roman" w:hAnsi="Times New Roman" w:cs="Times New Roman"/>
            <w:sz w:val="28"/>
            <w:szCs w:val="28"/>
            <w:rPrChange w:id="6922" w:author="Phạm Anh Đại" w:date="2016-11-16T08:54:00Z">
              <w:rPr>
                <w:rFonts w:ascii="Times New Roman" w:hAnsi="Times New Roman" w:cs="Times New Roman"/>
                <w:sz w:val="24"/>
                <w:szCs w:val="24"/>
              </w:rPr>
            </w:rPrChange>
          </w:rPr>
          <w:t>nói</w:t>
        </w:r>
      </w:ins>
      <w:ins w:id="6923" w:author="Phat Tran" w:date="2016-11-05T13:50:00Z">
        <w:r w:rsidR="00514A07" w:rsidRPr="00957567">
          <w:rPr>
            <w:rFonts w:ascii="Times New Roman" w:hAnsi="Times New Roman" w:cs="Times New Roman"/>
            <w:sz w:val="28"/>
            <w:szCs w:val="28"/>
            <w:rPrChange w:id="6924" w:author="Phạm Anh Đại" w:date="2016-11-16T08:54:00Z">
              <w:rPr>
                <w:rFonts w:ascii="Times New Roman" w:hAnsi="Times New Roman" w:cs="Times New Roman"/>
                <w:sz w:val="24"/>
                <w:szCs w:val="24"/>
              </w:rPr>
            </w:rPrChange>
          </w:rPr>
          <w:t xml:space="preserve"> không có</w:t>
        </w:r>
      </w:ins>
      <w:ins w:id="6925" w:author="Truong Ngoc Son" w:date="2016-10-21T15:29:00Z">
        <w:r w:rsidRPr="00957567">
          <w:rPr>
            <w:rFonts w:ascii="Times New Roman" w:hAnsi="Times New Roman" w:cs="Times New Roman"/>
            <w:sz w:val="28"/>
            <w:szCs w:val="28"/>
            <w:rPrChange w:id="6926" w:author="Phạm Anh Đại" w:date="2016-11-16T08:54:00Z">
              <w:rPr>
                <w:rFonts w:ascii="Times New Roman" w:hAnsi="Times New Roman" w:cs="Times New Roman"/>
                <w:sz w:val="24"/>
                <w:szCs w:val="24"/>
              </w:rPr>
            </w:rPrChange>
          </w:rPr>
          <w:t xml:space="preserve"> gì về tình trạng hiện tại của hệ thống. Điều vẫn cần phải được thực hiện? Có lẽ tôi đã được hoàn thành? Đó là không có gì ngạc nhiên khi nhiều </w:t>
        </w:r>
      </w:ins>
      <w:ins w:id="6927" w:author="Phat Tran" w:date="2016-11-05T13:50:00Z">
        <w:r w:rsidR="00514A07" w:rsidRPr="00957567">
          <w:rPr>
            <w:rFonts w:ascii="Times New Roman" w:hAnsi="Times New Roman" w:cs="Times New Roman"/>
            <w:sz w:val="28"/>
            <w:szCs w:val="28"/>
            <w:rPrChange w:id="6928" w:author="Phạm Anh Đại" w:date="2016-11-16T08:54:00Z">
              <w:rPr>
                <w:rFonts w:ascii="Times New Roman" w:hAnsi="Times New Roman" w:cs="Times New Roman"/>
                <w:sz w:val="24"/>
                <w:szCs w:val="24"/>
              </w:rPr>
            </w:rPrChange>
          </w:rPr>
          <w:t xml:space="preserve">sơ suất </w:t>
        </w:r>
      </w:ins>
      <w:ins w:id="6929" w:author="Truong Ngoc Son" w:date="2016-10-21T15:29:00Z">
        <w:del w:id="6930" w:author="Phat Tran" w:date="2016-11-05T13:50:00Z">
          <w:r w:rsidRPr="00957567" w:rsidDel="00514A07">
            <w:rPr>
              <w:rFonts w:ascii="Times New Roman" w:hAnsi="Times New Roman" w:cs="Times New Roman"/>
              <w:sz w:val="28"/>
              <w:szCs w:val="28"/>
              <w:rPrChange w:id="6931"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6932" w:author="Phạm Anh Đại" w:date="2016-11-16T08:54:00Z">
              <w:rPr>
                <w:rFonts w:ascii="Times New Roman" w:hAnsi="Times New Roman" w:cs="Times New Roman"/>
                <w:sz w:val="24"/>
                <w:szCs w:val="24"/>
              </w:rPr>
            </w:rPrChange>
          </w:rPr>
          <w:t xml:space="preserve"> và những sai lầm là kết quả của sự gián đoạn.</w:t>
        </w:r>
      </w:ins>
    </w:p>
    <w:p w14:paraId="1D29EF7B" w14:textId="16F41A81" w:rsidR="00C6485A" w:rsidRPr="00957567" w:rsidRDefault="00C6485A">
      <w:pPr>
        <w:jc w:val="both"/>
        <w:rPr>
          <w:ins w:id="6933" w:author="Truong Ngoc Son" w:date="2016-10-21T15:29:00Z"/>
          <w:rFonts w:ascii="Times New Roman" w:hAnsi="Times New Roman" w:cs="Times New Roman"/>
          <w:sz w:val="28"/>
          <w:szCs w:val="28"/>
          <w:rPrChange w:id="6934" w:author="Phạm Anh Đại" w:date="2016-11-16T08:54:00Z">
            <w:rPr>
              <w:ins w:id="6935" w:author="Truong Ngoc Son" w:date="2016-10-21T15:29:00Z"/>
              <w:rFonts w:ascii="Times New Roman" w:hAnsi="Times New Roman" w:cs="Times New Roman"/>
              <w:sz w:val="24"/>
              <w:szCs w:val="24"/>
            </w:rPr>
          </w:rPrChange>
        </w:rPr>
        <w:pPrChange w:id="6936" w:author="Biển Phan Y" w:date="2016-11-22T22:50:00Z">
          <w:pPr/>
        </w:pPrChange>
      </w:pPr>
      <w:ins w:id="6937" w:author="Truong Ngoc Son" w:date="2016-10-21T15:29:00Z">
        <w:r w:rsidRPr="00957567">
          <w:rPr>
            <w:rFonts w:ascii="Times New Roman" w:hAnsi="Times New Roman" w:cs="Times New Roman"/>
            <w:sz w:val="28"/>
            <w:szCs w:val="28"/>
            <w:rPrChange w:id="6938" w:author="Phạm Anh Đại" w:date="2016-11-16T08:54:00Z">
              <w:rPr>
                <w:rFonts w:ascii="Times New Roman" w:hAnsi="Times New Roman" w:cs="Times New Roman"/>
                <w:sz w:val="24"/>
                <w:szCs w:val="24"/>
              </w:rPr>
            </w:rPrChange>
          </w:rPr>
          <w:t xml:space="preserve">Đa nhiệm, nhờ đó chúng ta </w:t>
        </w:r>
      </w:ins>
      <w:ins w:id="6939" w:author="Phat Tran" w:date="2016-11-05T13:51:00Z">
        <w:r w:rsidR="00514A07" w:rsidRPr="00957567">
          <w:rPr>
            <w:rFonts w:ascii="Times New Roman" w:hAnsi="Times New Roman" w:cs="Times New Roman"/>
            <w:sz w:val="28"/>
            <w:szCs w:val="28"/>
            <w:rPrChange w:id="6940" w:author="Phạm Anh Đại" w:date="2016-11-16T08:54:00Z">
              <w:rPr>
                <w:rFonts w:ascii="Times New Roman" w:hAnsi="Times New Roman" w:cs="Times New Roman"/>
                <w:sz w:val="24"/>
                <w:szCs w:val="24"/>
              </w:rPr>
            </w:rPrChange>
          </w:rPr>
          <w:t xml:space="preserve">thong thả </w:t>
        </w:r>
      </w:ins>
      <w:ins w:id="6941" w:author="Truong Ngoc Son" w:date="2016-10-21T15:29:00Z">
        <w:del w:id="6942" w:author="Phat Tran" w:date="2016-11-05T13:51:00Z">
          <w:r w:rsidRPr="00957567" w:rsidDel="00514A07">
            <w:rPr>
              <w:rFonts w:ascii="Times New Roman" w:hAnsi="Times New Roman" w:cs="Times New Roman"/>
              <w:sz w:val="28"/>
              <w:szCs w:val="28"/>
              <w:rPrChange w:id="6943" w:author="Phạm Anh Đại" w:date="2016-11-16T08:54:00Z">
                <w:rPr>
                  <w:rFonts w:ascii="Times New Roman" w:hAnsi="Times New Roman" w:cs="Times New Roman"/>
                  <w:sz w:val="24"/>
                  <w:szCs w:val="24"/>
                </w:rPr>
              </w:rPrChange>
            </w:rPr>
            <w:delText>cố tình</w:delText>
          </w:r>
        </w:del>
        <w:r w:rsidRPr="00957567">
          <w:rPr>
            <w:rFonts w:ascii="Times New Roman" w:hAnsi="Times New Roman" w:cs="Times New Roman"/>
            <w:sz w:val="28"/>
            <w:szCs w:val="28"/>
            <w:rPrChange w:id="6944" w:author="Phạm Anh Đại" w:date="2016-11-16T08:54:00Z">
              <w:rPr>
                <w:rFonts w:ascii="Times New Roman" w:hAnsi="Times New Roman" w:cs="Times New Roman"/>
                <w:sz w:val="24"/>
                <w:szCs w:val="24"/>
              </w:rPr>
            </w:rPrChange>
          </w:rPr>
          <w:t xml:space="preserve"> làm một số nhiệm vụ cùng một lúc, sai lầm dường như là một </w:t>
        </w:r>
      </w:ins>
      <w:ins w:id="6945" w:author="Phat Tran" w:date="2016-11-05T13:51:00Z">
        <w:r w:rsidR="00D90E11" w:rsidRPr="00957567">
          <w:rPr>
            <w:rFonts w:ascii="Times New Roman" w:hAnsi="Times New Roman" w:cs="Times New Roman"/>
            <w:sz w:val="28"/>
            <w:szCs w:val="28"/>
            <w:rPrChange w:id="6946" w:author="Phạm Anh Đại" w:date="2016-11-16T08:54:00Z">
              <w:rPr>
                <w:rFonts w:ascii="Times New Roman" w:hAnsi="Times New Roman" w:cs="Times New Roman"/>
                <w:sz w:val="24"/>
                <w:szCs w:val="24"/>
              </w:rPr>
            </w:rPrChange>
          </w:rPr>
          <w:t xml:space="preserve">khả năng cao </w:t>
        </w:r>
      </w:ins>
      <w:ins w:id="6947" w:author="Truong Ngoc Son" w:date="2016-10-21T15:29:00Z">
        <w:del w:id="6948" w:author="Phat Tran" w:date="2016-11-05T13:51:00Z">
          <w:r w:rsidRPr="00957567" w:rsidDel="00D90E11">
            <w:rPr>
              <w:rFonts w:ascii="Times New Roman" w:hAnsi="Times New Roman" w:cs="Times New Roman"/>
              <w:sz w:val="28"/>
              <w:szCs w:val="28"/>
              <w:rPrChange w:id="6949" w:author="Phạm Anh Đại" w:date="2016-11-16T08:54:00Z">
                <w:rPr>
                  <w:rFonts w:ascii="Times New Roman" w:hAnsi="Times New Roman" w:cs="Times New Roman"/>
                  <w:sz w:val="24"/>
                  <w:szCs w:val="24"/>
                </w:rPr>
              </w:rPrChange>
            </w:rPr>
            <w:delText>cách hiệu quả</w:delText>
          </w:r>
        </w:del>
        <w:r w:rsidRPr="00957567">
          <w:rPr>
            <w:rFonts w:ascii="Times New Roman" w:hAnsi="Times New Roman" w:cs="Times New Roman"/>
            <w:sz w:val="28"/>
            <w:szCs w:val="28"/>
            <w:rPrChange w:id="6950" w:author="Phạm Anh Đại" w:date="2016-11-16T08:54:00Z">
              <w:rPr>
                <w:rFonts w:ascii="Times New Roman" w:hAnsi="Times New Roman" w:cs="Times New Roman"/>
                <w:sz w:val="24"/>
                <w:szCs w:val="24"/>
              </w:rPr>
            </w:rPrChange>
          </w:rPr>
          <w:t xml:space="preserve"> của việc </w:t>
        </w:r>
        <w:del w:id="6951" w:author="Phat Tran" w:date="2016-11-05T13:51:00Z">
          <w:r w:rsidRPr="00957567" w:rsidDel="00D90E11">
            <w:rPr>
              <w:rFonts w:ascii="Times New Roman" w:hAnsi="Times New Roman" w:cs="Times New Roman"/>
              <w:sz w:val="28"/>
              <w:szCs w:val="28"/>
              <w:rPrChange w:id="6952" w:author="Phạm Anh Đại" w:date="2016-11-16T08:54:00Z">
                <w:rPr>
                  <w:rFonts w:ascii="Times New Roman" w:hAnsi="Times New Roman" w:cs="Times New Roman"/>
                  <w:sz w:val="24"/>
                  <w:szCs w:val="24"/>
                </w:rPr>
              </w:rPrChange>
            </w:rPr>
            <w:delText>một</w:delText>
          </w:r>
        </w:del>
        <w:r w:rsidRPr="00957567">
          <w:rPr>
            <w:rFonts w:ascii="Times New Roman" w:hAnsi="Times New Roman" w:cs="Times New Roman"/>
            <w:sz w:val="28"/>
            <w:szCs w:val="28"/>
            <w:rPrChange w:id="6953" w:author="Phạm Anh Đại" w:date="2016-11-16T08:54:00Z">
              <w:rPr>
                <w:rFonts w:ascii="Times New Roman" w:hAnsi="Times New Roman" w:cs="Times New Roman"/>
                <w:sz w:val="24"/>
                <w:szCs w:val="24"/>
              </w:rPr>
            </w:rPrChange>
          </w:rPr>
          <w:t xml:space="preserve"> rất nhiều thực hiện. Nó là nhiều </w:t>
        </w:r>
      </w:ins>
      <w:ins w:id="6954" w:author="Phat Tran" w:date="2016-11-05T13:51:00Z">
        <w:r w:rsidR="00D90E11" w:rsidRPr="00957567">
          <w:rPr>
            <w:rFonts w:ascii="Times New Roman" w:hAnsi="Times New Roman" w:cs="Times New Roman"/>
            <w:sz w:val="28"/>
            <w:szCs w:val="28"/>
            <w:rPrChange w:id="6955" w:author="Phạm Anh Đại" w:date="2016-11-16T08:54:00Z">
              <w:rPr>
                <w:rFonts w:ascii="Times New Roman" w:hAnsi="Times New Roman" w:cs="Times New Roman"/>
                <w:sz w:val="24"/>
                <w:szCs w:val="24"/>
              </w:rPr>
            </w:rPrChange>
          </w:rPr>
          <w:t xml:space="preserve">sự </w:t>
        </w:r>
      </w:ins>
      <w:ins w:id="6956" w:author="Truong Ngoc Son" w:date="2016-10-21T15:29:00Z">
        <w:r w:rsidRPr="00957567">
          <w:rPr>
            <w:rFonts w:ascii="Times New Roman" w:hAnsi="Times New Roman" w:cs="Times New Roman"/>
            <w:sz w:val="28"/>
            <w:szCs w:val="28"/>
            <w:rPrChange w:id="6957" w:author="Phạm Anh Đại" w:date="2016-11-16T08:54:00Z">
              <w:rPr>
                <w:rFonts w:ascii="Times New Roman" w:hAnsi="Times New Roman" w:cs="Times New Roman"/>
                <w:sz w:val="24"/>
                <w:szCs w:val="24"/>
              </w:rPr>
            </w:rPrChange>
          </w:rPr>
          <w:t xml:space="preserve">yêu quý của thanh thiếu niên và công nhân bận rộn, nhưng </w:t>
        </w:r>
      </w:ins>
      <w:ins w:id="6958" w:author="Phat Tran" w:date="2016-11-05T13:51:00Z">
        <w:r w:rsidR="00D90E11" w:rsidRPr="00957567">
          <w:rPr>
            <w:rFonts w:ascii="Times New Roman" w:hAnsi="Times New Roman" w:cs="Times New Roman"/>
            <w:sz w:val="28"/>
            <w:szCs w:val="28"/>
            <w:rPrChange w:id="6959" w:author="Phạm Anh Đại" w:date="2016-11-16T08:54:00Z">
              <w:rPr>
                <w:rFonts w:ascii="Times New Roman" w:hAnsi="Times New Roman" w:cs="Times New Roman"/>
                <w:sz w:val="24"/>
                <w:szCs w:val="24"/>
              </w:rPr>
            </w:rPrChange>
          </w:rPr>
          <w:t xml:space="preserve">trên </w:t>
        </w:r>
      </w:ins>
      <w:ins w:id="6960" w:author="Truong Ngoc Son" w:date="2016-10-21T15:29:00Z">
        <w:del w:id="6961" w:author="Phat Tran" w:date="2016-11-05T13:51:00Z">
          <w:r w:rsidRPr="00957567" w:rsidDel="00D90E11">
            <w:rPr>
              <w:rFonts w:ascii="Times New Roman" w:hAnsi="Times New Roman" w:cs="Times New Roman"/>
              <w:sz w:val="28"/>
              <w:szCs w:val="28"/>
              <w:rPrChange w:id="6962" w:author="Phạm Anh Đại" w:date="2016-11-16T08:54:00Z">
                <w:rPr>
                  <w:rFonts w:ascii="Times New Roman" w:hAnsi="Times New Roman" w:cs="Times New Roman"/>
                  <w:sz w:val="24"/>
                  <w:szCs w:val="24"/>
                </w:rPr>
              </w:rPrChange>
            </w:rPr>
            <w:delText>trong. Trên</w:delText>
          </w:r>
        </w:del>
        <w:r w:rsidRPr="00957567">
          <w:rPr>
            <w:rFonts w:ascii="Times New Roman" w:hAnsi="Times New Roman" w:cs="Times New Roman"/>
            <w:sz w:val="28"/>
            <w:szCs w:val="28"/>
            <w:rPrChange w:id="6963" w:author="Phạm Anh Đại" w:date="2016-11-16T08:54:00Z">
              <w:rPr>
                <w:rFonts w:ascii="Times New Roman" w:hAnsi="Times New Roman" w:cs="Times New Roman"/>
                <w:sz w:val="24"/>
                <w:szCs w:val="24"/>
              </w:rPr>
            </w:rPrChange>
          </w:rPr>
          <w:t xml:space="preserve"> thực tế, tất cả các bằng chứng chỉ sự suy thoái nghiêm trọng về hiệu suất, tăng lỗi, và thiếu cả về chất lượng </w:t>
        </w:r>
      </w:ins>
      <w:ins w:id="6964" w:author="Phat Tran" w:date="2016-11-05T13:51:00Z">
        <w:r w:rsidR="00D90E11" w:rsidRPr="00957567">
          <w:rPr>
            <w:rFonts w:ascii="Times New Roman" w:hAnsi="Times New Roman" w:cs="Times New Roman"/>
            <w:sz w:val="28"/>
            <w:szCs w:val="28"/>
            <w:rPrChange w:id="6965" w:author="Phạm Anh Đại" w:date="2016-11-16T08:54:00Z">
              <w:rPr>
                <w:rFonts w:ascii="Times New Roman" w:hAnsi="Times New Roman" w:cs="Times New Roman"/>
                <w:sz w:val="24"/>
                <w:szCs w:val="24"/>
              </w:rPr>
            </w:rPrChange>
          </w:rPr>
          <w:t xml:space="preserve">lẫn </w:t>
        </w:r>
      </w:ins>
      <w:ins w:id="6966" w:author="Truong Ngoc Son" w:date="2016-10-21T15:29:00Z">
        <w:del w:id="6967" w:author="Phat Tran" w:date="2016-11-05T13:51:00Z">
          <w:r w:rsidRPr="00957567" w:rsidDel="00D90E11">
            <w:rPr>
              <w:rFonts w:ascii="Times New Roman" w:hAnsi="Times New Roman" w:cs="Times New Roman"/>
              <w:sz w:val="28"/>
              <w:szCs w:val="28"/>
              <w:rPrChange w:id="6968" w:author="Phạm Anh Đại" w:date="2016-11-16T08:54:00Z">
                <w:rPr>
                  <w:rFonts w:ascii="Times New Roman" w:hAnsi="Times New Roman" w:cs="Times New Roman"/>
                  <w:sz w:val="24"/>
                  <w:szCs w:val="24"/>
                </w:rPr>
              </w:rPrChange>
            </w:rPr>
            <w:delText>và</w:delText>
          </w:r>
        </w:del>
        <w:r w:rsidRPr="00957567">
          <w:rPr>
            <w:rFonts w:ascii="Times New Roman" w:hAnsi="Times New Roman" w:cs="Times New Roman"/>
            <w:sz w:val="28"/>
            <w:szCs w:val="28"/>
            <w:rPrChange w:id="6969" w:author="Phạm Anh Đại" w:date="2016-11-16T08:54:00Z">
              <w:rPr>
                <w:rFonts w:ascii="Times New Roman" w:hAnsi="Times New Roman" w:cs="Times New Roman"/>
                <w:sz w:val="24"/>
                <w:szCs w:val="24"/>
              </w:rPr>
            </w:rPrChange>
          </w:rPr>
          <w:t xml:space="preserve"> hiệu quả. Làm hai nhiệm vụ cùng một lúc mất nhiều thời gian hơn so với tổng </w:t>
        </w:r>
      </w:ins>
      <w:ins w:id="6970" w:author="Phat Tran" w:date="2016-11-05T13:52:00Z">
        <w:r w:rsidR="00D90E11" w:rsidRPr="00957567">
          <w:rPr>
            <w:rFonts w:ascii="Times New Roman" w:hAnsi="Times New Roman" w:cs="Times New Roman"/>
            <w:sz w:val="28"/>
            <w:szCs w:val="28"/>
            <w:rPrChange w:id="6971" w:author="Phạm Anh Đại" w:date="2016-11-16T08:54:00Z">
              <w:rPr>
                <w:rFonts w:ascii="Times New Roman" w:hAnsi="Times New Roman" w:cs="Times New Roman"/>
                <w:sz w:val="24"/>
                <w:szCs w:val="24"/>
              </w:rPr>
            </w:rPrChange>
          </w:rPr>
          <w:t xml:space="preserve">thời gian </w:t>
        </w:r>
      </w:ins>
      <w:ins w:id="6972" w:author="Truong Ngoc Son" w:date="2016-10-21T15:29:00Z">
        <w:del w:id="6973" w:author="Phat Tran" w:date="2016-11-05T13:52:00Z">
          <w:r w:rsidRPr="00957567" w:rsidDel="00D90E11">
            <w:rPr>
              <w:rFonts w:ascii="Times New Roman" w:hAnsi="Times New Roman" w:cs="Times New Roman"/>
              <w:sz w:val="28"/>
              <w:szCs w:val="28"/>
              <w:rPrChange w:id="6974" w:author="Phạm Anh Đại" w:date="2016-11-16T08:54:00Z">
                <w:rPr>
                  <w:rFonts w:ascii="Times New Roman" w:hAnsi="Times New Roman" w:cs="Times New Roman"/>
                  <w:sz w:val="24"/>
                  <w:szCs w:val="24"/>
                </w:rPr>
              </w:rPrChange>
            </w:rPr>
            <w:delText>các lần</w:delText>
          </w:r>
        </w:del>
        <w:r w:rsidRPr="00957567">
          <w:rPr>
            <w:rFonts w:ascii="Times New Roman" w:hAnsi="Times New Roman" w:cs="Times New Roman"/>
            <w:sz w:val="28"/>
            <w:szCs w:val="28"/>
            <w:rPrChange w:id="6975" w:author="Phạm Anh Đại" w:date="2016-11-16T08:54:00Z">
              <w:rPr>
                <w:rFonts w:ascii="Times New Roman" w:hAnsi="Times New Roman" w:cs="Times New Roman"/>
                <w:sz w:val="24"/>
                <w:szCs w:val="24"/>
              </w:rPr>
            </w:rPrChange>
          </w:rPr>
          <w:t xml:space="preserve"> nó sẽ có được để làm </w:t>
        </w:r>
      </w:ins>
      <w:ins w:id="6976" w:author="Phat Tran" w:date="2016-11-05T13:52:00Z">
        <w:r w:rsidR="00D90E11" w:rsidRPr="00957567">
          <w:rPr>
            <w:rFonts w:ascii="Times New Roman" w:hAnsi="Times New Roman" w:cs="Times New Roman"/>
            <w:sz w:val="28"/>
            <w:szCs w:val="28"/>
            <w:rPrChange w:id="6977" w:author="Phạm Anh Đại" w:date="2016-11-16T08:54:00Z">
              <w:rPr>
                <w:rFonts w:ascii="Times New Roman" w:hAnsi="Times New Roman" w:cs="Times New Roman"/>
                <w:sz w:val="24"/>
                <w:szCs w:val="24"/>
              </w:rPr>
            </w:rPrChange>
          </w:rPr>
          <w:t xml:space="preserve">riêng lẻ từng nhiệm vụ </w:t>
        </w:r>
      </w:ins>
      <w:ins w:id="6978" w:author="Truong Ngoc Son" w:date="2016-10-21T15:29:00Z">
        <w:del w:id="6979" w:author="Phat Tran" w:date="2016-11-05T13:52:00Z">
          <w:r w:rsidRPr="00957567" w:rsidDel="00D90E11">
            <w:rPr>
              <w:rFonts w:ascii="Times New Roman" w:hAnsi="Times New Roman" w:cs="Times New Roman"/>
              <w:sz w:val="28"/>
              <w:szCs w:val="28"/>
              <w:rPrChange w:id="6980" w:author="Phạm Anh Đại" w:date="2016-11-16T08:54:00Z">
                <w:rPr>
                  <w:rFonts w:ascii="Times New Roman" w:hAnsi="Times New Roman" w:cs="Times New Roman"/>
                  <w:sz w:val="24"/>
                  <w:szCs w:val="24"/>
                </w:rPr>
              </w:rPrChange>
            </w:rPr>
            <w:delText>mỗi một mình</w:delText>
          </w:r>
        </w:del>
        <w:r w:rsidRPr="00957567">
          <w:rPr>
            <w:rFonts w:ascii="Times New Roman" w:hAnsi="Times New Roman" w:cs="Times New Roman"/>
            <w:sz w:val="28"/>
            <w:szCs w:val="28"/>
            <w:rPrChange w:id="6981" w:author="Phạm Anh Đại" w:date="2016-11-16T08:54:00Z">
              <w:rPr>
                <w:rFonts w:ascii="Times New Roman" w:hAnsi="Times New Roman" w:cs="Times New Roman"/>
                <w:sz w:val="24"/>
                <w:szCs w:val="24"/>
              </w:rPr>
            </w:rPrChange>
          </w:rPr>
          <w:t xml:space="preserve">. Thậm chí đơn giản và phổ biến một nhiệm vụ như nói chuyện trên điện thoại di động rảnh tay khi lái xe dẫn đến sự xuống cấp nghiêm trọng của kỹ năng lái xe. Một nghiên cứu cho thấy ngay rằng việc sử dụng điện thoại di động trong thời gian đi bộ dẫn đến thiếu hụt nghiêm trọng: "người sử dụng điện thoại di động đi chậm hơn, thay đổi hướng thường xuyên hơn, và ít có khả năng thừa nhận người khác hơn so với các cá nhân trong các </w:t>
        </w:r>
      </w:ins>
      <w:ins w:id="6982" w:author="Phat Tran" w:date="2016-11-05T13:52:00Z">
        <w:r w:rsidR="00D90E11" w:rsidRPr="00957567">
          <w:rPr>
            <w:rFonts w:ascii="Times New Roman" w:hAnsi="Times New Roman" w:cs="Times New Roman"/>
            <w:sz w:val="28"/>
            <w:szCs w:val="28"/>
            <w:rPrChange w:id="6983" w:author="Phạm Anh Đại" w:date="2016-11-16T08:54:00Z">
              <w:rPr>
                <w:rFonts w:ascii="Times New Roman" w:hAnsi="Times New Roman" w:cs="Times New Roman"/>
                <w:sz w:val="24"/>
                <w:szCs w:val="24"/>
              </w:rPr>
            </w:rPrChange>
          </w:rPr>
          <w:t xml:space="preserve">trạng thái </w:t>
        </w:r>
      </w:ins>
      <w:ins w:id="6984" w:author="Truong Ngoc Son" w:date="2016-10-21T15:29:00Z">
        <w:del w:id="6985" w:author="Phat Tran" w:date="2016-11-05T13:53:00Z">
          <w:r w:rsidRPr="00957567" w:rsidDel="00D90E11">
            <w:rPr>
              <w:rFonts w:ascii="Times New Roman" w:hAnsi="Times New Roman" w:cs="Times New Roman"/>
              <w:sz w:val="28"/>
              <w:szCs w:val="28"/>
              <w:rPrChange w:id="6986" w:author="Phạm Anh Đại" w:date="2016-11-16T08:54:00Z">
                <w:rPr>
                  <w:rFonts w:ascii="Times New Roman" w:hAnsi="Times New Roman" w:cs="Times New Roman"/>
                  <w:sz w:val="24"/>
                  <w:szCs w:val="24"/>
                </w:rPr>
              </w:rPrChange>
            </w:rPr>
            <w:delText>điều kiện</w:delText>
          </w:r>
        </w:del>
        <w:r w:rsidRPr="00957567">
          <w:rPr>
            <w:rFonts w:ascii="Times New Roman" w:hAnsi="Times New Roman" w:cs="Times New Roman"/>
            <w:sz w:val="28"/>
            <w:szCs w:val="28"/>
            <w:rPrChange w:id="6987" w:author="Phạm Anh Đại" w:date="2016-11-16T08:54:00Z">
              <w:rPr>
                <w:rFonts w:ascii="Times New Roman" w:hAnsi="Times New Roman" w:cs="Times New Roman"/>
                <w:sz w:val="24"/>
                <w:szCs w:val="24"/>
              </w:rPr>
            </w:rPrChange>
          </w:rPr>
          <w:t xml:space="preserve"> khác. Trong nghiên cứu thứ hai, chúng ta thấy rằng người dùng điện thoại di động là ít có khả năng nhận thấy một hoạt động bất thường dọc theo tuyến đường đi bộ của họ (một chú hề xe đạp một bánh) "(Hyman, Boss, Wise, McKenzie, &amp; Caggiano, 2010).</w:t>
        </w:r>
      </w:ins>
    </w:p>
    <w:p w14:paraId="6CD4F66E" w14:textId="0334B788" w:rsidR="00C6485A" w:rsidRPr="00957567" w:rsidRDefault="00C6485A">
      <w:pPr>
        <w:jc w:val="both"/>
        <w:rPr>
          <w:ins w:id="6988" w:author="Truong Ngoc Son" w:date="2016-10-21T15:29:00Z"/>
          <w:rFonts w:ascii="Times New Roman" w:hAnsi="Times New Roman" w:cs="Times New Roman"/>
          <w:sz w:val="28"/>
          <w:szCs w:val="28"/>
          <w:rPrChange w:id="6989" w:author="Phạm Anh Đại" w:date="2016-11-16T08:54:00Z">
            <w:rPr>
              <w:ins w:id="6990" w:author="Truong Ngoc Son" w:date="2016-10-21T15:29:00Z"/>
              <w:rFonts w:ascii="Times New Roman" w:hAnsi="Times New Roman" w:cs="Times New Roman"/>
              <w:sz w:val="24"/>
              <w:szCs w:val="24"/>
            </w:rPr>
          </w:rPrChange>
        </w:rPr>
        <w:pPrChange w:id="6991" w:author="Biển Phan Y" w:date="2016-11-22T22:50:00Z">
          <w:pPr/>
        </w:pPrChange>
      </w:pPr>
      <w:ins w:id="6992" w:author="Truong Ngoc Son" w:date="2016-10-21T15:29:00Z">
        <w:r w:rsidRPr="00957567">
          <w:rPr>
            <w:rFonts w:ascii="Times New Roman" w:hAnsi="Times New Roman" w:cs="Times New Roman"/>
            <w:sz w:val="28"/>
            <w:szCs w:val="28"/>
            <w:rPrChange w:id="6993" w:author="Phạm Anh Đại" w:date="2016-11-16T08:54:00Z">
              <w:rPr>
                <w:rFonts w:ascii="Times New Roman" w:hAnsi="Times New Roman" w:cs="Times New Roman"/>
                <w:sz w:val="24"/>
                <w:szCs w:val="24"/>
              </w:rPr>
            </w:rPrChange>
          </w:rPr>
          <w:t xml:space="preserve">Một tỷ lệ lớn các sai sót y khoa là do sự gián đoạn. Trong ngành hàng không, nơi bị gián đoạn cũng đã được xác định là một vấn đề </w:t>
        </w:r>
      </w:ins>
      <w:ins w:id="6994" w:author="Phat Tran" w:date="2016-11-05T13:55:00Z">
        <w:r w:rsidR="00D90E11" w:rsidRPr="00957567">
          <w:rPr>
            <w:rFonts w:ascii="Times New Roman" w:hAnsi="Times New Roman" w:cs="Times New Roman"/>
            <w:sz w:val="28"/>
            <w:szCs w:val="28"/>
            <w:rPrChange w:id="6995" w:author="Phạm Anh Đại" w:date="2016-11-16T08:54:00Z">
              <w:rPr>
                <w:rFonts w:ascii="Times New Roman" w:hAnsi="Times New Roman" w:cs="Times New Roman"/>
                <w:sz w:val="24"/>
                <w:szCs w:val="24"/>
              </w:rPr>
            </w:rPrChange>
          </w:rPr>
          <w:t xml:space="preserve">nghiêm trọng </w:t>
        </w:r>
      </w:ins>
      <w:ins w:id="6996" w:author="Truong Ngoc Son" w:date="2016-10-21T15:29:00Z">
        <w:del w:id="6997" w:author="Phat Tran" w:date="2016-11-05T13:55:00Z">
          <w:r w:rsidRPr="00957567" w:rsidDel="00D90E11">
            <w:rPr>
              <w:rFonts w:ascii="Times New Roman" w:hAnsi="Times New Roman" w:cs="Times New Roman"/>
              <w:sz w:val="28"/>
              <w:szCs w:val="28"/>
              <w:rPrChange w:id="6998" w:author="Phạm Anh Đại" w:date="2016-11-16T08:54:00Z">
                <w:rPr>
                  <w:rFonts w:ascii="Times New Roman" w:hAnsi="Times New Roman" w:cs="Times New Roman"/>
                  <w:sz w:val="24"/>
                  <w:szCs w:val="24"/>
                </w:rPr>
              </w:rPrChange>
            </w:rPr>
            <w:delText>lớn</w:delText>
          </w:r>
        </w:del>
        <w:r w:rsidRPr="00957567">
          <w:rPr>
            <w:rFonts w:ascii="Times New Roman" w:hAnsi="Times New Roman" w:cs="Times New Roman"/>
            <w:sz w:val="28"/>
            <w:szCs w:val="28"/>
            <w:rPrChange w:id="6999" w:author="Phạm Anh Đại" w:date="2016-11-16T08:54:00Z">
              <w:rPr>
                <w:rFonts w:ascii="Times New Roman" w:hAnsi="Times New Roman" w:cs="Times New Roman"/>
                <w:sz w:val="24"/>
                <w:szCs w:val="24"/>
              </w:rPr>
            </w:rPrChange>
          </w:rPr>
          <w:t xml:space="preserve"> trong các giai </w:t>
        </w:r>
        <w:r w:rsidRPr="00957567">
          <w:rPr>
            <w:rFonts w:ascii="Times New Roman" w:hAnsi="Times New Roman" w:cs="Times New Roman"/>
            <w:sz w:val="28"/>
            <w:szCs w:val="28"/>
            <w:rPrChange w:id="7000" w:author="Phạm Anh Đại" w:date="2016-11-16T08:54:00Z">
              <w:rPr>
                <w:rFonts w:ascii="Times New Roman" w:hAnsi="Times New Roman" w:cs="Times New Roman"/>
                <w:sz w:val="24"/>
                <w:szCs w:val="24"/>
              </w:rPr>
            </w:rPrChange>
          </w:rPr>
          <w:lastRenderedPageBreak/>
          <w:t>đoạn</w:t>
        </w:r>
      </w:ins>
      <w:ins w:id="7001" w:author="Phat Tran" w:date="2016-11-05T13:55:00Z">
        <w:r w:rsidR="00D90E11" w:rsidRPr="00957567">
          <w:rPr>
            <w:rFonts w:ascii="Times New Roman" w:hAnsi="Times New Roman" w:cs="Times New Roman"/>
            <w:sz w:val="28"/>
            <w:szCs w:val="28"/>
            <w:rPrChange w:id="7002" w:author="Phạm Anh Đại" w:date="2016-11-16T08:54:00Z">
              <w:rPr>
                <w:rFonts w:ascii="Times New Roman" w:hAnsi="Times New Roman" w:cs="Times New Roman"/>
                <w:sz w:val="24"/>
                <w:szCs w:val="24"/>
              </w:rPr>
            </w:rPrChange>
          </w:rPr>
          <w:t xml:space="preserve"> then chốt</w:t>
        </w:r>
      </w:ins>
      <w:ins w:id="7003" w:author="Truong Ngoc Son" w:date="2016-10-21T15:29:00Z">
        <w:r w:rsidRPr="00957567">
          <w:rPr>
            <w:rFonts w:ascii="Times New Roman" w:hAnsi="Times New Roman" w:cs="Times New Roman"/>
            <w:sz w:val="28"/>
            <w:szCs w:val="28"/>
            <w:rPrChange w:id="7004" w:author="Phạm Anh Đại" w:date="2016-11-16T08:54:00Z">
              <w:rPr>
                <w:rFonts w:ascii="Times New Roman" w:hAnsi="Times New Roman" w:cs="Times New Roman"/>
                <w:sz w:val="24"/>
                <w:szCs w:val="24"/>
              </w:rPr>
            </w:rPrChange>
          </w:rPr>
          <w:t xml:space="preserve"> </w:t>
        </w:r>
        <w:del w:id="7005" w:author="Phat Tran" w:date="2016-11-05T13:55:00Z">
          <w:r w:rsidRPr="00957567" w:rsidDel="00D90E11">
            <w:rPr>
              <w:rFonts w:ascii="Times New Roman" w:hAnsi="Times New Roman" w:cs="Times New Roman"/>
              <w:sz w:val="28"/>
              <w:szCs w:val="28"/>
              <w:rPrChange w:id="7006" w:author="Phạm Anh Đại" w:date="2016-11-16T08:54:00Z">
                <w:rPr>
                  <w:rFonts w:ascii="Times New Roman" w:hAnsi="Times New Roman" w:cs="Times New Roman"/>
                  <w:sz w:val="24"/>
                  <w:szCs w:val="24"/>
                </w:rPr>
              </w:rPrChange>
            </w:rPr>
            <w:delText xml:space="preserve">quan trọng </w:delText>
          </w:r>
        </w:del>
        <w:r w:rsidRPr="00957567">
          <w:rPr>
            <w:rFonts w:ascii="Times New Roman" w:hAnsi="Times New Roman" w:cs="Times New Roman"/>
            <w:sz w:val="28"/>
            <w:szCs w:val="28"/>
            <w:rPrChange w:id="7007" w:author="Phạm Anh Đại" w:date="2016-11-16T08:54:00Z">
              <w:rPr>
                <w:rFonts w:ascii="Times New Roman" w:hAnsi="Times New Roman" w:cs="Times New Roman"/>
                <w:sz w:val="24"/>
                <w:szCs w:val="24"/>
              </w:rPr>
            </w:rPrChange>
          </w:rPr>
          <w:t xml:space="preserve">của máy bay hạ cánh và cất cánh- </w:t>
        </w:r>
      </w:ins>
      <w:ins w:id="7008" w:author="Phat Tran" w:date="2016-11-05T13:56:00Z">
        <w:r w:rsidR="00D90E11" w:rsidRPr="00957567">
          <w:rPr>
            <w:rFonts w:ascii="Times New Roman" w:hAnsi="Times New Roman" w:cs="Times New Roman"/>
            <w:sz w:val="28"/>
            <w:szCs w:val="28"/>
            <w:rPrChange w:id="7009" w:author="Phạm Anh Đại" w:date="2016-11-16T08:54:00Z">
              <w:rPr>
                <w:rFonts w:ascii="Times New Roman" w:hAnsi="Times New Roman" w:cs="Times New Roman"/>
                <w:sz w:val="24"/>
                <w:szCs w:val="24"/>
              </w:rPr>
            </w:rPrChange>
          </w:rPr>
          <w:t xml:space="preserve">Cơ quan Hàng không Liên bang Hoa Kỳ </w:t>
        </w:r>
      </w:ins>
      <w:ins w:id="7010" w:author="Truong Ngoc Son" w:date="2016-10-21T15:29:00Z">
        <w:del w:id="7011" w:author="Phat Tran" w:date="2016-11-05T13:56:00Z">
          <w:r w:rsidRPr="00957567" w:rsidDel="00D90E11">
            <w:rPr>
              <w:rFonts w:ascii="Times New Roman" w:hAnsi="Times New Roman" w:cs="Times New Roman"/>
              <w:sz w:val="28"/>
              <w:szCs w:val="28"/>
              <w:rPrChange w:id="7012" w:author="Phạm Anh Đại" w:date="2016-11-16T08:54:00Z">
                <w:rPr>
                  <w:rFonts w:ascii="Times New Roman" w:hAnsi="Times New Roman" w:cs="Times New Roman"/>
                  <w:sz w:val="24"/>
                  <w:szCs w:val="24"/>
                </w:rPr>
              </w:rPrChange>
            </w:rPr>
            <w:delText>Bang hàng không liên bang Mỹ Authority</w:delText>
          </w:r>
        </w:del>
        <w:r w:rsidRPr="00957567">
          <w:rPr>
            <w:rFonts w:ascii="Times New Roman" w:hAnsi="Times New Roman" w:cs="Times New Roman"/>
            <w:sz w:val="28"/>
            <w:szCs w:val="28"/>
            <w:rPrChange w:id="7013" w:author="Phạm Anh Đại" w:date="2016-11-16T08:54:00Z">
              <w:rPr>
                <w:rFonts w:ascii="Times New Roman" w:hAnsi="Times New Roman" w:cs="Times New Roman"/>
                <w:sz w:val="24"/>
                <w:szCs w:val="24"/>
              </w:rPr>
            </w:rPrChange>
          </w:rPr>
          <w:t xml:space="preserve"> (FAA) đòi hỏi những gì mà họ gọi là "</w:t>
        </w:r>
      </w:ins>
      <w:ins w:id="7014" w:author="Phat Tran" w:date="2016-11-05T13:56:00Z">
        <w:r w:rsidR="00D90E11" w:rsidRPr="00957567">
          <w:rPr>
            <w:rFonts w:ascii="Times New Roman" w:hAnsi="Times New Roman" w:cs="Times New Roman"/>
            <w:sz w:val="28"/>
            <w:szCs w:val="28"/>
            <w:rPrChange w:id="7015" w:author="Phạm Anh Đại" w:date="2016-11-16T08:54:00Z">
              <w:rPr>
                <w:rFonts w:ascii="Times New Roman" w:hAnsi="Times New Roman" w:cs="Times New Roman"/>
                <w:sz w:val="24"/>
                <w:szCs w:val="24"/>
              </w:rPr>
            </w:rPrChange>
          </w:rPr>
          <w:t xml:space="preserve">Hình thể Buồng lái Vô trùng </w:t>
        </w:r>
      </w:ins>
      <w:ins w:id="7016" w:author="Truong Ngoc Son" w:date="2016-10-21T15:29:00Z">
        <w:del w:id="7017" w:author="Phat Tran" w:date="2016-11-05T13:56:00Z">
          <w:r w:rsidRPr="00957567" w:rsidDel="00D90E11">
            <w:rPr>
              <w:rFonts w:ascii="Times New Roman" w:hAnsi="Times New Roman" w:cs="Times New Roman"/>
              <w:sz w:val="28"/>
              <w:szCs w:val="28"/>
              <w:rPrChange w:id="7018" w:author="Phạm Anh Đại" w:date="2016-11-16T08:54:00Z">
                <w:rPr>
                  <w:rFonts w:ascii="Times New Roman" w:hAnsi="Times New Roman" w:cs="Times New Roman"/>
                  <w:sz w:val="24"/>
                  <w:szCs w:val="24"/>
                </w:rPr>
              </w:rPrChange>
            </w:rPr>
            <w:delText>vô trùng Cockpit Configuration,</w:delText>
          </w:r>
        </w:del>
        <w:r w:rsidRPr="00957567">
          <w:rPr>
            <w:rFonts w:ascii="Times New Roman" w:hAnsi="Times New Roman" w:cs="Times New Roman"/>
            <w:sz w:val="28"/>
            <w:szCs w:val="28"/>
            <w:rPrChange w:id="7019" w:author="Phạm Anh Đại" w:date="2016-11-16T08:54:00Z">
              <w:rPr>
                <w:rFonts w:ascii="Times New Roman" w:hAnsi="Times New Roman" w:cs="Times New Roman"/>
                <w:sz w:val="24"/>
                <w:szCs w:val="24"/>
              </w:rPr>
            </w:rPrChange>
          </w:rPr>
          <w:t xml:space="preserve">" theo đó các phi công không được phép thảo luận bất kỳ chủ đề không liên quan trực tiếp đến sự </w:t>
        </w:r>
      </w:ins>
      <w:ins w:id="7020" w:author="Phat Tran" w:date="2016-11-05T13:56:00Z">
        <w:r w:rsidR="00D90E11" w:rsidRPr="00957567">
          <w:rPr>
            <w:rFonts w:ascii="Times New Roman" w:hAnsi="Times New Roman" w:cs="Times New Roman"/>
            <w:sz w:val="28"/>
            <w:szCs w:val="28"/>
            <w:rPrChange w:id="7021" w:author="Phạm Anh Đại" w:date="2016-11-16T08:54:00Z">
              <w:rPr>
                <w:rFonts w:ascii="Times New Roman" w:hAnsi="Times New Roman" w:cs="Times New Roman"/>
                <w:sz w:val="24"/>
                <w:szCs w:val="24"/>
              </w:rPr>
            </w:rPrChange>
          </w:rPr>
          <w:t xml:space="preserve">điều khiển </w:t>
        </w:r>
      </w:ins>
      <w:ins w:id="7022" w:author="Truong Ngoc Son" w:date="2016-10-21T15:29:00Z">
        <w:del w:id="7023" w:author="Phat Tran" w:date="2016-11-05T13:56:00Z">
          <w:r w:rsidRPr="00957567" w:rsidDel="00D90E11">
            <w:rPr>
              <w:rFonts w:ascii="Times New Roman" w:hAnsi="Times New Roman" w:cs="Times New Roman"/>
              <w:sz w:val="28"/>
              <w:szCs w:val="28"/>
              <w:rPrChange w:id="7024" w:author="Phạm Anh Đại" w:date="2016-11-16T08:54:00Z">
                <w:rPr>
                  <w:rFonts w:ascii="Times New Roman" w:hAnsi="Times New Roman" w:cs="Times New Roman"/>
                  <w:sz w:val="24"/>
                  <w:szCs w:val="24"/>
                </w:rPr>
              </w:rPrChange>
            </w:rPr>
            <w:delText>kiểm soát</w:delText>
          </w:r>
        </w:del>
        <w:r w:rsidRPr="00957567">
          <w:rPr>
            <w:rFonts w:ascii="Times New Roman" w:hAnsi="Times New Roman" w:cs="Times New Roman"/>
            <w:sz w:val="28"/>
            <w:szCs w:val="28"/>
            <w:rPrChange w:id="7025" w:author="Phạm Anh Đại" w:date="2016-11-16T08:54:00Z">
              <w:rPr>
                <w:rFonts w:ascii="Times New Roman" w:hAnsi="Times New Roman" w:cs="Times New Roman"/>
                <w:sz w:val="24"/>
                <w:szCs w:val="24"/>
              </w:rPr>
            </w:rPrChange>
          </w:rPr>
          <w:t xml:space="preserve"> của máy bay trong</w:t>
        </w:r>
      </w:ins>
      <w:ins w:id="7026" w:author="Phat Tran" w:date="2016-11-05T13:57:00Z">
        <w:r w:rsidR="00D90E11" w:rsidRPr="00957567">
          <w:rPr>
            <w:rFonts w:ascii="Times New Roman" w:hAnsi="Times New Roman" w:cs="Times New Roman"/>
            <w:sz w:val="28"/>
            <w:szCs w:val="28"/>
            <w:rPrChange w:id="7027" w:author="Phạm Anh Đại" w:date="2016-11-16T08:54:00Z">
              <w:rPr>
                <w:rFonts w:ascii="Times New Roman" w:hAnsi="Times New Roman" w:cs="Times New Roman"/>
                <w:sz w:val="24"/>
                <w:szCs w:val="24"/>
              </w:rPr>
            </w:rPrChange>
          </w:rPr>
          <w:t xml:space="preserve"> suốt các</w:t>
        </w:r>
      </w:ins>
      <w:ins w:id="7028" w:author="Truong Ngoc Son" w:date="2016-10-21T15:29:00Z">
        <w:r w:rsidRPr="00957567">
          <w:rPr>
            <w:rFonts w:ascii="Times New Roman" w:hAnsi="Times New Roman" w:cs="Times New Roman"/>
            <w:sz w:val="28"/>
            <w:szCs w:val="28"/>
            <w:rPrChange w:id="7029" w:author="Phạm Anh Đại" w:date="2016-11-16T08:54:00Z">
              <w:rPr>
                <w:rFonts w:ascii="Times New Roman" w:hAnsi="Times New Roman" w:cs="Times New Roman"/>
                <w:sz w:val="24"/>
                <w:szCs w:val="24"/>
              </w:rPr>
            </w:rPrChange>
          </w:rPr>
          <w:t xml:space="preserve"> giai đoạn </w:t>
        </w:r>
        <w:del w:id="7030" w:author="Phat Tran" w:date="2016-11-05T13:57:00Z">
          <w:r w:rsidRPr="00957567" w:rsidDel="00D90E11">
            <w:rPr>
              <w:rFonts w:ascii="Times New Roman" w:hAnsi="Times New Roman" w:cs="Times New Roman"/>
              <w:sz w:val="28"/>
              <w:szCs w:val="28"/>
              <w:rPrChange w:id="7031" w:author="Phạm Anh Đại" w:date="2016-11-16T08:54:00Z">
                <w:rPr>
                  <w:rFonts w:ascii="Times New Roman" w:hAnsi="Times New Roman" w:cs="Times New Roman"/>
                  <w:sz w:val="24"/>
                  <w:szCs w:val="24"/>
                </w:rPr>
              </w:rPrChange>
            </w:rPr>
            <w:delText>này rất</w:delText>
          </w:r>
        </w:del>
        <w:r w:rsidRPr="00957567">
          <w:rPr>
            <w:rFonts w:ascii="Times New Roman" w:hAnsi="Times New Roman" w:cs="Times New Roman"/>
            <w:sz w:val="28"/>
            <w:szCs w:val="28"/>
            <w:rPrChange w:id="7032" w:author="Phạm Anh Đại" w:date="2016-11-16T08:54:00Z">
              <w:rPr>
                <w:rFonts w:ascii="Times New Roman" w:hAnsi="Times New Roman" w:cs="Times New Roman"/>
                <w:sz w:val="24"/>
                <w:szCs w:val="24"/>
              </w:rPr>
            </w:rPrChange>
          </w:rPr>
          <w:t xml:space="preserve"> quan trọng. Ngoài ra, các tiếp viên hàng </w:t>
        </w:r>
      </w:ins>
      <w:ins w:id="7033" w:author="Phat Tran" w:date="2016-11-05T13:57:00Z">
        <w:r w:rsidR="00D90E11" w:rsidRPr="00957567">
          <w:rPr>
            <w:rFonts w:ascii="Times New Roman" w:hAnsi="Times New Roman" w:cs="Times New Roman"/>
            <w:sz w:val="28"/>
            <w:szCs w:val="28"/>
            <w:rPrChange w:id="7034" w:author="Phạm Anh Đại" w:date="2016-11-16T08:54:00Z">
              <w:rPr>
                <w:rFonts w:ascii="Times New Roman" w:hAnsi="Times New Roman" w:cs="Times New Roman"/>
                <w:sz w:val="24"/>
                <w:szCs w:val="24"/>
              </w:rPr>
            </w:rPrChange>
          </w:rPr>
          <w:t xml:space="preserve">không </w:t>
        </w:r>
      </w:ins>
      <w:ins w:id="7035" w:author="Truong Ngoc Son" w:date="2016-10-21T15:29:00Z">
        <w:r w:rsidRPr="00957567">
          <w:rPr>
            <w:rFonts w:ascii="Times New Roman" w:hAnsi="Times New Roman" w:cs="Times New Roman"/>
            <w:sz w:val="28"/>
            <w:szCs w:val="28"/>
            <w:rPrChange w:id="7036" w:author="Phạm Anh Đại" w:date="2016-11-16T08:54:00Z">
              <w:rPr>
                <w:rFonts w:ascii="Times New Roman" w:hAnsi="Times New Roman" w:cs="Times New Roman"/>
                <w:sz w:val="24"/>
                <w:szCs w:val="24"/>
              </w:rPr>
            </w:rPrChange>
          </w:rPr>
          <w:t xml:space="preserve">không được phép nói chuyện với các phi công trong các giai đoạn (mà có lúc đã dẫn đến sự đối diện lỗi thất bại để thông báo cho các phi công </w:t>
        </w:r>
      </w:ins>
      <w:ins w:id="7037" w:author="Phat Tran" w:date="2016-11-05T13:57:00Z">
        <w:r w:rsidR="00D90E11" w:rsidRPr="00957567">
          <w:rPr>
            <w:rFonts w:ascii="Times New Roman" w:hAnsi="Times New Roman" w:cs="Times New Roman"/>
            <w:sz w:val="28"/>
            <w:szCs w:val="28"/>
            <w:rPrChange w:id="7038" w:author="Phạm Anh Đại" w:date="2016-11-16T08:54:00Z">
              <w:rPr>
                <w:rFonts w:ascii="Times New Roman" w:hAnsi="Times New Roman" w:cs="Times New Roman"/>
                <w:sz w:val="24"/>
                <w:szCs w:val="24"/>
              </w:rPr>
            </w:rPrChange>
          </w:rPr>
          <w:t xml:space="preserve">về </w:t>
        </w:r>
      </w:ins>
      <w:ins w:id="7039" w:author="Truong Ngoc Son" w:date="2016-10-21T15:29:00Z">
        <w:del w:id="7040" w:author="Phat Tran" w:date="2016-11-05T13:57:00Z">
          <w:r w:rsidRPr="00957567" w:rsidDel="00D90E11">
            <w:rPr>
              <w:rFonts w:ascii="Times New Roman" w:hAnsi="Times New Roman" w:cs="Times New Roman"/>
              <w:sz w:val="28"/>
              <w:szCs w:val="28"/>
              <w:rPrChange w:id="7041" w:author="Phạm Anh Đại" w:date="2016-11-16T08:54:00Z">
                <w:rPr>
                  <w:rFonts w:ascii="Times New Roman" w:hAnsi="Times New Roman" w:cs="Times New Roman"/>
                  <w:sz w:val="24"/>
                  <w:szCs w:val="24"/>
                </w:rPr>
              </w:rPrChange>
            </w:rPr>
            <w:delText>của</w:delText>
          </w:r>
        </w:del>
        <w:r w:rsidRPr="00957567">
          <w:rPr>
            <w:rFonts w:ascii="Times New Roman" w:hAnsi="Times New Roman" w:cs="Times New Roman"/>
            <w:sz w:val="28"/>
            <w:szCs w:val="28"/>
            <w:rPrChange w:id="7042" w:author="Phạm Anh Đại" w:date="2016-11-16T08:54:00Z">
              <w:rPr>
                <w:rFonts w:ascii="Times New Roman" w:hAnsi="Times New Roman" w:cs="Times New Roman"/>
                <w:sz w:val="24"/>
                <w:szCs w:val="24"/>
              </w:rPr>
            </w:rPrChange>
          </w:rPr>
          <w:t xml:space="preserve"> các tình huống khẩn cấp).</w:t>
        </w:r>
      </w:ins>
    </w:p>
    <w:p w14:paraId="40FED55E" w14:textId="200EAF5E" w:rsidR="00C6485A" w:rsidRPr="00957567" w:rsidRDefault="00C6485A">
      <w:pPr>
        <w:jc w:val="both"/>
        <w:rPr>
          <w:ins w:id="7043" w:author="Truong Ngoc Son" w:date="2016-10-21T15:29:00Z"/>
          <w:rFonts w:ascii="Times New Roman" w:hAnsi="Times New Roman" w:cs="Times New Roman"/>
          <w:sz w:val="28"/>
          <w:szCs w:val="28"/>
          <w:rPrChange w:id="7044" w:author="Phạm Anh Đại" w:date="2016-11-16T08:54:00Z">
            <w:rPr>
              <w:ins w:id="7045" w:author="Truong Ngoc Son" w:date="2016-10-21T15:29:00Z"/>
              <w:rFonts w:ascii="Times New Roman" w:hAnsi="Times New Roman" w:cs="Times New Roman"/>
              <w:sz w:val="24"/>
              <w:szCs w:val="24"/>
            </w:rPr>
          </w:rPrChange>
        </w:rPr>
        <w:pPrChange w:id="7046" w:author="Biển Phan Y" w:date="2016-11-22T22:50:00Z">
          <w:pPr/>
        </w:pPrChange>
      </w:pPr>
      <w:ins w:id="7047" w:author="Truong Ngoc Son" w:date="2016-10-21T15:29:00Z">
        <w:r w:rsidRPr="00957567">
          <w:rPr>
            <w:rFonts w:ascii="Times New Roman" w:hAnsi="Times New Roman" w:cs="Times New Roman"/>
            <w:sz w:val="28"/>
            <w:szCs w:val="28"/>
            <w:rPrChange w:id="7048" w:author="Phạm Anh Đại" w:date="2016-11-16T08:54:00Z">
              <w:rPr>
                <w:rFonts w:ascii="Times New Roman" w:hAnsi="Times New Roman" w:cs="Times New Roman"/>
                <w:sz w:val="24"/>
                <w:szCs w:val="24"/>
              </w:rPr>
            </w:rPrChange>
          </w:rPr>
          <w:t xml:space="preserve">Thiết lập </w:t>
        </w:r>
      </w:ins>
      <w:ins w:id="7049" w:author="Phat Tran" w:date="2016-11-05T13:57:00Z">
        <w:r w:rsidR="00D90E11" w:rsidRPr="00957567">
          <w:rPr>
            <w:rFonts w:ascii="Times New Roman" w:hAnsi="Times New Roman" w:cs="Times New Roman"/>
            <w:sz w:val="28"/>
            <w:szCs w:val="28"/>
            <w:rPrChange w:id="7050" w:author="Phạm Anh Đại" w:date="2016-11-16T08:54:00Z">
              <w:rPr>
                <w:rFonts w:ascii="Times New Roman" w:hAnsi="Times New Roman" w:cs="Times New Roman"/>
                <w:sz w:val="24"/>
                <w:szCs w:val="24"/>
              </w:rPr>
            </w:rPrChange>
          </w:rPr>
          <w:t xml:space="preserve">thời kỳ </w:t>
        </w:r>
      </w:ins>
      <w:ins w:id="7051" w:author="Truong Ngoc Son" w:date="2016-10-21T15:29:00Z">
        <w:del w:id="7052" w:author="Phat Tran" w:date="2016-11-05T13:57:00Z">
          <w:r w:rsidRPr="00957567" w:rsidDel="00D90E11">
            <w:rPr>
              <w:rFonts w:ascii="Times New Roman" w:hAnsi="Times New Roman" w:cs="Times New Roman"/>
              <w:sz w:val="28"/>
              <w:szCs w:val="28"/>
              <w:rPrChange w:id="7053" w:author="Phạm Anh Đại" w:date="2016-11-16T08:54:00Z">
                <w:rPr>
                  <w:rFonts w:ascii="Times New Roman" w:hAnsi="Times New Roman" w:cs="Times New Roman"/>
                  <w:sz w:val="24"/>
                  <w:szCs w:val="24"/>
                </w:rPr>
              </w:rPrChange>
            </w:rPr>
            <w:delText>thời gian</w:delText>
          </w:r>
        </w:del>
        <w:r w:rsidRPr="00957567">
          <w:rPr>
            <w:rFonts w:ascii="Times New Roman" w:hAnsi="Times New Roman" w:cs="Times New Roman"/>
            <w:sz w:val="28"/>
            <w:szCs w:val="28"/>
            <w:rPrChange w:id="7054" w:author="Phạm Anh Đại" w:date="2016-11-16T08:54:00Z">
              <w:rPr>
                <w:rFonts w:ascii="Times New Roman" w:hAnsi="Times New Roman" w:cs="Times New Roman"/>
                <w:sz w:val="24"/>
                <w:szCs w:val="24"/>
              </w:rPr>
            </w:rPrChange>
          </w:rPr>
          <w:t xml:space="preserve"> vô trùng tương tự sẽ là lợi ích lớn cho nhiều ngành nghề, bao gồm cả y học và các hoạt động an toàn quan trọng khác. Vợ tôi và tôi tuân theo quy ước này trong lái xe: khi lái xe đang đi vào hoặc rời khỏi một xa lộ cao tốc, trò chuyện chấm dứt cho đến khi quá trình </w:t>
        </w:r>
      </w:ins>
      <w:ins w:id="7055" w:author="Phat Tran" w:date="2016-11-05T13:57:00Z">
        <w:r w:rsidR="00D90E11" w:rsidRPr="00957567">
          <w:rPr>
            <w:rFonts w:ascii="Times New Roman" w:hAnsi="Times New Roman" w:cs="Times New Roman"/>
            <w:sz w:val="28"/>
            <w:szCs w:val="28"/>
            <w:rPrChange w:id="7056" w:author="Phạm Anh Đại" w:date="2016-11-16T08:54:00Z">
              <w:rPr>
                <w:rFonts w:ascii="Times New Roman" w:hAnsi="Times New Roman" w:cs="Times New Roman"/>
                <w:sz w:val="24"/>
                <w:szCs w:val="24"/>
              </w:rPr>
            </w:rPrChange>
          </w:rPr>
          <w:t xml:space="preserve">di chuyển </w:t>
        </w:r>
      </w:ins>
      <w:ins w:id="7057" w:author="Truong Ngoc Son" w:date="2016-10-21T15:29:00Z">
        <w:del w:id="7058" w:author="Phat Tran" w:date="2016-11-05T13:57:00Z">
          <w:r w:rsidRPr="00957567" w:rsidDel="00D90E11">
            <w:rPr>
              <w:rFonts w:ascii="Times New Roman" w:hAnsi="Times New Roman" w:cs="Times New Roman"/>
              <w:sz w:val="28"/>
              <w:szCs w:val="28"/>
              <w:rPrChange w:id="7059" w:author="Phạm Anh Đại" w:date="2016-11-16T08:54:00Z">
                <w:rPr>
                  <w:rFonts w:ascii="Times New Roman" w:hAnsi="Times New Roman" w:cs="Times New Roman"/>
                  <w:sz w:val="24"/>
                  <w:szCs w:val="24"/>
                </w:rPr>
              </w:rPrChange>
            </w:rPr>
            <w:delText>chuyển đổi</w:delText>
          </w:r>
        </w:del>
        <w:r w:rsidRPr="00957567">
          <w:rPr>
            <w:rFonts w:ascii="Times New Roman" w:hAnsi="Times New Roman" w:cs="Times New Roman"/>
            <w:sz w:val="28"/>
            <w:szCs w:val="28"/>
            <w:rPrChange w:id="7060" w:author="Phạm Anh Đại" w:date="2016-11-16T08:54:00Z">
              <w:rPr>
                <w:rFonts w:ascii="Times New Roman" w:hAnsi="Times New Roman" w:cs="Times New Roman"/>
                <w:sz w:val="24"/>
                <w:szCs w:val="24"/>
              </w:rPr>
            </w:rPrChange>
          </w:rPr>
          <w:t xml:space="preserve"> đã được hoàn thành. Gián đoạn và phiền nhiễu dẫn đến sai sót, cả những lỗi lầm và </w:t>
        </w:r>
      </w:ins>
      <w:ins w:id="7061" w:author="Phat Tran" w:date="2016-11-05T13:57:00Z">
        <w:r w:rsidR="00D90E11" w:rsidRPr="00957567">
          <w:rPr>
            <w:rFonts w:ascii="Times New Roman" w:hAnsi="Times New Roman" w:cs="Times New Roman"/>
            <w:sz w:val="28"/>
            <w:szCs w:val="28"/>
            <w:rPrChange w:id="7062" w:author="Phạm Anh Đại" w:date="2016-11-16T08:54:00Z">
              <w:rPr>
                <w:rFonts w:ascii="Times New Roman" w:hAnsi="Times New Roman" w:cs="Times New Roman"/>
                <w:sz w:val="24"/>
                <w:szCs w:val="24"/>
              </w:rPr>
            </w:rPrChange>
          </w:rPr>
          <w:t xml:space="preserve">sơ suất </w:t>
        </w:r>
      </w:ins>
      <w:ins w:id="7063" w:author="Truong Ngoc Son" w:date="2016-10-21T15:29:00Z">
        <w:del w:id="7064" w:author="Phat Tran" w:date="2016-11-05T13:57:00Z">
          <w:r w:rsidRPr="00957567" w:rsidDel="00D90E11">
            <w:rPr>
              <w:rFonts w:ascii="Times New Roman" w:hAnsi="Times New Roman" w:cs="Times New Roman"/>
              <w:sz w:val="28"/>
              <w:szCs w:val="28"/>
              <w:rPrChange w:id="7065"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7066" w:author="Phạm Anh Đại" w:date="2016-11-16T08:54:00Z">
              <w:rPr>
                <w:rFonts w:ascii="Times New Roman" w:hAnsi="Times New Roman" w:cs="Times New Roman"/>
                <w:sz w:val="24"/>
                <w:szCs w:val="24"/>
              </w:rPr>
            </w:rPrChange>
          </w:rPr>
          <w:t>.</w:t>
        </w:r>
      </w:ins>
    </w:p>
    <w:p w14:paraId="0B4C5749" w14:textId="573B89B5" w:rsidR="00C6485A" w:rsidRPr="00957567" w:rsidRDefault="00C6485A">
      <w:pPr>
        <w:jc w:val="both"/>
        <w:rPr>
          <w:ins w:id="7067" w:author="Truong Ngoc Son" w:date="2016-10-21T15:29:00Z"/>
          <w:rFonts w:ascii="Times New Roman" w:hAnsi="Times New Roman" w:cs="Times New Roman"/>
          <w:sz w:val="28"/>
          <w:szCs w:val="28"/>
          <w:rPrChange w:id="7068" w:author="Phạm Anh Đại" w:date="2016-11-16T08:54:00Z">
            <w:rPr>
              <w:ins w:id="7069" w:author="Truong Ngoc Son" w:date="2016-10-21T15:29:00Z"/>
              <w:rFonts w:ascii="Times New Roman" w:hAnsi="Times New Roman" w:cs="Times New Roman"/>
              <w:sz w:val="24"/>
              <w:szCs w:val="24"/>
            </w:rPr>
          </w:rPrChange>
        </w:rPr>
        <w:pPrChange w:id="7070" w:author="Biển Phan Y" w:date="2016-11-22T22:50:00Z">
          <w:pPr/>
        </w:pPrChange>
      </w:pPr>
      <w:ins w:id="7071" w:author="Truong Ngoc Son" w:date="2016-10-21T15:29:00Z">
        <w:r w:rsidRPr="00957567">
          <w:rPr>
            <w:rFonts w:ascii="Times New Roman" w:hAnsi="Times New Roman" w:cs="Times New Roman"/>
            <w:sz w:val="28"/>
            <w:szCs w:val="28"/>
            <w:rPrChange w:id="7072" w:author="Phạm Anh Đại" w:date="2016-11-16T08:54:00Z">
              <w:rPr>
                <w:rFonts w:ascii="Times New Roman" w:hAnsi="Times New Roman" w:cs="Times New Roman"/>
                <w:sz w:val="24"/>
                <w:szCs w:val="24"/>
              </w:rPr>
            </w:rPrChange>
          </w:rPr>
          <w:t xml:space="preserve">Tín hiệu cảnh báo này thường không phải là câu trả lời. Hãy xem xét các phòng điều khiển của nhà máy điện hạt nhân, buồng lái của một chiếc máy bay thương mại, hoặc các phòng mổ của bệnh viện. Mỗi người có một số lượng lớn các công cụ khác nhau, đồng hồ đo và điều khiển, tất cả các tín hiệu có xu hướng âm thanh tương tự bởi vì tất cả họ đều sử dụng máy phát điện giai điệu đơn giản để bíp cảnh báo của họ. Không có sự phối hợp giữa các </w:t>
        </w:r>
      </w:ins>
      <w:ins w:id="7073" w:author="Phat Tran" w:date="2016-11-05T13:58:00Z">
        <w:r w:rsidR="00D90E11" w:rsidRPr="00957567">
          <w:rPr>
            <w:rFonts w:ascii="Times New Roman" w:hAnsi="Times New Roman" w:cs="Times New Roman"/>
            <w:sz w:val="28"/>
            <w:szCs w:val="28"/>
            <w:rPrChange w:id="7074" w:author="Phạm Anh Đại" w:date="2016-11-16T08:54:00Z">
              <w:rPr>
                <w:rFonts w:ascii="Times New Roman" w:hAnsi="Times New Roman" w:cs="Times New Roman"/>
                <w:sz w:val="24"/>
                <w:szCs w:val="24"/>
              </w:rPr>
            </w:rPrChange>
          </w:rPr>
          <w:t xml:space="preserve">công cụ </w:t>
        </w:r>
      </w:ins>
      <w:ins w:id="7075" w:author="Truong Ngoc Son" w:date="2016-10-21T15:29:00Z">
        <w:del w:id="7076" w:author="Phat Tran" w:date="2016-11-05T13:58:00Z">
          <w:r w:rsidRPr="00957567" w:rsidDel="00D90E11">
            <w:rPr>
              <w:rFonts w:ascii="Times New Roman" w:hAnsi="Times New Roman" w:cs="Times New Roman"/>
              <w:sz w:val="28"/>
              <w:szCs w:val="28"/>
              <w:rPrChange w:id="7077" w:author="Phạm Anh Đại" w:date="2016-11-16T08:54:00Z">
                <w:rPr>
                  <w:rFonts w:ascii="Times New Roman" w:hAnsi="Times New Roman" w:cs="Times New Roman"/>
                  <w:sz w:val="24"/>
                  <w:szCs w:val="24"/>
                </w:rPr>
              </w:rPrChange>
            </w:rPr>
            <w:delText>nhạc cụ</w:delText>
          </w:r>
        </w:del>
        <w:r w:rsidRPr="00957567">
          <w:rPr>
            <w:rFonts w:ascii="Times New Roman" w:hAnsi="Times New Roman" w:cs="Times New Roman"/>
            <w:sz w:val="28"/>
            <w:szCs w:val="28"/>
            <w:rPrChange w:id="7078" w:author="Phạm Anh Đại" w:date="2016-11-16T08:54:00Z">
              <w:rPr>
                <w:rFonts w:ascii="Times New Roman" w:hAnsi="Times New Roman" w:cs="Times New Roman"/>
                <w:sz w:val="24"/>
                <w:szCs w:val="24"/>
              </w:rPr>
            </w:rPrChange>
          </w:rPr>
          <w:t xml:space="preserve">, có nghĩa là trong trường hợp khẩn cấp </w:t>
        </w:r>
      </w:ins>
      <w:ins w:id="7079" w:author="Phat Tran" w:date="2016-11-05T13:58:00Z">
        <w:r w:rsidR="00D90E11" w:rsidRPr="00957567">
          <w:rPr>
            <w:rFonts w:ascii="Times New Roman" w:hAnsi="Times New Roman" w:cs="Times New Roman"/>
            <w:sz w:val="28"/>
            <w:szCs w:val="28"/>
            <w:rPrChange w:id="7080" w:author="Phạm Anh Đại" w:date="2016-11-16T08:54:00Z">
              <w:rPr>
                <w:rFonts w:ascii="Times New Roman" w:hAnsi="Times New Roman" w:cs="Times New Roman"/>
                <w:sz w:val="24"/>
                <w:szCs w:val="24"/>
              </w:rPr>
            </w:rPrChange>
          </w:rPr>
          <w:t xml:space="preserve">nghiêm trọng </w:t>
        </w:r>
      </w:ins>
      <w:ins w:id="7081" w:author="Truong Ngoc Son" w:date="2016-10-21T15:29:00Z">
        <w:del w:id="7082" w:author="Phat Tran" w:date="2016-11-05T13:58:00Z">
          <w:r w:rsidRPr="00957567" w:rsidDel="00D90E11">
            <w:rPr>
              <w:rFonts w:ascii="Times New Roman" w:hAnsi="Times New Roman" w:cs="Times New Roman"/>
              <w:sz w:val="28"/>
              <w:szCs w:val="28"/>
              <w:rPrChange w:id="7083" w:author="Phạm Anh Đại" w:date="2016-11-16T08:54:00Z">
                <w:rPr>
                  <w:rFonts w:ascii="Times New Roman" w:hAnsi="Times New Roman" w:cs="Times New Roman"/>
                  <w:sz w:val="24"/>
                  <w:szCs w:val="24"/>
                </w:rPr>
              </w:rPrChange>
            </w:rPr>
            <w:delText>lớn, họ</w:delText>
          </w:r>
        </w:del>
        <w:r w:rsidRPr="00957567">
          <w:rPr>
            <w:rFonts w:ascii="Times New Roman" w:hAnsi="Times New Roman" w:cs="Times New Roman"/>
            <w:sz w:val="28"/>
            <w:szCs w:val="28"/>
            <w:rPrChange w:id="7084" w:author="Phạm Anh Đại" w:date="2016-11-16T08:54:00Z">
              <w:rPr>
                <w:rFonts w:ascii="Times New Roman" w:hAnsi="Times New Roman" w:cs="Times New Roman"/>
                <w:sz w:val="24"/>
                <w:szCs w:val="24"/>
              </w:rPr>
            </w:rPrChange>
          </w:rPr>
          <w:t xml:space="preserve"> tất cả âm thanh cùng một lúc. Hầu hết có thể được bỏ qua</w:t>
        </w:r>
      </w:ins>
      <w:ins w:id="7085" w:author="Phat Tran" w:date="2016-11-05T13:58:00Z">
        <w:r w:rsidR="00D90E11" w:rsidRPr="00957567">
          <w:rPr>
            <w:rFonts w:ascii="Times New Roman" w:hAnsi="Times New Roman" w:cs="Times New Roman"/>
            <w:sz w:val="28"/>
            <w:szCs w:val="28"/>
            <w:rPrChange w:id="7086" w:author="Phạm Anh Đại" w:date="2016-11-16T08:54:00Z">
              <w:rPr>
                <w:rFonts w:ascii="Times New Roman" w:hAnsi="Times New Roman" w:cs="Times New Roman"/>
                <w:sz w:val="24"/>
                <w:szCs w:val="24"/>
              </w:rPr>
            </w:rPrChange>
          </w:rPr>
          <w:t xml:space="preserve"> dù sao đi nữa</w:t>
        </w:r>
      </w:ins>
      <w:ins w:id="7087" w:author="Truong Ngoc Son" w:date="2016-10-21T15:29:00Z">
        <w:r w:rsidRPr="00957567">
          <w:rPr>
            <w:rFonts w:ascii="Times New Roman" w:hAnsi="Times New Roman" w:cs="Times New Roman"/>
            <w:sz w:val="28"/>
            <w:szCs w:val="28"/>
            <w:rPrChange w:id="7088" w:author="Phạm Anh Đại" w:date="2016-11-16T08:54:00Z">
              <w:rPr>
                <w:rFonts w:ascii="Times New Roman" w:hAnsi="Times New Roman" w:cs="Times New Roman"/>
                <w:sz w:val="24"/>
                <w:szCs w:val="24"/>
              </w:rPr>
            </w:rPrChange>
          </w:rPr>
          <w:t xml:space="preserve"> </w:t>
        </w:r>
        <w:del w:id="7089" w:author="Phat Tran" w:date="2016-11-05T13:58:00Z">
          <w:r w:rsidRPr="00957567" w:rsidDel="00D90E11">
            <w:rPr>
              <w:rFonts w:ascii="Times New Roman" w:hAnsi="Times New Roman" w:cs="Times New Roman"/>
              <w:sz w:val="28"/>
              <w:szCs w:val="28"/>
              <w:rPrChange w:id="7090" w:author="Phạm Anh Đại" w:date="2016-11-16T08:54:00Z">
                <w:rPr>
                  <w:rFonts w:ascii="Times New Roman" w:hAnsi="Times New Roman" w:cs="Times New Roman"/>
                  <w:sz w:val="24"/>
                  <w:szCs w:val="24"/>
                </w:rPr>
              </w:rPrChange>
            </w:rPr>
            <w:delText>mà thôi</w:delText>
          </w:r>
        </w:del>
        <w:r w:rsidRPr="00957567">
          <w:rPr>
            <w:rFonts w:ascii="Times New Roman" w:hAnsi="Times New Roman" w:cs="Times New Roman"/>
            <w:sz w:val="28"/>
            <w:szCs w:val="28"/>
            <w:rPrChange w:id="7091" w:author="Phạm Anh Đại" w:date="2016-11-16T08:54:00Z">
              <w:rPr>
                <w:rFonts w:ascii="Times New Roman" w:hAnsi="Times New Roman" w:cs="Times New Roman"/>
                <w:sz w:val="24"/>
                <w:szCs w:val="24"/>
              </w:rPr>
            </w:rPrChange>
          </w:rPr>
          <w:t xml:space="preserve"> vì họ nói với các nhà điều hành về một cái gì đó đã được biết đến. Mỗi </w:t>
        </w:r>
      </w:ins>
      <w:ins w:id="7092" w:author="Phat Tran" w:date="2016-11-05T13:58:00Z">
        <w:r w:rsidR="00D90E11" w:rsidRPr="00957567">
          <w:rPr>
            <w:rFonts w:ascii="Times New Roman" w:hAnsi="Times New Roman" w:cs="Times New Roman"/>
            <w:sz w:val="28"/>
            <w:szCs w:val="28"/>
            <w:rPrChange w:id="7093" w:author="Phạm Anh Đại" w:date="2016-11-16T08:54:00Z">
              <w:rPr>
                <w:rFonts w:ascii="Times New Roman" w:hAnsi="Times New Roman" w:cs="Times New Roman"/>
                <w:sz w:val="24"/>
                <w:szCs w:val="24"/>
              </w:rPr>
            </w:rPrChange>
          </w:rPr>
          <w:t xml:space="preserve">tranh luận </w:t>
        </w:r>
      </w:ins>
      <w:ins w:id="7094" w:author="Truong Ngoc Son" w:date="2016-10-21T15:29:00Z">
        <w:del w:id="7095" w:author="Phat Tran" w:date="2016-11-05T13:58:00Z">
          <w:r w:rsidRPr="00957567" w:rsidDel="00D90E11">
            <w:rPr>
              <w:rFonts w:ascii="Times New Roman" w:hAnsi="Times New Roman" w:cs="Times New Roman"/>
              <w:sz w:val="28"/>
              <w:szCs w:val="28"/>
              <w:rPrChange w:id="7096" w:author="Phạm Anh Đại" w:date="2016-11-16T08:54:00Z">
                <w:rPr>
                  <w:rFonts w:ascii="Times New Roman" w:hAnsi="Times New Roman" w:cs="Times New Roman"/>
                  <w:sz w:val="24"/>
                  <w:szCs w:val="24"/>
                </w:rPr>
              </w:rPrChange>
            </w:rPr>
            <w:delText>cạnh tranh</w:delText>
          </w:r>
        </w:del>
        <w:r w:rsidRPr="00957567">
          <w:rPr>
            <w:rFonts w:ascii="Times New Roman" w:hAnsi="Times New Roman" w:cs="Times New Roman"/>
            <w:sz w:val="28"/>
            <w:szCs w:val="28"/>
            <w:rPrChange w:id="7097" w:author="Phạm Anh Đại" w:date="2016-11-16T08:54:00Z">
              <w:rPr>
                <w:rFonts w:ascii="Times New Roman" w:hAnsi="Times New Roman" w:cs="Times New Roman"/>
                <w:sz w:val="24"/>
                <w:szCs w:val="24"/>
              </w:rPr>
            </w:rPrChange>
          </w:rPr>
          <w:t xml:space="preserve"> với những người khác để được nghe, can thiệp với những nỗ lực để giải quyết vấn đề.</w:t>
        </w:r>
      </w:ins>
    </w:p>
    <w:p w14:paraId="0ABD40B9" w14:textId="4E73F9ED" w:rsidR="00C6485A" w:rsidRPr="00957567" w:rsidRDefault="00C6485A">
      <w:pPr>
        <w:jc w:val="both"/>
        <w:rPr>
          <w:ins w:id="7098" w:author="Truong Ngoc Son" w:date="2016-10-21T15:29:00Z"/>
          <w:rFonts w:ascii="Times New Roman" w:hAnsi="Times New Roman" w:cs="Times New Roman"/>
          <w:sz w:val="28"/>
          <w:szCs w:val="28"/>
          <w:rPrChange w:id="7099" w:author="Phạm Anh Đại" w:date="2016-11-16T08:54:00Z">
            <w:rPr>
              <w:ins w:id="7100" w:author="Truong Ngoc Son" w:date="2016-10-21T15:29:00Z"/>
              <w:rFonts w:ascii="Times New Roman" w:hAnsi="Times New Roman" w:cs="Times New Roman"/>
              <w:sz w:val="24"/>
              <w:szCs w:val="24"/>
            </w:rPr>
          </w:rPrChange>
        </w:rPr>
        <w:pPrChange w:id="7101" w:author="Biển Phan Y" w:date="2016-11-22T22:50:00Z">
          <w:pPr/>
        </w:pPrChange>
      </w:pPr>
      <w:ins w:id="7102" w:author="Truong Ngoc Son" w:date="2016-10-21T15:29:00Z">
        <w:r w:rsidRPr="00957567">
          <w:rPr>
            <w:rFonts w:ascii="Times New Roman" w:hAnsi="Times New Roman" w:cs="Times New Roman"/>
            <w:sz w:val="28"/>
            <w:szCs w:val="28"/>
            <w:rPrChange w:id="7103" w:author="Phạm Anh Đại" w:date="2016-11-16T08:54:00Z">
              <w:rPr>
                <w:rFonts w:ascii="Times New Roman" w:hAnsi="Times New Roman" w:cs="Times New Roman"/>
                <w:sz w:val="24"/>
                <w:szCs w:val="24"/>
              </w:rPr>
            </w:rPrChange>
          </w:rPr>
          <w:t xml:space="preserve">Không cần thiết, báo động gây phiền nhiễu xảy ra trong rất nhiều tình huống. Làm thế nào để mọi người đối phó? Bằng cách ngắt kết nối tín hiệu cảnh báo, ghi hình qua đèn cảnh báo (hoặc loại bỏ các bóng đèn), bịt miệng chuông, và về cơ bản loại bỏ tất cả các cảnh báo an toàn. Vấn đề đưa ra sau khi báo động như vậy là người khuyết tật, hoặc khi người ta quên đi để khôi phục lại </w:t>
        </w:r>
      </w:ins>
      <w:ins w:id="7104" w:author="Phat Tran" w:date="2016-11-05T13:58:00Z">
        <w:r w:rsidR="00D90E11" w:rsidRPr="00957567">
          <w:rPr>
            <w:rFonts w:ascii="Times New Roman" w:hAnsi="Times New Roman" w:cs="Times New Roman"/>
            <w:sz w:val="28"/>
            <w:szCs w:val="28"/>
            <w:rPrChange w:id="7105" w:author="Phạm Anh Đại" w:date="2016-11-16T08:54:00Z">
              <w:rPr>
                <w:rFonts w:ascii="Times New Roman" w:hAnsi="Times New Roman" w:cs="Times New Roman"/>
                <w:sz w:val="24"/>
                <w:szCs w:val="24"/>
              </w:rPr>
            </w:rPrChange>
          </w:rPr>
          <w:t xml:space="preserve">các </w:t>
        </w:r>
      </w:ins>
      <w:ins w:id="7106" w:author="Truong Ngoc Son" w:date="2016-10-21T15:29:00Z">
        <w:r w:rsidRPr="00957567">
          <w:rPr>
            <w:rFonts w:ascii="Times New Roman" w:hAnsi="Times New Roman" w:cs="Times New Roman"/>
            <w:sz w:val="28"/>
            <w:szCs w:val="28"/>
            <w:rPrChange w:id="7107" w:author="Phạm Anh Đại" w:date="2016-11-16T08:54:00Z">
              <w:rPr>
                <w:rFonts w:ascii="Times New Roman" w:hAnsi="Times New Roman" w:cs="Times New Roman"/>
                <w:sz w:val="24"/>
                <w:szCs w:val="24"/>
              </w:rPr>
            </w:rPrChange>
          </w:rPr>
          <w:t xml:space="preserve">hệ thống cảnh báo (có những bộ nhớ trôi tuột lại), hoặc nếu một sự cố khác xảy ra trong khi báo động được ngắt kết nối. Tại thời điểm đó, không ai để ý. Cảnh báo và các phương pháp an toàn phải được sử dụng cẩn thận và thông minh, có tính đến sự </w:t>
        </w:r>
      </w:ins>
      <w:ins w:id="7108" w:author="Phat Tran" w:date="2016-11-05T13:59:00Z">
        <w:r w:rsidR="00D90E11" w:rsidRPr="00957567">
          <w:rPr>
            <w:rFonts w:ascii="Times New Roman" w:hAnsi="Times New Roman" w:cs="Times New Roman"/>
            <w:sz w:val="28"/>
            <w:szCs w:val="28"/>
            <w:rPrChange w:id="7109" w:author="Phạm Anh Đại" w:date="2016-11-16T08:54:00Z">
              <w:rPr>
                <w:rFonts w:ascii="Times New Roman" w:hAnsi="Times New Roman" w:cs="Times New Roman"/>
                <w:sz w:val="24"/>
                <w:szCs w:val="24"/>
              </w:rPr>
            </w:rPrChange>
          </w:rPr>
          <w:t xml:space="preserve">đánh đổi </w:t>
        </w:r>
      </w:ins>
      <w:ins w:id="7110" w:author="Truong Ngoc Son" w:date="2016-10-21T15:29:00Z">
        <w:del w:id="7111" w:author="Phat Tran" w:date="2016-11-05T13:59:00Z">
          <w:r w:rsidRPr="00957567" w:rsidDel="00D90E11">
            <w:rPr>
              <w:rFonts w:ascii="Times New Roman" w:hAnsi="Times New Roman" w:cs="Times New Roman"/>
              <w:sz w:val="28"/>
              <w:szCs w:val="28"/>
              <w:rPrChange w:id="7112" w:author="Phạm Anh Đại" w:date="2016-11-16T08:54:00Z">
                <w:rPr>
                  <w:rFonts w:ascii="Times New Roman" w:hAnsi="Times New Roman" w:cs="Times New Roman"/>
                  <w:sz w:val="24"/>
                  <w:szCs w:val="24"/>
                </w:rPr>
              </w:rPrChange>
            </w:rPr>
            <w:delText>cân bằng</w:delText>
          </w:r>
        </w:del>
        <w:r w:rsidRPr="00957567">
          <w:rPr>
            <w:rFonts w:ascii="Times New Roman" w:hAnsi="Times New Roman" w:cs="Times New Roman"/>
            <w:sz w:val="28"/>
            <w:szCs w:val="28"/>
            <w:rPrChange w:id="7113" w:author="Phạm Anh Đại" w:date="2016-11-16T08:54:00Z">
              <w:rPr>
                <w:rFonts w:ascii="Times New Roman" w:hAnsi="Times New Roman" w:cs="Times New Roman"/>
                <w:sz w:val="24"/>
                <w:szCs w:val="24"/>
              </w:rPr>
            </w:rPrChange>
          </w:rPr>
          <w:t xml:space="preserve"> cho những người bị ảnh hưởng.</w:t>
        </w:r>
      </w:ins>
    </w:p>
    <w:p w14:paraId="1968AB56" w14:textId="6B529CF1" w:rsidR="00C6485A" w:rsidRPr="00957567" w:rsidRDefault="00C6485A">
      <w:pPr>
        <w:jc w:val="both"/>
        <w:rPr>
          <w:ins w:id="7114" w:author="Truong Ngoc Son" w:date="2016-10-21T15:29:00Z"/>
          <w:rFonts w:ascii="Times New Roman" w:hAnsi="Times New Roman" w:cs="Times New Roman"/>
          <w:sz w:val="28"/>
          <w:szCs w:val="28"/>
          <w:rPrChange w:id="7115" w:author="Phạm Anh Đại" w:date="2016-11-16T08:54:00Z">
            <w:rPr>
              <w:ins w:id="7116" w:author="Truong Ngoc Son" w:date="2016-10-21T15:29:00Z"/>
              <w:rFonts w:ascii="Times New Roman" w:hAnsi="Times New Roman" w:cs="Times New Roman"/>
              <w:sz w:val="24"/>
              <w:szCs w:val="24"/>
            </w:rPr>
          </w:rPrChange>
        </w:rPr>
        <w:pPrChange w:id="7117" w:author="Biển Phan Y" w:date="2016-11-22T22:50:00Z">
          <w:pPr/>
        </w:pPrChange>
      </w:pPr>
      <w:ins w:id="7118" w:author="Truong Ngoc Son" w:date="2016-10-21T15:29:00Z">
        <w:r w:rsidRPr="00957567">
          <w:rPr>
            <w:rFonts w:ascii="Times New Roman" w:hAnsi="Times New Roman" w:cs="Times New Roman"/>
            <w:sz w:val="28"/>
            <w:szCs w:val="28"/>
            <w:rPrChange w:id="7119" w:author="Phạm Anh Đại" w:date="2016-11-16T08:54:00Z">
              <w:rPr>
                <w:rFonts w:ascii="Times New Roman" w:hAnsi="Times New Roman" w:cs="Times New Roman"/>
                <w:sz w:val="24"/>
                <w:szCs w:val="24"/>
              </w:rPr>
            </w:rPrChange>
          </w:rPr>
          <w:t xml:space="preserve">Các thiết kế của các tín hiệu cảnh báo </w:t>
        </w:r>
      </w:ins>
      <w:ins w:id="7120" w:author="Phat Tran" w:date="2016-11-05T13:59:00Z">
        <w:r w:rsidR="00D90E11" w:rsidRPr="00957567">
          <w:rPr>
            <w:rFonts w:ascii="Times New Roman" w:hAnsi="Times New Roman" w:cs="Times New Roman"/>
            <w:sz w:val="28"/>
            <w:szCs w:val="28"/>
            <w:rPrChange w:id="7121" w:author="Phạm Anh Đại" w:date="2016-11-16T08:54:00Z">
              <w:rPr>
                <w:rFonts w:ascii="Times New Roman" w:hAnsi="Times New Roman" w:cs="Times New Roman"/>
                <w:sz w:val="24"/>
                <w:szCs w:val="24"/>
              </w:rPr>
            </w:rPrChange>
          </w:rPr>
          <w:t>là ph</w:t>
        </w:r>
        <w:del w:id="7122" w:author="Biển Phan Y" w:date="2016-11-23T23:42:00Z">
          <w:r w:rsidR="00D90E11" w:rsidRPr="00957567" w:rsidDel="006C63AC">
            <w:rPr>
              <w:rFonts w:ascii="Times New Roman" w:hAnsi="Times New Roman" w:cs="Times New Roman"/>
              <w:sz w:val="28"/>
              <w:szCs w:val="28"/>
              <w:rPrChange w:id="7123" w:author="Phạm Anh Đại" w:date="2016-11-16T08:54:00Z">
                <w:rPr>
                  <w:rFonts w:ascii="Times New Roman" w:hAnsi="Times New Roman" w:cs="Times New Roman"/>
                  <w:sz w:val="24"/>
                  <w:szCs w:val="24"/>
                </w:rPr>
              </w:rPrChange>
            </w:rPr>
            <w:delText>ú</w:delText>
          </w:r>
        </w:del>
      </w:ins>
      <w:ins w:id="7124" w:author="Biển Phan Y" w:date="2016-11-23T23:42:00Z">
        <w:r w:rsidR="006C63AC">
          <w:rPr>
            <w:rFonts w:ascii="Times New Roman" w:hAnsi="Times New Roman" w:cs="Times New Roman"/>
            <w:sz w:val="28"/>
            <w:szCs w:val="28"/>
          </w:rPr>
          <w:t>ứ</w:t>
        </w:r>
      </w:ins>
      <w:ins w:id="7125" w:author="Phat Tran" w:date="2016-11-05T13:59:00Z">
        <w:r w:rsidR="00D90E11" w:rsidRPr="00957567">
          <w:rPr>
            <w:rFonts w:ascii="Times New Roman" w:hAnsi="Times New Roman" w:cs="Times New Roman"/>
            <w:sz w:val="28"/>
            <w:szCs w:val="28"/>
            <w:rPrChange w:id="7126" w:author="Phạm Anh Đại" w:date="2016-11-16T08:54:00Z">
              <w:rPr>
                <w:rFonts w:ascii="Times New Roman" w:hAnsi="Times New Roman" w:cs="Times New Roman"/>
                <w:sz w:val="24"/>
                <w:szCs w:val="24"/>
              </w:rPr>
            </w:rPrChange>
          </w:rPr>
          <w:t xml:space="preserve">c tạp </w:t>
        </w:r>
      </w:ins>
      <w:ins w:id="7127" w:author="Phạm Anh Đại" w:date="2016-11-21T01:56:00Z">
        <w:r w:rsidR="00047D47">
          <w:rPr>
            <w:rFonts w:ascii="Times New Roman" w:hAnsi="Times New Roman" w:cs="Times New Roman"/>
            <w:sz w:val="28"/>
            <w:szCs w:val="28"/>
          </w:rPr>
          <w:t xml:space="preserve">một cách </w:t>
        </w:r>
      </w:ins>
      <w:ins w:id="7128" w:author="Phat Tran" w:date="2016-11-05T13:59:00Z">
        <w:r w:rsidR="00D90E11" w:rsidRPr="00957567">
          <w:rPr>
            <w:rFonts w:ascii="Times New Roman" w:hAnsi="Times New Roman" w:cs="Times New Roman"/>
            <w:sz w:val="28"/>
            <w:szCs w:val="28"/>
            <w:rPrChange w:id="7129" w:author="Phạm Anh Đại" w:date="2016-11-16T08:54:00Z">
              <w:rPr>
                <w:rFonts w:ascii="Times New Roman" w:hAnsi="Times New Roman" w:cs="Times New Roman"/>
                <w:sz w:val="24"/>
                <w:szCs w:val="24"/>
              </w:rPr>
            </w:rPrChange>
          </w:rPr>
          <w:t xml:space="preserve">đáng ngạc nhiên </w:t>
        </w:r>
      </w:ins>
      <w:ins w:id="7130" w:author="Truong Ngoc Son" w:date="2016-10-21T15:29:00Z">
        <w:del w:id="7131" w:author="Phat Tran" w:date="2016-11-05T13:59:00Z">
          <w:r w:rsidRPr="00957567" w:rsidDel="00D90E11">
            <w:rPr>
              <w:rFonts w:ascii="Times New Roman" w:hAnsi="Times New Roman" w:cs="Times New Roman"/>
              <w:sz w:val="28"/>
              <w:szCs w:val="28"/>
              <w:rPrChange w:id="7132" w:author="Phạm Anh Đại" w:date="2016-11-16T08:54:00Z">
                <w:rPr>
                  <w:rFonts w:ascii="Times New Roman" w:hAnsi="Times New Roman" w:cs="Times New Roman"/>
                  <w:sz w:val="24"/>
                  <w:szCs w:val="24"/>
                </w:rPr>
              </w:rPrChange>
            </w:rPr>
            <w:delText>đáng ngạc nhiên là phức tạp</w:delText>
          </w:r>
        </w:del>
        <w:r w:rsidRPr="00957567">
          <w:rPr>
            <w:rFonts w:ascii="Times New Roman" w:hAnsi="Times New Roman" w:cs="Times New Roman"/>
            <w:sz w:val="28"/>
            <w:szCs w:val="28"/>
            <w:rPrChange w:id="7133" w:author="Phạm Anh Đại" w:date="2016-11-16T08:54:00Z">
              <w:rPr>
                <w:rFonts w:ascii="Times New Roman" w:hAnsi="Times New Roman" w:cs="Times New Roman"/>
                <w:sz w:val="24"/>
                <w:szCs w:val="24"/>
              </w:rPr>
            </w:rPrChange>
          </w:rPr>
          <w:t>.</w:t>
        </w:r>
      </w:ins>
      <w:ins w:id="7134" w:author="Phat Tran" w:date="2016-11-05T13:59:00Z">
        <w:r w:rsidR="00D90E11" w:rsidRPr="00957567">
          <w:rPr>
            <w:rFonts w:ascii="Times New Roman" w:hAnsi="Times New Roman" w:cs="Times New Roman"/>
            <w:sz w:val="28"/>
            <w:szCs w:val="28"/>
            <w:rPrChange w:id="7135" w:author="Phạm Anh Đại" w:date="2016-11-16T08:54:00Z">
              <w:rPr>
                <w:rFonts w:ascii="Times New Roman" w:hAnsi="Times New Roman" w:cs="Times New Roman"/>
                <w:sz w:val="24"/>
                <w:szCs w:val="24"/>
              </w:rPr>
            </w:rPrChange>
          </w:rPr>
          <w:t xml:space="preserve"> Chúng</w:t>
        </w:r>
      </w:ins>
      <w:ins w:id="7136" w:author="Truong Ngoc Son" w:date="2016-10-21T15:29:00Z">
        <w:del w:id="7137" w:author="Phat Tran" w:date="2016-11-05T13:59:00Z">
          <w:r w:rsidRPr="00957567" w:rsidDel="00D90E11">
            <w:rPr>
              <w:rFonts w:ascii="Times New Roman" w:hAnsi="Times New Roman" w:cs="Times New Roman"/>
              <w:sz w:val="28"/>
              <w:szCs w:val="28"/>
              <w:rPrChange w:id="7138" w:author="Phạm Anh Đại" w:date="2016-11-16T08:54:00Z">
                <w:rPr>
                  <w:rFonts w:ascii="Times New Roman" w:hAnsi="Times New Roman" w:cs="Times New Roman"/>
                  <w:sz w:val="24"/>
                  <w:szCs w:val="24"/>
                </w:rPr>
              </w:rPrChange>
            </w:rPr>
            <w:delText xml:space="preserve"> Họ</w:delText>
          </w:r>
        </w:del>
        <w:r w:rsidRPr="00957567">
          <w:rPr>
            <w:rFonts w:ascii="Times New Roman" w:hAnsi="Times New Roman" w:cs="Times New Roman"/>
            <w:sz w:val="28"/>
            <w:szCs w:val="28"/>
            <w:rPrChange w:id="7139" w:author="Phạm Anh Đại" w:date="2016-11-16T08:54:00Z">
              <w:rPr>
                <w:rFonts w:ascii="Times New Roman" w:hAnsi="Times New Roman" w:cs="Times New Roman"/>
                <w:sz w:val="24"/>
                <w:szCs w:val="24"/>
              </w:rPr>
            </w:rPrChange>
          </w:rPr>
          <w:t xml:space="preserve"> phải được </w:t>
        </w:r>
      </w:ins>
      <w:ins w:id="7140" w:author="Phat Tran" w:date="2016-11-05T13:59:00Z">
        <w:r w:rsidR="00D90E11" w:rsidRPr="00957567">
          <w:rPr>
            <w:rFonts w:ascii="Times New Roman" w:hAnsi="Times New Roman" w:cs="Times New Roman"/>
            <w:sz w:val="28"/>
            <w:szCs w:val="28"/>
            <w:rPrChange w:id="7141" w:author="Phạm Anh Đại" w:date="2016-11-16T08:54:00Z">
              <w:rPr>
                <w:rFonts w:ascii="Times New Roman" w:hAnsi="Times New Roman" w:cs="Times New Roman"/>
                <w:sz w:val="24"/>
                <w:szCs w:val="24"/>
              </w:rPr>
            </w:rPrChange>
          </w:rPr>
          <w:t xml:space="preserve">đủ </w:t>
        </w:r>
      </w:ins>
      <w:ins w:id="7142" w:author="Truong Ngoc Son" w:date="2016-10-21T15:29:00Z">
        <w:r w:rsidRPr="00957567">
          <w:rPr>
            <w:rFonts w:ascii="Times New Roman" w:hAnsi="Times New Roman" w:cs="Times New Roman"/>
            <w:sz w:val="28"/>
            <w:szCs w:val="28"/>
            <w:rPrChange w:id="7143" w:author="Phạm Anh Đại" w:date="2016-11-16T08:54:00Z">
              <w:rPr>
                <w:rFonts w:ascii="Times New Roman" w:hAnsi="Times New Roman" w:cs="Times New Roman"/>
                <w:sz w:val="24"/>
                <w:szCs w:val="24"/>
              </w:rPr>
            </w:rPrChange>
          </w:rPr>
          <w:t xml:space="preserve">lớn hay đủ sáng để được chú ý, </w:t>
        </w:r>
        <w:r w:rsidRPr="00957567">
          <w:rPr>
            <w:rFonts w:ascii="Times New Roman" w:hAnsi="Times New Roman" w:cs="Times New Roman"/>
            <w:sz w:val="28"/>
            <w:szCs w:val="28"/>
            <w:rPrChange w:id="7144" w:author="Phạm Anh Đại" w:date="2016-11-16T08:54:00Z">
              <w:rPr>
                <w:rFonts w:ascii="Times New Roman" w:hAnsi="Times New Roman" w:cs="Times New Roman"/>
                <w:sz w:val="24"/>
                <w:szCs w:val="24"/>
              </w:rPr>
            </w:rPrChange>
          </w:rPr>
          <w:lastRenderedPageBreak/>
          <w:t xml:space="preserve">nhưng không quá ồn ào hoặc </w:t>
        </w:r>
      </w:ins>
      <w:ins w:id="7145" w:author="Phạm Anh Đại" w:date="2016-11-21T01:56:00Z">
        <w:r w:rsidR="00047D47">
          <w:rPr>
            <w:rFonts w:ascii="Times New Roman" w:hAnsi="Times New Roman" w:cs="Times New Roman"/>
            <w:sz w:val="28"/>
            <w:szCs w:val="28"/>
          </w:rPr>
          <w:t xml:space="preserve">quá </w:t>
        </w:r>
      </w:ins>
      <w:ins w:id="7146" w:author="Truong Ngoc Son" w:date="2016-10-21T15:29:00Z">
        <w:r w:rsidRPr="00957567">
          <w:rPr>
            <w:rFonts w:ascii="Times New Roman" w:hAnsi="Times New Roman" w:cs="Times New Roman"/>
            <w:sz w:val="28"/>
            <w:szCs w:val="28"/>
            <w:rPrChange w:id="7147" w:author="Phạm Anh Đại" w:date="2016-11-16T08:54:00Z">
              <w:rPr>
                <w:rFonts w:ascii="Times New Roman" w:hAnsi="Times New Roman" w:cs="Times New Roman"/>
                <w:sz w:val="24"/>
                <w:szCs w:val="24"/>
              </w:rPr>
            </w:rPrChange>
          </w:rPr>
          <w:t xml:space="preserve">sáng mà </w:t>
        </w:r>
      </w:ins>
      <w:ins w:id="7148" w:author="Phat Tran" w:date="2016-11-05T13:59:00Z">
        <w:r w:rsidR="00D90E11" w:rsidRPr="00957567">
          <w:rPr>
            <w:rFonts w:ascii="Times New Roman" w:hAnsi="Times New Roman" w:cs="Times New Roman"/>
            <w:sz w:val="28"/>
            <w:szCs w:val="28"/>
            <w:rPrChange w:id="7149" w:author="Phạm Anh Đại" w:date="2016-11-16T08:54:00Z">
              <w:rPr>
                <w:rFonts w:ascii="Times New Roman" w:hAnsi="Times New Roman" w:cs="Times New Roman"/>
                <w:sz w:val="24"/>
                <w:szCs w:val="24"/>
              </w:rPr>
            </w:rPrChange>
          </w:rPr>
          <w:t>chúng</w:t>
        </w:r>
      </w:ins>
      <w:ins w:id="7150" w:author="Phat Tran" w:date="2016-11-05T14:00:00Z">
        <w:r w:rsidR="00D90E11" w:rsidRPr="00957567">
          <w:rPr>
            <w:rFonts w:ascii="Times New Roman" w:hAnsi="Times New Roman" w:cs="Times New Roman"/>
            <w:sz w:val="28"/>
            <w:szCs w:val="28"/>
            <w:rPrChange w:id="7151" w:author="Phạm Anh Đại" w:date="2016-11-16T08:54:00Z">
              <w:rPr>
                <w:rFonts w:ascii="Times New Roman" w:hAnsi="Times New Roman" w:cs="Times New Roman"/>
                <w:sz w:val="24"/>
                <w:szCs w:val="24"/>
              </w:rPr>
            </w:rPrChange>
          </w:rPr>
          <w:t xml:space="preserve"> </w:t>
        </w:r>
      </w:ins>
      <w:ins w:id="7152" w:author="Truong Ngoc Son" w:date="2016-10-21T15:29:00Z">
        <w:del w:id="7153" w:author="Phat Tran" w:date="2016-11-05T14:00:00Z">
          <w:r w:rsidRPr="00957567" w:rsidDel="00D90E11">
            <w:rPr>
              <w:rFonts w:ascii="Times New Roman" w:hAnsi="Times New Roman" w:cs="Times New Roman"/>
              <w:sz w:val="28"/>
              <w:szCs w:val="28"/>
              <w:rPrChange w:id="7154"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7155" w:author="Phạm Anh Đại" w:date="2016-11-16T08:54:00Z">
              <w:rPr>
                <w:rFonts w:ascii="Times New Roman" w:hAnsi="Times New Roman" w:cs="Times New Roman"/>
                <w:sz w:val="24"/>
                <w:szCs w:val="24"/>
              </w:rPr>
            </w:rPrChange>
          </w:rPr>
          <w:t xml:space="preserve"> trở nên </w:t>
        </w:r>
        <w:del w:id="7156" w:author="Phat Tran" w:date="2016-11-05T14:00:00Z">
          <w:r w:rsidRPr="00957567" w:rsidDel="00D90E11">
            <w:rPr>
              <w:rFonts w:ascii="Times New Roman" w:hAnsi="Times New Roman" w:cs="Times New Roman"/>
              <w:sz w:val="28"/>
              <w:szCs w:val="28"/>
              <w:rPrChange w:id="7157" w:author="Phạm Anh Đại" w:date="2016-11-16T08:54:00Z">
                <w:rPr>
                  <w:rFonts w:ascii="Times New Roman" w:hAnsi="Times New Roman" w:cs="Times New Roman"/>
                  <w:sz w:val="24"/>
                  <w:szCs w:val="24"/>
                </w:rPr>
              </w:rPrChange>
            </w:rPr>
            <w:delText>phiền nhiễu</w:delText>
          </w:r>
        </w:del>
        <w:r w:rsidRPr="00957567">
          <w:rPr>
            <w:rFonts w:ascii="Times New Roman" w:hAnsi="Times New Roman" w:cs="Times New Roman"/>
            <w:sz w:val="28"/>
            <w:szCs w:val="28"/>
            <w:rPrChange w:id="7158" w:author="Phạm Anh Đại" w:date="2016-11-16T08:54:00Z">
              <w:rPr>
                <w:rFonts w:ascii="Times New Roman" w:hAnsi="Times New Roman" w:cs="Times New Roman"/>
                <w:sz w:val="24"/>
                <w:szCs w:val="24"/>
              </w:rPr>
            </w:rPrChange>
          </w:rPr>
          <w:t xml:space="preserve"> gây phiền nhiễu. Các tín hiệu đã thu hút sự chú ý của cả hai (hành động như một </w:t>
        </w:r>
      </w:ins>
      <w:ins w:id="7159" w:author="Phat Tran" w:date="2016-11-05T14:00:00Z">
        <w:r w:rsidR="00D90E11" w:rsidRPr="00957567">
          <w:rPr>
            <w:rFonts w:ascii="Times New Roman" w:hAnsi="Times New Roman" w:cs="Times New Roman"/>
            <w:sz w:val="28"/>
            <w:szCs w:val="28"/>
            <w:rPrChange w:id="7160" w:author="Phạm Anh Đại" w:date="2016-11-16T08:54:00Z">
              <w:rPr>
                <w:rFonts w:ascii="Times New Roman" w:hAnsi="Times New Roman" w:cs="Times New Roman"/>
                <w:sz w:val="24"/>
                <w:szCs w:val="24"/>
              </w:rPr>
            </w:rPrChange>
          </w:rPr>
          <w:t xml:space="preserve">biểu thị của </w:t>
        </w:r>
      </w:ins>
      <w:ins w:id="7161" w:author="Truong Ngoc Son" w:date="2016-10-21T15:29:00Z">
        <w:del w:id="7162" w:author="Phat Tran" w:date="2016-11-05T14:00:00Z">
          <w:r w:rsidRPr="00957567" w:rsidDel="00D90E11">
            <w:rPr>
              <w:rFonts w:ascii="Times New Roman" w:hAnsi="Times New Roman" w:cs="Times New Roman"/>
              <w:sz w:val="28"/>
              <w:szCs w:val="28"/>
              <w:rPrChange w:id="7163" w:author="Phạm Anh Đại" w:date="2016-11-16T08:54:00Z">
                <w:rPr>
                  <w:rFonts w:ascii="Times New Roman" w:hAnsi="Times New Roman" w:cs="Times New Roman"/>
                  <w:sz w:val="24"/>
                  <w:szCs w:val="24"/>
                </w:rPr>
              </w:rPrChange>
            </w:rPr>
            <w:delText>signifier</w:delText>
          </w:r>
        </w:del>
        <w:r w:rsidRPr="00957567">
          <w:rPr>
            <w:rFonts w:ascii="Times New Roman" w:hAnsi="Times New Roman" w:cs="Times New Roman"/>
            <w:sz w:val="28"/>
            <w:szCs w:val="28"/>
            <w:rPrChange w:id="7164" w:author="Phạm Anh Đại" w:date="2016-11-16T08:54:00Z">
              <w:rPr>
                <w:rFonts w:ascii="Times New Roman" w:hAnsi="Times New Roman" w:cs="Times New Roman"/>
                <w:sz w:val="24"/>
                <w:szCs w:val="24"/>
              </w:rPr>
            </w:rPrChange>
          </w:rPr>
          <w:t xml:space="preserve"> thông tin quan trọng) và cũng cung cấp thông tin về bản chất của sự kiện đang được biểu</w:t>
        </w:r>
      </w:ins>
      <w:ins w:id="7165" w:author="Phat Tran" w:date="2016-11-05T14:00:00Z">
        <w:r w:rsidR="00D90E11" w:rsidRPr="00957567">
          <w:rPr>
            <w:rFonts w:ascii="Times New Roman" w:hAnsi="Times New Roman" w:cs="Times New Roman"/>
            <w:sz w:val="28"/>
            <w:szCs w:val="28"/>
            <w:rPrChange w:id="7166" w:author="Phạm Anh Đại" w:date="2016-11-16T08:54:00Z">
              <w:rPr>
                <w:rFonts w:ascii="Times New Roman" w:hAnsi="Times New Roman" w:cs="Times New Roman"/>
                <w:sz w:val="24"/>
                <w:szCs w:val="24"/>
              </w:rPr>
            </w:rPrChange>
          </w:rPr>
          <w:t xml:space="preserve"> thị</w:t>
        </w:r>
      </w:ins>
      <w:ins w:id="7167" w:author="Truong Ngoc Son" w:date="2016-10-21T15:29:00Z">
        <w:r w:rsidRPr="00957567">
          <w:rPr>
            <w:rFonts w:ascii="Times New Roman" w:hAnsi="Times New Roman" w:cs="Times New Roman"/>
            <w:sz w:val="28"/>
            <w:szCs w:val="28"/>
            <w:rPrChange w:id="7168" w:author="Phạm Anh Đại" w:date="2016-11-16T08:54:00Z">
              <w:rPr>
                <w:rFonts w:ascii="Times New Roman" w:hAnsi="Times New Roman" w:cs="Times New Roman"/>
                <w:sz w:val="24"/>
                <w:szCs w:val="24"/>
              </w:rPr>
            </w:rPrChange>
          </w:rPr>
          <w:t>. Các công cụ khác nhau cần phải có một phản ứng phối hợp, điều đó có nghĩa rằng phải có các tiêu chuẩn quốc tế và hợp tác giữa nhiều nhóm thiết kế từ khác nhau, thường</w:t>
        </w:r>
      </w:ins>
      <w:ins w:id="7169" w:author="Phat Tran" w:date="2016-11-05T14:00:00Z">
        <w:r w:rsidR="00D90E11" w:rsidRPr="00957567">
          <w:rPr>
            <w:rFonts w:ascii="Times New Roman" w:hAnsi="Times New Roman" w:cs="Times New Roman"/>
            <w:sz w:val="28"/>
            <w:szCs w:val="28"/>
            <w:rPrChange w:id="7170" w:author="Phạm Anh Đại" w:date="2016-11-16T08:54:00Z">
              <w:rPr>
                <w:rFonts w:ascii="Times New Roman" w:hAnsi="Times New Roman" w:cs="Times New Roman"/>
                <w:sz w:val="24"/>
                <w:szCs w:val="24"/>
              </w:rPr>
            </w:rPrChange>
          </w:rPr>
          <w:t xml:space="preserve"> xuyên</w:t>
        </w:r>
      </w:ins>
      <w:ins w:id="7171" w:author="Truong Ngoc Son" w:date="2016-10-21T15:29:00Z">
        <w:r w:rsidRPr="00957567">
          <w:rPr>
            <w:rFonts w:ascii="Times New Roman" w:hAnsi="Times New Roman" w:cs="Times New Roman"/>
            <w:sz w:val="28"/>
            <w:szCs w:val="28"/>
            <w:rPrChange w:id="7172" w:author="Phạm Anh Đại" w:date="2016-11-16T08:54:00Z">
              <w:rPr>
                <w:rFonts w:ascii="Times New Roman" w:hAnsi="Times New Roman" w:cs="Times New Roman"/>
                <w:sz w:val="24"/>
                <w:szCs w:val="24"/>
              </w:rPr>
            </w:rPrChange>
          </w:rPr>
          <w:t xml:space="preserve"> cạnh tranh, </w:t>
        </w:r>
      </w:ins>
      <w:ins w:id="7173" w:author="Phat Tran" w:date="2016-11-05T14:00:00Z">
        <w:r w:rsidR="00D90E11" w:rsidRPr="00957567">
          <w:rPr>
            <w:rFonts w:ascii="Times New Roman" w:hAnsi="Times New Roman" w:cs="Times New Roman"/>
            <w:sz w:val="28"/>
            <w:szCs w:val="28"/>
            <w:rPrChange w:id="7174" w:author="Phạm Anh Đại" w:date="2016-11-16T08:54:00Z">
              <w:rPr>
                <w:rFonts w:ascii="Times New Roman" w:hAnsi="Times New Roman" w:cs="Times New Roman"/>
                <w:sz w:val="24"/>
                <w:szCs w:val="24"/>
              </w:rPr>
            </w:rPrChange>
          </w:rPr>
          <w:t xml:space="preserve">cùng nhau đi </w:t>
        </w:r>
      </w:ins>
      <w:ins w:id="7175" w:author="Truong Ngoc Son" w:date="2016-10-21T15:29:00Z">
        <w:del w:id="7176" w:author="Phat Tran" w:date="2016-11-05T14:00:00Z">
          <w:r w:rsidRPr="00957567" w:rsidDel="00D90E11">
            <w:rPr>
              <w:rFonts w:ascii="Times New Roman" w:hAnsi="Times New Roman" w:cs="Times New Roman"/>
              <w:sz w:val="28"/>
              <w:szCs w:val="28"/>
              <w:rPrChange w:id="7177" w:author="Phạm Anh Đại" w:date="2016-11-16T08:54:00Z">
                <w:rPr>
                  <w:rFonts w:ascii="Times New Roman" w:hAnsi="Times New Roman" w:cs="Times New Roman"/>
                  <w:sz w:val="24"/>
                  <w:szCs w:val="24"/>
                </w:rPr>
              </w:rPrChange>
            </w:rPr>
            <w:delText>các công ty</w:delText>
          </w:r>
        </w:del>
        <w:r w:rsidRPr="00957567">
          <w:rPr>
            <w:rFonts w:ascii="Times New Roman" w:hAnsi="Times New Roman" w:cs="Times New Roman"/>
            <w:sz w:val="28"/>
            <w:szCs w:val="28"/>
            <w:rPrChange w:id="7178" w:author="Phạm Anh Đại" w:date="2016-11-16T08:54:00Z">
              <w:rPr>
                <w:rFonts w:ascii="Times New Roman" w:hAnsi="Times New Roman" w:cs="Times New Roman"/>
                <w:sz w:val="24"/>
                <w:szCs w:val="24"/>
              </w:rPr>
            </w:rPrChange>
          </w:rPr>
          <w:t xml:space="preserve">. Mặc dù nghiên cứu đáng kể đã được </w:t>
        </w:r>
        <w:del w:id="7179" w:author="Phat Tran" w:date="2016-11-05T14:00:00Z">
          <w:r w:rsidRPr="00957567" w:rsidDel="00D90E11">
            <w:rPr>
              <w:rFonts w:ascii="Times New Roman" w:hAnsi="Times New Roman" w:cs="Times New Roman"/>
              <w:sz w:val="28"/>
              <w:szCs w:val="28"/>
              <w:rPrChange w:id="7180" w:author="Phạm Anh Đại" w:date="2016-11-16T08:54:00Z">
                <w:rPr>
                  <w:rFonts w:ascii="Times New Roman" w:hAnsi="Times New Roman" w:cs="Times New Roman"/>
                  <w:sz w:val="24"/>
                  <w:szCs w:val="24"/>
                </w:rPr>
              </w:rPrChange>
            </w:rPr>
            <w:delText>đạo diễn</w:delText>
          </w:r>
        </w:del>
        <w:r w:rsidRPr="00957567">
          <w:rPr>
            <w:rFonts w:ascii="Times New Roman" w:hAnsi="Times New Roman" w:cs="Times New Roman"/>
            <w:sz w:val="28"/>
            <w:szCs w:val="28"/>
            <w:rPrChange w:id="7181" w:author="Phạm Anh Đại" w:date="2016-11-16T08:54:00Z">
              <w:rPr>
                <w:rFonts w:ascii="Times New Roman" w:hAnsi="Times New Roman" w:cs="Times New Roman"/>
                <w:sz w:val="24"/>
                <w:szCs w:val="24"/>
              </w:rPr>
            </w:rPrChange>
          </w:rPr>
          <w:t xml:space="preserve"> hướng tới vấn đề này, bao gồm cả việc phát triển các tiêu chuẩn quốc gia cho các hệ thống quản lý cảnh báo, vấn đề vẫn còn trong nhiều tình huống.</w:t>
        </w:r>
      </w:ins>
    </w:p>
    <w:p w14:paraId="643E6207" w14:textId="09B81F6E" w:rsidR="00C6485A" w:rsidRPr="00957567" w:rsidRDefault="00C6485A">
      <w:pPr>
        <w:jc w:val="both"/>
        <w:rPr>
          <w:ins w:id="7182" w:author="Truong Ngoc Son" w:date="2016-10-21T15:33:00Z"/>
          <w:rFonts w:ascii="Times New Roman" w:hAnsi="Times New Roman" w:cs="Times New Roman"/>
          <w:sz w:val="28"/>
          <w:szCs w:val="28"/>
          <w:rPrChange w:id="7183" w:author="Phạm Anh Đại" w:date="2016-11-16T08:54:00Z">
            <w:rPr>
              <w:ins w:id="7184" w:author="Truong Ngoc Son" w:date="2016-10-21T15:33:00Z"/>
              <w:rFonts w:ascii="Times New Roman" w:hAnsi="Times New Roman" w:cs="Times New Roman"/>
              <w:sz w:val="24"/>
              <w:szCs w:val="24"/>
            </w:rPr>
          </w:rPrChange>
        </w:rPr>
        <w:pPrChange w:id="7185" w:author="Biển Phan Y" w:date="2016-11-22T22:50:00Z">
          <w:pPr/>
        </w:pPrChange>
      </w:pPr>
      <w:ins w:id="7186" w:author="Truong Ngoc Son" w:date="2016-10-21T15:29:00Z">
        <w:r w:rsidRPr="00957567">
          <w:rPr>
            <w:rFonts w:ascii="Times New Roman" w:hAnsi="Times New Roman" w:cs="Times New Roman"/>
            <w:sz w:val="28"/>
            <w:szCs w:val="28"/>
            <w:rPrChange w:id="7187" w:author="Phạm Anh Đại" w:date="2016-11-16T08:54:00Z">
              <w:rPr>
                <w:rFonts w:ascii="Times New Roman" w:hAnsi="Times New Roman" w:cs="Times New Roman"/>
                <w:sz w:val="24"/>
                <w:szCs w:val="24"/>
              </w:rPr>
            </w:rPrChange>
          </w:rPr>
          <w:t xml:space="preserve">Ngày càng có nhiều máy </w:t>
        </w:r>
      </w:ins>
      <w:ins w:id="7188" w:author="Phat Tran" w:date="2016-11-05T14:01:00Z">
        <w:r w:rsidR="00D90E11" w:rsidRPr="00957567">
          <w:rPr>
            <w:rFonts w:ascii="Times New Roman" w:hAnsi="Times New Roman" w:cs="Times New Roman"/>
            <w:sz w:val="28"/>
            <w:szCs w:val="28"/>
            <w:rPrChange w:id="7189" w:author="Phạm Anh Đại" w:date="2016-11-16T08:54:00Z">
              <w:rPr>
                <w:rFonts w:ascii="Times New Roman" w:hAnsi="Times New Roman" w:cs="Times New Roman"/>
                <w:sz w:val="24"/>
                <w:szCs w:val="24"/>
              </w:rPr>
            </w:rPrChange>
          </w:rPr>
          <w:t xml:space="preserve">móc </w:t>
        </w:r>
      </w:ins>
      <w:ins w:id="7190" w:author="Truong Ngoc Son" w:date="2016-10-21T15:29:00Z">
        <w:r w:rsidRPr="00957567">
          <w:rPr>
            <w:rFonts w:ascii="Times New Roman" w:hAnsi="Times New Roman" w:cs="Times New Roman"/>
            <w:sz w:val="28"/>
            <w:szCs w:val="28"/>
            <w:rPrChange w:id="7191" w:author="Phạm Anh Đại" w:date="2016-11-16T08:54:00Z">
              <w:rPr>
                <w:rFonts w:ascii="Times New Roman" w:hAnsi="Times New Roman" w:cs="Times New Roman"/>
                <w:sz w:val="24"/>
                <w:szCs w:val="24"/>
              </w:rPr>
            </w:rPrChange>
          </w:rPr>
          <w:t xml:space="preserve">của chúng </w:t>
        </w:r>
      </w:ins>
      <w:ins w:id="7192" w:author="Phat Tran" w:date="2016-11-05T14:01:00Z">
        <w:r w:rsidR="00D90E11" w:rsidRPr="00957567">
          <w:rPr>
            <w:rFonts w:ascii="Times New Roman" w:hAnsi="Times New Roman" w:cs="Times New Roman"/>
            <w:sz w:val="28"/>
            <w:szCs w:val="28"/>
            <w:rPrChange w:id="7193" w:author="Phạm Anh Đại" w:date="2016-11-16T08:54:00Z">
              <w:rPr>
                <w:rFonts w:ascii="Times New Roman" w:hAnsi="Times New Roman" w:cs="Times New Roman"/>
                <w:sz w:val="24"/>
                <w:szCs w:val="24"/>
              </w:rPr>
            </w:rPrChange>
          </w:rPr>
          <w:t xml:space="preserve">ta </w:t>
        </w:r>
      </w:ins>
      <w:ins w:id="7194" w:author="Truong Ngoc Son" w:date="2016-10-21T15:29:00Z">
        <w:del w:id="7195" w:author="Phat Tran" w:date="2016-11-05T14:01:00Z">
          <w:r w:rsidRPr="00957567" w:rsidDel="00D90E11">
            <w:rPr>
              <w:rFonts w:ascii="Times New Roman" w:hAnsi="Times New Roman" w:cs="Times New Roman"/>
              <w:sz w:val="28"/>
              <w:szCs w:val="28"/>
              <w:rPrChange w:id="7196"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7197" w:author="Phạm Anh Đại" w:date="2016-11-16T08:54:00Z">
              <w:rPr>
                <w:rFonts w:ascii="Times New Roman" w:hAnsi="Times New Roman" w:cs="Times New Roman"/>
                <w:sz w:val="24"/>
                <w:szCs w:val="24"/>
              </w:rPr>
            </w:rPrChange>
          </w:rPr>
          <w:t xml:space="preserve"> trình bày thông tin qua lời nói. Nhưng giống như tất cả các phương pháp tiếp cận, điều này có cả điểm mạnh và điểm yếu. Nó cho phép các thông tin chính xác được truyền đạt, đặc biệt là khi sự chú ý thị giác của một người là </w:t>
        </w:r>
      </w:ins>
      <w:ins w:id="7198" w:author="Phat Tran" w:date="2016-11-05T14:01:00Z">
        <w:r w:rsidR="00956268" w:rsidRPr="00957567">
          <w:rPr>
            <w:rFonts w:ascii="Times New Roman" w:hAnsi="Times New Roman" w:cs="Times New Roman"/>
            <w:sz w:val="28"/>
            <w:szCs w:val="28"/>
            <w:rPrChange w:id="7199" w:author="Phạm Anh Đại" w:date="2016-11-16T08:54:00Z">
              <w:rPr>
                <w:rFonts w:ascii="Times New Roman" w:hAnsi="Times New Roman" w:cs="Times New Roman"/>
                <w:sz w:val="24"/>
                <w:szCs w:val="24"/>
              </w:rPr>
            </w:rPrChange>
          </w:rPr>
          <w:t xml:space="preserve">định hướng </w:t>
        </w:r>
      </w:ins>
      <w:ins w:id="7200" w:author="Truong Ngoc Son" w:date="2016-10-21T15:29:00Z">
        <w:del w:id="7201" w:author="Phat Tran" w:date="2016-11-05T14:01:00Z">
          <w:r w:rsidRPr="00957567" w:rsidDel="00956268">
            <w:rPr>
              <w:rFonts w:ascii="Times New Roman" w:hAnsi="Times New Roman" w:cs="Times New Roman"/>
              <w:sz w:val="28"/>
              <w:szCs w:val="28"/>
              <w:rPrChange w:id="7202" w:author="Phạm Anh Đại" w:date="2016-11-16T08:54:00Z">
                <w:rPr>
                  <w:rFonts w:ascii="Times New Roman" w:hAnsi="Times New Roman" w:cs="Times New Roman"/>
                  <w:sz w:val="24"/>
                  <w:szCs w:val="24"/>
                </w:rPr>
              </w:rPrChange>
            </w:rPr>
            <w:delText>đạo diễn</w:delText>
          </w:r>
        </w:del>
        <w:r w:rsidRPr="00957567">
          <w:rPr>
            <w:rFonts w:ascii="Times New Roman" w:hAnsi="Times New Roman" w:cs="Times New Roman"/>
            <w:sz w:val="28"/>
            <w:szCs w:val="28"/>
            <w:rPrChange w:id="7203" w:author="Phạm Anh Đại" w:date="2016-11-16T08:54:00Z">
              <w:rPr>
                <w:rFonts w:ascii="Times New Roman" w:hAnsi="Times New Roman" w:cs="Times New Roman"/>
                <w:sz w:val="24"/>
                <w:szCs w:val="24"/>
              </w:rPr>
            </w:rPrChange>
          </w:rPr>
          <w:t xml:space="preserve"> ở những nơi khác. Nhưng nếu một vài cảnh báo </w:t>
        </w:r>
      </w:ins>
      <w:ins w:id="7204" w:author="Phat Tran" w:date="2016-11-05T14:01:00Z">
        <w:r w:rsidR="00956268" w:rsidRPr="00957567">
          <w:rPr>
            <w:rFonts w:ascii="Times New Roman" w:hAnsi="Times New Roman" w:cs="Times New Roman"/>
            <w:sz w:val="28"/>
            <w:szCs w:val="28"/>
            <w:rPrChange w:id="7205" w:author="Phạm Anh Đại" w:date="2016-11-16T08:54:00Z">
              <w:rPr>
                <w:rFonts w:ascii="Times New Roman" w:hAnsi="Times New Roman" w:cs="Times New Roman"/>
                <w:sz w:val="24"/>
                <w:szCs w:val="24"/>
              </w:rPr>
            </w:rPrChange>
          </w:rPr>
          <w:t xml:space="preserve">phát âm thanh </w:t>
        </w:r>
      </w:ins>
      <w:ins w:id="7206" w:author="Truong Ngoc Son" w:date="2016-10-21T15:29:00Z">
        <w:del w:id="7207" w:author="Phat Tran" w:date="2016-11-05T14:01:00Z">
          <w:r w:rsidRPr="00957567" w:rsidDel="00956268">
            <w:rPr>
              <w:rFonts w:ascii="Times New Roman" w:hAnsi="Times New Roman" w:cs="Times New Roman"/>
              <w:sz w:val="28"/>
              <w:szCs w:val="28"/>
              <w:rPrChange w:id="7208" w:author="Phạm Anh Đại" w:date="2016-11-16T08:54:00Z">
                <w:rPr>
                  <w:rFonts w:ascii="Times New Roman" w:hAnsi="Times New Roman" w:cs="Times New Roman"/>
                  <w:sz w:val="24"/>
                  <w:szCs w:val="24"/>
                </w:rPr>
              </w:rPrChange>
            </w:rPr>
            <w:delText>nói</w:delText>
          </w:r>
        </w:del>
        <w:r w:rsidRPr="00957567">
          <w:rPr>
            <w:rFonts w:ascii="Times New Roman" w:hAnsi="Times New Roman" w:cs="Times New Roman"/>
            <w:sz w:val="28"/>
            <w:szCs w:val="28"/>
            <w:rPrChange w:id="7209" w:author="Phạm Anh Đại" w:date="2016-11-16T08:54:00Z">
              <w:rPr>
                <w:rFonts w:ascii="Times New Roman" w:hAnsi="Times New Roman" w:cs="Times New Roman"/>
                <w:sz w:val="24"/>
                <w:szCs w:val="24"/>
              </w:rPr>
            </w:rPrChange>
          </w:rPr>
          <w:t xml:space="preserve"> hoạt động cùng một lúc, hoặc nếu môi trường ồn ào, cảnh báo nói có thể không</w:t>
        </w:r>
      </w:ins>
      <w:ins w:id="7210" w:author="Phat Tran" w:date="2016-11-05T14:01:00Z">
        <w:r w:rsidR="00956268" w:rsidRPr="00957567">
          <w:rPr>
            <w:rFonts w:ascii="Times New Roman" w:hAnsi="Times New Roman" w:cs="Times New Roman"/>
            <w:sz w:val="28"/>
            <w:szCs w:val="28"/>
            <w:rPrChange w:id="7211" w:author="Phạm Anh Đại" w:date="2016-11-16T08:54:00Z">
              <w:rPr>
                <w:rFonts w:ascii="Times New Roman" w:hAnsi="Times New Roman" w:cs="Times New Roman"/>
                <w:sz w:val="24"/>
                <w:szCs w:val="24"/>
              </w:rPr>
            </w:rPrChange>
          </w:rPr>
          <w:t xml:space="preserve"> thể được</w:t>
        </w:r>
      </w:ins>
      <w:ins w:id="7212" w:author="Truong Ngoc Son" w:date="2016-10-21T15:29:00Z">
        <w:r w:rsidRPr="00957567">
          <w:rPr>
            <w:rFonts w:ascii="Times New Roman" w:hAnsi="Times New Roman" w:cs="Times New Roman"/>
            <w:sz w:val="28"/>
            <w:szCs w:val="28"/>
            <w:rPrChange w:id="7213" w:author="Phạm Anh Đại" w:date="2016-11-16T08:54:00Z">
              <w:rPr>
                <w:rFonts w:ascii="Times New Roman" w:hAnsi="Times New Roman" w:cs="Times New Roman"/>
                <w:sz w:val="24"/>
                <w:szCs w:val="24"/>
              </w:rPr>
            </w:rPrChange>
          </w:rPr>
          <w:t xml:space="preserve"> hiểu. Hoặc nếu cuộc hội thoại giữa những người sử dụng hoặc vận hành là cần thiết, cảnh báo nói sẽ can thiệp. </w:t>
        </w:r>
      </w:ins>
      <w:ins w:id="7214" w:author="Phat Tran" w:date="2016-11-05T14:01:00Z">
        <w:r w:rsidR="00956268" w:rsidRPr="00957567">
          <w:rPr>
            <w:rFonts w:ascii="Times New Roman" w:hAnsi="Times New Roman" w:cs="Times New Roman"/>
            <w:sz w:val="28"/>
            <w:szCs w:val="28"/>
            <w:rPrChange w:id="7215" w:author="Phạm Anh Đại" w:date="2016-11-16T08:54:00Z">
              <w:rPr>
                <w:rFonts w:ascii="Times New Roman" w:hAnsi="Times New Roman" w:cs="Times New Roman"/>
                <w:sz w:val="24"/>
                <w:szCs w:val="24"/>
              </w:rPr>
            </w:rPrChange>
          </w:rPr>
          <w:t xml:space="preserve">Tín </w:t>
        </w:r>
      </w:ins>
      <w:ins w:id="7216" w:author="Truong Ngoc Son" w:date="2016-10-21T15:29:00Z">
        <w:del w:id="7217" w:author="Phat Tran" w:date="2016-11-05T14:01:00Z">
          <w:r w:rsidRPr="00957567" w:rsidDel="00956268">
            <w:rPr>
              <w:rFonts w:ascii="Times New Roman" w:hAnsi="Times New Roman" w:cs="Times New Roman"/>
              <w:sz w:val="28"/>
              <w:szCs w:val="28"/>
              <w:rPrChange w:id="7218" w:author="Phạm Anh Đại" w:date="2016-11-16T08:54:00Z">
                <w:rPr>
                  <w:rFonts w:ascii="Times New Roman" w:hAnsi="Times New Roman" w:cs="Times New Roman"/>
                  <w:sz w:val="24"/>
                  <w:szCs w:val="24"/>
                </w:rPr>
              </w:rPrChange>
            </w:rPr>
            <w:delText>tín</w:delText>
          </w:r>
        </w:del>
        <w:r w:rsidRPr="00957567">
          <w:rPr>
            <w:rFonts w:ascii="Times New Roman" w:hAnsi="Times New Roman" w:cs="Times New Roman"/>
            <w:sz w:val="28"/>
            <w:szCs w:val="28"/>
            <w:rPrChange w:id="7219" w:author="Phạm Anh Đại" w:date="2016-11-16T08:54:00Z">
              <w:rPr>
                <w:rFonts w:ascii="Times New Roman" w:hAnsi="Times New Roman" w:cs="Times New Roman"/>
                <w:sz w:val="24"/>
                <w:szCs w:val="24"/>
              </w:rPr>
            </w:rPrChange>
          </w:rPr>
          <w:t xml:space="preserve"> hiệu cảnh báo phát âm có thể có hiệu quả, nhưng chỉ nếu được sử dụng một cách thông minh.</w:t>
        </w:r>
      </w:ins>
    </w:p>
    <w:p w14:paraId="670BF879" w14:textId="779A653F" w:rsidR="0032205F" w:rsidRPr="00957567" w:rsidRDefault="00956268">
      <w:pPr>
        <w:jc w:val="both"/>
        <w:rPr>
          <w:ins w:id="7220" w:author="Truong Ngoc Son" w:date="2016-10-21T15:33:00Z"/>
          <w:rFonts w:ascii="Times New Roman" w:hAnsi="Times New Roman" w:cs="Times New Roman"/>
          <w:sz w:val="28"/>
          <w:szCs w:val="28"/>
          <w:rPrChange w:id="7221" w:author="Phạm Anh Đại" w:date="2016-11-16T08:54:00Z">
            <w:rPr>
              <w:ins w:id="7222" w:author="Truong Ngoc Son" w:date="2016-10-21T15:33:00Z"/>
              <w:rFonts w:ascii="Times New Roman" w:hAnsi="Times New Roman" w:cs="Times New Roman"/>
              <w:sz w:val="24"/>
              <w:szCs w:val="24"/>
            </w:rPr>
          </w:rPrChange>
        </w:rPr>
        <w:pPrChange w:id="7223" w:author="Biển Phan Y" w:date="2016-11-22T22:50:00Z">
          <w:pPr/>
        </w:pPrChange>
      </w:pPr>
      <w:ins w:id="7224" w:author="Phat Tran" w:date="2016-11-05T14:01:00Z">
        <w:r w:rsidRPr="00957567">
          <w:rPr>
            <w:rFonts w:ascii="Times New Roman" w:hAnsi="Times New Roman" w:cs="Times New Roman"/>
            <w:sz w:val="28"/>
            <w:szCs w:val="28"/>
            <w:rPrChange w:id="7225" w:author="Phạm Anh Đại" w:date="2016-11-16T08:54:00Z">
              <w:rPr>
                <w:rFonts w:ascii="Times New Roman" w:hAnsi="Times New Roman" w:cs="Times New Roman"/>
                <w:sz w:val="24"/>
                <w:szCs w:val="24"/>
              </w:rPr>
            </w:rPrChange>
          </w:rPr>
          <w:t xml:space="preserve">Bài học thiết kế từ việc nghiên cứu lỗi </w:t>
        </w:r>
      </w:ins>
      <w:ins w:id="7226" w:author="Truong Ngoc Son" w:date="2016-10-21T15:33:00Z">
        <w:del w:id="7227" w:author="Phat Tran" w:date="2016-11-05T14:01:00Z">
          <w:r w:rsidR="0032205F" w:rsidRPr="00957567" w:rsidDel="00956268">
            <w:rPr>
              <w:rFonts w:ascii="Times New Roman" w:hAnsi="Times New Roman" w:cs="Times New Roman"/>
              <w:sz w:val="28"/>
              <w:szCs w:val="28"/>
              <w:rPrChange w:id="7228" w:author="Phạm Anh Đại" w:date="2016-11-16T08:54:00Z">
                <w:rPr>
                  <w:rFonts w:ascii="Times New Roman" w:hAnsi="Times New Roman" w:cs="Times New Roman"/>
                  <w:sz w:val="24"/>
                  <w:szCs w:val="24"/>
                </w:rPr>
              </w:rPrChange>
            </w:rPr>
            <w:delText>Design lessons from study of errors</w:delText>
          </w:r>
        </w:del>
      </w:ins>
    </w:p>
    <w:p w14:paraId="51481D16" w14:textId="164936CE" w:rsidR="0032205F" w:rsidRPr="00957567" w:rsidRDefault="0032205F">
      <w:pPr>
        <w:jc w:val="both"/>
        <w:rPr>
          <w:ins w:id="7229" w:author="Truong Ngoc Son" w:date="2016-10-21T15:33:00Z"/>
          <w:rFonts w:ascii="Times New Roman" w:hAnsi="Times New Roman" w:cs="Times New Roman"/>
          <w:sz w:val="28"/>
          <w:szCs w:val="28"/>
          <w:rPrChange w:id="7230" w:author="Phạm Anh Đại" w:date="2016-11-16T08:54:00Z">
            <w:rPr>
              <w:ins w:id="7231" w:author="Truong Ngoc Son" w:date="2016-10-21T15:33:00Z"/>
              <w:rFonts w:ascii="Times New Roman" w:hAnsi="Times New Roman" w:cs="Times New Roman"/>
              <w:sz w:val="24"/>
              <w:szCs w:val="24"/>
            </w:rPr>
          </w:rPrChange>
        </w:rPr>
        <w:pPrChange w:id="7232" w:author="Biển Phan Y" w:date="2016-11-22T22:50:00Z">
          <w:pPr/>
        </w:pPrChange>
      </w:pPr>
      <w:ins w:id="7233" w:author="Truong Ngoc Son" w:date="2016-10-21T15:33:00Z">
        <w:r w:rsidRPr="00957567">
          <w:rPr>
            <w:rFonts w:ascii="Times New Roman" w:hAnsi="Times New Roman" w:cs="Times New Roman"/>
            <w:sz w:val="28"/>
            <w:szCs w:val="28"/>
            <w:rPrChange w:id="7234" w:author="Phạm Anh Đại" w:date="2016-11-16T08:54:00Z">
              <w:rPr>
                <w:rFonts w:ascii="Times New Roman" w:hAnsi="Times New Roman" w:cs="Times New Roman"/>
                <w:sz w:val="24"/>
                <w:szCs w:val="24"/>
              </w:rPr>
            </w:rPrChange>
          </w:rPr>
          <w:t>Một số bài học kinh nghiệm thiết kế có thể được rút ra từ nghiên cứu của các lỗi, một cho việc ngăn ngừa các lỗi trước khi chúng xảy ra và một cho việc phát hiện và sửa chữa chúng khi chúng xảy ra. Nói chung, các giải pháp theo dõi trực tiếp từ những phân tích trên đây.</w:t>
        </w:r>
      </w:ins>
    </w:p>
    <w:p w14:paraId="5690BABE" w14:textId="77777777" w:rsidR="0032205F" w:rsidRPr="00957567" w:rsidRDefault="0032205F">
      <w:pPr>
        <w:jc w:val="both"/>
        <w:rPr>
          <w:ins w:id="7235" w:author="Truong Ngoc Son" w:date="2016-10-21T15:33:00Z"/>
          <w:rFonts w:ascii="Times New Roman" w:hAnsi="Times New Roman" w:cs="Times New Roman"/>
          <w:sz w:val="28"/>
          <w:szCs w:val="28"/>
          <w:rPrChange w:id="7236" w:author="Phạm Anh Đại" w:date="2016-11-16T08:54:00Z">
            <w:rPr>
              <w:ins w:id="7237" w:author="Truong Ngoc Son" w:date="2016-10-21T15:33:00Z"/>
              <w:rFonts w:ascii="Times New Roman" w:hAnsi="Times New Roman" w:cs="Times New Roman"/>
              <w:sz w:val="24"/>
              <w:szCs w:val="24"/>
            </w:rPr>
          </w:rPrChange>
        </w:rPr>
        <w:pPrChange w:id="7238" w:author="Biển Phan Y" w:date="2016-11-22T22:50:00Z">
          <w:pPr/>
        </w:pPrChange>
      </w:pPr>
    </w:p>
    <w:p w14:paraId="0958FE7E" w14:textId="05BC4A0F" w:rsidR="0032205F" w:rsidRPr="00957567" w:rsidDel="00956268" w:rsidRDefault="00956268">
      <w:pPr>
        <w:jc w:val="both"/>
        <w:rPr>
          <w:ins w:id="7239" w:author="Truong Ngoc Son" w:date="2016-10-21T15:33:00Z"/>
          <w:del w:id="7240" w:author="Phat Tran" w:date="2016-11-05T14:02:00Z"/>
          <w:rFonts w:ascii="Times New Roman" w:hAnsi="Times New Roman" w:cs="Times New Roman"/>
          <w:sz w:val="28"/>
          <w:szCs w:val="28"/>
          <w:rPrChange w:id="7241" w:author="Phạm Anh Đại" w:date="2016-11-16T08:54:00Z">
            <w:rPr>
              <w:ins w:id="7242" w:author="Truong Ngoc Son" w:date="2016-10-21T15:33:00Z"/>
              <w:del w:id="7243" w:author="Phat Tran" w:date="2016-11-05T14:02:00Z"/>
              <w:rFonts w:ascii="Times New Roman" w:hAnsi="Times New Roman" w:cs="Times New Roman"/>
              <w:sz w:val="24"/>
              <w:szCs w:val="24"/>
            </w:rPr>
          </w:rPrChange>
        </w:rPr>
        <w:pPrChange w:id="7244" w:author="Biển Phan Y" w:date="2016-11-22T22:50:00Z">
          <w:pPr/>
        </w:pPrChange>
      </w:pPr>
      <w:ins w:id="7245" w:author="Phat Tran" w:date="2016-11-05T14:02:00Z">
        <w:r w:rsidRPr="00957567">
          <w:rPr>
            <w:rFonts w:ascii="Times New Roman" w:hAnsi="Times New Roman" w:cs="Times New Roman"/>
            <w:sz w:val="28"/>
            <w:szCs w:val="28"/>
            <w:rPrChange w:id="7246" w:author="Phạm Anh Đại" w:date="2016-11-16T08:54:00Z">
              <w:rPr>
                <w:rFonts w:ascii="Times New Roman" w:hAnsi="Times New Roman" w:cs="Times New Roman"/>
                <w:sz w:val="24"/>
                <w:szCs w:val="24"/>
              </w:rPr>
            </w:rPrChange>
          </w:rPr>
          <w:t xml:space="preserve">Thêm ràng buộc để ngăn chặn lỗi </w:t>
        </w:r>
      </w:ins>
      <w:ins w:id="7247" w:author="Truong Ngoc Son" w:date="2016-10-21T15:33:00Z">
        <w:del w:id="7248" w:author="Phat Tran" w:date="2016-11-05T14:02:00Z">
          <w:r w:rsidR="0032205F" w:rsidRPr="00957567" w:rsidDel="00956268">
            <w:rPr>
              <w:rFonts w:ascii="Times New Roman" w:hAnsi="Times New Roman" w:cs="Times New Roman"/>
              <w:sz w:val="28"/>
              <w:szCs w:val="28"/>
              <w:rPrChange w:id="7249" w:author="Phạm Anh Đại" w:date="2016-11-16T08:54:00Z">
                <w:rPr>
                  <w:rFonts w:ascii="Times New Roman" w:hAnsi="Times New Roman" w:cs="Times New Roman"/>
                  <w:sz w:val="24"/>
                  <w:szCs w:val="24"/>
                </w:rPr>
              </w:rPrChange>
            </w:rPr>
            <w:delText>Adding constraint to block error</w:delText>
          </w:r>
        </w:del>
      </w:ins>
    </w:p>
    <w:p w14:paraId="3627D7BA" w14:textId="574F3B91" w:rsidR="0032205F" w:rsidRPr="00957567" w:rsidRDefault="0032205F">
      <w:pPr>
        <w:jc w:val="both"/>
        <w:rPr>
          <w:ins w:id="7250" w:author="Truong Ngoc Son" w:date="2016-10-21T15:33:00Z"/>
          <w:rFonts w:ascii="Times New Roman" w:hAnsi="Times New Roman" w:cs="Times New Roman"/>
          <w:sz w:val="28"/>
          <w:szCs w:val="28"/>
          <w:rPrChange w:id="7251" w:author="Phạm Anh Đại" w:date="2016-11-16T08:54:00Z">
            <w:rPr>
              <w:ins w:id="7252" w:author="Truong Ngoc Son" w:date="2016-10-21T15:33:00Z"/>
              <w:rFonts w:ascii="Times New Roman" w:hAnsi="Times New Roman" w:cs="Times New Roman"/>
              <w:sz w:val="24"/>
              <w:szCs w:val="24"/>
            </w:rPr>
          </w:rPrChange>
        </w:rPr>
        <w:pPrChange w:id="7253" w:author="Biển Phan Y" w:date="2016-11-22T22:50:00Z">
          <w:pPr/>
        </w:pPrChange>
      </w:pPr>
      <w:ins w:id="7254" w:author="Truong Ngoc Son" w:date="2016-10-21T15:33:00Z">
        <w:r w:rsidRPr="00957567">
          <w:rPr>
            <w:rFonts w:ascii="Times New Roman" w:hAnsi="Times New Roman" w:cs="Times New Roman"/>
            <w:sz w:val="28"/>
            <w:szCs w:val="28"/>
            <w:rPrChange w:id="7255" w:author="Phạm Anh Đại" w:date="2016-11-16T08:54:00Z">
              <w:rPr>
                <w:rFonts w:ascii="Times New Roman" w:hAnsi="Times New Roman" w:cs="Times New Roman"/>
                <w:sz w:val="24"/>
                <w:szCs w:val="24"/>
              </w:rPr>
            </w:rPrChange>
          </w:rPr>
          <w:t xml:space="preserve">Phòng ngừa thường bao gồm việc thêm những </w:t>
        </w:r>
      </w:ins>
      <w:ins w:id="7256" w:author="Phat Tran" w:date="2016-11-05T14:02:00Z">
        <w:r w:rsidR="00956268" w:rsidRPr="00957567">
          <w:rPr>
            <w:rFonts w:ascii="Times New Roman" w:hAnsi="Times New Roman" w:cs="Times New Roman"/>
            <w:sz w:val="28"/>
            <w:szCs w:val="28"/>
            <w:rPrChange w:id="7257" w:author="Phạm Anh Đại" w:date="2016-11-16T08:54:00Z">
              <w:rPr>
                <w:rFonts w:ascii="Times New Roman" w:hAnsi="Times New Roman" w:cs="Times New Roman"/>
                <w:sz w:val="24"/>
                <w:szCs w:val="24"/>
              </w:rPr>
            </w:rPrChange>
          </w:rPr>
          <w:t xml:space="preserve">ràng buộc </w:t>
        </w:r>
      </w:ins>
      <w:ins w:id="7258" w:author="Truong Ngoc Son" w:date="2016-10-21T15:33:00Z">
        <w:del w:id="7259" w:author="Phat Tran" w:date="2016-11-05T14:02:00Z">
          <w:r w:rsidRPr="00957567" w:rsidDel="00956268">
            <w:rPr>
              <w:rFonts w:ascii="Times New Roman" w:hAnsi="Times New Roman" w:cs="Times New Roman"/>
              <w:sz w:val="28"/>
              <w:szCs w:val="28"/>
              <w:rPrChange w:id="7260" w:author="Phạm Anh Đại" w:date="2016-11-16T08:54:00Z">
                <w:rPr>
                  <w:rFonts w:ascii="Times New Roman" w:hAnsi="Times New Roman" w:cs="Times New Roman"/>
                  <w:sz w:val="24"/>
                  <w:szCs w:val="24"/>
                </w:rPr>
              </w:rPrChange>
            </w:rPr>
            <w:delText>hạn chế</w:delText>
          </w:r>
        </w:del>
        <w:r w:rsidRPr="00957567">
          <w:rPr>
            <w:rFonts w:ascii="Times New Roman" w:hAnsi="Times New Roman" w:cs="Times New Roman"/>
            <w:sz w:val="28"/>
            <w:szCs w:val="28"/>
            <w:rPrChange w:id="7261" w:author="Phạm Anh Đại" w:date="2016-11-16T08:54:00Z">
              <w:rPr>
                <w:rFonts w:ascii="Times New Roman" w:hAnsi="Times New Roman" w:cs="Times New Roman"/>
                <w:sz w:val="24"/>
                <w:szCs w:val="24"/>
              </w:rPr>
            </w:rPrChange>
          </w:rPr>
          <w:t xml:space="preserve"> cụ thể để hành động. Trong thế giới vật chất, điều này có thể được thực hiện thông qua sử dụng thông minh</w:t>
        </w:r>
        <w:del w:id="7262" w:author="Biển Phan Y" w:date="2016-11-23T23:45:00Z">
          <w:r w:rsidRPr="00957567" w:rsidDel="00C30FD6">
            <w:rPr>
              <w:rFonts w:ascii="Times New Roman" w:hAnsi="Times New Roman" w:cs="Times New Roman"/>
              <w:sz w:val="28"/>
              <w:szCs w:val="28"/>
              <w:rPrChange w:id="7263" w:author="Phạm Anh Đại" w:date="2016-11-16T08:54:00Z">
                <w:rPr>
                  <w:rFonts w:ascii="Times New Roman" w:hAnsi="Times New Roman" w:cs="Times New Roman"/>
                  <w:sz w:val="24"/>
                  <w:szCs w:val="24"/>
                </w:rPr>
              </w:rPrChange>
            </w:rPr>
            <w:delText xml:space="preserve"> của</w:delText>
          </w:r>
        </w:del>
        <w:r w:rsidRPr="00957567">
          <w:rPr>
            <w:rFonts w:ascii="Times New Roman" w:hAnsi="Times New Roman" w:cs="Times New Roman"/>
            <w:sz w:val="28"/>
            <w:szCs w:val="28"/>
            <w:rPrChange w:id="7264" w:author="Phạm Anh Đại" w:date="2016-11-16T08:54:00Z">
              <w:rPr>
                <w:rFonts w:ascii="Times New Roman" w:hAnsi="Times New Roman" w:cs="Times New Roman"/>
                <w:sz w:val="24"/>
                <w:szCs w:val="24"/>
              </w:rPr>
            </w:rPrChange>
          </w:rPr>
          <w:t xml:space="preserve"> hình dạng và kích cỡ. Ví dụ, trong xe ô tô, một loạt các chất lỏng cần thiết cho hoạt động an toàn và bảo dưỡng: dầu động cơ, dầu truyền động, dầu phanh, giải pháp rửa kính, bộ tản nhiệt làm mát, nước pin, và xăng. Đưa </w:t>
        </w:r>
      </w:ins>
      <w:ins w:id="7265" w:author="Phạm Anh Đại" w:date="2016-11-21T01:58:00Z">
        <w:r w:rsidR="00016707">
          <w:rPr>
            <w:rFonts w:ascii="Times New Roman" w:hAnsi="Times New Roman" w:cs="Times New Roman"/>
            <w:sz w:val="28"/>
            <w:szCs w:val="28"/>
          </w:rPr>
          <w:t xml:space="preserve">sai </w:t>
        </w:r>
      </w:ins>
      <w:ins w:id="7266" w:author="Phat Tran" w:date="2016-11-05T14:02:00Z">
        <w:r w:rsidR="00956268" w:rsidRPr="00957567">
          <w:rPr>
            <w:rFonts w:ascii="Times New Roman" w:hAnsi="Times New Roman" w:cs="Times New Roman"/>
            <w:sz w:val="28"/>
            <w:szCs w:val="28"/>
            <w:rPrChange w:id="7267" w:author="Phạm Anh Đại" w:date="2016-11-16T08:54:00Z">
              <w:rPr>
                <w:rFonts w:ascii="Times New Roman" w:hAnsi="Times New Roman" w:cs="Times New Roman"/>
                <w:sz w:val="24"/>
                <w:szCs w:val="24"/>
              </w:rPr>
            </w:rPrChange>
          </w:rPr>
          <w:t xml:space="preserve">chất lỏng </w:t>
        </w:r>
      </w:ins>
      <w:ins w:id="7268" w:author="Truong Ngoc Son" w:date="2016-10-21T15:33:00Z">
        <w:del w:id="7269" w:author="Phat Tran" w:date="2016-11-05T14:02:00Z">
          <w:r w:rsidRPr="00957567" w:rsidDel="00956268">
            <w:rPr>
              <w:rFonts w:ascii="Times New Roman" w:hAnsi="Times New Roman" w:cs="Times New Roman"/>
              <w:sz w:val="28"/>
              <w:szCs w:val="28"/>
              <w:rPrChange w:id="7270" w:author="Phạm Anh Đại" w:date="2016-11-16T08:54:00Z">
                <w:rPr>
                  <w:rFonts w:ascii="Times New Roman" w:hAnsi="Times New Roman" w:cs="Times New Roman"/>
                  <w:sz w:val="24"/>
                  <w:szCs w:val="24"/>
                </w:rPr>
              </w:rPrChange>
            </w:rPr>
            <w:delText>dịch</w:delText>
          </w:r>
        </w:del>
        <w:del w:id="7271" w:author="Phạm Anh Đại" w:date="2016-11-21T01:58:00Z">
          <w:r w:rsidRPr="00957567" w:rsidDel="00016707">
            <w:rPr>
              <w:rFonts w:ascii="Times New Roman" w:hAnsi="Times New Roman" w:cs="Times New Roman"/>
              <w:sz w:val="28"/>
              <w:szCs w:val="28"/>
              <w:rPrChange w:id="7272" w:author="Phạm Anh Đại" w:date="2016-11-16T08:54:00Z">
                <w:rPr>
                  <w:rFonts w:ascii="Times New Roman" w:hAnsi="Times New Roman" w:cs="Times New Roman"/>
                  <w:sz w:val="24"/>
                  <w:szCs w:val="24"/>
                </w:rPr>
              </w:rPrChange>
            </w:rPr>
            <w:delText xml:space="preserve"> sai </w:delText>
          </w:r>
        </w:del>
      </w:ins>
      <w:ins w:id="7273" w:author="Phạm Anh Đại" w:date="2016-11-21T01:58:00Z">
        <w:r w:rsidR="00016707">
          <w:rPr>
            <w:rFonts w:ascii="Times New Roman" w:hAnsi="Times New Roman" w:cs="Times New Roman"/>
            <w:sz w:val="28"/>
            <w:szCs w:val="28"/>
          </w:rPr>
          <w:t>vào</w:t>
        </w:r>
      </w:ins>
      <w:ins w:id="7274" w:author="Truong Ngoc Son" w:date="2016-10-21T15:33:00Z">
        <w:del w:id="7275" w:author="Phạm Anh Đại" w:date="2016-11-21T01:58:00Z">
          <w:r w:rsidRPr="00957567" w:rsidDel="00016707">
            <w:rPr>
              <w:rFonts w:ascii="Times New Roman" w:hAnsi="Times New Roman" w:cs="Times New Roman"/>
              <w:sz w:val="28"/>
              <w:szCs w:val="28"/>
              <w:rPrChange w:id="7276" w:author="Phạm Anh Đại" w:date="2016-11-16T08:54:00Z">
                <w:rPr>
                  <w:rFonts w:ascii="Times New Roman" w:hAnsi="Times New Roman" w:cs="Times New Roman"/>
                  <w:sz w:val="24"/>
                  <w:szCs w:val="24"/>
                </w:rPr>
              </w:rPrChange>
            </w:rPr>
            <w:delText>thành</w:delText>
          </w:r>
        </w:del>
        <w:r w:rsidRPr="00957567">
          <w:rPr>
            <w:rFonts w:ascii="Times New Roman" w:hAnsi="Times New Roman" w:cs="Times New Roman"/>
            <w:sz w:val="28"/>
            <w:szCs w:val="28"/>
            <w:rPrChange w:id="7277" w:author="Phạm Anh Đại" w:date="2016-11-16T08:54:00Z">
              <w:rPr>
                <w:rFonts w:ascii="Times New Roman" w:hAnsi="Times New Roman" w:cs="Times New Roman"/>
                <w:sz w:val="24"/>
                <w:szCs w:val="24"/>
              </w:rPr>
            </w:rPrChange>
          </w:rPr>
          <w:t xml:space="preserve"> một hồ chứa có thể dẫn đến thiệt hại nghiêm trọng hoặc thậm chí là một tai nạn. </w:t>
        </w:r>
      </w:ins>
      <w:ins w:id="7278" w:author="Phat Tran" w:date="2016-11-05T14:02:00Z">
        <w:r w:rsidR="00956268" w:rsidRPr="00957567">
          <w:rPr>
            <w:rFonts w:ascii="Times New Roman" w:hAnsi="Times New Roman" w:cs="Times New Roman"/>
            <w:sz w:val="28"/>
            <w:szCs w:val="28"/>
            <w:rPrChange w:id="7279" w:author="Phạm Anh Đại" w:date="2016-11-16T08:54:00Z">
              <w:rPr>
                <w:rFonts w:ascii="Times New Roman" w:hAnsi="Times New Roman" w:cs="Times New Roman"/>
                <w:sz w:val="24"/>
                <w:szCs w:val="24"/>
              </w:rPr>
            </w:rPrChange>
          </w:rPr>
          <w:t xml:space="preserve">Các </w:t>
        </w:r>
      </w:ins>
      <w:ins w:id="7280" w:author="Truong Ngoc Son" w:date="2016-10-21T15:33:00Z">
        <w:del w:id="7281" w:author="Phat Tran" w:date="2016-11-05T14:02:00Z">
          <w:r w:rsidRPr="00957567" w:rsidDel="00956268">
            <w:rPr>
              <w:rFonts w:ascii="Times New Roman" w:hAnsi="Times New Roman" w:cs="Times New Roman"/>
              <w:sz w:val="28"/>
              <w:szCs w:val="28"/>
              <w:rPrChange w:id="7282"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7283" w:author="Phạm Anh Đại" w:date="2016-11-16T08:54:00Z">
              <w:rPr>
                <w:rFonts w:ascii="Times New Roman" w:hAnsi="Times New Roman" w:cs="Times New Roman"/>
                <w:sz w:val="24"/>
                <w:szCs w:val="24"/>
              </w:rPr>
            </w:rPrChange>
          </w:rPr>
          <w:t xml:space="preserve"> nhà sản xuất ô tô cố gắng giảm thiểu các lỗi này bằng cách cách ly các điểm </w:t>
        </w:r>
      </w:ins>
      <w:ins w:id="7284" w:author="Phat Tran" w:date="2016-11-05T14:02:00Z">
        <w:r w:rsidR="00956268" w:rsidRPr="00957567">
          <w:rPr>
            <w:rFonts w:ascii="Times New Roman" w:hAnsi="Times New Roman" w:cs="Times New Roman"/>
            <w:sz w:val="28"/>
            <w:szCs w:val="28"/>
            <w:rPrChange w:id="7285" w:author="Phạm Anh Đại" w:date="2016-11-16T08:54:00Z">
              <w:rPr>
                <w:rFonts w:ascii="Times New Roman" w:hAnsi="Times New Roman" w:cs="Times New Roman"/>
                <w:sz w:val="24"/>
                <w:szCs w:val="24"/>
              </w:rPr>
            </w:rPrChange>
          </w:rPr>
          <w:t xml:space="preserve">bơm </w:t>
        </w:r>
      </w:ins>
      <w:ins w:id="7286" w:author="Truong Ngoc Son" w:date="2016-10-21T15:33:00Z">
        <w:del w:id="7287" w:author="Phat Tran" w:date="2016-11-05T14:02:00Z">
          <w:r w:rsidRPr="00957567" w:rsidDel="00956268">
            <w:rPr>
              <w:rFonts w:ascii="Times New Roman" w:hAnsi="Times New Roman" w:cs="Times New Roman"/>
              <w:sz w:val="28"/>
              <w:szCs w:val="28"/>
              <w:rPrChange w:id="7288" w:author="Phạm Anh Đại" w:date="2016-11-16T08:54:00Z">
                <w:rPr>
                  <w:rFonts w:ascii="Times New Roman" w:hAnsi="Times New Roman" w:cs="Times New Roman"/>
                  <w:sz w:val="24"/>
                  <w:szCs w:val="24"/>
                </w:rPr>
              </w:rPrChange>
            </w:rPr>
            <w:delText>điền</w:delText>
          </w:r>
        </w:del>
        <w:r w:rsidRPr="00957567">
          <w:rPr>
            <w:rFonts w:ascii="Times New Roman" w:hAnsi="Times New Roman" w:cs="Times New Roman"/>
            <w:sz w:val="28"/>
            <w:szCs w:val="28"/>
            <w:rPrChange w:id="7289" w:author="Phạm Anh Đại" w:date="2016-11-16T08:54:00Z">
              <w:rPr>
                <w:rFonts w:ascii="Times New Roman" w:hAnsi="Times New Roman" w:cs="Times New Roman"/>
                <w:sz w:val="24"/>
                <w:szCs w:val="24"/>
              </w:rPr>
            </w:rPrChange>
          </w:rPr>
          <w:t xml:space="preserve">, do đó làm giảm các lỗi mô tả-tương tự. Khi các điểm </w:t>
        </w:r>
      </w:ins>
      <w:ins w:id="7290" w:author="Phat Tran" w:date="2016-11-05T14:03:00Z">
        <w:r w:rsidR="00956268" w:rsidRPr="00957567">
          <w:rPr>
            <w:rFonts w:ascii="Times New Roman" w:hAnsi="Times New Roman" w:cs="Times New Roman"/>
            <w:sz w:val="28"/>
            <w:szCs w:val="28"/>
            <w:rPrChange w:id="7291" w:author="Phạm Anh Đại" w:date="2016-11-16T08:54:00Z">
              <w:rPr>
                <w:rFonts w:ascii="Times New Roman" w:hAnsi="Times New Roman" w:cs="Times New Roman"/>
                <w:sz w:val="24"/>
                <w:szCs w:val="24"/>
              </w:rPr>
            </w:rPrChange>
          </w:rPr>
          <w:t xml:space="preserve">bơm </w:t>
        </w:r>
      </w:ins>
      <w:ins w:id="7292" w:author="Truong Ngoc Son" w:date="2016-10-21T15:33:00Z">
        <w:del w:id="7293" w:author="Phat Tran" w:date="2016-11-05T14:03:00Z">
          <w:r w:rsidRPr="00957567" w:rsidDel="00956268">
            <w:rPr>
              <w:rFonts w:ascii="Times New Roman" w:hAnsi="Times New Roman" w:cs="Times New Roman"/>
              <w:sz w:val="28"/>
              <w:szCs w:val="28"/>
              <w:rPrChange w:id="7294" w:author="Phạm Anh Đại" w:date="2016-11-16T08:54:00Z">
                <w:rPr>
                  <w:rFonts w:ascii="Times New Roman" w:hAnsi="Times New Roman" w:cs="Times New Roman"/>
                  <w:sz w:val="24"/>
                  <w:szCs w:val="24"/>
                </w:rPr>
              </w:rPrChange>
            </w:rPr>
            <w:delText>rót cho</w:delText>
          </w:r>
        </w:del>
        <w:r w:rsidRPr="00957567">
          <w:rPr>
            <w:rFonts w:ascii="Times New Roman" w:hAnsi="Times New Roman" w:cs="Times New Roman"/>
            <w:sz w:val="28"/>
            <w:szCs w:val="28"/>
            <w:rPrChange w:id="7295" w:author="Phạm Anh Đại" w:date="2016-11-16T08:54:00Z">
              <w:rPr>
                <w:rFonts w:ascii="Times New Roman" w:hAnsi="Times New Roman" w:cs="Times New Roman"/>
                <w:sz w:val="24"/>
                <w:szCs w:val="24"/>
              </w:rPr>
            </w:rPrChange>
          </w:rPr>
          <w:t xml:space="preserve"> chất lỏng nên được thêm vào chỉ thỉnh thoảng hoặc bằng cơ </w:t>
        </w:r>
      </w:ins>
      <w:ins w:id="7296" w:author="Phat Tran" w:date="2016-11-05T14:04:00Z">
        <w:r w:rsidR="00956268" w:rsidRPr="00957567">
          <w:rPr>
            <w:rFonts w:ascii="Times New Roman" w:hAnsi="Times New Roman" w:cs="Times New Roman"/>
            <w:sz w:val="28"/>
            <w:szCs w:val="28"/>
            <w:rPrChange w:id="7297" w:author="Phạm Anh Đại" w:date="2016-11-16T08:54:00Z">
              <w:rPr>
                <w:rFonts w:ascii="Times New Roman" w:hAnsi="Times New Roman" w:cs="Times New Roman"/>
                <w:sz w:val="24"/>
                <w:szCs w:val="24"/>
              </w:rPr>
            </w:rPrChange>
          </w:rPr>
          <w:t xml:space="preserve">khí </w:t>
        </w:r>
      </w:ins>
      <w:ins w:id="7298" w:author="Truong Ngoc Son" w:date="2016-10-21T15:33:00Z">
        <w:del w:id="7299" w:author="Phat Tran" w:date="2016-11-05T14:04:00Z">
          <w:r w:rsidRPr="00957567" w:rsidDel="00956268">
            <w:rPr>
              <w:rFonts w:ascii="Times New Roman" w:hAnsi="Times New Roman" w:cs="Times New Roman"/>
              <w:sz w:val="28"/>
              <w:szCs w:val="28"/>
              <w:rPrChange w:id="7300" w:author="Phạm Anh Đại" w:date="2016-11-16T08:54:00Z">
                <w:rPr>
                  <w:rFonts w:ascii="Times New Roman" w:hAnsi="Times New Roman" w:cs="Times New Roman"/>
                  <w:sz w:val="24"/>
                  <w:szCs w:val="24"/>
                </w:rPr>
              </w:rPrChange>
            </w:rPr>
            <w:delText>học</w:delText>
          </w:r>
        </w:del>
        <w:r w:rsidRPr="00957567">
          <w:rPr>
            <w:rFonts w:ascii="Times New Roman" w:hAnsi="Times New Roman" w:cs="Times New Roman"/>
            <w:sz w:val="28"/>
            <w:szCs w:val="28"/>
            <w:rPrChange w:id="7301" w:author="Phạm Anh Đại" w:date="2016-11-16T08:54:00Z">
              <w:rPr>
                <w:rFonts w:ascii="Times New Roman" w:hAnsi="Times New Roman" w:cs="Times New Roman"/>
                <w:sz w:val="24"/>
                <w:szCs w:val="24"/>
              </w:rPr>
            </w:rPrChange>
          </w:rPr>
          <w:t xml:space="preserve"> đủ tiêu chuẩn được đặt tách biệt với những người cho chất lỏng sử dụng </w:t>
        </w:r>
        <w:r w:rsidRPr="00957567">
          <w:rPr>
            <w:rFonts w:ascii="Times New Roman" w:hAnsi="Times New Roman" w:cs="Times New Roman"/>
            <w:sz w:val="28"/>
            <w:szCs w:val="28"/>
            <w:rPrChange w:id="7302" w:author="Phạm Anh Đại" w:date="2016-11-16T08:54:00Z">
              <w:rPr>
                <w:rFonts w:ascii="Times New Roman" w:hAnsi="Times New Roman" w:cs="Times New Roman"/>
                <w:sz w:val="24"/>
                <w:szCs w:val="24"/>
              </w:rPr>
            </w:rPrChange>
          </w:rPr>
          <w:lastRenderedPageBreak/>
          <w:t xml:space="preserve">thường xuyên hơn, những người lái xe trung bình là không thể sử dụng các điểm </w:t>
        </w:r>
      </w:ins>
      <w:ins w:id="7303" w:author="Phat Tran" w:date="2016-11-05T14:04:00Z">
        <w:r w:rsidR="00956268" w:rsidRPr="00957567">
          <w:rPr>
            <w:rFonts w:ascii="Times New Roman" w:hAnsi="Times New Roman" w:cs="Times New Roman"/>
            <w:sz w:val="28"/>
            <w:szCs w:val="28"/>
            <w:rPrChange w:id="7304" w:author="Phạm Anh Đại" w:date="2016-11-16T08:54:00Z">
              <w:rPr>
                <w:rFonts w:ascii="Times New Roman" w:hAnsi="Times New Roman" w:cs="Times New Roman"/>
                <w:sz w:val="24"/>
                <w:szCs w:val="24"/>
              </w:rPr>
            </w:rPrChange>
          </w:rPr>
          <w:t xml:space="preserve">bơm </w:t>
        </w:r>
      </w:ins>
      <w:ins w:id="7305" w:author="Truong Ngoc Son" w:date="2016-10-21T15:33:00Z">
        <w:del w:id="7306" w:author="Phat Tran" w:date="2016-11-05T14:04:00Z">
          <w:r w:rsidRPr="00957567" w:rsidDel="00956268">
            <w:rPr>
              <w:rFonts w:ascii="Times New Roman" w:hAnsi="Times New Roman" w:cs="Times New Roman"/>
              <w:sz w:val="28"/>
              <w:szCs w:val="28"/>
              <w:rPrChange w:id="7307" w:author="Phạm Anh Đại" w:date="2016-11-16T08:54:00Z">
                <w:rPr>
                  <w:rFonts w:ascii="Times New Roman" w:hAnsi="Times New Roman" w:cs="Times New Roman"/>
                  <w:sz w:val="24"/>
                  <w:szCs w:val="24"/>
                </w:rPr>
              </w:rPrChange>
            </w:rPr>
            <w:delText>điền</w:delText>
          </w:r>
        </w:del>
        <w:r w:rsidRPr="00957567">
          <w:rPr>
            <w:rFonts w:ascii="Times New Roman" w:hAnsi="Times New Roman" w:cs="Times New Roman"/>
            <w:sz w:val="28"/>
            <w:szCs w:val="28"/>
            <w:rPrChange w:id="7308" w:author="Phạm Anh Đại" w:date="2016-11-16T08:54:00Z">
              <w:rPr>
                <w:rFonts w:ascii="Times New Roman" w:hAnsi="Times New Roman" w:cs="Times New Roman"/>
                <w:sz w:val="24"/>
                <w:szCs w:val="24"/>
              </w:rPr>
            </w:rPrChange>
          </w:rPr>
          <w:t xml:space="preserve"> không đúng. Lỗi trong việc thêm chất lỏng vào thùng chứa sai có thể được giảm thiểu bằng cách làm cho các lỗ có kích thước</w:t>
        </w:r>
      </w:ins>
      <w:ins w:id="7309" w:author="Phat Tran" w:date="2016-11-05T14:04:00Z">
        <w:r w:rsidR="00956268" w:rsidRPr="00957567">
          <w:rPr>
            <w:rFonts w:ascii="Times New Roman" w:hAnsi="Times New Roman" w:cs="Times New Roman"/>
            <w:sz w:val="28"/>
            <w:szCs w:val="28"/>
            <w:rPrChange w:id="7310" w:author="Phạm Anh Đại" w:date="2016-11-16T08:54:00Z">
              <w:rPr>
                <w:rFonts w:ascii="Times New Roman" w:hAnsi="Times New Roman" w:cs="Times New Roman"/>
                <w:sz w:val="24"/>
                <w:szCs w:val="24"/>
              </w:rPr>
            </w:rPrChange>
          </w:rPr>
          <w:t xml:space="preserve"> và hình dạng khác nhau</w:t>
        </w:r>
      </w:ins>
      <w:ins w:id="7311" w:author="Truong Ngoc Son" w:date="2016-10-21T15:33:00Z">
        <w:del w:id="7312" w:author="Phat Tran" w:date="2016-11-05T14:04:00Z">
          <w:r w:rsidRPr="00957567" w:rsidDel="00956268">
            <w:rPr>
              <w:rFonts w:ascii="Times New Roman" w:hAnsi="Times New Roman" w:cs="Times New Roman"/>
              <w:sz w:val="28"/>
              <w:szCs w:val="28"/>
              <w:rPrChange w:id="7313" w:author="Phạm Anh Đại" w:date="2016-11-16T08:54:00Z">
                <w:rPr>
                  <w:rFonts w:ascii="Times New Roman" w:hAnsi="Times New Roman" w:cs="Times New Roman"/>
                  <w:sz w:val="24"/>
                  <w:szCs w:val="24"/>
                </w:rPr>
              </w:rPrChange>
            </w:rPr>
            <w:delText xml:space="preserve"> khác nhau và hình dạng</w:delText>
          </w:r>
        </w:del>
        <w:r w:rsidRPr="00957567">
          <w:rPr>
            <w:rFonts w:ascii="Times New Roman" w:hAnsi="Times New Roman" w:cs="Times New Roman"/>
            <w:sz w:val="28"/>
            <w:szCs w:val="28"/>
            <w:rPrChange w:id="7314" w:author="Phạm Anh Đại" w:date="2016-11-16T08:54:00Z">
              <w:rPr>
                <w:rFonts w:ascii="Times New Roman" w:hAnsi="Times New Roman" w:cs="Times New Roman"/>
                <w:sz w:val="24"/>
                <w:szCs w:val="24"/>
              </w:rPr>
            </w:rPrChange>
          </w:rPr>
          <w:t xml:space="preserve">, cung cấp hạn chế vật lý chống lại </w:t>
        </w:r>
      </w:ins>
      <w:ins w:id="7315" w:author="Phat Tran" w:date="2016-11-05T14:04:00Z">
        <w:r w:rsidR="00956268" w:rsidRPr="00957567">
          <w:rPr>
            <w:rFonts w:ascii="Times New Roman" w:hAnsi="Times New Roman" w:cs="Times New Roman"/>
            <w:sz w:val="28"/>
            <w:szCs w:val="28"/>
            <w:rPrChange w:id="7316" w:author="Phạm Anh Đại" w:date="2016-11-16T08:54:00Z">
              <w:rPr>
                <w:rFonts w:ascii="Times New Roman" w:hAnsi="Times New Roman" w:cs="Times New Roman"/>
                <w:sz w:val="24"/>
                <w:szCs w:val="24"/>
              </w:rPr>
            </w:rPrChange>
          </w:rPr>
          <w:t xml:space="preserve">bơm </w:t>
        </w:r>
      </w:ins>
      <w:ins w:id="7317" w:author="Truong Ngoc Son" w:date="2016-10-21T15:33:00Z">
        <w:del w:id="7318" w:author="Phat Tran" w:date="2016-11-05T14:04:00Z">
          <w:r w:rsidRPr="00957567" w:rsidDel="00956268">
            <w:rPr>
              <w:rFonts w:ascii="Times New Roman" w:hAnsi="Times New Roman" w:cs="Times New Roman"/>
              <w:sz w:val="28"/>
              <w:szCs w:val="28"/>
              <w:rPrChange w:id="7319" w:author="Phạm Anh Đại" w:date="2016-11-16T08:54:00Z">
                <w:rPr>
                  <w:rFonts w:ascii="Times New Roman" w:hAnsi="Times New Roman" w:cs="Times New Roman"/>
                  <w:sz w:val="24"/>
                  <w:szCs w:val="24"/>
                </w:rPr>
              </w:rPrChange>
            </w:rPr>
            <w:delText>điền</w:delText>
          </w:r>
        </w:del>
        <w:r w:rsidRPr="00957567">
          <w:rPr>
            <w:rFonts w:ascii="Times New Roman" w:hAnsi="Times New Roman" w:cs="Times New Roman"/>
            <w:sz w:val="28"/>
            <w:szCs w:val="28"/>
            <w:rPrChange w:id="7320" w:author="Phạm Anh Đại" w:date="2016-11-16T08:54:00Z">
              <w:rPr>
                <w:rFonts w:ascii="Times New Roman" w:hAnsi="Times New Roman" w:cs="Times New Roman"/>
                <w:sz w:val="24"/>
                <w:szCs w:val="24"/>
              </w:rPr>
            </w:rPrChange>
          </w:rPr>
          <w:t xml:space="preserve"> không phù hợp. </w:t>
        </w:r>
      </w:ins>
      <w:ins w:id="7321" w:author="Phat Tran" w:date="2016-11-05T14:05:00Z">
        <w:r w:rsidR="00956268" w:rsidRPr="00957567">
          <w:rPr>
            <w:rFonts w:ascii="Times New Roman" w:hAnsi="Times New Roman" w:cs="Times New Roman"/>
            <w:sz w:val="28"/>
            <w:szCs w:val="28"/>
            <w:rPrChange w:id="7322" w:author="Phạm Anh Đại" w:date="2016-11-16T08:54:00Z">
              <w:rPr>
                <w:rFonts w:ascii="Times New Roman" w:hAnsi="Times New Roman" w:cs="Times New Roman"/>
                <w:sz w:val="24"/>
                <w:szCs w:val="24"/>
              </w:rPr>
            </w:rPrChange>
          </w:rPr>
          <w:t xml:space="preserve">Chất </w:t>
        </w:r>
      </w:ins>
      <w:ins w:id="7323" w:author="Truong Ngoc Son" w:date="2016-10-21T15:33:00Z">
        <w:del w:id="7324" w:author="Phat Tran" w:date="2016-11-05T14:05:00Z">
          <w:r w:rsidRPr="00957567" w:rsidDel="00956268">
            <w:rPr>
              <w:rFonts w:ascii="Times New Roman" w:hAnsi="Times New Roman" w:cs="Times New Roman"/>
              <w:sz w:val="28"/>
              <w:szCs w:val="28"/>
              <w:rPrChange w:id="7325" w:author="Phạm Anh Đại" w:date="2016-11-16T08:54:00Z">
                <w:rPr>
                  <w:rFonts w:ascii="Times New Roman" w:hAnsi="Times New Roman" w:cs="Times New Roman"/>
                  <w:sz w:val="24"/>
                  <w:szCs w:val="24"/>
                </w:rPr>
              </w:rPrChange>
            </w:rPr>
            <w:delText>chất</w:delText>
          </w:r>
        </w:del>
        <w:r w:rsidRPr="00957567">
          <w:rPr>
            <w:rFonts w:ascii="Times New Roman" w:hAnsi="Times New Roman" w:cs="Times New Roman"/>
            <w:sz w:val="28"/>
            <w:szCs w:val="28"/>
            <w:rPrChange w:id="7326" w:author="Phạm Anh Đại" w:date="2016-11-16T08:54:00Z">
              <w:rPr>
                <w:rFonts w:ascii="Times New Roman" w:hAnsi="Times New Roman" w:cs="Times New Roman"/>
                <w:sz w:val="24"/>
                <w:szCs w:val="24"/>
              </w:rPr>
            </w:rPrChange>
          </w:rPr>
          <w:t xml:space="preserve"> lỏng khác nhau thường có màu sắc khác nhau để họ có thể phân biệt được. Tất cả </w:t>
        </w:r>
      </w:ins>
      <w:ins w:id="7327" w:author="Biển Phan Y" w:date="2016-11-23T23:46:00Z">
        <w:r w:rsidR="00C30FD6">
          <w:rPr>
            <w:rFonts w:ascii="Times New Roman" w:hAnsi="Times New Roman" w:cs="Times New Roman"/>
            <w:sz w:val="28"/>
            <w:szCs w:val="28"/>
          </w:rPr>
          <w:t>đều là những</w:t>
        </w:r>
      </w:ins>
      <w:ins w:id="7328" w:author="Truong Ngoc Son" w:date="2016-10-21T15:33:00Z">
        <w:del w:id="7329" w:author="Biển Phan Y" w:date="2016-11-23T23:46:00Z">
          <w:r w:rsidRPr="00957567" w:rsidDel="00C30FD6">
            <w:rPr>
              <w:rFonts w:ascii="Times New Roman" w:hAnsi="Times New Roman" w:cs="Times New Roman"/>
              <w:sz w:val="28"/>
              <w:szCs w:val="28"/>
              <w:rPrChange w:id="7330" w:author="Phạm Anh Đại" w:date="2016-11-16T08:54:00Z">
                <w:rPr>
                  <w:rFonts w:ascii="Times New Roman" w:hAnsi="Times New Roman" w:cs="Times New Roman"/>
                  <w:sz w:val="24"/>
                  <w:szCs w:val="24"/>
                </w:rPr>
              </w:rPrChange>
            </w:rPr>
            <w:delText>những là</w:delText>
          </w:r>
        </w:del>
        <w:r w:rsidRPr="00957567">
          <w:rPr>
            <w:rFonts w:ascii="Times New Roman" w:hAnsi="Times New Roman" w:cs="Times New Roman"/>
            <w:sz w:val="28"/>
            <w:szCs w:val="28"/>
            <w:rPrChange w:id="7331" w:author="Phạm Anh Đại" w:date="2016-11-16T08:54:00Z">
              <w:rPr>
                <w:rFonts w:ascii="Times New Roman" w:hAnsi="Times New Roman" w:cs="Times New Roman"/>
                <w:sz w:val="24"/>
                <w:szCs w:val="24"/>
              </w:rPr>
            </w:rPrChange>
          </w:rPr>
          <w:t xml:space="preserve"> cách tuyệt vời để giảm thiểu </w:t>
        </w:r>
      </w:ins>
      <w:ins w:id="7332" w:author="Phat Tran" w:date="2016-11-05T14:06:00Z">
        <w:r w:rsidR="00956268" w:rsidRPr="00957567">
          <w:rPr>
            <w:rFonts w:ascii="Times New Roman" w:hAnsi="Times New Roman" w:cs="Times New Roman"/>
            <w:sz w:val="28"/>
            <w:szCs w:val="28"/>
            <w:rPrChange w:id="7333" w:author="Phạm Anh Đại" w:date="2016-11-16T08:54:00Z">
              <w:rPr>
                <w:rFonts w:ascii="Times New Roman" w:hAnsi="Times New Roman" w:cs="Times New Roman"/>
                <w:sz w:val="24"/>
                <w:szCs w:val="24"/>
              </w:rPr>
            </w:rPrChange>
          </w:rPr>
          <w:t xml:space="preserve">lỗi </w:t>
        </w:r>
      </w:ins>
      <w:ins w:id="7334" w:author="Truong Ngoc Son" w:date="2016-10-21T15:33:00Z">
        <w:del w:id="7335" w:author="Phat Tran" w:date="2016-11-05T14:06:00Z">
          <w:r w:rsidRPr="00957567" w:rsidDel="00956268">
            <w:rPr>
              <w:rFonts w:ascii="Times New Roman" w:hAnsi="Times New Roman" w:cs="Times New Roman"/>
              <w:sz w:val="28"/>
              <w:szCs w:val="28"/>
              <w:rPrChange w:id="7336" w:author="Phạm Anh Đại" w:date="2016-11-16T08:54:00Z">
                <w:rPr>
                  <w:rFonts w:ascii="Times New Roman" w:hAnsi="Times New Roman" w:cs="Times New Roman"/>
                  <w:sz w:val="24"/>
                  <w:szCs w:val="24"/>
                </w:rPr>
              </w:rPrChange>
            </w:rPr>
            <w:delText>sai sót</w:delText>
          </w:r>
        </w:del>
        <w:r w:rsidRPr="00957567">
          <w:rPr>
            <w:rFonts w:ascii="Times New Roman" w:hAnsi="Times New Roman" w:cs="Times New Roman"/>
            <w:sz w:val="28"/>
            <w:szCs w:val="28"/>
            <w:rPrChange w:id="7337" w:author="Phạm Anh Đại" w:date="2016-11-16T08:54:00Z">
              <w:rPr>
                <w:rFonts w:ascii="Times New Roman" w:hAnsi="Times New Roman" w:cs="Times New Roman"/>
                <w:sz w:val="24"/>
                <w:szCs w:val="24"/>
              </w:rPr>
            </w:rPrChange>
          </w:rPr>
          <w:t xml:space="preserve">. </w:t>
        </w:r>
      </w:ins>
      <w:ins w:id="7338" w:author="Phat Tran" w:date="2016-11-05T14:06:00Z">
        <w:r w:rsidR="00956268" w:rsidRPr="00957567">
          <w:rPr>
            <w:rFonts w:ascii="Times New Roman" w:hAnsi="Times New Roman" w:cs="Times New Roman"/>
            <w:sz w:val="28"/>
            <w:szCs w:val="28"/>
            <w:rPrChange w:id="7339" w:author="Phạm Anh Đại" w:date="2016-11-16T08:54:00Z">
              <w:rPr>
                <w:rFonts w:ascii="Times New Roman" w:hAnsi="Times New Roman" w:cs="Times New Roman"/>
                <w:sz w:val="24"/>
                <w:szCs w:val="24"/>
              </w:rPr>
            </w:rPrChange>
          </w:rPr>
          <w:t xml:space="preserve">Các </w:t>
        </w:r>
      </w:ins>
      <w:ins w:id="7340" w:author="Truong Ngoc Son" w:date="2016-10-21T15:33:00Z">
        <w:del w:id="7341" w:author="Phat Tran" w:date="2016-11-05T14:06:00Z">
          <w:r w:rsidRPr="00957567" w:rsidDel="00956268">
            <w:rPr>
              <w:rFonts w:ascii="Times New Roman" w:hAnsi="Times New Roman" w:cs="Times New Roman"/>
              <w:sz w:val="28"/>
              <w:szCs w:val="28"/>
              <w:rPrChange w:id="7342"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7343" w:author="Phạm Anh Đại" w:date="2016-11-16T08:54:00Z">
              <w:rPr>
                <w:rFonts w:ascii="Times New Roman" w:hAnsi="Times New Roman" w:cs="Times New Roman"/>
                <w:sz w:val="24"/>
                <w:szCs w:val="24"/>
              </w:rPr>
            </w:rPrChange>
          </w:rPr>
          <w:t xml:space="preserve"> kỹ thuật tương tự đang được sử dụng rộng rãi trong các bệnh viện và các ngành công nghiệp. Tất cả những ứng dụng thông minh của những </w:t>
        </w:r>
      </w:ins>
      <w:ins w:id="7344" w:author="Phat Tran" w:date="2016-11-05T14:06:00Z">
        <w:r w:rsidR="00956268" w:rsidRPr="00957567">
          <w:rPr>
            <w:rFonts w:ascii="Times New Roman" w:hAnsi="Times New Roman" w:cs="Times New Roman"/>
            <w:sz w:val="28"/>
            <w:szCs w:val="28"/>
            <w:rPrChange w:id="7345" w:author="Phạm Anh Đại" w:date="2016-11-16T08:54:00Z">
              <w:rPr>
                <w:rFonts w:ascii="Times New Roman" w:hAnsi="Times New Roman" w:cs="Times New Roman"/>
                <w:sz w:val="24"/>
                <w:szCs w:val="24"/>
              </w:rPr>
            </w:rPrChange>
          </w:rPr>
          <w:t xml:space="preserve">ràng buộc </w:t>
        </w:r>
      </w:ins>
      <w:ins w:id="7346" w:author="Truong Ngoc Son" w:date="2016-10-21T15:33:00Z">
        <w:del w:id="7347" w:author="Phat Tran" w:date="2016-11-05T14:06:00Z">
          <w:r w:rsidRPr="00957567" w:rsidDel="00956268">
            <w:rPr>
              <w:rFonts w:ascii="Times New Roman" w:hAnsi="Times New Roman" w:cs="Times New Roman"/>
              <w:sz w:val="28"/>
              <w:szCs w:val="28"/>
              <w:rPrChange w:id="7348" w:author="Phạm Anh Đại" w:date="2016-11-16T08:54:00Z">
                <w:rPr>
                  <w:rFonts w:ascii="Times New Roman" w:hAnsi="Times New Roman" w:cs="Times New Roman"/>
                  <w:sz w:val="24"/>
                  <w:szCs w:val="24"/>
                </w:rPr>
              </w:rPrChange>
            </w:rPr>
            <w:delText>hạn chế</w:delText>
          </w:r>
        </w:del>
        <w:r w:rsidRPr="00957567">
          <w:rPr>
            <w:rFonts w:ascii="Times New Roman" w:hAnsi="Times New Roman" w:cs="Times New Roman"/>
            <w:sz w:val="28"/>
            <w:szCs w:val="28"/>
            <w:rPrChange w:id="7349" w:author="Phạm Anh Đại" w:date="2016-11-16T08:54:00Z">
              <w:rPr>
                <w:rFonts w:ascii="Times New Roman" w:hAnsi="Times New Roman" w:cs="Times New Roman"/>
                <w:sz w:val="24"/>
                <w:szCs w:val="24"/>
              </w:rPr>
            </w:rPrChange>
          </w:rPr>
          <w:t xml:space="preserve">, chức năng </w:t>
        </w:r>
      </w:ins>
      <w:ins w:id="7350" w:author="Phat Tran" w:date="2016-11-05T14:06:00Z">
        <w:r w:rsidR="00956268" w:rsidRPr="00957567">
          <w:rPr>
            <w:rFonts w:ascii="Times New Roman" w:hAnsi="Times New Roman" w:cs="Times New Roman"/>
            <w:sz w:val="28"/>
            <w:szCs w:val="28"/>
            <w:rPrChange w:id="7351" w:author="Phạm Anh Đại" w:date="2016-11-16T08:54:00Z">
              <w:rPr>
                <w:rFonts w:ascii="Times New Roman" w:hAnsi="Times New Roman" w:cs="Times New Roman"/>
                <w:sz w:val="24"/>
                <w:szCs w:val="24"/>
              </w:rPr>
            </w:rPrChange>
          </w:rPr>
          <w:t xml:space="preserve">bắt buộc </w:t>
        </w:r>
      </w:ins>
      <w:ins w:id="7352" w:author="Truong Ngoc Son" w:date="2016-10-21T15:33:00Z">
        <w:del w:id="7353" w:author="Phat Tran" w:date="2016-11-05T14:06:00Z">
          <w:r w:rsidRPr="00957567" w:rsidDel="00956268">
            <w:rPr>
              <w:rFonts w:ascii="Times New Roman" w:hAnsi="Times New Roman" w:cs="Times New Roman"/>
              <w:sz w:val="28"/>
              <w:szCs w:val="28"/>
              <w:rPrChange w:id="7354" w:author="Phạm Anh Đại" w:date="2016-11-16T08:54:00Z">
                <w:rPr>
                  <w:rFonts w:ascii="Times New Roman" w:hAnsi="Times New Roman" w:cs="Times New Roman"/>
                  <w:sz w:val="24"/>
                  <w:szCs w:val="24"/>
                </w:rPr>
              </w:rPrChange>
            </w:rPr>
            <w:delText>buộc</w:delText>
          </w:r>
        </w:del>
        <w:r w:rsidRPr="00957567">
          <w:rPr>
            <w:rFonts w:ascii="Times New Roman" w:hAnsi="Times New Roman" w:cs="Times New Roman"/>
            <w:sz w:val="28"/>
            <w:szCs w:val="28"/>
            <w:rPrChange w:id="7355" w:author="Phạm Anh Đại" w:date="2016-11-16T08:54:00Z">
              <w:rPr>
                <w:rFonts w:ascii="Times New Roman" w:hAnsi="Times New Roman" w:cs="Times New Roman"/>
                <w:sz w:val="24"/>
                <w:szCs w:val="24"/>
              </w:rPr>
            </w:rPrChange>
          </w:rPr>
          <w:t>, và Poka-Yoke</w:t>
        </w:r>
      </w:ins>
      <w:ins w:id="7356" w:author="Phat Tran" w:date="2016-11-05T14:06:00Z">
        <w:r w:rsidR="00956268" w:rsidRPr="00957567">
          <w:rPr>
            <w:rFonts w:ascii="Times New Roman" w:hAnsi="Times New Roman" w:cs="Times New Roman"/>
            <w:sz w:val="28"/>
            <w:szCs w:val="28"/>
            <w:rPrChange w:id="7357" w:author="Phạm Anh Đại" w:date="2016-11-16T08:54:00Z">
              <w:rPr>
                <w:rFonts w:ascii="Times New Roman" w:hAnsi="Times New Roman" w:cs="Times New Roman"/>
                <w:sz w:val="24"/>
                <w:szCs w:val="24"/>
              </w:rPr>
            </w:rPrChange>
          </w:rPr>
          <w:t xml:space="preserve"> (công cụ chống sai lỗi)</w:t>
        </w:r>
      </w:ins>
      <w:ins w:id="7358" w:author="Truong Ngoc Son" w:date="2016-10-21T15:33:00Z">
        <w:r w:rsidRPr="00957567">
          <w:rPr>
            <w:rFonts w:ascii="Times New Roman" w:hAnsi="Times New Roman" w:cs="Times New Roman"/>
            <w:sz w:val="28"/>
            <w:szCs w:val="28"/>
            <w:rPrChange w:id="7359" w:author="Phạm Anh Đại" w:date="2016-11-16T08:54:00Z">
              <w:rPr>
                <w:rFonts w:ascii="Times New Roman" w:hAnsi="Times New Roman" w:cs="Times New Roman"/>
                <w:sz w:val="24"/>
                <w:szCs w:val="24"/>
              </w:rPr>
            </w:rPrChange>
          </w:rPr>
          <w:t>.</w:t>
        </w:r>
      </w:ins>
    </w:p>
    <w:p w14:paraId="318BDE00" w14:textId="208DACE6" w:rsidR="0032205F" w:rsidRPr="00957567" w:rsidRDefault="0032205F">
      <w:pPr>
        <w:jc w:val="both"/>
        <w:rPr>
          <w:ins w:id="7360" w:author="Truong Ngoc Son" w:date="2016-10-21T15:33:00Z"/>
          <w:rFonts w:ascii="Times New Roman" w:hAnsi="Times New Roman" w:cs="Times New Roman"/>
          <w:sz w:val="28"/>
          <w:szCs w:val="28"/>
          <w:rPrChange w:id="7361" w:author="Phạm Anh Đại" w:date="2016-11-16T08:54:00Z">
            <w:rPr>
              <w:ins w:id="7362" w:author="Truong Ngoc Son" w:date="2016-10-21T15:33:00Z"/>
              <w:rFonts w:ascii="Times New Roman" w:hAnsi="Times New Roman" w:cs="Times New Roman"/>
              <w:sz w:val="24"/>
              <w:szCs w:val="24"/>
            </w:rPr>
          </w:rPrChange>
        </w:rPr>
        <w:pPrChange w:id="7363" w:author="Biển Phan Y" w:date="2016-11-22T22:50:00Z">
          <w:pPr/>
        </w:pPrChange>
      </w:pPr>
      <w:ins w:id="7364" w:author="Truong Ngoc Son" w:date="2016-10-21T15:33:00Z">
        <w:r w:rsidRPr="00957567">
          <w:rPr>
            <w:rFonts w:ascii="Times New Roman" w:hAnsi="Times New Roman" w:cs="Times New Roman"/>
            <w:sz w:val="28"/>
            <w:szCs w:val="28"/>
            <w:rPrChange w:id="7365" w:author="Phạm Anh Đại" w:date="2016-11-16T08:54:00Z">
              <w:rPr>
                <w:rFonts w:ascii="Times New Roman" w:hAnsi="Times New Roman" w:cs="Times New Roman"/>
                <w:sz w:val="24"/>
                <w:szCs w:val="24"/>
              </w:rPr>
            </w:rPrChange>
          </w:rPr>
          <w:t xml:space="preserve">Hệ thống điện tử có một loạt các phương pháp có thể được sử dụng để giảm lỗi. Một là để phân biệt điều khiển, do đó điều khiển dễ dàng nhầm lẫn ở xa nhau. Một cách khác là sử dụng các </w:t>
        </w:r>
      </w:ins>
      <w:ins w:id="7366" w:author="Phat Tran" w:date="2016-11-05T14:07:00Z">
        <w:r w:rsidR="00956268" w:rsidRPr="00957567">
          <w:rPr>
            <w:rFonts w:ascii="Times New Roman" w:hAnsi="Times New Roman" w:cs="Times New Roman"/>
            <w:sz w:val="28"/>
            <w:szCs w:val="28"/>
            <w:rPrChange w:id="7367" w:author="Phạm Anh Đại" w:date="2016-11-16T08:54:00Z">
              <w:rPr>
                <w:rFonts w:ascii="Times New Roman" w:hAnsi="Times New Roman" w:cs="Times New Roman"/>
                <w:sz w:val="24"/>
                <w:szCs w:val="24"/>
              </w:rPr>
            </w:rPrChange>
          </w:rPr>
          <w:t xml:space="preserve">mức độ </w:t>
        </w:r>
      </w:ins>
      <w:ins w:id="7368" w:author="Truong Ngoc Son" w:date="2016-10-21T15:33:00Z">
        <w:del w:id="7369" w:author="Phat Tran" w:date="2016-11-05T14:07:00Z">
          <w:r w:rsidRPr="00957567" w:rsidDel="00956268">
            <w:rPr>
              <w:rFonts w:ascii="Times New Roman" w:hAnsi="Times New Roman" w:cs="Times New Roman"/>
              <w:sz w:val="28"/>
              <w:szCs w:val="28"/>
              <w:rPrChange w:id="7370" w:author="Phạm Anh Đại" w:date="2016-11-16T08:54:00Z">
                <w:rPr>
                  <w:rFonts w:ascii="Times New Roman" w:hAnsi="Times New Roman" w:cs="Times New Roman"/>
                  <w:sz w:val="24"/>
                  <w:szCs w:val="24"/>
                </w:rPr>
              </w:rPrChange>
            </w:rPr>
            <w:delText>module</w:delText>
          </w:r>
        </w:del>
        <w:r w:rsidRPr="00957567">
          <w:rPr>
            <w:rFonts w:ascii="Times New Roman" w:hAnsi="Times New Roman" w:cs="Times New Roman"/>
            <w:sz w:val="28"/>
            <w:szCs w:val="28"/>
            <w:rPrChange w:id="7371" w:author="Phạm Anh Đại" w:date="2016-11-16T08:54:00Z">
              <w:rPr>
                <w:rFonts w:ascii="Times New Roman" w:hAnsi="Times New Roman" w:cs="Times New Roman"/>
                <w:sz w:val="24"/>
                <w:szCs w:val="24"/>
              </w:rPr>
            </w:rPrChange>
          </w:rPr>
          <w:t xml:space="preserve"> riêng biệt, do đó bất kỳ kiểm soát không có liên quan trực tiếp đến các hoạt động hiện tại không hiển thị trên màn hình, nhưng đòi hỏi phải nỗ lực nhiều để có được.</w:t>
        </w:r>
      </w:ins>
    </w:p>
    <w:p w14:paraId="5DD08143" w14:textId="762EBBC8" w:rsidR="0032205F" w:rsidRPr="00016707" w:rsidRDefault="00956268">
      <w:pPr>
        <w:jc w:val="both"/>
        <w:rPr>
          <w:ins w:id="7372" w:author="Truong Ngoc Son" w:date="2016-10-21T15:33:00Z"/>
          <w:rFonts w:ascii="Times New Roman" w:hAnsi="Times New Roman" w:cs="Times New Roman"/>
          <w:b/>
          <w:sz w:val="28"/>
          <w:szCs w:val="28"/>
          <w:rPrChange w:id="7373" w:author="Phạm Anh Đại" w:date="2016-11-21T01:59:00Z">
            <w:rPr>
              <w:ins w:id="7374" w:author="Truong Ngoc Son" w:date="2016-10-21T15:33:00Z"/>
              <w:rFonts w:ascii="Times New Roman" w:hAnsi="Times New Roman" w:cs="Times New Roman"/>
              <w:sz w:val="24"/>
              <w:szCs w:val="24"/>
            </w:rPr>
          </w:rPrChange>
        </w:rPr>
        <w:pPrChange w:id="7375" w:author="Biển Phan Y" w:date="2016-11-22T22:50:00Z">
          <w:pPr/>
        </w:pPrChange>
      </w:pPr>
      <w:ins w:id="7376" w:author="Phat Tran" w:date="2016-11-05T14:07:00Z">
        <w:r w:rsidRPr="00016707">
          <w:rPr>
            <w:rFonts w:ascii="Times New Roman" w:hAnsi="Times New Roman" w:cs="Times New Roman"/>
            <w:b/>
            <w:sz w:val="28"/>
            <w:szCs w:val="28"/>
            <w:rPrChange w:id="7377" w:author="Phạm Anh Đại" w:date="2016-11-21T01:59:00Z">
              <w:rPr>
                <w:rFonts w:ascii="Times New Roman" w:hAnsi="Times New Roman" w:cs="Times New Roman"/>
                <w:sz w:val="24"/>
                <w:szCs w:val="24"/>
              </w:rPr>
            </w:rPrChange>
          </w:rPr>
          <w:t xml:space="preserve">Hoàn tác </w:t>
        </w:r>
      </w:ins>
      <w:ins w:id="7378" w:author="Truong Ngoc Son" w:date="2016-10-21T15:33:00Z">
        <w:del w:id="7379" w:author="Phat Tran" w:date="2016-11-05T14:07:00Z">
          <w:r w:rsidR="0032205F" w:rsidRPr="00016707" w:rsidDel="00956268">
            <w:rPr>
              <w:rFonts w:ascii="Times New Roman" w:hAnsi="Times New Roman" w:cs="Times New Roman"/>
              <w:b/>
              <w:sz w:val="28"/>
              <w:szCs w:val="28"/>
              <w:rPrChange w:id="7380" w:author="Phạm Anh Đại" w:date="2016-11-21T01:59:00Z">
                <w:rPr>
                  <w:rFonts w:ascii="Times New Roman" w:hAnsi="Times New Roman" w:cs="Times New Roman"/>
                  <w:sz w:val="24"/>
                  <w:szCs w:val="24"/>
                </w:rPr>
              </w:rPrChange>
            </w:rPr>
            <w:delText>Undo</w:delText>
          </w:r>
        </w:del>
      </w:ins>
    </w:p>
    <w:p w14:paraId="22FBCA52" w14:textId="48183997" w:rsidR="0032205F" w:rsidRPr="00957567" w:rsidRDefault="0032205F">
      <w:pPr>
        <w:jc w:val="both"/>
        <w:rPr>
          <w:ins w:id="7381" w:author="Truong Ngoc Son" w:date="2016-10-21T15:33:00Z"/>
          <w:rFonts w:ascii="Times New Roman" w:hAnsi="Times New Roman" w:cs="Times New Roman"/>
          <w:sz w:val="28"/>
          <w:szCs w:val="28"/>
          <w:rPrChange w:id="7382" w:author="Phạm Anh Đại" w:date="2016-11-16T08:54:00Z">
            <w:rPr>
              <w:ins w:id="7383" w:author="Truong Ngoc Son" w:date="2016-10-21T15:33:00Z"/>
              <w:rFonts w:ascii="Times New Roman" w:hAnsi="Times New Roman" w:cs="Times New Roman"/>
              <w:sz w:val="24"/>
              <w:szCs w:val="24"/>
            </w:rPr>
          </w:rPrChange>
        </w:rPr>
        <w:pPrChange w:id="7384" w:author="Biển Phan Y" w:date="2016-11-22T22:50:00Z">
          <w:pPr/>
        </w:pPrChange>
      </w:pPr>
      <w:ins w:id="7385" w:author="Truong Ngoc Son" w:date="2016-10-21T15:33:00Z">
        <w:r w:rsidRPr="00957567">
          <w:rPr>
            <w:rFonts w:ascii="Times New Roman" w:hAnsi="Times New Roman" w:cs="Times New Roman"/>
            <w:sz w:val="28"/>
            <w:szCs w:val="28"/>
            <w:rPrChange w:id="7386" w:author="Phạm Anh Đại" w:date="2016-11-16T08:54:00Z">
              <w:rPr>
                <w:rFonts w:ascii="Times New Roman" w:hAnsi="Times New Roman" w:cs="Times New Roman"/>
                <w:sz w:val="24"/>
                <w:szCs w:val="24"/>
              </w:rPr>
            </w:rPrChange>
          </w:rPr>
          <w:t xml:space="preserve">Có lẽ các công cụ mạnh mẽ nhất để giảm thiểu tác động của lỗi này là lệnh </w:t>
        </w:r>
      </w:ins>
      <w:ins w:id="7387" w:author="Phat Tran" w:date="2016-11-05T14:10:00Z">
        <w:r w:rsidR="00956268" w:rsidRPr="00957567">
          <w:rPr>
            <w:rFonts w:ascii="Times New Roman" w:hAnsi="Times New Roman" w:cs="Times New Roman"/>
            <w:sz w:val="28"/>
            <w:szCs w:val="28"/>
            <w:rPrChange w:id="7388" w:author="Phạm Anh Đại" w:date="2016-11-16T08:54:00Z">
              <w:rPr>
                <w:rFonts w:ascii="Times New Roman" w:hAnsi="Times New Roman" w:cs="Times New Roman"/>
                <w:sz w:val="24"/>
                <w:szCs w:val="24"/>
              </w:rPr>
            </w:rPrChange>
          </w:rPr>
          <w:t xml:space="preserve">Hoàn tác </w:t>
        </w:r>
      </w:ins>
      <w:ins w:id="7389" w:author="Truong Ngoc Son" w:date="2016-10-21T15:33:00Z">
        <w:del w:id="7390" w:author="Phat Tran" w:date="2016-11-05T14:10:00Z">
          <w:r w:rsidRPr="00957567" w:rsidDel="00956268">
            <w:rPr>
              <w:rFonts w:ascii="Times New Roman" w:hAnsi="Times New Roman" w:cs="Times New Roman"/>
              <w:sz w:val="28"/>
              <w:szCs w:val="28"/>
              <w:rPrChange w:id="7391" w:author="Phạm Anh Đại" w:date="2016-11-16T08:54:00Z">
                <w:rPr>
                  <w:rFonts w:ascii="Times New Roman" w:hAnsi="Times New Roman" w:cs="Times New Roman"/>
                  <w:sz w:val="24"/>
                  <w:szCs w:val="24"/>
                </w:rPr>
              </w:rPrChange>
            </w:rPr>
            <w:delText>Undo</w:delText>
          </w:r>
        </w:del>
        <w:r w:rsidRPr="00957567">
          <w:rPr>
            <w:rFonts w:ascii="Times New Roman" w:hAnsi="Times New Roman" w:cs="Times New Roman"/>
            <w:sz w:val="28"/>
            <w:szCs w:val="28"/>
            <w:rPrChange w:id="7392" w:author="Phạm Anh Đại" w:date="2016-11-16T08:54:00Z">
              <w:rPr>
                <w:rFonts w:ascii="Times New Roman" w:hAnsi="Times New Roman" w:cs="Times New Roman"/>
                <w:sz w:val="24"/>
                <w:szCs w:val="24"/>
              </w:rPr>
            </w:rPrChange>
          </w:rPr>
          <w:t xml:space="preserve"> trong các hệ thống điện tử hiện đại, đảo ngược các hoạt động thực hiện bởi các lệnh trước đó, bất cứ nơi nào có thể. Các hệ thống tốt nhất có nhiều cấp độ của </w:t>
        </w:r>
      </w:ins>
      <w:ins w:id="7393" w:author="Phat Tran" w:date="2016-11-05T14:11:00Z">
        <w:r w:rsidR="00956268" w:rsidRPr="00957567">
          <w:rPr>
            <w:rFonts w:ascii="Times New Roman" w:hAnsi="Times New Roman" w:cs="Times New Roman"/>
            <w:sz w:val="28"/>
            <w:szCs w:val="28"/>
            <w:rPrChange w:id="7394" w:author="Phạm Anh Đại" w:date="2016-11-16T08:54:00Z">
              <w:rPr>
                <w:rFonts w:ascii="Times New Roman" w:hAnsi="Times New Roman" w:cs="Times New Roman"/>
                <w:sz w:val="24"/>
                <w:szCs w:val="24"/>
              </w:rPr>
            </w:rPrChange>
          </w:rPr>
          <w:t xml:space="preserve">sự hoàn tác </w:t>
        </w:r>
      </w:ins>
      <w:ins w:id="7395" w:author="Truong Ngoc Son" w:date="2016-10-21T15:33:00Z">
        <w:del w:id="7396" w:author="Phat Tran" w:date="2016-11-05T14:11:00Z">
          <w:r w:rsidRPr="00957567" w:rsidDel="00956268">
            <w:rPr>
              <w:rFonts w:ascii="Times New Roman" w:hAnsi="Times New Roman" w:cs="Times New Roman"/>
              <w:sz w:val="28"/>
              <w:szCs w:val="28"/>
              <w:rPrChange w:id="7397" w:author="Phạm Anh Đại" w:date="2016-11-16T08:54:00Z">
                <w:rPr>
                  <w:rFonts w:ascii="Times New Roman" w:hAnsi="Times New Roman" w:cs="Times New Roman"/>
                  <w:sz w:val="24"/>
                  <w:szCs w:val="24"/>
                </w:rPr>
              </w:rPrChange>
            </w:rPr>
            <w:delText>suy vi</w:delText>
          </w:r>
        </w:del>
        <w:r w:rsidRPr="00957567">
          <w:rPr>
            <w:rFonts w:ascii="Times New Roman" w:hAnsi="Times New Roman" w:cs="Times New Roman"/>
            <w:sz w:val="28"/>
            <w:szCs w:val="28"/>
            <w:rPrChange w:id="7398" w:author="Phạm Anh Đại" w:date="2016-11-16T08:54:00Z">
              <w:rPr>
                <w:rFonts w:ascii="Times New Roman" w:hAnsi="Times New Roman" w:cs="Times New Roman"/>
                <w:sz w:val="24"/>
                <w:szCs w:val="24"/>
              </w:rPr>
            </w:rPrChange>
          </w:rPr>
          <w:t>, vì vậy nó có thể phục hồi lại toàn bộ một chuỗi các hành động.</w:t>
        </w:r>
      </w:ins>
    </w:p>
    <w:p w14:paraId="308D839B" w14:textId="15AD0278" w:rsidR="0032205F" w:rsidRPr="00957567" w:rsidRDefault="0032205F">
      <w:pPr>
        <w:jc w:val="both"/>
        <w:rPr>
          <w:ins w:id="7399" w:author="Truong Ngoc Son" w:date="2016-10-21T15:33:00Z"/>
          <w:rFonts w:ascii="Times New Roman" w:hAnsi="Times New Roman" w:cs="Times New Roman"/>
          <w:sz w:val="28"/>
          <w:szCs w:val="28"/>
          <w:rPrChange w:id="7400" w:author="Phạm Anh Đại" w:date="2016-11-16T08:54:00Z">
            <w:rPr>
              <w:ins w:id="7401" w:author="Truong Ngoc Son" w:date="2016-10-21T15:33:00Z"/>
              <w:rFonts w:ascii="Times New Roman" w:hAnsi="Times New Roman" w:cs="Times New Roman"/>
              <w:sz w:val="24"/>
              <w:szCs w:val="24"/>
            </w:rPr>
          </w:rPrChange>
        </w:rPr>
        <w:pPrChange w:id="7402" w:author="Biển Phan Y" w:date="2016-11-22T22:50:00Z">
          <w:pPr/>
        </w:pPrChange>
      </w:pPr>
      <w:ins w:id="7403" w:author="Truong Ngoc Son" w:date="2016-10-21T15:33:00Z">
        <w:r w:rsidRPr="00957567">
          <w:rPr>
            <w:rFonts w:ascii="Times New Roman" w:hAnsi="Times New Roman" w:cs="Times New Roman"/>
            <w:sz w:val="28"/>
            <w:szCs w:val="28"/>
            <w:rPrChange w:id="7404" w:author="Phạm Anh Đại" w:date="2016-11-16T08:54:00Z">
              <w:rPr>
                <w:rFonts w:ascii="Times New Roman" w:hAnsi="Times New Roman" w:cs="Times New Roman"/>
                <w:sz w:val="24"/>
                <w:szCs w:val="24"/>
              </w:rPr>
            </w:rPrChange>
          </w:rPr>
          <w:t>Rõ ràng, hoàn tác không phải</w:t>
        </w:r>
        <w:del w:id="7405" w:author="Biển Phan Y" w:date="2016-11-23T23:48:00Z">
          <w:r w:rsidRPr="00957567" w:rsidDel="00C30FD6">
            <w:rPr>
              <w:rFonts w:ascii="Times New Roman" w:hAnsi="Times New Roman" w:cs="Times New Roman"/>
              <w:sz w:val="28"/>
              <w:szCs w:val="28"/>
              <w:rPrChange w:id="7406"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7407" w:author="Phạm Anh Đại" w:date="2016-11-16T08:54:00Z">
              <w:rPr>
                <w:rFonts w:ascii="Times New Roman" w:hAnsi="Times New Roman" w:cs="Times New Roman"/>
                <w:sz w:val="24"/>
                <w:szCs w:val="24"/>
              </w:rPr>
            </w:rPrChange>
          </w:rPr>
          <w:t xml:space="preserve"> luôn luôn có thể. Đôi khi, nó chỉ có hiệu quả nếu được thực hiện ngay lập tức sau khi </w:t>
        </w:r>
      </w:ins>
      <w:ins w:id="7408" w:author="Phat Tran" w:date="2016-11-05T14:11:00Z">
        <w:r w:rsidR="003A6296" w:rsidRPr="00957567">
          <w:rPr>
            <w:rFonts w:ascii="Times New Roman" w:hAnsi="Times New Roman" w:cs="Times New Roman"/>
            <w:sz w:val="28"/>
            <w:szCs w:val="28"/>
            <w:rPrChange w:id="7409" w:author="Phạm Anh Đại" w:date="2016-11-16T08:54:00Z">
              <w:rPr>
                <w:rFonts w:ascii="Times New Roman" w:hAnsi="Times New Roman" w:cs="Times New Roman"/>
                <w:sz w:val="24"/>
                <w:szCs w:val="24"/>
              </w:rPr>
            </w:rPrChange>
          </w:rPr>
          <w:t xml:space="preserve">thao tác </w:t>
        </w:r>
      </w:ins>
      <w:ins w:id="7410" w:author="Truong Ngoc Son" w:date="2016-10-21T15:33:00Z">
        <w:del w:id="7411" w:author="Phat Tran" w:date="2016-11-05T14:11:00Z">
          <w:r w:rsidRPr="00957567" w:rsidDel="003A6296">
            <w:rPr>
              <w:rFonts w:ascii="Times New Roman" w:hAnsi="Times New Roman" w:cs="Times New Roman"/>
              <w:sz w:val="28"/>
              <w:szCs w:val="28"/>
              <w:rPrChange w:id="7412" w:author="Phạm Anh Đại" w:date="2016-11-16T08:54:00Z">
                <w:rPr>
                  <w:rFonts w:ascii="Times New Roman" w:hAnsi="Times New Roman" w:cs="Times New Roman"/>
                  <w:sz w:val="24"/>
                  <w:szCs w:val="24"/>
                </w:rPr>
              </w:rPrChange>
            </w:rPr>
            <w:delText>hành động</w:delText>
          </w:r>
        </w:del>
        <w:r w:rsidRPr="00957567">
          <w:rPr>
            <w:rFonts w:ascii="Times New Roman" w:hAnsi="Times New Roman" w:cs="Times New Roman"/>
            <w:sz w:val="28"/>
            <w:szCs w:val="28"/>
            <w:rPrChange w:id="7413" w:author="Phạm Anh Đại" w:date="2016-11-16T08:54:00Z">
              <w:rPr>
                <w:rFonts w:ascii="Times New Roman" w:hAnsi="Times New Roman" w:cs="Times New Roman"/>
                <w:sz w:val="24"/>
                <w:szCs w:val="24"/>
              </w:rPr>
            </w:rPrChange>
          </w:rPr>
          <w:t>. Tuy nhiên, nó là một công cụ mạnh mẽ để giảm thiểu tác động của lỗi.</w:t>
        </w:r>
      </w:ins>
      <w:ins w:id="7414" w:author="Phạm Anh Đại" w:date="2016-11-21T15:48:00Z">
        <w:r w:rsidR="00B8461C">
          <w:rPr>
            <w:rFonts w:ascii="Times New Roman" w:hAnsi="Times New Roman" w:cs="Times New Roman"/>
            <w:sz w:val="28"/>
            <w:szCs w:val="28"/>
          </w:rPr>
          <w:t xml:space="preserve"> Với tôi,</w:t>
        </w:r>
      </w:ins>
      <w:ins w:id="7415" w:author="Truong Ngoc Son" w:date="2016-10-21T15:33:00Z">
        <w:r w:rsidRPr="00957567">
          <w:rPr>
            <w:rFonts w:ascii="Times New Roman" w:hAnsi="Times New Roman" w:cs="Times New Roman"/>
            <w:sz w:val="28"/>
            <w:szCs w:val="28"/>
            <w:rPrChange w:id="7416" w:author="Phạm Anh Đại" w:date="2016-11-16T08:54:00Z">
              <w:rPr>
                <w:rFonts w:ascii="Times New Roman" w:hAnsi="Times New Roman" w:cs="Times New Roman"/>
                <w:sz w:val="24"/>
                <w:szCs w:val="24"/>
              </w:rPr>
            </w:rPrChange>
          </w:rPr>
          <w:t xml:space="preserve"> </w:t>
        </w:r>
      </w:ins>
      <w:ins w:id="7417" w:author="Phạm Anh Đại" w:date="2016-11-21T15:48:00Z">
        <w:r w:rsidR="00B8461C">
          <w:rPr>
            <w:rFonts w:ascii="Times New Roman" w:hAnsi="Times New Roman" w:cs="Times New Roman"/>
            <w:sz w:val="28"/>
            <w:szCs w:val="28"/>
          </w:rPr>
          <w:t>n</w:t>
        </w:r>
      </w:ins>
      <w:ins w:id="7418" w:author="Truong Ngoc Son" w:date="2016-10-21T15:33:00Z">
        <w:del w:id="7419" w:author="Phạm Anh Đại" w:date="2016-11-21T15:48:00Z">
          <w:r w:rsidRPr="00957567" w:rsidDel="00B8461C">
            <w:rPr>
              <w:rFonts w:ascii="Times New Roman" w:hAnsi="Times New Roman" w:cs="Times New Roman"/>
              <w:sz w:val="28"/>
              <w:szCs w:val="28"/>
              <w:rPrChange w:id="7420" w:author="Phạm Anh Đại" w:date="2016-11-16T08:54:00Z">
                <w:rPr>
                  <w:rFonts w:ascii="Times New Roman" w:hAnsi="Times New Roman" w:cs="Times New Roman"/>
                  <w:sz w:val="24"/>
                  <w:szCs w:val="24"/>
                </w:rPr>
              </w:rPrChange>
            </w:rPr>
            <w:delText>N</w:delText>
          </w:r>
        </w:del>
        <w:r w:rsidRPr="00957567">
          <w:rPr>
            <w:rFonts w:ascii="Times New Roman" w:hAnsi="Times New Roman" w:cs="Times New Roman"/>
            <w:sz w:val="28"/>
            <w:szCs w:val="28"/>
            <w:rPrChange w:id="7421" w:author="Phạm Anh Đại" w:date="2016-11-16T08:54:00Z">
              <w:rPr>
                <w:rFonts w:ascii="Times New Roman" w:hAnsi="Times New Roman" w:cs="Times New Roman"/>
                <w:sz w:val="24"/>
                <w:szCs w:val="24"/>
              </w:rPr>
            </w:rPrChange>
          </w:rPr>
          <w:t>ó vẫn còn tuyệt vời</w:t>
        </w:r>
        <w:del w:id="7422" w:author="Phạm Anh Đại" w:date="2016-11-21T15:48:00Z">
          <w:r w:rsidRPr="00957567" w:rsidDel="00B8461C">
            <w:rPr>
              <w:rFonts w:ascii="Times New Roman" w:hAnsi="Times New Roman" w:cs="Times New Roman"/>
              <w:sz w:val="28"/>
              <w:szCs w:val="28"/>
              <w:rPrChange w:id="7423" w:author="Phạm Anh Đại" w:date="2016-11-16T08:54:00Z">
                <w:rPr>
                  <w:rFonts w:ascii="Times New Roman" w:hAnsi="Times New Roman" w:cs="Times New Roman"/>
                  <w:sz w:val="24"/>
                  <w:szCs w:val="24"/>
                </w:rPr>
              </w:rPrChange>
            </w:rPr>
            <w:delText xml:space="preserve"> với tôi</w:delText>
          </w:r>
        </w:del>
        <w:r w:rsidRPr="00957567">
          <w:rPr>
            <w:rFonts w:ascii="Times New Roman" w:hAnsi="Times New Roman" w:cs="Times New Roman"/>
            <w:sz w:val="28"/>
            <w:szCs w:val="28"/>
            <w:rPrChange w:id="7424" w:author="Phạm Anh Đại" w:date="2016-11-16T08:54:00Z">
              <w:rPr>
                <w:rFonts w:ascii="Times New Roman" w:hAnsi="Times New Roman" w:cs="Times New Roman"/>
                <w:sz w:val="24"/>
                <w:szCs w:val="24"/>
              </w:rPr>
            </w:rPrChange>
          </w:rPr>
          <w:t xml:space="preserve"> </w:t>
        </w:r>
      </w:ins>
      <w:ins w:id="7425" w:author="Phạm Anh Đại" w:date="2016-11-21T15:48:00Z">
        <w:r w:rsidR="00B8461C">
          <w:rPr>
            <w:rFonts w:ascii="Times New Roman" w:hAnsi="Times New Roman" w:cs="Times New Roman"/>
            <w:sz w:val="28"/>
            <w:szCs w:val="28"/>
          </w:rPr>
          <w:t>bởi</w:t>
        </w:r>
      </w:ins>
      <w:ins w:id="7426" w:author="Truong Ngoc Son" w:date="2016-10-21T15:33:00Z">
        <w:del w:id="7427" w:author="Phạm Anh Đại" w:date="2016-11-21T15:48:00Z">
          <w:r w:rsidRPr="00957567" w:rsidDel="00B8461C">
            <w:rPr>
              <w:rFonts w:ascii="Times New Roman" w:hAnsi="Times New Roman" w:cs="Times New Roman"/>
              <w:sz w:val="28"/>
              <w:szCs w:val="28"/>
              <w:rPrChange w:id="7428" w:author="Phạm Anh Đại" w:date="2016-11-16T08:54:00Z">
                <w:rPr>
                  <w:rFonts w:ascii="Times New Roman" w:hAnsi="Times New Roman" w:cs="Times New Roman"/>
                  <w:sz w:val="24"/>
                  <w:szCs w:val="24"/>
                </w:rPr>
              </w:rPrChange>
            </w:rPr>
            <w:delText>rằng</w:delText>
          </w:r>
        </w:del>
        <w:r w:rsidRPr="00957567">
          <w:rPr>
            <w:rFonts w:ascii="Times New Roman" w:hAnsi="Times New Roman" w:cs="Times New Roman"/>
            <w:sz w:val="28"/>
            <w:szCs w:val="28"/>
            <w:rPrChange w:id="7429" w:author="Phạm Anh Đại" w:date="2016-11-16T08:54:00Z">
              <w:rPr>
                <w:rFonts w:ascii="Times New Roman" w:hAnsi="Times New Roman" w:cs="Times New Roman"/>
                <w:sz w:val="24"/>
                <w:szCs w:val="24"/>
              </w:rPr>
            </w:rPrChange>
          </w:rPr>
          <w:t xml:space="preserve"> nhiều hệ thống điện tử và máy tính dựa trên </w:t>
        </w:r>
      </w:ins>
      <w:ins w:id="7430" w:author="Biển Phan Y" w:date="2016-11-23T23:48:00Z">
        <w:r w:rsidR="00C30FD6">
          <w:rPr>
            <w:rFonts w:ascii="Times New Roman" w:hAnsi="Times New Roman" w:cs="Times New Roman"/>
            <w:sz w:val="28"/>
            <w:szCs w:val="28"/>
          </w:rPr>
          <w:t xml:space="preserve">việc </w:t>
        </w:r>
      </w:ins>
      <w:ins w:id="7431" w:author="Truong Ngoc Son" w:date="2016-10-21T15:33:00Z">
        <w:r w:rsidRPr="00957567">
          <w:rPr>
            <w:rFonts w:ascii="Times New Roman" w:hAnsi="Times New Roman" w:cs="Times New Roman"/>
            <w:sz w:val="28"/>
            <w:szCs w:val="28"/>
            <w:rPrChange w:id="7432" w:author="Phạm Anh Đại" w:date="2016-11-16T08:54:00Z">
              <w:rPr>
                <w:rFonts w:ascii="Times New Roman" w:hAnsi="Times New Roman" w:cs="Times New Roman"/>
                <w:sz w:val="24"/>
                <w:szCs w:val="24"/>
              </w:rPr>
            </w:rPrChange>
          </w:rPr>
          <w:t>không cung cấp một phương tiện để hoàn tác ngay cả khi nó rõ ràng là có thể và mong muốn.</w:t>
        </w:r>
      </w:ins>
    </w:p>
    <w:p w14:paraId="13DCD0B3" w14:textId="77777777" w:rsidR="00B8461C" w:rsidRDefault="003A6296">
      <w:pPr>
        <w:jc w:val="both"/>
        <w:rPr>
          <w:ins w:id="7433" w:author="Phạm Anh Đại" w:date="2016-11-21T15:49:00Z"/>
          <w:rFonts w:ascii="Times New Roman" w:hAnsi="Times New Roman" w:cs="Times New Roman"/>
          <w:sz w:val="28"/>
          <w:szCs w:val="28"/>
        </w:rPr>
        <w:pPrChange w:id="7434" w:author="Biển Phan Y" w:date="2016-11-22T22:50:00Z">
          <w:pPr/>
        </w:pPrChange>
      </w:pPr>
      <w:ins w:id="7435" w:author="Phat Tran" w:date="2016-11-05T14:11:00Z">
        <w:r w:rsidRPr="00957567">
          <w:rPr>
            <w:rFonts w:ascii="Times New Roman" w:hAnsi="Times New Roman" w:cs="Times New Roman"/>
            <w:sz w:val="28"/>
            <w:szCs w:val="28"/>
            <w:rPrChange w:id="7436" w:author="Phạm Anh Đại" w:date="2016-11-16T08:54:00Z">
              <w:rPr>
                <w:rFonts w:ascii="Times New Roman" w:hAnsi="Times New Roman" w:cs="Times New Roman"/>
                <w:sz w:val="24"/>
                <w:szCs w:val="24"/>
              </w:rPr>
            </w:rPrChange>
          </w:rPr>
          <w:t xml:space="preserve">Thông điệp xác nhận và lỗi </w:t>
        </w:r>
      </w:ins>
    </w:p>
    <w:p w14:paraId="3FFEA6A7" w14:textId="78313C22" w:rsidR="0032205F" w:rsidRPr="00957567" w:rsidDel="003A6296" w:rsidRDefault="0032205F">
      <w:pPr>
        <w:jc w:val="both"/>
        <w:rPr>
          <w:ins w:id="7437" w:author="Truong Ngoc Son" w:date="2016-10-21T15:33:00Z"/>
          <w:del w:id="7438" w:author="Phat Tran" w:date="2016-11-05T14:11:00Z"/>
          <w:rFonts w:ascii="Times New Roman" w:hAnsi="Times New Roman" w:cs="Times New Roman"/>
          <w:sz w:val="28"/>
          <w:szCs w:val="28"/>
          <w:rPrChange w:id="7439" w:author="Phạm Anh Đại" w:date="2016-11-16T08:54:00Z">
            <w:rPr>
              <w:ins w:id="7440" w:author="Truong Ngoc Son" w:date="2016-10-21T15:33:00Z"/>
              <w:del w:id="7441" w:author="Phat Tran" w:date="2016-11-05T14:11:00Z"/>
              <w:rFonts w:ascii="Times New Roman" w:hAnsi="Times New Roman" w:cs="Times New Roman"/>
              <w:sz w:val="24"/>
              <w:szCs w:val="24"/>
            </w:rPr>
          </w:rPrChange>
        </w:rPr>
        <w:pPrChange w:id="7442" w:author="Biển Phan Y" w:date="2016-11-22T22:50:00Z">
          <w:pPr/>
        </w:pPrChange>
      </w:pPr>
      <w:ins w:id="7443" w:author="Truong Ngoc Son" w:date="2016-10-21T15:33:00Z">
        <w:del w:id="7444" w:author="Phat Tran" w:date="2016-11-05T14:11:00Z">
          <w:r w:rsidRPr="00957567" w:rsidDel="003A6296">
            <w:rPr>
              <w:rFonts w:ascii="Times New Roman" w:hAnsi="Times New Roman" w:cs="Times New Roman"/>
              <w:sz w:val="28"/>
              <w:szCs w:val="28"/>
              <w:rPrChange w:id="7445" w:author="Phạm Anh Đại" w:date="2016-11-16T08:54:00Z">
                <w:rPr>
                  <w:rFonts w:ascii="Times New Roman" w:hAnsi="Times New Roman" w:cs="Times New Roman"/>
                  <w:sz w:val="24"/>
                  <w:szCs w:val="24"/>
                </w:rPr>
              </w:rPrChange>
            </w:rPr>
            <w:delText>Confirmation and error messages</w:delText>
          </w:r>
        </w:del>
      </w:ins>
    </w:p>
    <w:p w14:paraId="274C2A3D" w14:textId="0C8C21B3" w:rsidR="0032205F" w:rsidRPr="00957567" w:rsidRDefault="0032205F">
      <w:pPr>
        <w:jc w:val="both"/>
        <w:rPr>
          <w:ins w:id="7446" w:author="Truong Ngoc Son" w:date="2016-10-21T15:33:00Z"/>
          <w:rFonts w:ascii="Times New Roman" w:hAnsi="Times New Roman" w:cs="Times New Roman"/>
          <w:sz w:val="28"/>
          <w:szCs w:val="28"/>
          <w:rPrChange w:id="7447" w:author="Phạm Anh Đại" w:date="2016-11-16T08:54:00Z">
            <w:rPr>
              <w:ins w:id="7448" w:author="Truong Ngoc Son" w:date="2016-10-21T15:33:00Z"/>
              <w:rFonts w:ascii="Times New Roman" w:hAnsi="Times New Roman" w:cs="Times New Roman"/>
              <w:sz w:val="24"/>
              <w:szCs w:val="24"/>
            </w:rPr>
          </w:rPrChange>
        </w:rPr>
        <w:pPrChange w:id="7449" w:author="Biển Phan Y" w:date="2016-11-22T22:50:00Z">
          <w:pPr/>
        </w:pPrChange>
      </w:pPr>
      <w:ins w:id="7450" w:author="Truong Ngoc Son" w:date="2016-10-21T15:33:00Z">
        <w:r w:rsidRPr="00957567">
          <w:rPr>
            <w:rFonts w:ascii="Times New Roman" w:hAnsi="Times New Roman" w:cs="Times New Roman"/>
            <w:sz w:val="28"/>
            <w:szCs w:val="28"/>
            <w:rPrChange w:id="7451" w:author="Phạm Anh Đại" w:date="2016-11-16T08:54:00Z">
              <w:rPr>
                <w:rFonts w:ascii="Times New Roman" w:hAnsi="Times New Roman" w:cs="Times New Roman"/>
                <w:sz w:val="24"/>
                <w:szCs w:val="24"/>
              </w:rPr>
            </w:rPrChange>
          </w:rPr>
          <w:t xml:space="preserve">Nhiều hệ thống cố gắng để ngăn chặn các lỗi bằng cách yêu cầu xác nhận trước khi một lệnh sẽ được thực thi, đặc biệt là khi </w:t>
        </w:r>
      </w:ins>
      <w:ins w:id="7452" w:author="Phat Tran" w:date="2016-11-05T14:12:00Z">
        <w:r w:rsidR="003A6296" w:rsidRPr="00957567">
          <w:rPr>
            <w:rFonts w:ascii="Times New Roman" w:hAnsi="Times New Roman" w:cs="Times New Roman"/>
            <w:sz w:val="28"/>
            <w:szCs w:val="28"/>
            <w:rPrChange w:id="7453" w:author="Phạm Anh Đại" w:date="2016-11-16T08:54:00Z">
              <w:rPr>
                <w:rFonts w:ascii="Times New Roman" w:hAnsi="Times New Roman" w:cs="Times New Roman"/>
                <w:sz w:val="24"/>
                <w:szCs w:val="24"/>
              </w:rPr>
            </w:rPrChange>
          </w:rPr>
          <w:t xml:space="preserve">thao tác </w:t>
        </w:r>
      </w:ins>
      <w:ins w:id="7454" w:author="Truong Ngoc Son" w:date="2016-10-21T15:33:00Z">
        <w:del w:id="7455" w:author="Phat Tran" w:date="2016-11-05T14:12:00Z">
          <w:r w:rsidRPr="00957567" w:rsidDel="003A6296">
            <w:rPr>
              <w:rFonts w:ascii="Times New Roman" w:hAnsi="Times New Roman" w:cs="Times New Roman"/>
              <w:sz w:val="28"/>
              <w:szCs w:val="28"/>
              <w:rPrChange w:id="7456" w:author="Phạm Anh Đại" w:date="2016-11-16T08:54:00Z">
                <w:rPr>
                  <w:rFonts w:ascii="Times New Roman" w:hAnsi="Times New Roman" w:cs="Times New Roman"/>
                  <w:sz w:val="24"/>
                  <w:szCs w:val="24"/>
                </w:rPr>
              </w:rPrChange>
            </w:rPr>
            <w:delText>hành độ</w:delText>
          </w:r>
        </w:del>
        <w:del w:id="7457" w:author="Phat Tran" w:date="2016-11-05T14:11:00Z">
          <w:r w:rsidRPr="00957567" w:rsidDel="003A6296">
            <w:rPr>
              <w:rFonts w:ascii="Times New Roman" w:hAnsi="Times New Roman" w:cs="Times New Roman"/>
              <w:sz w:val="28"/>
              <w:szCs w:val="28"/>
              <w:rPrChange w:id="7458" w:author="Phạm Anh Đại" w:date="2016-11-16T08:54:00Z">
                <w:rPr>
                  <w:rFonts w:ascii="Times New Roman" w:hAnsi="Times New Roman" w:cs="Times New Roman"/>
                  <w:sz w:val="24"/>
                  <w:szCs w:val="24"/>
                </w:rPr>
              </w:rPrChange>
            </w:rPr>
            <w:delText>ng</w:delText>
          </w:r>
        </w:del>
        <w:r w:rsidRPr="00957567">
          <w:rPr>
            <w:rFonts w:ascii="Times New Roman" w:hAnsi="Times New Roman" w:cs="Times New Roman"/>
            <w:sz w:val="28"/>
            <w:szCs w:val="28"/>
            <w:rPrChange w:id="7459" w:author="Phạm Anh Đại" w:date="2016-11-16T08:54:00Z">
              <w:rPr>
                <w:rFonts w:ascii="Times New Roman" w:hAnsi="Times New Roman" w:cs="Times New Roman"/>
                <w:sz w:val="24"/>
                <w:szCs w:val="24"/>
              </w:rPr>
            </w:rPrChange>
          </w:rPr>
          <w:t xml:space="preserve"> sẽ </w:t>
        </w:r>
      </w:ins>
      <w:ins w:id="7460" w:author="Phat Tran" w:date="2016-11-05T14:12:00Z">
        <w:r w:rsidR="003A6296" w:rsidRPr="00957567">
          <w:rPr>
            <w:rFonts w:ascii="Times New Roman" w:hAnsi="Times New Roman" w:cs="Times New Roman"/>
            <w:sz w:val="28"/>
            <w:szCs w:val="28"/>
            <w:rPrChange w:id="7461" w:author="Phạm Anh Đại" w:date="2016-11-16T08:54:00Z">
              <w:rPr>
                <w:rFonts w:ascii="Times New Roman" w:hAnsi="Times New Roman" w:cs="Times New Roman"/>
                <w:sz w:val="24"/>
                <w:szCs w:val="24"/>
              </w:rPr>
            </w:rPrChange>
          </w:rPr>
          <w:t xml:space="preserve">phá hủy </w:t>
        </w:r>
      </w:ins>
      <w:ins w:id="7462" w:author="Truong Ngoc Son" w:date="2016-10-21T15:33:00Z">
        <w:del w:id="7463" w:author="Phat Tran" w:date="2016-11-05T14:12:00Z">
          <w:r w:rsidRPr="00957567" w:rsidDel="003A6296">
            <w:rPr>
              <w:rFonts w:ascii="Times New Roman" w:hAnsi="Times New Roman" w:cs="Times New Roman"/>
              <w:sz w:val="28"/>
              <w:szCs w:val="28"/>
              <w:rPrChange w:id="7464" w:author="Phạm Anh Đại" w:date="2016-11-16T08:54:00Z">
                <w:rPr>
                  <w:rFonts w:ascii="Times New Roman" w:hAnsi="Times New Roman" w:cs="Times New Roman"/>
                  <w:sz w:val="24"/>
                  <w:szCs w:val="24"/>
                </w:rPr>
              </w:rPrChange>
            </w:rPr>
            <w:delText>tiêu diệt</w:delText>
          </w:r>
        </w:del>
        <w:r w:rsidRPr="00957567">
          <w:rPr>
            <w:rFonts w:ascii="Times New Roman" w:hAnsi="Times New Roman" w:cs="Times New Roman"/>
            <w:sz w:val="28"/>
            <w:szCs w:val="28"/>
            <w:rPrChange w:id="7465" w:author="Phạm Anh Đại" w:date="2016-11-16T08:54:00Z">
              <w:rPr>
                <w:rFonts w:ascii="Times New Roman" w:hAnsi="Times New Roman" w:cs="Times New Roman"/>
                <w:sz w:val="24"/>
                <w:szCs w:val="24"/>
              </w:rPr>
            </w:rPrChange>
          </w:rPr>
          <w:t xml:space="preserve"> một cái gì đó quan trọng. Nhưng những yêu cầu này thường không đúng lúc bởi vì sau khi yêu cầu một </w:t>
        </w:r>
      </w:ins>
      <w:ins w:id="7466" w:author="Phat Tran" w:date="2016-11-05T14:12:00Z">
        <w:r w:rsidR="003A6296" w:rsidRPr="00957567">
          <w:rPr>
            <w:rFonts w:ascii="Times New Roman" w:hAnsi="Times New Roman" w:cs="Times New Roman"/>
            <w:sz w:val="28"/>
            <w:szCs w:val="28"/>
            <w:rPrChange w:id="7467" w:author="Phạm Anh Đại" w:date="2016-11-16T08:54:00Z">
              <w:rPr>
                <w:rFonts w:ascii="Times New Roman" w:hAnsi="Times New Roman" w:cs="Times New Roman"/>
                <w:sz w:val="24"/>
                <w:szCs w:val="24"/>
              </w:rPr>
            </w:rPrChange>
          </w:rPr>
          <w:t xml:space="preserve">thao tác </w:t>
        </w:r>
      </w:ins>
      <w:ins w:id="7468" w:author="Truong Ngoc Son" w:date="2016-10-21T15:33:00Z">
        <w:del w:id="7469" w:author="Phat Tran" w:date="2016-11-05T14:12:00Z">
          <w:r w:rsidRPr="00957567" w:rsidDel="003A6296">
            <w:rPr>
              <w:rFonts w:ascii="Times New Roman" w:hAnsi="Times New Roman" w:cs="Times New Roman"/>
              <w:sz w:val="28"/>
              <w:szCs w:val="28"/>
              <w:rPrChange w:id="7470" w:author="Phạm Anh Đại" w:date="2016-11-16T08:54:00Z">
                <w:rPr>
                  <w:rFonts w:ascii="Times New Roman" w:hAnsi="Times New Roman" w:cs="Times New Roman"/>
                  <w:sz w:val="24"/>
                  <w:szCs w:val="24"/>
                </w:rPr>
              </w:rPrChange>
            </w:rPr>
            <w:delText>hoạt động</w:delText>
          </w:r>
        </w:del>
        <w:r w:rsidRPr="00957567">
          <w:rPr>
            <w:rFonts w:ascii="Times New Roman" w:hAnsi="Times New Roman" w:cs="Times New Roman"/>
            <w:sz w:val="28"/>
            <w:szCs w:val="28"/>
            <w:rPrChange w:id="7471" w:author="Phạm Anh Đại" w:date="2016-11-16T08:54:00Z">
              <w:rPr>
                <w:rFonts w:ascii="Times New Roman" w:hAnsi="Times New Roman" w:cs="Times New Roman"/>
                <w:sz w:val="24"/>
                <w:szCs w:val="24"/>
              </w:rPr>
            </w:rPrChange>
          </w:rPr>
          <w:t xml:space="preserve">, </w:t>
        </w:r>
        <w:del w:id="7472" w:author="Phat Tran" w:date="2016-11-05T14:12:00Z">
          <w:r w:rsidRPr="00957567" w:rsidDel="003A6296">
            <w:rPr>
              <w:rFonts w:ascii="Times New Roman" w:hAnsi="Times New Roman" w:cs="Times New Roman"/>
              <w:sz w:val="28"/>
              <w:szCs w:val="28"/>
              <w:rPrChange w:id="7473" w:author="Phạm Anh Đại" w:date="2016-11-16T08:54:00Z">
                <w:rPr>
                  <w:rFonts w:ascii="Times New Roman" w:hAnsi="Times New Roman" w:cs="Times New Roman"/>
                  <w:sz w:val="24"/>
                  <w:szCs w:val="24"/>
                </w:rPr>
              </w:rPrChange>
            </w:rPr>
            <w:delText>người dân</w:delText>
          </w:r>
        </w:del>
      </w:ins>
      <w:ins w:id="7474" w:author="Phat Tran" w:date="2016-11-05T14:12:00Z">
        <w:r w:rsidR="003A6296" w:rsidRPr="00957567">
          <w:rPr>
            <w:rFonts w:ascii="Times New Roman" w:hAnsi="Times New Roman" w:cs="Times New Roman"/>
            <w:sz w:val="28"/>
            <w:szCs w:val="28"/>
            <w:rPrChange w:id="7475" w:author="Phạm Anh Đại" w:date="2016-11-16T08:54:00Z">
              <w:rPr>
                <w:rFonts w:ascii="Times New Roman" w:hAnsi="Times New Roman" w:cs="Times New Roman"/>
                <w:sz w:val="24"/>
                <w:szCs w:val="24"/>
              </w:rPr>
            </w:rPrChange>
          </w:rPr>
          <w:t xml:space="preserve"> con người</w:t>
        </w:r>
      </w:ins>
      <w:ins w:id="7476" w:author="Truong Ngoc Son" w:date="2016-10-21T15:33:00Z">
        <w:r w:rsidRPr="00957567">
          <w:rPr>
            <w:rFonts w:ascii="Times New Roman" w:hAnsi="Times New Roman" w:cs="Times New Roman"/>
            <w:sz w:val="28"/>
            <w:szCs w:val="28"/>
            <w:rPrChange w:id="7477" w:author="Phạm Anh Đại" w:date="2016-11-16T08:54:00Z">
              <w:rPr>
                <w:rFonts w:ascii="Times New Roman" w:hAnsi="Times New Roman" w:cs="Times New Roman"/>
                <w:sz w:val="24"/>
                <w:szCs w:val="24"/>
              </w:rPr>
            </w:rPrChange>
          </w:rPr>
          <w:t xml:space="preserve"> thường </w:t>
        </w:r>
      </w:ins>
      <w:ins w:id="7478" w:author="Phat Tran" w:date="2016-11-05T14:12:00Z">
        <w:r w:rsidR="003A6296" w:rsidRPr="00957567">
          <w:rPr>
            <w:rFonts w:ascii="Times New Roman" w:hAnsi="Times New Roman" w:cs="Times New Roman"/>
            <w:sz w:val="28"/>
            <w:szCs w:val="28"/>
            <w:rPrChange w:id="7479" w:author="Phạm Anh Đại" w:date="2016-11-16T08:54:00Z">
              <w:rPr>
                <w:rFonts w:ascii="Times New Roman" w:hAnsi="Times New Roman" w:cs="Times New Roman"/>
                <w:sz w:val="24"/>
                <w:szCs w:val="24"/>
              </w:rPr>
            </w:rPrChange>
          </w:rPr>
          <w:t xml:space="preserve">nhất định </w:t>
        </w:r>
      </w:ins>
      <w:ins w:id="7480" w:author="Truong Ngoc Son" w:date="2016-10-21T15:33:00Z">
        <w:del w:id="7481" w:author="Phat Tran" w:date="2016-11-05T14:12:00Z">
          <w:r w:rsidRPr="00957567" w:rsidDel="003A6296">
            <w:rPr>
              <w:rFonts w:ascii="Times New Roman" w:hAnsi="Times New Roman" w:cs="Times New Roman"/>
              <w:sz w:val="28"/>
              <w:szCs w:val="28"/>
              <w:rPrChange w:id="7482" w:author="Phạm Anh Đại" w:date="2016-11-16T08:54:00Z">
                <w:rPr>
                  <w:rFonts w:ascii="Times New Roman" w:hAnsi="Times New Roman" w:cs="Times New Roman"/>
                  <w:sz w:val="24"/>
                  <w:szCs w:val="24"/>
                </w:rPr>
              </w:rPrChange>
            </w:rPr>
            <w:delText>nào đó</w:delText>
          </w:r>
        </w:del>
        <w:del w:id="7483" w:author="Biển Phan Y" w:date="2016-11-23T23:50:00Z">
          <w:r w:rsidRPr="00957567" w:rsidDel="00C30FD6">
            <w:rPr>
              <w:rFonts w:ascii="Times New Roman" w:hAnsi="Times New Roman" w:cs="Times New Roman"/>
              <w:sz w:val="28"/>
              <w:szCs w:val="28"/>
              <w:rPrChange w:id="7484" w:author="Phạm Anh Đại" w:date="2016-11-16T08:54:00Z">
                <w:rPr>
                  <w:rFonts w:ascii="Times New Roman" w:hAnsi="Times New Roman" w:cs="Times New Roman"/>
                  <w:sz w:val="24"/>
                  <w:szCs w:val="24"/>
                </w:rPr>
              </w:rPrChange>
            </w:rPr>
            <w:delText xml:space="preserve"> họ</w:delText>
          </w:r>
        </w:del>
        <w:r w:rsidRPr="00957567">
          <w:rPr>
            <w:rFonts w:ascii="Times New Roman" w:hAnsi="Times New Roman" w:cs="Times New Roman"/>
            <w:sz w:val="28"/>
            <w:szCs w:val="28"/>
            <w:rPrChange w:id="7485" w:author="Phạm Anh Đại" w:date="2016-11-16T08:54:00Z">
              <w:rPr>
                <w:rFonts w:ascii="Times New Roman" w:hAnsi="Times New Roman" w:cs="Times New Roman"/>
                <w:sz w:val="24"/>
                <w:szCs w:val="24"/>
              </w:rPr>
            </w:rPrChange>
          </w:rPr>
          <w:t xml:space="preserve"> muốn nó làm. Do đó các </w:t>
        </w:r>
      </w:ins>
      <w:ins w:id="7486" w:author="Phat Tran" w:date="2016-11-05T14:12:00Z">
        <w:r w:rsidR="003A6296" w:rsidRPr="00957567">
          <w:rPr>
            <w:rFonts w:ascii="Times New Roman" w:hAnsi="Times New Roman" w:cs="Times New Roman"/>
            <w:sz w:val="28"/>
            <w:szCs w:val="28"/>
            <w:rPrChange w:id="7487" w:author="Phạm Anh Đại" w:date="2016-11-16T08:54:00Z">
              <w:rPr>
                <w:rFonts w:ascii="Times New Roman" w:hAnsi="Times New Roman" w:cs="Times New Roman"/>
                <w:sz w:val="24"/>
                <w:szCs w:val="24"/>
              </w:rPr>
            </w:rPrChange>
          </w:rPr>
          <w:t xml:space="preserve">câu chuyện </w:t>
        </w:r>
      </w:ins>
      <w:ins w:id="7488" w:author="Truong Ngoc Son" w:date="2016-10-21T15:33:00Z">
        <w:del w:id="7489" w:author="Phat Tran" w:date="2016-11-05T14:12:00Z">
          <w:r w:rsidRPr="00957567" w:rsidDel="003A6296">
            <w:rPr>
              <w:rFonts w:ascii="Times New Roman" w:hAnsi="Times New Roman" w:cs="Times New Roman"/>
              <w:sz w:val="28"/>
              <w:szCs w:val="28"/>
              <w:rPrChange w:id="7490" w:author="Phạm Anh Đại" w:date="2016-11-16T08:54:00Z">
                <w:rPr>
                  <w:rFonts w:ascii="Times New Roman" w:hAnsi="Times New Roman" w:cs="Times New Roman"/>
                  <w:sz w:val="24"/>
                  <w:szCs w:val="24"/>
                </w:rPr>
              </w:rPrChange>
            </w:rPr>
            <w:delText>trò</w:delText>
          </w:r>
        </w:del>
        <w:r w:rsidRPr="00957567">
          <w:rPr>
            <w:rFonts w:ascii="Times New Roman" w:hAnsi="Times New Roman" w:cs="Times New Roman"/>
            <w:sz w:val="28"/>
            <w:szCs w:val="28"/>
            <w:rPrChange w:id="7491" w:author="Phạm Anh Đại" w:date="2016-11-16T08:54:00Z">
              <w:rPr>
                <w:rFonts w:ascii="Times New Roman" w:hAnsi="Times New Roman" w:cs="Times New Roman"/>
                <w:sz w:val="24"/>
                <w:szCs w:val="24"/>
              </w:rPr>
            </w:rPrChange>
          </w:rPr>
          <w:t xml:space="preserve"> đùa tiêu chuẩn về cảnh báo như :</w:t>
        </w:r>
      </w:ins>
    </w:p>
    <w:p w14:paraId="2FFD2A45" w14:textId="6B5BA2D5" w:rsidR="0032205F" w:rsidRPr="00957567" w:rsidRDefault="0032205F">
      <w:pPr>
        <w:jc w:val="both"/>
        <w:rPr>
          <w:ins w:id="7492" w:author="Truong Ngoc Son" w:date="2016-10-21T15:33:00Z"/>
          <w:rFonts w:ascii="Times New Roman" w:hAnsi="Times New Roman" w:cs="Times New Roman"/>
          <w:sz w:val="28"/>
          <w:szCs w:val="28"/>
          <w:rPrChange w:id="7493" w:author="Phạm Anh Đại" w:date="2016-11-16T08:54:00Z">
            <w:rPr>
              <w:ins w:id="7494" w:author="Truong Ngoc Son" w:date="2016-10-21T15:33:00Z"/>
              <w:rFonts w:ascii="Times New Roman" w:hAnsi="Times New Roman" w:cs="Times New Roman"/>
              <w:sz w:val="24"/>
              <w:szCs w:val="24"/>
            </w:rPr>
          </w:rPrChange>
        </w:rPr>
        <w:pPrChange w:id="7495" w:author="Biển Phan Y" w:date="2016-11-22T22:50:00Z">
          <w:pPr/>
        </w:pPrChange>
      </w:pPr>
      <w:ins w:id="7496" w:author="Truong Ngoc Son" w:date="2016-10-21T15:33:00Z">
        <w:r w:rsidRPr="00957567">
          <w:rPr>
            <w:rFonts w:ascii="Times New Roman" w:hAnsi="Times New Roman" w:cs="Times New Roman"/>
            <w:sz w:val="28"/>
            <w:szCs w:val="28"/>
            <w:rPrChange w:id="7497" w:author="Phạm Anh Đại" w:date="2016-11-16T08:54:00Z">
              <w:rPr>
                <w:rFonts w:ascii="Times New Roman" w:hAnsi="Times New Roman" w:cs="Times New Roman"/>
                <w:sz w:val="24"/>
                <w:szCs w:val="24"/>
              </w:rPr>
            </w:rPrChange>
          </w:rPr>
          <w:tab/>
        </w:r>
        <w:del w:id="7498" w:author="Phạm Anh Đại" w:date="2016-11-21T15:49:00Z">
          <w:r w:rsidRPr="00957567" w:rsidDel="00B8461C">
            <w:rPr>
              <w:rFonts w:ascii="Times New Roman" w:hAnsi="Times New Roman" w:cs="Times New Roman"/>
              <w:sz w:val="28"/>
              <w:szCs w:val="28"/>
              <w:rPrChange w:id="7499" w:author="Phạm Anh Đại" w:date="2016-11-16T08:54:00Z">
                <w:rPr>
                  <w:rFonts w:ascii="Times New Roman" w:hAnsi="Times New Roman" w:cs="Times New Roman"/>
                  <w:sz w:val="24"/>
                  <w:szCs w:val="24"/>
                </w:rPr>
              </w:rPrChange>
            </w:rPr>
            <w:delText>Person</w:delText>
          </w:r>
        </w:del>
      </w:ins>
      <w:ins w:id="7500" w:author="Phạm Anh Đại" w:date="2016-11-21T15:49:00Z">
        <w:r w:rsidR="00B8461C">
          <w:rPr>
            <w:rFonts w:ascii="Times New Roman" w:hAnsi="Times New Roman" w:cs="Times New Roman"/>
            <w:sz w:val="28"/>
            <w:szCs w:val="28"/>
          </w:rPr>
          <w:t>Con người</w:t>
        </w:r>
      </w:ins>
      <w:ins w:id="7501" w:author="Truong Ngoc Son" w:date="2016-10-21T15:33:00Z">
        <w:r w:rsidRPr="00957567">
          <w:rPr>
            <w:rFonts w:ascii="Times New Roman" w:hAnsi="Times New Roman" w:cs="Times New Roman"/>
            <w:sz w:val="28"/>
            <w:szCs w:val="28"/>
            <w:rPrChange w:id="7502" w:author="Phạm Anh Đại" w:date="2016-11-16T08:54:00Z">
              <w:rPr>
                <w:rFonts w:ascii="Times New Roman" w:hAnsi="Times New Roman" w:cs="Times New Roman"/>
                <w:sz w:val="24"/>
                <w:szCs w:val="24"/>
              </w:rPr>
            </w:rPrChange>
          </w:rPr>
          <w:t xml:space="preserve">: </w:t>
        </w:r>
        <w:del w:id="7503" w:author="Phạm Anh Đại" w:date="2016-11-21T15:49:00Z">
          <w:r w:rsidRPr="00957567" w:rsidDel="00B8461C">
            <w:rPr>
              <w:rFonts w:ascii="Times New Roman" w:hAnsi="Times New Roman" w:cs="Times New Roman"/>
              <w:sz w:val="28"/>
              <w:szCs w:val="28"/>
              <w:rPrChange w:id="7504" w:author="Phạm Anh Đại" w:date="2016-11-16T08:54:00Z">
                <w:rPr>
                  <w:rFonts w:ascii="Times New Roman" w:hAnsi="Times New Roman" w:cs="Times New Roman"/>
                  <w:sz w:val="24"/>
                  <w:szCs w:val="24"/>
                </w:rPr>
              </w:rPrChange>
            </w:rPr>
            <w:delText>Delete “my most important file.”</w:delText>
          </w:r>
        </w:del>
      </w:ins>
      <w:ins w:id="7505" w:author="Phạm Anh Đại" w:date="2016-11-21T15:49:00Z">
        <w:r w:rsidR="00B8461C">
          <w:rPr>
            <w:rFonts w:ascii="Times New Roman" w:hAnsi="Times New Roman" w:cs="Times New Roman"/>
            <w:sz w:val="28"/>
            <w:szCs w:val="28"/>
          </w:rPr>
          <w:t>Xóa “file quan trọng”.</w:t>
        </w:r>
      </w:ins>
    </w:p>
    <w:p w14:paraId="1E4B772E" w14:textId="1FF24A7A" w:rsidR="0032205F" w:rsidRPr="00957567" w:rsidRDefault="0032205F">
      <w:pPr>
        <w:jc w:val="both"/>
        <w:rPr>
          <w:ins w:id="7506" w:author="Truong Ngoc Son" w:date="2016-10-21T15:33:00Z"/>
          <w:rFonts w:ascii="Times New Roman" w:hAnsi="Times New Roman" w:cs="Times New Roman"/>
          <w:sz w:val="28"/>
          <w:szCs w:val="28"/>
          <w:rPrChange w:id="7507" w:author="Phạm Anh Đại" w:date="2016-11-16T08:54:00Z">
            <w:rPr>
              <w:ins w:id="7508" w:author="Truong Ngoc Son" w:date="2016-10-21T15:33:00Z"/>
              <w:rFonts w:ascii="Times New Roman" w:hAnsi="Times New Roman" w:cs="Times New Roman"/>
              <w:sz w:val="24"/>
              <w:szCs w:val="24"/>
            </w:rPr>
          </w:rPrChange>
        </w:rPr>
        <w:pPrChange w:id="7509" w:author="Biển Phan Y" w:date="2016-11-22T22:50:00Z">
          <w:pPr/>
        </w:pPrChange>
      </w:pPr>
      <w:ins w:id="7510" w:author="Truong Ngoc Son" w:date="2016-10-21T15:33:00Z">
        <w:r w:rsidRPr="00957567">
          <w:rPr>
            <w:rFonts w:ascii="Times New Roman" w:hAnsi="Times New Roman" w:cs="Times New Roman"/>
            <w:sz w:val="28"/>
            <w:szCs w:val="28"/>
            <w:rPrChange w:id="7511" w:author="Phạm Anh Đại" w:date="2016-11-16T08:54:00Z">
              <w:rPr>
                <w:rFonts w:ascii="Times New Roman" w:hAnsi="Times New Roman" w:cs="Times New Roman"/>
                <w:sz w:val="24"/>
                <w:szCs w:val="24"/>
              </w:rPr>
            </w:rPrChange>
          </w:rPr>
          <w:lastRenderedPageBreak/>
          <w:tab/>
        </w:r>
        <w:del w:id="7512" w:author="Phạm Anh Đại" w:date="2016-11-21T15:50:00Z">
          <w:r w:rsidRPr="00957567" w:rsidDel="00B8461C">
            <w:rPr>
              <w:rFonts w:ascii="Times New Roman" w:hAnsi="Times New Roman" w:cs="Times New Roman"/>
              <w:sz w:val="28"/>
              <w:szCs w:val="28"/>
              <w:rPrChange w:id="7513" w:author="Phạm Anh Đại" w:date="2016-11-16T08:54:00Z">
                <w:rPr>
                  <w:rFonts w:ascii="Times New Roman" w:hAnsi="Times New Roman" w:cs="Times New Roman"/>
                  <w:sz w:val="24"/>
                  <w:szCs w:val="24"/>
                </w:rPr>
              </w:rPrChange>
            </w:rPr>
            <w:delText>System</w:delText>
          </w:r>
        </w:del>
      </w:ins>
      <w:ins w:id="7514" w:author="Phạm Anh Đại" w:date="2016-11-21T15:50:00Z">
        <w:r w:rsidR="00B8461C">
          <w:rPr>
            <w:rFonts w:ascii="Times New Roman" w:hAnsi="Times New Roman" w:cs="Times New Roman"/>
            <w:sz w:val="28"/>
            <w:szCs w:val="28"/>
          </w:rPr>
          <w:t>Hệ thống</w:t>
        </w:r>
      </w:ins>
      <w:ins w:id="7515" w:author="Truong Ngoc Son" w:date="2016-10-21T15:33:00Z">
        <w:r w:rsidRPr="00957567">
          <w:rPr>
            <w:rFonts w:ascii="Times New Roman" w:hAnsi="Times New Roman" w:cs="Times New Roman"/>
            <w:sz w:val="28"/>
            <w:szCs w:val="28"/>
            <w:rPrChange w:id="7516" w:author="Phạm Anh Đại" w:date="2016-11-16T08:54:00Z">
              <w:rPr>
                <w:rFonts w:ascii="Times New Roman" w:hAnsi="Times New Roman" w:cs="Times New Roman"/>
                <w:sz w:val="24"/>
                <w:szCs w:val="24"/>
              </w:rPr>
            </w:rPrChange>
          </w:rPr>
          <w:t xml:space="preserve">: </w:t>
        </w:r>
        <w:del w:id="7517" w:author="Phạm Anh Đại" w:date="2016-11-21T15:50:00Z">
          <w:r w:rsidRPr="00957567" w:rsidDel="00B8461C">
            <w:rPr>
              <w:rFonts w:ascii="Times New Roman" w:hAnsi="Times New Roman" w:cs="Times New Roman"/>
              <w:sz w:val="28"/>
              <w:szCs w:val="28"/>
              <w:rPrChange w:id="7518" w:author="Phạm Anh Đại" w:date="2016-11-16T08:54:00Z">
                <w:rPr>
                  <w:rFonts w:ascii="Times New Roman" w:hAnsi="Times New Roman" w:cs="Times New Roman"/>
                  <w:sz w:val="24"/>
                  <w:szCs w:val="24"/>
                </w:rPr>
              </w:rPrChange>
            </w:rPr>
            <w:delText>Do you want to delete “my most important file”</w:delText>
          </w:r>
        </w:del>
      </w:ins>
      <w:ins w:id="7519" w:author="Phạm Anh Đại" w:date="2016-11-21T15:50:00Z">
        <w:r w:rsidR="00B8461C">
          <w:rPr>
            <w:rFonts w:ascii="Times New Roman" w:hAnsi="Times New Roman" w:cs="Times New Roman"/>
            <w:sz w:val="28"/>
            <w:szCs w:val="28"/>
          </w:rPr>
          <w:t>Bạn thật sự muốn xóa “file quan trọng”</w:t>
        </w:r>
      </w:ins>
      <w:ins w:id="7520" w:author="Truong Ngoc Son" w:date="2016-10-21T15:33:00Z">
        <w:r w:rsidRPr="00957567">
          <w:rPr>
            <w:rFonts w:ascii="Times New Roman" w:hAnsi="Times New Roman" w:cs="Times New Roman"/>
            <w:sz w:val="28"/>
            <w:szCs w:val="28"/>
            <w:rPrChange w:id="7521" w:author="Phạm Anh Đại" w:date="2016-11-16T08:54:00Z">
              <w:rPr>
                <w:rFonts w:ascii="Times New Roman" w:hAnsi="Times New Roman" w:cs="Times New Roman"/>
                <w:sz w:val="24"/>
                <w:szCs w:val="24"/>
              </w:rPr>
            </w:rPrChange>
          </w:rPr>
          <w:t>?</w:t>
        </w:r>
      </w:ins>
    </w:p>
    <w:p w14:paraId="5027D895" w14:textId="5B597B9D" w:rsidR="0032205F" w:rsidRPr="00957567" w:rsidRDefault="0032205F">
      <w:pPr>
        <w:jc w:val="both"/>
        <w:rPr>
          <w:ins w:id="7522" w:author="Truong Ngoc Son" w:date="2016-10-21T15:33:00Z"/>
          <w:rFonts w:ascii="Times New Roman" w:hAnsi="Times New Roman" w:cs="Times New Roman"/>
          <w:sz w:val="28"/>
          <w:szCs w:val="28"/>
          <w:rPrChange w:id="7523" w:author="Phạm Anh Đại" w:date="2016-11-16T08:54:00Z">
            <w:rPr>
              <w:ins w:id="7524" w:author="Truong Ngoc Son" w:date="2016-10-21T15:33:00Z"/>
              <w:rFonts w:ascii="Times New Roman" w:hAnsi="Times New Roman" w:cs="Times New Roman"/>
              <w:sz w:val="24"/>
              <w:szCs w:val="24"/>
            </w:rPr>
          </w:rPrChange>
        </w:rPr>
        <w:pPrChange w:id="7525" w:author="Biển Phan Y" w:date="2016-11-22T22:50:00Z">
          <w:pPr/>
        </w:pPrChange>
      </w:pPr>
      <w:ins w:id="7526" w:author="Truong Ngoc Son" w:date="2016-10-21T15:33:00Z">
        <w:r w:rsidRPr="00957567">
          <w:rPr>
            <w:rFonts w:ascii="Times New Roman" w:hAnsi="Times New Roman" w:cs="Times New Roman"/>
            <w:sz w:val="28"/>
            <w:szCs w:val="28"/>
            <w:rPrChange w:id="7527" w:author="Phạm Anh Đại" w:date="2016-11-16T08:54:00Z">
              <w:rPr>
                <w:rFonts w:ascii="Times New Roman" w:hAnsi="Times New Roman" w:cs="Times New Roman"/>
                <w:sz w:val="24"/>
                <w:szCs w:val="24"/>
              </w:rPr>
            </w:rPrChange>
          </w:rPr>
          <w:tab/>
        </w:r>
      </w:ins>
      <w:ins w:id="7528" w:author="Phạm Anh Đại" w:date="2016-11-21T15:50:00Z">
        <w:r w:rsidR="00B8461C">
          <w:rPr>
            <w:rFonts w:ascii="Times New Roman" w:hAnsi="Times New Roman" w:cs="Times New Roman"/>
            <w:sz w:val="28"/>
            <w:szCs w:val="28"/>
          </w:rPr>
          <w:t>Con người</w:t>
        </w:r>
      </w:ins>
      <w:ins w:id="7529" w:author="Truong Ngoc Son" w:date="2016-10-21T15:33:00Z">
        <w:del w:id="7530" w:author="Phạm Anh Đại" w:date="2016-11-21T15:50:00Z">
          <w:r w:rsidRPr="00957567" w:rsidDel="00B8461C">
            <w:rPr>
              <w:rFonts w:ascii="Times New Roman" w:hAnsi="Times New Roman" w:cs="Times New Roman"/>
              <w:sz w:val="28"/>
              <w:szCs w:val="28"/>
              <w:rPrChange w:id="7531" w:author="Phạm Anh Đại" w:date="2016-11-16T08:54:00Z">
                <w:rPr>
                  <w:rFonts w:ascii="Times New Roman" w:hAnsi="Times New Roman" w:cs="Times New Roman"/>
                  <w:sz w:val="24"/>
                  <w:szCs w:val="24"/>
                </w:rPr>
              </w:rPrChange>
            </w:rPr>
            <w:delText>Person</w:delText>
          </w:r>
        </w:del>
        <w:r w:rsidRPr="00957567">
          <w:rPr>
            <w:rFonts w:ascii="Times New Roman" w:hAnsi="Times New Roman" w:cs="Times New Roman"/>
            <w:sz w:val="28"/>
            <w:szCs w:val="28"/>
            <w:rPrChange w:id="7532" w:author="Phạm Anh Đại" w:date="2016-11-16T08:54:00Z">
              <w:rPr>
                <w:rFonts w:ascii="Times New Roman" w:hAnsi="Times New Roman" w:cs="Times New Roman"/>
                <w:sz w:val="24"/>
                <w:szCs w:val="24"/>
              </w:rPr>
            </w:rPrChange>
          </w:rPr>
          <w:t xml:space="preserve">: </w:t>
        </w:r>
      </w:ins>
      <w:ins w:id="7533" w:author="Phạm Anh Đại" w:date="2016-11-21T15:50:00Z">
        <w:r w:rsidR="00B8461C">
          <w:rPr>
            <w:rFonts w:ascii="Times New Roman" w:hAnsi="Times New Roman" w:cs="Times New Roman"/>
            <w:sz w:val="28"/>
            <w:szCs w:val="28"/>
          </w:rPr>
          <w:t>Phải</w:t>
        </w:r>
      </w:ins>
      <w:ins w:id="7534" w:author="Truong Ngoc Son" w:date="2016-10-21T15:33:00Z">
        <w:del w:id="7535" w:author="Phạm Anh Đại" w:date="2016-11-21T15:50:00Z">
          <w:r w:rsidRPr="00957567" w:rsidDel="00B8461C">
            <w:rPr>
              <w:rFonts w:ascii="Times New Roman" w:hAnsi="Times New Roman" w:cs="Times New Roman"/>
              <w:sz w:val="28"/>
              <w:szCs w:val="28"/>
              <w:rPrChange w:id="7536" w:author="Phạm Anh Đại" w:date="2016-11-16T08:54:00Z">
                <w:rPr>
                  <w:rFonts w:ascii="Times New Roman" w:hAnsi="Times New Roman" w:cs="Times New Roman"/>
                  <w:sz w:val="24"/>
                  <w:szCs w:val="24"/>
                </w:rPr>
              </w:rPrChange>
            </w:rPr>
            <w:delText>Yes</w:delText>
          </w:r>
        </w:del>
        <w:r w:rsidRPr="00957567">
          <w:rPr>
            <w:rFonts w:ascii="Times New Roman" w:hAnsi="Times New Roman" w:cs="Times New Roman"/>
            <w:sz w:val="28"/>
            <w:szCs w:val="28"/>
            <w:rPrChange w:id="7537" w:author="Phạm Anh Đại" w:date="2016-11-16T08:54:00Z">
              <w:rPr>
                <w:rFonts w:ascii="Times New Roman" w:hAnsi="Times New Roman" w:cs="Times New Roman"/>
                <w:sz w:val="24"/>
                <w:szCs w:val="24"/>
              </w:rPr>
            </w:rPrChange>
          </w:rPr>
          <w:t>.</w:t>
        </w:r>
      </w:ins>
    </w:p>
    <w:p w14:paraId="23ACA0CD" w14:textId="6077B228" w:rsidR="0032205F" w:rsidRPr="00957567" w:rsidRDefault="00B8461C">
      <w:pPr>
        <w:jc w:val="both"/>
        <w:rPr>
          <w:ins w:id="7538" w:author="Truong Ngoc Son" w:date="2016-10-21T15:33:00Z"/>
          <w:rFonts w:ascii="Times New Roman" w:hAnsi="Times New Roman" w:cs="Times New Roman"/>
          <w:sz w:val="28"/>
          <w:szCs w:val="28"/>
          <w:rPrChange w:id="7539" w:author="Phạm Anh Đại" w:date="2016-11-16T08:54:00Z">
            <w:rPr>
              <w:ins w:id="7540" w:author="Truong Ngoc Son" w:date="2016-10-21T15:33:00Z"/>
              <w:rFonts w:ascii="Times New Roman" w:hAnsi="Times New Roman" w:cs="Times New Roman"/>
              <w:sz w:val="24"/>
              <w:szCs w:val="24"/>
            </w:rPr>
          </w:rPrChange>
        </w:rPr>
        <w:pPrChange w:id="7541" w:author="Biển Phan Y" w:date="2016-11-22T22:50:00Z">
          <w:pPr/>
        </w:pPrChange>
      </w:pPr>
      <w:ins w:id="7542" w:author="Phạm Anh Đại" w:date="2016-11-21T15:50:00Z">
        <w:r>
          <w:rPr>
            <w:rFonts w:ascii="Times New Roman" w:hAnsi="Times New Roman" w:cs="Times New Roman"/>
            <w:sz w:val="28"/>
            <w:szCs w:val="28"/>
          </w:rPr>
          <w:tab/>
          <w:t>Hệ thống</w:t>
        </w:r>
      </w:ins>
      <w:ins w:id="7543" w:author="Truong Ngoc Son" w:date="2016-10-21T15:33:00Z">
        <w:del w:id="7544" w:author="Phạm Anh Đại" w:date="2016-11-21T15:50:00Z">
          <w:r w:rsidR="0032205F" w:rsidRPr="00957567" w:rsidDel="00B8461C">
            <w:rPr>
              <w:rFonts w:ascii="Times New Roman" w:hAnsi="Times New Roman" w:cs="Times New Roman"/>
              <w:sz w:val="28"/>
              <w:szCs w:val="28"/>
              <w:rPrChange w:id="7545" w:author="Phạm Anh Đại" w:date="2016-11-16T08:54:00Z">
                <w:rPr>
                  <w:rFonts w:ascii="Times New Roman" w:hAnsi="Times New Roman" w:cs="Times New Roman"/>
                  <w:sz w:val="24"/>
                  <w:szCs w:val="24"/>
                </w:rPr>
              </w:rPrChange>
            </w:rPr>
            <w:tab/>
            <w:delText>System</w:delText>
          </w:r>
        </w:del>
        <w:r w:rsidR="0032205F" w:rsidRPr="00957567">
          <w:rPr>
            <w:rFonts w:ascii="Times New Roman" w:hAnsi="Times New Roman" w:cs="Times New Roman"/>
            <w:sz w:val="28"/>
            <w:szCs w:val="28"/>
            <w:rPrChange w:id="7546" w:author="Phạm Anh Đại" w:date="2016-11-16T08:54:00Z">
              <w:rPr>
                <w:rFonts w:ascii="Times New Roman" w:hAnsi="Times New Roman" w:cs="Times New Roman"/>
                <w:sz w:val="24"/>
                <w:szCs w:val="24"/>
              </w:rPr>
            </w:rPrChange>
          </w:rPr>
          <w:t xml:space="preserve">: </w:t>
        </w:r>
        <w:del w:id="7547" w:author="Phạm Anh Đại" w:date="2016-11-21T15:50:00Z">
          <w:r w:rsidR="0032205F" w:rsidRPr="00957567" w:rsidDel="00B8461C">
            <w:rPr>
              <w:rFonts w:ascii="Times New Roman" w:hAnsi="Times New Roman" w:cs="Times New Roman"/>
              <w:sz w:val="28"/>
              <w:szCs w:val="28"/>
              <w:rPrChange w:id="7548" w:author="Phạm Anh Đại" w:date="2016-11-16T08:54:00Z">
                <w:rPr>
                  <w:rFonts w:ascii="Times New Roman" w:hAnsi="Times New Roman" w:cs="Times New Roman"/>
                  <w:sz w:val="24"/>
                  <w:szCs w:val="24"/>
                </w:rPr>
              </w:rPrChange>
            </w:rPr>
            <w:delText>Are you certain</w:delText>
          </w:r>
        </w:del>
      </w:ins>
      <w:ins w:id="7549" w:author="Phạm Anh Đại" w:date="2016-11-21T15:50:00Z">
        <w:r>
          <w:rPr>
            <w:rFonts w:ascii="Times New Roman" w:hAnsi="Times New Roman" w:cs="Times New Roman"/>
            <w:sz w:val="28"/>
            <w:szCs w:val="28"/>
          </w:rPr>
          <w:t>Bạn chắc chứ</w:t>
        </w:r>
      </w:ins>
      <w:ins w:id="7550" w:author="Truong Ngoc Son" w:date="2016-10-21T15:33:00Z">
        <w:r w:rsidR="0032205F" w:rsidRPr="00957567">
          <w:rPr>
            <w:rFonts w:ascii="Times New Roman" w:hAnsi="Times New Roman" w:cs="Times New Roman"/>
            <w:sz w:val="28"/>
            <w:szCs w:val="28"/>
            <w:rPrChange w:id="7551" w:author="Phạm Anh Đại" w:date="2016-11-16T08:54:00Z">
              <w:rPr>
                <w:rFonts w:ascii="Times New Roman" w:hAnsi="Times New Roman" w:cs="Times New Roman"/>
                <w:sz w:val="24"/>
                <w:szCs w:val="24"/>
              </w:rPr>
            </w:rPrChange>
          </w:rPr>
          <w:t>?</w:t>
        </w:r>
      </w:ins>
    </w:p>
    <w:p w14:paraId="30A195B1" w14:textId="6EEA4D1E" w:rsidR="0032205F" w:rsidRPr="00957567" w:rsidRDefault="00B8461C">
      <w:pPr>
        <w:jc w:val="both"/>
        <w:rPr>
          <w:ins w:id="7552" w:author="Truong Ngoc Son" w:date="2016-10-21T15:33:00Z"/>
          <w:rFonts w:ascii="Times New Roman" w:hAnsi="Times New Roman" w:cs="Times New Roman"/>
          <w:sz w:val="28"/>
          <w:szCs w:val="28"/>
          <w:rPrChange w:id="7553" w:author="Phạm Anh Đại" w:date="2016-11-16T08:54:00Z">
            <w:rPr>
              <w:ins w:id="7554" w:author="Truong Ngoc Son" w:date="2016-10-21T15:33:00Z"/>
              <w:rFonts w:ascii="Times New Roman" w:hAnsi="Times New Roman" w:cs="Times New Roman"/>
              <w:sz w:val="24"/>
              <w:szCs w:val="24"/>
            </w:rPr>
          </w:rPrChange>
        </w:rPr>
        <w:pPrChange w:id="7555" w:author="Biển Phan Y" w:date="2016-11-22T22:50:00Z">
          <w:pPr/>
        </w:pPrChange>
      </w:pPr>
      <w:ins w:id="7556" w:author="Phạm Anh Đại" w:date="2016-11-21T15:50:00Z">
        <w:r>
          <w:rPr>
            <w:rFonts w:ascii="Times New Roman" w:hAnsi="Times New Roman" w:cs="Times New Roman"/>
            <w:sz w:val="28"/>
            <w:szCs w:val="28"/>
          </w:rPr>
          <w:tab/>
          <w:t>Con người</w:t>
        </w:r>
      </w:ins>
      <w:ins w:id="7557" w:author="Truong Ngoc Son" w:date="2016-10-21T15:33:00Z">
        <w:del w:id="7558" w:author="Phạm Anh Đại" w:date="2016-11-21T15:50:00Z">
          <w:r w:rsidR="0032205F" w:rsidRPr="00957567" w:rsidDel="00B8461C">
            <w:rPr>
              <w:rFonts w:ascii="Times New Roman" w:hAnsi="Times New Roman" w:cs="Times New Roman"/>
              <w:sz w:val="28"/>
              <w:szCs w:val="28"/>
              <w:rPrChange w:id="7559" w:author="Phạm Anh Đại" w:date="2016-11-16T08:54:00Z">
                <w:rPr>
                  <w:rFonts w:ascii="Times New Roman" w:hAnsi="Times New Roman" w:cs="Times New Roman"/>
                  <w:sz w:val="24"/>
                  <w:szCs w:val="24"/>
                </w:rPr>
              </w:rPrChange>
            </w:rPr>
            <w:tab/>
            <w:delText>Person</w:delText>
          </w:r>
        </w:del>
        <w:r w:rsidR="0032205F" w:rsidRPr="00957567">
          <w:rPr>
            <w:rFonts w:ascii="Times New Roman" w:hAnsi="Times New Roman" w:cs="Times New Roman"/>
            <w:sz w:val="28"/>
            <w:szCs w:val="28"/>
            <w:rPrChange w:id="7560" w:author="Phạm Anh Đại" w:date="2016-11-16T08:54:00Z">
              <w:rPr>
                <w:rFonts w:ascii="Times New Roman" w:hAnsi="Times New Roman" w:cs="Times New Roman"/>
                <w:sz w:val="24"/>
                <w:szCs w:val="24"/>
              </w:rPr>
            </w:rPrChange>
          </w:rPr>
          <w:t xml:space="preserve">: </w:t>
        </w:r>
      </w:ins>
      <w:ins w:id="7561" w:author="Phạm Anh Đại" w:date="2016-11-21T15:50:00Z">
        <w:r>
          <w:rPr>
            <w:rFonts w:ascii="Times New Roman" w:hAnsi="Times New Roman" w:cs="Times New Roman"/>
            <w:sz w:val="28"/>
            <w:szCs w:val="28"/>
          </w:rPr>
          <w:t>Chắc</w:t>
        </w:r>
      </w:ins>
      <w:ins w:id="7562" w:author="Truong Ngoc Son" w:date="2016-10-21T15:33:00Z">
        <w:del w:id="7563" w:author="Phạm Anh Đại" w:date="2016-11-21T15:50:00Z">
          <w:r w:rsidR="0032205F" w:rsidRPr="00957567" w:rsidDel="00B8461C">
            <w:rPr>
              <w:rFonts w:ascii="Times New Roman" w:hAnsi="Times New Roman" w:cs="Times New Roman"/>
              <w:sz w:val="28"/>
              <w:szCs w:val="28"/>
              <w:rPrChange w:id="7564" w:author="Phạm Anh Đại" w:date="2016-11-16T08:54:00Z">
                <w:rPr>
                  <w:rFonts w:ascii="Times New Roman" w:hAnsi="Times New Roman" w:cs="Times New Roman"/>
                  <w:sz w:val="24"/>
                  <w:szCs w:val="24"/>
                </w:rPr>
              </w:rPrChange>
            </w:rPr>
            <w:delText>Yes</w:delText>
          </w:r>
        </w:del>
        <w:r w:rsidR="0032205F" w:rsidRPr="00957567">
          <w:rPr>
            <w:rFonts w:ascii="Times New Roman" w:hAnsi="Times New Roman" w:cs="Times New Roman"/>
            <w:sz w:val="28"/>
            <w:szCs w:val="28"/>
            <w:rPrChange w:id="7565" w:author="Phạm Anh Đại" w:date="2016-11-16T08:54:00Z">
              <w:rPr>
                <w:rFonts w:ascii="Times New Roman" w:hAnsi="Times New Roman" w:cs="Times New Roman"/>
                <w:sz w:val="24"/>
                <w:szCs w:val="24"/>
              </w:rPr>
            </w:rPrChange>
          </w:rPr>
          <w:t>!</w:t>
        </w:r>
      </w:ins>
    </w:p>
    <w:p w14:paraId="41F86A23" w14:textId="4E965BC1" w:rsidR="0032205F" w:rsidRPr="00957567" w:rsidRDefault="0032205F">
      <w:pPr>
        <w:jc w:val="both"/>
        <w:rPr>
          <w:ins w:id="7566" w:author="Truong Ngoc Son" w:date="2016-10-21T15:33:00Z"/>
          <w:rFonts w:ascii="Times New Roman" w:hAnsi="Times New Roman" w:cs="Times New Roman"/>
          <w:sz w:val="28"/>
          <w:szCs w:val="28"/>
          <w:rPrChange w:id="7567" w:author="Phạm Anh Đại" w:date="2016-11-16T08:54:00Z">
            <w:rPr>
              <w:ins w:id="7568" w:author="Truong Ngoc Son" w:date="2016-10-21T15:33:00Z"/>
              <w:rFonts w:ascii="Times New Roman" w:hAnsi="Times New Roman" w:cs="Times New Roman"/>
              <w:sz w:val="24"/>
              <w:szCs w:val="24"/>
            </w:rPr>
          </w:rPrChange>
        </w:rPr>
        <w:pPrChange w:id="7569" w:author="Biển Phan Y" w:date="2016-11-22T22:50:00Z">
          <w:pPr/>
        </w:pPrChange>
      </w:pPr>
      <w:ins w:id="7570" w:author="Truong Ngoc Son" w:date="2016-10-21T15:33:00Z">
        <w:r w:rsidRPr="00957567">
          <w:rPr>
            <w:rFonts w:ascii="Times New Roman" w:hAnsi="Times New Roman" w:cs="Times New Roman"/>
            <w:sz w:val="28"/>
            <w:szCs w:val="28"/>
            <w:rPrChange w:id="7571" w:author="Phạm Anh Đại" w:date="2016-11-16T08:54:00Z">
              <w:rPr>
                <w:rFonts w:ascii="Times New Roman" w:hAnsi="Times New Roman" w:cs="Times New Roman"/>
                <w:sz w:val="24"/>
                <w:szCs w:val="24"/>
              </w:rPr>
            </w:rPrChange>
          </w:rPr>
          <w:tab/>
        </w:r>
      </w:ins>
      <w:ins w:id="7572" w:author="Phạm Anh Đại" w:date="2016-11-21T15:51:00Z">
        <w:r w:rsidR="00B8461C">
          <w:rPr>
            <w:rFonts w:ascii="Times New Roman" w:hAnsi="Times New Roman" w:cs="Times New Roman"/>
            <w:sz w:val="28"/>
            <w:szCs w:val="28"/>
          </w:rPr>
          <w:t xml:space="preserve">Hệ thống: </w:t>
        </w:r>
      </w:ins>
      <w:ins w:id="7573" w:author="Truong Ngoc Son" w:date="2016-10-21T15:33:00Z">
        <w:del w:id="7574" w:author="Phạm Anh Đại" w:date="2016-11-21T15:51:00Z">
          <w:r w:rsidRPr="00957567" w:rsidDel="00B8461C">
            <w:rPr>
              <w:rFonts w:ascii="Times New Roman" w:hAnsi="Times New Roman" w:cs="Times New Roman"/>
              <w:sz w:val="28"/>
              <w:szCs w:val="28"/>
              <w:rPrChange w:id="7575" w:author="Phạm Anh Đại" w:date="2016-11-16T08:54:00Z">
                <w:rPr>
                  <w:rFonts w:ascii="Times New Roman" w:hAnsi="Times New Roman" w:cs="Times New Roman"/>
                  <w:sz w:val="24"/>
                  <w:szCs w:val="24"/>
                </w:rPr>
              </w:rPrChange>
            </w:rPr>
            <w:delText>Sy</w:delText>
          </w:r>
        </w:del>
        <w:del w:id="7576" w:author="Phạm Anh Đại" w:date="2016-11-21T15:50:00Z">
          <w:r w:rsidRPr="00957567" w:rsidDel="00B8461C">
            <w:rPr>
              <w:rFonts w:ascii="Times New Roman" w:hAnsi="Times New Roman" w:cs="Times New Roman"/>
              <w:sz w:val="28"/>
              <w:szCs w:val="28"/>
              <w:rPrChange w:id="7577" w:author="Phạm Anh Đại" w:date="2016-11-16T08:54:00Z">
                <w:rPr>
                  <w:rFonts w:ascii="Times New Roman" w:hAnsi="Times New Roman" w:cs="Times New Roman"/>
                  <w:sz w:val="24"/>
                  <w:szCs w:val="24"/>
                </w:rPr>
              </w:rPrChange>
            </w:rPr>
            <w:delText>stem</w:delText>
          </w:r>
        </w:del>
        <w:del w:id="7578" w:author="Phạm Anh Đại" w:date="2016-11-21T15:51:00Z">
          <w:r w:rsidRPr="00957567" w:rsidDel="00B8461C">
            <w:rPr>
              <w:rFonts w:ascii="Times New Roman" w:hAnsi="Times New Roman" w:cs="Times New Roman"/>
              <w:sz w:val="28"/>
              <w:szCs w:val="28"/>
              <w:rPrChange w:id="7579"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7580" w:author="Phạm Anh Đại" w:date="2016-11-16T08:54:00Z">
              <w:rPr>
                <w:rFonts w:ascii="Times New Roman" w:hAnsi="Times New Roman" w:cs="Times New Roman"/>
                <w:sz w:val="24"/>
                <w:szCs w:val="24"/>
              </w:rPr>
            </w:rPrChange>
          </w:rPr>
          <w:t>“</w:t>
        </w:r>
        <w:del w:id="7581" w:author="Phạm Anh Đại" w:date="2016-11-21T15:51:00Z">
          <w:r w:rsidRPr="00957567" w:rsidDel="00B8461C">
            <w:rPr>
              <w:rFonts w:ascii="Times New Roman" w:hAnsi="Times New Roman" w:cs="Times New Roman"/>
              <w:sz w:val="28"/>
              <w:szCs w:val="28"/>
              <w:rPrChange w:id="7582" w:author="Phạm Anh Đại" w:date="2016-11-16T08:54:00Z">
                <w:rPr>
                  <w:rFonts w:ascii="Times New Roman" w:hAnsi="Times New Roman" w:cs="Times New Roman"/>
                  <w:sz w:val="24"/>
                  <w:szCs w:val="24"/>
                </w:rPr>
              </w:rPrChange>
            </w:rPr>
            <w:delText>My most favorite file</w:delText>
          </w:r>
        </w:del>
      </w:ins>
      <w:ins w:id="7583" w:author="Phạm Anh Đại" w:date="2016-11-21T15:51:00Z">
        <w:r w:rsidR="00B8461C">
          <w:rPr>
            <w:rFonts w:ascii="Times New Roman" w:hAnsi="Times New Roman" w:cs="Times New Roman"/>
            <w:sz w:val="28"/>
            <w:szCs w:val="28"/>
          </w:rPr>
          <w:t>File quan trọng</w:t>
        </w:r>
      </w:ins>
      <w:ins w:id="7584" w:author="Truong Ngoc Son" w:date="2016-10-21T15:33:00Z">
        <w:r w:rsidRPr="00957567">
          <w:rPr>
            <w:rFonts w:ascii="Times New Roman" w:hAnsi="Times New Roman" w:cs="Times New Roman"/>
            <w:sz w:val="28"/>
            <w:szCs w:val="28"/>
            <w:rPrChange w:id="7585" w:author="Phạm Anh Đại" w:date="2016-11-16T08:54:00Z">
              <w:rPr>
                <w:rFonts w:ascii="Times New Roman" w:hAnsi="Times New Roman" w:cs="Times New Roman"/>
                <w:sz w:val="24"/>
                <w:szCs w:val="24"/>
              </w:rPr>
            </w:rPrChange>
          </w:rPr>
          <w:t xml:space="preserve">” </w:t>
        </w:r>
        <w:del w:id="7586" w:author="Phạm Anh Đại" w:date="2016-11-21T15:51:00Z">
          <w:r w:rsidRPr="00957567" w:rsidDel="00B8461C">
            <w:rPr>
              <w:rFonts w:ascii="Times New Roman" w:hAnsi="Times New Roman" w:cs="Times New Roman"/>
              <w:sz w:val="28"/>
              <w:szCs w:val="28"/>
              <w:rPrChange w:id="7587" w:author="Phạm Anh Đại" w:date="2016-11-16T08:54:00Z">
                <w:rPr>
                  <w:rFonts w:ascii="Times New Roman" w:hAnsi="Times New Roman" w:cs="Times New Roman"/>
                  <w:sz w:val="24"/>
                  <w:szCs w:val="24"/>
                </w:rPr>
              </w:rPrChange>
            </w:rPr>
            <w:delText>has been deleted</w:delText>
          </w:r>
        </w:del>
      </w:ins>
      <w:ins w:id="7588" w:author="Phạm Anh Đại" w:date="2016-11-21T15:51:00Z">
        <w:r w:rsidR="00B8461C">
          <w:rPr>
            <w:rFonts w:ascii="Times New Roman" w:hAnsi="Times New Roman" w:cs="Times New Roman"/>
            <w:sz w:val="28"/>
            <w:szCs w:val="28"/>
          </w:rPr>
          <w:t>đã bị xóa</w:t>
        </w:r>
      </w:ins>
      <w:ins w:id="7589" w:author="Truong Ngoc Son" w:date="2016-10-21T15:33:00Z">
        <w:r w:rsidRPr="00957567">
          <w:rPr>
            <w:rFonts w:ascii="Times New Roman" w:hAnsi="Times New Roman" w:cs="Times New Roman"/>
            <w:sz w:val="28"/>
            <w:szCs w:val="28"/>
            <w:rPrChange w:id="7590" w:author="Phạm Anh Đại" w:date="2016-11-16T08:54:00Z">
              <w:rPr>
                <w:rFonts w:ascii="Times New Roman" w:hAnsi="Times New Roman" w:cs="Times New Roman"/>
                <w:sz w:val="24"/>
                <w:szCs w:val="24"/>
              </w:rPr>
            </w:rPrChange>
          </w:rPr>
          <w:t>.</w:t>
        </w:r>
      </w:ins>
    </w:p>
    <w:p w14:paraId="720C9B73" w14:textId="14FA85C5" w:rsidR="0032205F" w:rsidRPr="00957567" w:rsidRDefault="00B8461C">
      <w:pPr>
        <w:jc w:val="both"/>
        <w:rPr>
          <w:ins w:id="7591" w:author="Truong Ngoc Son" w:date="2016-10-21T15:33:00Z"/>
          <w:rFonts w:ascii="Times New Roman" w:hAnsi="Times New Roman" w:cs="Times New Roman"/>
          <w:sz w:val="28"/>
          <w:szCs w:val="28"/>
          <w:rPrChange w:id="7592" w:author="Phạm Anh Đại" w:date="2016-11-16T08:54:00Z">
            <w:rPr>
              <w:ins w:id="7593" w:author="Truong Ngoc Son" w:date="2016-10-21T15:33:00Z"/>
              <w:rFonts w:ascii="Times New Roman" w:hAnsi="Times New Roman" w:cs="Times New Roman"/>
              <w:sz w:val="24"/>
              <w:szCs w:val="24"/>
            </w:rPr>
          </w:rPrChange>
        </w:rPr>
        <w:pPrChange w:id="7594" w:author="Biển Phan Y" w:date="2016-11-22T22:50:00Z">
          <w:pPr/>
        </w:pPrChange>
      </w:pPr>
      <w:ins w:id="7595" w:author="Phạm Anh Đại" w:date="2016-11-21T15:51:00Z">
        <w:r>
          <w:rPr>
            <w:rFonts w:ascii="Times New Roman" w:hAnsi="Times New Roman" w:cs="Times New Roman"/>
            <w:sz w:val="28"/>
            <w:szCs w:val="28"/>
          </w:rPr>
          <w:tab/>
          <w:t>Con người</w:t>
        </w:r>
      </w:ins>
      <w:ins w:id="7596" w:author="Truong Ngoc Son" w:date="2016-10-21T15:33:00Z">
        <w:del w:id="7597" w:author="Phạm Anh Đại" w:date="2016-11-21T15:51:00Z">
          <w:r w:rsidR="0032205F" w:rsidRPr="00957567" w:rsidDel="00B8461C">
            <w:rPr>
              <w:rFonts w:ascii="Times New Roman" w:hAnsi="Times New Roman" w:cs="Times New Roman"/>
              <w:sz w:val="28"/>
              <w:szCs w:val="28"/>
              <w:rPrChange w:id="7598" w:author="Phạm Anh Đại" w:date="2016-11-16T08:54:00Z">
                <w:rPr>
                  <w:rFonts w:ascii="Times New Roman" w:hAnsi="Times New Roman" w:cs="Times New Roman"/>
                  <w:sz w:val="24"/>
                  <w:szCs w:val="24"/>
                </w:rPr>
              </w:rPrChange>
            </w:rPr>
            <w:tab/>
            <w:delText>Person</w:delText>
          </w:r>
        </w:del>
        <w:r w:rsidR="0032205F" w:rsidRPr="00957567">
          <w:rPr>
            <w:rFonts w:ascii="Times New Roman" w:hAnsi="Times New Roman" w:cs="Times New Roman"/>
            <w:sz w:val="28"/>
            <w:szCs w:val="28"/>
            <w:rPrChange w:id="7599" w:author="Phạm Anh Đại" w:date="2016-11-16T08:54:00Z">
              <w:rPr>
                <w:rFonts w:ascii="Times New Roman" w:hAnsi="Times New Roman" w:cs="Times New Roman"/>
                <w:sz w:val="24"/>
                <w:szCs w:val="24"/>
              </w:rPr>
            </w:rPrChange>
          </w:rPr>
          <w:t xml:space="preserve">: Oh. </w:t>
        </w:r>
      </w:ins>
      <w:ins w:id="7600" w:author="Phạm Anh Đại" w:date="2016-11-21T15:51:00Z">
        <w:r>
          <w:rPr>
            <w:rFonts w:ascii="Times New Roman" w:hAnsi="Times New Roman" w:cs="Times New Roman"/>
            <w:sz w:val="28"/>
            <w:szCs w:val="28"/>
          </w:rPr>
          <w:t>Chết thật</w:t>
        </w:r>
      </w:ins>
      <w:ins w:id="7601" w:author="Truong Ngoc Son" w:date="2016-10-21T15:33:00Z">
        <w:del w:id="7602" w:author="Phạm Anh Đại" w:date="2016-11-21T15:51:00Z">
          <w:r w:rsidR="0032205F" w:rsidRPr="00957567" w:rsidDel="00B8461C">
            <w:rPr>
              <w:rFonts w:ascii="Times New Roman" w:hAnsi="Times New Roman" w:cs="Times New Roman"/>
              <w:sz w:val="28"/>
              <w:szCs w:val="28"/>
              <w:rPrChange w:id="7603" w:author="Phạm Anh Đại" w:date="2016-11-16T08:54:00Z">
                <w:rPr>
                  <w:rFonts w:ascii="Times New Roman" w:hAnsi="Times New Roman" w:cs="Times New Roman"/>
                  <w:sz w:val="24"/>
                  <w:szCs w:val="24"/>
                </w:rPr>
              </w:rPrChange>
            </w:rPr>
            <w:delText>Damn</w:delText>
          </w:r>
        </w:del>
        <w:r w:rsidR="0032205F" w:rsidRPr="00957567">
          <w:rPr>
            <w:rFonts w:ascii="Times New Roman" w:hAnsi="Times New Roman" w:cs="Times New Roman"/>
            <w:sz w:val="28"/>
            <w:szCs w:val="28"/>
            <w:rPrChange w:id="7604" w:author="Phạm Anh Đại" w:date="2016-11-16T08:54:00Z">
              <w:rPr>
                <w:rFonts w:ascii="Times New Roman" w:hAnsi="Times New Roman" w:cs="Times New Roman"/>
                <w:sz w:val="24"/>
                <w:szCs w:val="24"/>
              </w:rPr>
            </w:rPrChange>
          </w:rPr>
          <w:t>.</w:t>
        </w:r>
      </w:ins>
    </w:p>
    <w:p w14:paraId="68B489B4" w14:textId="4EDAF316" w:rsidR="0032205F" w:rsidRPr="00957567" w:rsidRDefault="0032205F">
      <w:pPr>
        <w:jc w:val="both"/>
        <w:rPr>
          <w:ins w:id="7605" w:author="Truong Ngoc Son" w:date="2016-10-21T15:33:00Z"/>
          <w:rFonts w:ascii="Times New Roman" w:hAnsi="Times New Roman" w:cs="Times New Roman"/>
          <w:sz w:val="28"/>
          <w:szCs w:val="28"/>
          <w:rPrChange w:id="7606" w:author="Phạm Anh Đại" w:date="2016-11-16T08:54:00Z">
            <w:rPr>
              <w:ins w:id="7607" w:author="Truong Ngoc Son" w:date="2016-10-21T15:33:00Z"/>
              <w:rFonts w:ascii="Times New Roman" w:hAnsi="Times New Roman" w:cs="Times New Roman"/>
              <w:sz w:val="24"/>
              <w:szCs w:val="24"/>
            </w:rPr>
          </w:rPrChange>
        </w:rPr>
        <w:pPrChange w:id="7608" w:author="Biển Phan Y" w:date="2016-11-22T22:50:00Z">
          <w:pPr/>
        </w:pPrChange>
      </w:pPr>
      <w:ins w:id="7609" w:author="Truong Ngoc Son" w:date="2016-10-21T15:33:00Z">
        <w:r w:rsidRPr="00957567">
          <w:rPr>
            <w:rFonts w:ascii="Times New Roman" w:hAnsi="Times New Roman" w:cs="Times New Roman"/>
            <w:sz w:val="28"/>
            <w:szCs w:val="28"/>
            <w:rPrChange w:id="7610" w:author="Phạm Anh Đại" w:date="2016-11-16T08:54:00Z">
              <w:rPr>
                <w:rFonts w:ascii="Times New Roman" w:hAnsi="Times New Roman" w:cs="Times New Roman"/>
                <w:sz w:val="24"/>
                <w:szCs w:val="24"/>
              </w:rPr>
            </w:rPrChange>
          </w:rPr>
          <w:t xml:space="preserve">Yêu cầu xác nhận có vẻ như một </w:t>
        </w:r>
      </w:ins>
      <w:ins w:id="7611" w:author="Phat Tran" w:date="2016-11-05T14:16:00Z">
        <w:r w:rsidR="003A6296" w:rsidRPr="00957567">
          <w:rPr>
            <w:rFonts w:ascii="Times New Roman" w:hAnsi="Times New Roman" w:cs="Times New Roman"/>
            <w:sz w:val="28"/>
            <w:szCs w:val="28"/>
            <w:rPrChange w:id="7612" w:author="Phạm Anh Đại" w:date="2016-11-16T08:54:00Z">
              <w:rPr>
                <w:rFonts w:ascii="Times New Roman" w:hAnsi="Times New Roman" w:cs="Times New Roman"/>
                <w:sz w:val="24"/>
                <w:szCs w:val="24"/>
              </w:rPr>
            </w:rPrChange>
          </w:rPr>
          <w:t xml:space="preserve">điều gây khó chịu </w:t>
        </w:r>
      </w:ins>
      <w:ins w:id="7613" w:author="Truong Ngoc Son" w:date="2016-10-21T15:33:00Z">
        <w:del w:id="7614" w:author="Phat Tran" w:date="2016-11-05T14:16:00Z">
          <w:r w:rsidRPr="00957567" w:rsidDel="003A6296">
            <w:rPr>
              <w:rFonts w:ascii="Times New Roman" w:hAnsi="Times New Roman" w:cs="Times New Roman"/>
              <w:sz w:val="28"/>
              <w:szCs w:val="28"/>
              <w:rPrChange w:id="7615" w:author="Phạm Anh Đại" w:date="2016-11-16T08:54:00Z">
                <w:rPr>
                  <w:rFonts w:ascii="Times New Roman" w:hAnsi="Times New Roman" w:cs="Times New Roman"/>
                  <w:sz w:val="24"/>
                  <w:szCs w:val="24"/>
                </w:rPr>
              </w:rPrChange>
            </w:rPr>
            <w:delText>chất kích thích</w:delText>
          </w:r>
        </w:del>
        <w:r w:rsidRPr="00957567">
          <w:rPr>
            <w:rFonts w:ascii="Times New Roman" w:hAnsi="Times New Roman" w:cs="Times New Roman"/>
            <w:sz w:val="28"/>
            <w:szCs w:val="28"/>
            <w:rPrChange w:id="7616" w:author="Phạm Anh Đại" w:date="2016-11-16T08:54:00Z">
              <w:rPr>
                <w:rFonts w:ascii="Times New Roman" w:hAnsi="Times New Roman" w:cs="Times New Roman"/>
                <w:sz w:val="24"/>
                <w:szCs w:val="24"/>
              </w:rPr>
            </w:rPrChange>
          </w:rPr>
          <w:t xml:space="preserve"> hơn là một kiểm tra an toàn cần thiết bởi vì người đó có xu hướng tập trung vào </w:t>
        </w:r>
      </w:ins>
      <w:ins w:id="7617" w:author="Phat Tran" w:date="2016-11-05T14:16:00Z">
        <w:r w:rsidR="003A6296" w:rsidRPr="00957567">
          <w:rPr>
            <w:rFonts w:ascii="Times New Roman" w:hAnsi="Times New Roman" w:cs="Times New Roman"/>
            <w:sz w:val="28"/>
            <w:szCs w:val="28"/>
            <w:rPrChange w:id="7618" w:author="Phạm Anh Đại" w:date="2016-11-16T08:54:00Z">
              <w:rPr>
                <w:rFonts w:ascii="Times New Roman" w:hAnsi="Times New Roman" w:cs="Times New Roman"/>
                <w:sz w:val="24"/>
                <w:szCs w:val="24"/>
              </w:rPr>
            </w:rPrChange>
          </w:rPr>
          <w:t xml:space="preserve">thao tác </w:t>
        </w:r>
      </w:ins>
      <w:ins w:id="7619" w:author="Truong Ngoc Son" w:date="2016-10-21T15:33:00Z">
        <w:del w:id="7620" w:author="Phat Tran" w:date="2016-11-05T14:16:00Z">
          <w:r w:rsidRPr="00957567" w:rsidDel="003A6296">
            <w:rPr>
              <w:rFonts w:ascii="Times New Roman" w:hAnsi="Times New Roman" w:cs="Times New Roman"/>
              <w:sz w:val="28"/>
              <w:szCs w:val="28"/>
              <w:rPrChange w:id="7621" w:author="Phạm Anh Đại" w:date="2016-11-16T08:54:00Z">
                <w:rPr>
                  <w:rFonts w:ascii="Times New Roman" w:hAnsi="Times New Roman" w:cs="Times New Roman"/>
                  <w:sz w:val="24"/>
                  <w:szCs w:val="24"/>
                </w:rPr>
              </w:rPrChange>
            </w:rPr>
            <w:delText>hành động</w:delText>
          </w:r>
        </w:del>
        <w:r w:rsidRPr="00957567">
          <w:rPr>
            <w:rFonts w:ascii="Times New Roman" w:hAnsi="Times New Roman" w:cs="Times New Roman"/>
            <w:sz w:val="28"/>
            <w:szCs w:val="28"/>
            <w:rPrChange w:id="7622" w:author="Phạm Anh Đại" w:date="2016-11-16T08:54:00Z">
              <w:rPr>
                <w:rFonts w:ascii="Times New Roman" w:hAnsi="Times New Roman" w:cs="Times New Roman"/>
                <w:sz w:val="24"/>
                <w:szCs w:val="24"/>
              </w:rPr>
            </w:rPrChange>
          </w:rPr>
          <w:t xml:space="preserve"> chứ không phải là đối tượng đang được thực thi. Một kiểm tra tốt hơn sẽ là một màn hình hiển thị nổi bật của cả</w:t>
        </w:r>
      </w:ins>
      <w:ins w:id="7623" w:author="Phat Tran" w:date="2016-11-05T14:16:00Z">
        <w:r w:rsidR="003A6296" w:rsidRPr="00957567">
          <w:rPr>
            <w:rFonts w:ascii="Times New Roman" w:hAnsi="Times New Roman" w:cs="Times New Roman"/>
            <w:sz w:val="28"/>
            <w:szCs w:val="28"/>
            <w:rPrChange w:id="7624" w:author="Phạm Anh Đại" w:date="2016-11-16T08:54:00Z">
              <w:rPr>
                <w:rFonts w:ascii="Times New Roman" w:hAnsi="Times New Roman" w:cs="Times New Roman"/>
                <w:sz w:val="24"/>
                <w:szCs w:val="24"/>
              </w:rPr>
            </w:rPrChange>
          </w:rPr>
          <w:t xml:space="preserve"> hai thao tác</w:t>
        </w:r>
      </w:ins>
      <w:ins w:id="7625" w:author="Truong Ngoc Son" w:date="2016-10-21T15:33:00Z">
        <w:r w:rsidRPr="00957567">
          <w:rPr>
            <w:rFonts w:ascii="Times New Roman" w:hAnsi="Times New Roman" w:cs="Times New Roman"/>
            <w:sz w:val="28"/>
            <w:szCs w:val="28"/>
            <w:rPrChange w:id="7626" w:author="Phạm Anh Đại" w:date="2016-11-16T08:54:00Z">
              <w:rPr>
                <w:rFonts w:ascii="Times New Roman" w:hAnsi="Times New Roman" w:cs="Times New Roman"/>
                <w:sz w:val="24"/>
                <w:szCs w:val="24"/>
              </w:rPr>
            </w:rPrChange>
          </w:rPr>
          <w:t xml:space="preserve"> </w:t>
        </w:r>
        <w:del w:id="7627" w:author="Phat Tran" w:date="2016-11-05T14:17:00Z">
          <w:r w:rsidRPr="00957567" w:rsidDel="003A6296">
            <w:rPr>
              <w:rFonts w:ascii="Times New Roman" w:hAnsi="Times New Roman" w:cs="Times New Roman"/>
              <w:sz w:val="28"/>
              <w:szCs w:val="28"/>
              <w:rPrChange w:id="7628" w:author="Phạm Anh Đại" w:date="2016-11-16T08:54:00Z">
                <w:rPr>
                  <w:rFonts w:ascii="Times New Roman" w:hAnsi="Times New Roman" w:cs="Times New Roman"/>
                  <w:sz w:val="24"/>
                  <w:szCs w:val="24"/>
                </w:rPr>
              </w:rPrChange>
            </w:rPr>
            <w:delText>các hành động</w:delText>
          </w:r>
        </w:del>
        <w:r w:rsidRPr="00957567">
          <w:rPr>
            <w:rFonts w:ascii="Times New Roman" w:hAnsi="Times New Roman" w:cs="Times New Roman"/>
            <w:sz w:val="28"/>
            <w:szCs w:val="28"/>
            <w:rPrChange w:id="7629" w:author="Phạm Anh Đại" w:date="2016-11-16T08:54:00Z">
              <w:rPr>
                <w:rFonts w:ascii="Times New Roman" w:hAnsi="Times New Roman" w:cs="Times New Roman"/>
                <w:sz w:val="24"/>
                <w:szCs w:val="24"/>
              </w:rPr>
            </w:rPrChange>
          </w:rPr>
          <w:t xml:space="preserve"> được thực hiện và các đối tượng, có lẽ với sự lựa chọn của "hủy bỏ" hoặc "làm điều đó." Điều quan trọng là làm nổi bật những gì về tác động của</w:t>
        </w:r>
      </w:ins>
      <w:ins w:id="7630" w:author="Phat Tran" w:date="2016-11-05T14:17:00Z">
        <w:r w:rsidR="003A6296" w:rsidRPr="00957567">
          <w:rPr>
            <w:rFonts w:ascii="Times New Roman" w:hAnsi="Times New Roman" w:cs="Times New Roman"/>
            <w:sz w:val="28"/>
            <w:szCs w:val="28"/>
            <w:rPrChange w:id="7631" w:author="Phạm Anh Đại" w:date="2016-11-16T08:54:00Z">
              <w:rPr>
                <w:rFonts w:ascii="Times New Roman" w:hAnsi="Times New Roman" w:cs="Times New Roman"/>
                <w:sz w:val="24"/>
                <w:szCs w:val="24"/>
              </w:rPr>
            </w:rPrChange>
          </w:rPr>
          <w:t xml:space="preserve"> việc thao tác</w:t>
        </w:r>
      </w:ins>
      <w:ins w:id="7632" w:author="Phat Tran" w:date="2016-11-05T14:18:00Z">
        <w:r w:rsidR="003A6296" w:rsidRPr="00957567">
          <w:rPr>
            <w:rFonts w:ascii="Times New Roman" w:hAnsi="Times New Roman" w:cs="Times New Roman"/>
            <w:sz w:val="28"/>
            <w:szCs w:val="28"/>
            <w:rPrChange w:id="7633" w:author="Phạm Anh Đại" w:date="2016-11-16T08:54:00Z">
              <w:rPr>
                <w:rFonts w:ascii="Times New Roman" w:hAnsi="Times New Roman" w:cs="Times New Roman"/>
                <w:sz w:val="24"/>
                <w:szCs w:val="24"/>
              </w:rPr>
            </w:rPrChange>
          </w:rPr>
          <w:t xml:space="preserve"> được</w:t>
        </w:r>
      </w:ins>
      <w:ins w:id="7634" w:author="Truong Ngoc Son" w:date="2016-10-21T15:33:00Z">
        <w:r w:rsidRPr="00957567">
          <w:rPr>
            <w:rFonts w:ascii="Times New Roman" w:hAnsi="Times New Roman" w:cs="Times New Roman"/>
            <w:sz w:val="28"/>
            <w:szCs w:val="28"/>
            <w:rPrChange w:id="7635" w:author="Phạm Anh Đại" w:date="2016-11-16T08:54:00Z">
              <w:rPr>
                <w:rFonts w:ascii="Times New Roman" w:hAnsi="Times New Roman" w:cs="Times New Roman"/>
                <w:sz w:val="24"/>
                <w:szCs w:val="24"/>
              </w:rPr>
            </w:rPrChange>
          </w:rPr>
          <w:t xml:space="preserve"> </w:t>
        </w:r>
        <w:del w:id="7636" w:author="Phat Tran" w:date="2016-11-05T14:17:00Z">
          <w:r w:rsidRPr="00957567" w:rsidDel="003A6296">
            <w:rPr>
              <w:rFonts w:ascii="Times New Roman" w:hAnsi="Times New Roman" w:cs="Times New Roman"/>
              <w:sz w:val="28"/>
              <w:szCs w:val="28"/>
              <w:rPrChange w:id="7637" w:author="Phạm Anh Đại" w:date="2016-11-16T08:54:00Z">
                <w:rPr>
                  <w:rFonts w:ascii="Times New Roman" w:hAnsi="Times New Roman" w:cs="Times New Roman"/>
                  <w:sz w:val="24"/>
                  <w:szCs w:val="24"/>
                </w:rPr>
              </w:rPrChange>
            </w:rPr>
            <w:delText>hành động là</w:delText>
          </w:r>
        </w:del>
        <w:r w:rsidRPr="00957567">
          <w:rPr>
            <w:rFonts w:ascii="Times New Roman" w:hAnsi="Times New Roman" w:cs="Times New Roman"/>
            <w:sz w:val="28"/>
            <w:szCs w:val="28"/>
            <w:rPrChange w:id="7638" w:author="Phạm Anh Đại" w:date="2016-11-16T08:54:00Z">
              <w:rPr>
                <w:rFonts w:ascii="Times New Roman" w:hAnsi="Times New Roman" w:cs="Times New Roman"/>
                <w:sz w:val="24"/>
                <w:szCs w:val="24"/>
              </w:rPr>
            </w:rPrChange>
          </w:rPr>
          <w:t xml:space="preserve">. Tất nhiên, đó là do lỗi của các loại này mà </w:t>
        </w:r>
        <w:del w:id="7639" w:author="Phat Tran" w:date="2016-11-05T14:17:00Z">
          <w:r w:rsidRPr="00957567" w:rsidDel="003A6296">
            <w:rPr>
              <w:rFonts w:ascii="Times New Roman" w:hAnsi="Times New Roman" w:cs="Times New Roman"/>
              <w:sz w:val="28"/>
              <w:szCs w:val="28"/>
              <w:rPrChange w:id="7640" w:author="Phạm Anh Đại" w:date="2016-11-16T08:54:00Z">
                <w:rPr>
                  <w:rFonts w:ascii="Times New Roman" w:hAnsi="Times New Roman" w:cs="Times New Roman"/>
                  <w:sz w:val="24"/>
                  <w:szCs w:val="24"/>
                </w:rPr>
              </w:rPrChange>
            </w:rPr>
            <w:delText>Undo</w:delText>
          </w:r>
        </w:del>
        <w:r w:rsidRPr="00957567">
          <w:rPr>
            <w:rFonts w:ascii="Times New Roman" w:hAnsi="Times New Roman" w:cs="Times New Roman"/>
            <w:sz w:val="28"/>
            <w:szCs w:val="28"/>
            <w:rPrChange w:id="7641" w:author="Phạm Anh Đại" w:date="2016-11-16T08:54:00Z">
              <w:rPr>
                <w:rFonts w:ascii="Times New Roman" w:hAnsi="Times New Roman" w:cs="Times New Roman"/>
                <w:sz w:val="24"/>
                <w:szCs w:val="24"/>
              </w:rPr>
            </w:rPrChange>
          </w:rPr>
          <w:t xml:space="preserve"> lệnh</w:t>
        </w:r>
      </w:ins>
      <w:ins w:id="7642" w:author="Phat Tran" w:date="2016-11-05T14:17:00Z">
        <w:r w:rsidR="003A6296" w:rsidRPr="00957567">
          <w:rPr>
            <w:rFonts w:ascii="Times New Roman" w:hAnsi="Times New Roman" w:cs="Times New Roman"/>
            <w:sz w:val="28"/>
            <w:szCs w:val="28"/>
            <w:rPrChange w:id="7643" w:author="Phạm Anh Đại" w:date="2016-11-16T08:54:00Z">
              <w:rPr>
                <w:rFonts w:ascii="Times New Roman" w:hAnsi="Times New Roman" w:cs="Times New Roman"/>
                <w:sz w:val="24"/>
                <w:szCs w:val="24"/>
              </w:rPr>
            </w:rPrChange>
          </w:rPr>
          <w:t xml:space="preserve"> Hủy bỏ</w:t>
        </w:r>
      </w:ins>
      <w:ins w:id="7644" w:author="Truong Ngoc Son" w:date="2016-10-21T15:33:00Z">
        <w:r w:rsidRPr="00957567">
          <w:rPr>
            <w:rFonts w:ascii="Times New Roman" w:hAnsi="Times New Roman" w:cs="Times New Roman"/>
            <w:sz w:val="28"/>
            <w:szCs w:val="28"/>
            <w:rPrChange w:id="7645" w:author="Phạm Anh Đại" w:date="2016-11-16T08:54:00Z">
              <w:rPr>
                <w:rFonts w:ascii="Times New Roman" w:hAnsi="Times New Roman" w:cs="Times New Roman"/>
                <w:sz w:val="24"/>
                <w:szCs w:val="24"/>
              </w:rPr>
            </w:rPrChange>
          </w:rPr>
          <w:t xml:space="preserve"> là rất quan trọng. Với giao diện người dùng đồ họa truyền thống trên máy tính, không chỉ là </w:t>
        </w:r>
      </w:ins>
      <w:ins w:id="7646" w:author="Phat Tran" w:date="2016-11-05T14:17:00Z">
        <w:r w:rsidR="003A6296" w:rsidRPr="00957567">
          <w:rPr>
            <w:rFonts w:ascii="Times New Roman" w:hAnsi="Times New Roman" w:cs="Times New Roman"/>
            <w:sz w:val="28"/>
            <w:szCs w:val="28"/>
            <w:rPrChange w:id="7647" w:author="Phạm Anh Đại" w:date="2016-11-16T08:54:00Z">
              <w:rPr>
                <w:rFonts w:ascii="Times New Roman" w:hAnsi="Times New Roman" w:cs="Times New Roman"/>
                <w:sz w:val="24"/>
                <w:szCs w:val="24"/>
              </w:rPr>
            </w:rPrChange>
          </w:rPr>
          <w:t xml:space="preserve">Hủy bỏ </w:t>
        </w:r>
      </w:ins>
      <w:ins w:id="7648" w:author="Truong Ngoc Son" w:date="2016-10-21T15:33:00Z">
        <w:del w:id="7649" w:author="Phat Tran" w:date="2016-11-05T14:17:00Z">
          <w:r w:rsidRPr="00957567" w:rsidDel="003A6296">
            <w:rPr>
              <w:rFonts w:ascii="Times New Roman" w:hAnsi="Times New Roman" w:cs="Times New Roman"/>
              <w:sz w:val="28"/>
              <w:szCs w:val="28"/>
              <w:rPrChange w:id="7650" w:author="Phạm Anh Đại" w:date="2016-11-16T08:54:00Z">
                <w:rPr>
                  <w:rFonts w:ascii="Times New Roman" w:hAnsi="Times New Roman" w:cs="Times New Roman"/>
                  <w:sz w:val="24"/>
                  <w:szCs w:val="24"/>
                </w:rPr>
              </w:rPrChange>
            </w:rPr>
            <w:delText>Undo</w:delText>
          </w:r>
        </w:del>
        <w:r w:rsidRPr="00957567">
          <w:rPr>
            <w:rFonts w:ascii="Times New Roman" w:hAnsi="Times New Roman" w:cs="Times New Roman"/>
            <w:sz w:val="28"/>
            <w:szCs w:val="28"/>
            <w:rPrChange w:id="7651" w:author="Phạm Anh Đại" w:date="2016-11-16T08:54:00Z">
              <w:rPr>
                <w:rFonts w:ascii="Times New Roman" w:hAnsi="Times New Roman" w:cs="Times New Roman"/>
                <w:sz w:val="24"/>
                <w:szCs w:val="24"/>
              </w:rPr>
            </w:rPrChange>
          </w:rPr>
          <w:t xml:space="preserve"> một lệnh tiêu chuẩn, nhưng khi các tập tin được "xóa", họ đang thực sự chỉ đơn giản chuyển từ</w:t>
        </w:r>
      </w:ins>
      <w:ins w:id="7652" w:author="Phat Tran" w:date="2016-11-05T14:17:00Z">
        <w:r w:rsidR="003A6296" w:rsidRPr="00957567">
          <w:rPr>
            <w:rFonts w:ascii="Times New Roman" w:hAnsi="Times New Roman" w:cs="Times New Roman"/>
            <w:sz w:val="28"/>
            <w:szCs w:val="28"/>
            <w:rPrChange w:id="7653" w:author="Phạm Anh Đại" w:date="2016-11-16T08:54:00Z">
              <w:rPr>
                <w:rFonts w:ascii="Times New Roman" w:hAnsi="Times New Roman" w:cs="Times New Roman"/>
                <w:sz w:val="24"/>
                <w:szCs w:val="24"/>
              </w:rPr>
            </w:rPrChange>
          </w:rPr>
          <w:t xml:space="preserve"> cách nhìn</w:t>
        </w:r>
      </w:ins>
      <w:ins w:id="7654" w:author="Truong Ngoc Son" w:date="2016-10-21T15:33:00Z">
        <w:r w:rsidRPr="00957567">
          <w:rPr>
            <w:rFonts w:ascii="Times New Roman" w:hAnsi="Times New Roman" w:cs="Times New Roman"/>
            <w:sz w:val="28"/>
            <w:szCs w:val="28"/>
            <w:rPrChange w:id="7655" w:author="Phạm Anh Đại" w:date="2016-11-16T08:54:00Z">
              <w:rPr>
                <w:rFonts w:ascii="Times New Roman" w:hAnsi="Times New Roman" w:cs="Times New Roman"/>
                <w:sz w:val="24"/>
                <w:szCs w:val="24"/>
              </w:rPr>
            </w:rPrChange>
          </w:rPr>
          <w:t xml:space="preserve"> </w:t>
        </w:r>
        <w:del w:id="7656" w:author="Phat Tran" w:date="2016-11-05T14:18:00Z">
          <w:r w:rsidRPr="00957567" w:rsidDel="003A6296">
            <w:rPr>
              <w:rFonts w:ascii="Times New Roman" w:hAnsi="Times New Roman" w:cs="Times New Roman"/>
              <w:sz w:val="28"/>
              <w:szCs w:val="28"/>
              <w:rPrChange w:id="7657" w:author="Phạm Anh Đại" w:date="2016-11-16T08:54:00Z">
                <w:rPr>
                  <w:rFonts w:ascii="Times New Roman" w:hAnsi="Times New Roman" w:cs="Times New Roman"/>
                  <w:sz w:val="24"/>
                  <w:szCs w:val="24"/>
                </w:rPr>
              </w:rPrChange>
            </w:rPr>
            <w:delText>cảnh</w:delText>
          </w:r>
        </w:del>
        <w:r w:rsidRPr="00957567">
          <w:rPr>
            <w:rFonts w:ascii="Times New Roman" w:hAnsi="Times New Roman" w:cs="Times New Roman"/>
            <w:sz w:val="28"/>
            <w:szCs w:val="28"/>
            <w:rPrChange w:id="7658" w:author="Phạm Anh Đại" w:date="2016-11-16T08:54:00Z">
              <w:rPr>
                <w:rFonts w:ascii="Times New Roman" w:hAnsi="Times New Roman" w:cs="Times New Roman"/>
                <w:sz w:val="24"/>
                <w:szCs w:val="24"/>
              </w:rPr>
            </w:rPrChange>
          </w:rPr>
          <w:t xml:space="preserve"> và được lưu trữ trong thư mục tập tin có tên "Thùng rác" để trong ví dụ trên, người có thể mở Thùng rác và lấy các tập tin sai đã bị xóa.</w:t>
        </w:r>
      </w:ins>
    </w:p>
    <w:p w14:paraId="7113B333" w14:textId="0E89D71F" w:rsidR="0032205F" w:rsidRPr="00957567" w:rsidRDefault="0032205F">
      <w:pPr>
        <w:jc w:val="both"/>
        <w:rPr>
          <w:ins w:id="7659" w:author="Truong Ngoc Son" w:date="2016-10-21T15:33:00Z"/>
          <w:rFonts w:ascii="Times New Roman" w:hAnsi="Times New Roman" w:cs="Times New Roman"/>
          <w:sz w:val="28"/>
          <w:szCs w:val="28"/>
          <w:rPrChange w:id="7660" w:author="Phạm Anh Đại" w:date="2016-11-16T08:54:00Z">
            <w:rPr>
              <w:ins w:id="7661" w:author="Truong Ngoc Son" w:date="2016-10-21T15:33:00Z"/>
              <w:rFonts w:ascii="Times New Roman" w:hAnsi="Times New Roman" w:cs="Times New Roman"/>
              <w:sz w:val="24"/>
              <w:szCs w:val="24"/>
            </w:rPr>
          </w:rPrChange>
        </w:rPr>
        <w:pPrChange w:id="7662" w:author="Biển Phan Y" w:date="2016-11-22T22:50:00Z">
          <w:pPr/>
        </w:pPrChange>
      </w:pPr>
      <w:ins w:id="7663" w:author="Truong Ngoc Son" w:date="2016-10-21T15:33:00Z">
        <w:r w:rsidRPr="00957567">
          <w:rPr>
            <w:rFonts w:ascii="Times New Roman" w:hAnsi="Times New Roman" w:cs="Times New Roman"/>
            <w:sz w:val="28"/>
            <w:szCs w:val="28"/>
            <w:rPrChange w:id="7664" w:author="Phạm Anh Đại" w:date="2016-11-16T08:54:00Z">
              <w:rPr>
                <w:rFonts w:ascii="Times New Roman" w:hAnsi="Times New Roman" w:cs="Times New Roman"/>
                <w:sz w:val="24"/>
                <w:szCs w:val="24"/>
              </w:rPr>
            </w:rPrChange>
          </w:rPr>
          <w:t xml:space="preserve">Xác nhận có những tác động khác nhau đối với </w:t>
        </w:r>
      </w:ins>
      <w:ins w:id="7665" w:author="Phat Tran" w:date="2016-11-05T14:19:00Z">
        <w:r w:rsidR="008D59F2" w:rsidRPr="00957567">
          <w:rPr>
            <w:rFonts w:ascii="Times New Roman" w:hAnsi="Times New Roman" w:cs="Times New Roman"/>
            <w:sz w:val="28"/>
            <w:szCs w:val="28"/>
            <w:rPrChange w:id="7666" w:author="Phạm Anh Đại" w:date="2016-11-16T08:54:00Z">
              <w:rPr>
                <w:rFonts w:ascii="Times New Roman" w:hAnsi="Times New Roman" w:cs="Times New Roman"/>
                <w:sz w:val="24"/>
                <w:szCs w:val="24"/>
              </w:rPr>
            </w:rPrChange>
          </w:rPr>
          <w:t xml:space="preserve">những sơ suất </w:t>
        </w:r>
      </w:ins>
      <w:ins w:id="7667" w:author="Truong Ngoc Son" w:date="2016-10-21T15:33:00Z">
        <w:del w:id="7668" w:author="Phat Tran" w:date="2016-11-05T14:19:00Z">
          <w:r w:rsidRPr="00957567" w:rsidDel="008D59F2">
            <w:rPr>
              <w:rFonts w:ascii="Times New Roman" w:hAnsi="Times New Roman" w:cs="Times New Roman"/>
              <w:sz w:val="28"/>
              <w:szCs w:val="28"/>
              <w:rPrChange w:id="7669"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7670" w:author="Phạm Anh Đại" w:date="2016-11-16T08:54:00Z">
              <w:rPr>
                <w:rFonts w:ascii="Times New Roman" w:hAnsi="Times New Roman" w:cs="Times New Roman"/>
                <w:sz w:val="24"/>
                <w:szCs w:val="24"/>
              </w:rPr>
            </w:rPrChange>
          </w:rPr>
          <w:t xml:space="preserve"> và những sai lầm. Khi tôi đang viết, tôi sử dụng hai màn hình rất lớn và một máy tính mạnh mẽ. Tôi có thể có từ bảy đến mười ứng dụng chạy đồng thời. Tôi đã đôi khi có đến bốn mươi cửa sổ đang mở. Giả sử tôi kích hoạt các lệnh đóng cửa một trong những cửa sổ, mà gây nên một thông điệp khẳng định: Tôi không muốn đóng cửa sổ? Làm thế nào tôi đối phó với điều này phụ thuộc vào lý do tại sao tôi đã yêu cầu các cửa sổ được đóng lại. Nếu nó là một </w:t>
        </w:r>
      </w:ins>
      <w:ins w:id="7671" w:author="Phat Tran" w:date="2016-11-05T14:19:00Z">
        <w:r w:rsidR="008D59F2" w:rsidRPr="00957567">
          <w:rPr>
            <w:rFonts w:ascii="Times New Roman" w:hAnsi="Times New Roman" w:cs="Times New Roman"/>
            <w:sz w:val="28"/>
            <w:szCs w:val="28"/>
            <w:rPrChange w:id="7672" w:author="Phạm Anh Đại" w:date="2016-11-16T08:54:00Z">
              <w:rPr>
                <w:rFonts w:ascii="Times New Roman" w:hAnsi="Times New Roman" w:cs="Times New Roman"/>
                <w:sz w:val="24"/>
                <w:szCs w:val="24"/>
              </w:rPr>
            </w:rPrChange>
          </w:rPr>
          <w:t xml:space="preserve">sơ suất </w:t>
        </w:r>
      </w:ins>
      <w:ins w:id="7673" w:author="Truong Ngoc Son" w:date="2016-10-21T15:33:00Z">
        <w:del w:id="7674" w:author="Phat Tran" w:date="2016-11-05T14:19:00Z">
          <w:r w:rsidRPr="00957567" w:rsidDel="008D59F2">
            <w:rPr>
              <w:rFonts w:ascii="Times New Roman" w:hAnsi="Times New Roman" w:cs="Times New Roman"/>
              <w:sz w:val="28"/>
              <w:szCs w:val="28"/>
              <w:rPrChange w:id="7675"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7676" w:author="Phạm Anh Đại" w:date="2016-11-16T08:54:00Z">
              <w:rPr>
                <w:rFonts w:ascii="Times New Roman" w:hAnsi="Times New Roman" w:cs="Times New Roman"/>
                <w:sz w:val="24"/>
                <w:szCs w:val="24"/>
              </w:rPr>
            </w:rPrChange>
          </w:rPr>
          <w:t xml:space="preserve">, xác nhận yêu cầu sẽ có ích. Nếu đó là do nhầm lẫn, tôi </w:t>
        </w:r>
      </w:ins>
      <w:ins w:id="7677" w:author="Phat Tran" w:date="2016-11-05T14:19:00Z">
        <w:r w:rsidR="008D59F2" w:rsidRPr="00957567">
          <w:rPr>
            <w:rFonts w:ascii="Times New Roman" w:hAnsi="Times New Roman" w:cs="Times New Roman"/>
            <w:sz w:val="28"/>
            <w:szCs w:val="28"/>
            <w:rPrChange w:id="7678" w:author="Phạm Anh Đại" w:date="2016-11-16T08:54:00Z">
              <w:rPr>
                <w:rFonts w:ascii="Times New Roman" w:hAnsi="Times New Roman" w:cs="Times New Roman"/>
                <w:sz w:val="24"/>
                <w:szCs w:val="24"/>
              </w:rPr>
            </w:rPrChange>
          </w:rPr>
          <w:t xml:space="preserve">có khả năng </w:t>
        </w:r>
      </w:ins>
      <w:ins w:id="7679" w:author="Truong Ngoc Son" w:date="2016-10-21T15:33:00Z">
        <w:del w:id="7680" w:author="Phat Tran" w:date="2016-11-05T14:19:00Z">
          <w:r w:rsidRPr="00957567" w:rsidDel="008D59F2">
            <w:rPr>
              <w:rFonts w:ascii="Times New Roman" w:hAnsi="Times New Roman" w:cs="Times New Roman"/>
              <w:sz w:val="28"/>
              <w:szCs w:val="28"/>
              <w:rPrChange w:id="7681" w:author="Phạm Anh Đại" w:date="2016-11-16T08:54:00Z">
                <w:rPr>
                  <w:rFonts w:ascii="Times New Roman" w:hAnsi="Times New Roman" w:cs="Times New Roman"/>
                  <w:sz w:val="24"/>
                  <w:szCs w:val="24"/>
                </w:rPr>
              </w:rPrChange>
            </w:rPr>
            <w:delText>apt</w:delText>
          </w:r>
        </w:del>
        <w:r w:rsidRPr="00957567">
          <w:rPr>
            <w:rFonts w:ascii="Times New Roman" w:hAnsi="Times New Roman" w:cs="Times New Roman"/>
            <w:sz w:val="28"/>
            <w:szCs w:val="28"/>
            <w:rPrChange w:id="7682" w:author="Phạm Anh Đại" w:date="2016-11-16T08:54:00Z">
              <w:rPr>
                <w:rFonts w:ascii="Times New Roman" w:hAnsi="Times New Roman" w:cs="Times New Roman"/>
                <w:sz w:val="24"/>
                <w:szCs w:val="24"/>
              </w:rPr>
            </w:rPrChange>
          </w:rPr>
          <w:t xml:space="preserve"> để bỏ qua nó. Hãy xem xét hai ví dụ này:</w:t>
        </w:r>
      </w:ins>
    </w:p>
    <w:p w14:paraId="1BCEB28D" w14:textId="6A835AF4" w:rsidR="0032205F" w:rsidRPr="00957567" w:rsidRDefault="0032205F">
      <w:pPr>
        <w:jc w:val="both"/>
        <w:rPr>
          <w:ins w:id="7683" w:author="Truong Ngoc Son" w:date="2016-10-21T15:33:00Z"/>
          <w:rFonts w:ascii="Times New Roman" w:hAnsi="Times New Roman" w:cs="Times New Roman"/>
          <w:sz w:val="28"/>
          <w:szCs w:val="28"/>
          <w:rPrChange w:id="7684" w:author="Phạm Anh Đại" w:date="2016-11-16T08:54:00Z">
            <w:rPr>
              <w:ins w:id="7685" w:author="Truong Ngoc Son" w:date="2016-10-21T15:33:00Z"/>
              <w:rFonts w:ascii="Times New Roman" w:hAnsi="Times New Roman" w:cs="Times New Roman"/>
              <w:sz w:val="24"/>
              <w:szCs w:val="24"/>
            </w:rPr>
          </w:rPrChange>
        </w:rPr>
        <w:pPrChange w:id="7686" w:author="Biển Phan Y" w:date="2016-11-22T22:50:00Z">
          <w:pPr/>
        </w:pPrChange>
      </w:pPr>
      <w:ins w:id="7687" w:author="Truong Ngoc Son" w:date="2016-10-21T15:33:00Z">
        <w:r w:rsidRPr="00957567">
          <w:rPr>
            <w:rFonts w:ascii="Times New Roman" w:hAnsi="Times New Roman" w:cs="Times New Roman"/>
            <w:sz w:val="28"/>
            <w:szCs w:val="28"/>
            <w:rPrChange w:id="7688" w:author="Phạm Anh Đại" w:date="2016-11-16T08:54:00Z">
              <w:rPr>
                <w:rFonts w:ascii="Times New Roman" w:hAnsi="Times New Roman" w:cs="Times New Roman"/>
                <w:sz w:val="24"/>
                <w:szCs w:val="24"/>
              </w:rPr>
            </w:rPrChange>
          </w:rPr>
          <w:tab/>
        </w:r>
      </w:ins>
      <w:ins w:id="7689" w:author="Phat Tran" w:date="2016-11-05T14:19:00Z">
        <w:r w:rsidR="008D59F2" w:rsidRPr="00957567">
          <w:rPr>
            <w:rFonts w:ascii="Times New Roman" w:hAnsi="Times New Roman" w:cs="Times New Roman"/>
            <w:sz w:val="28"/>
            <w:szCs w:val="28"/>
            <w:rPrChange w:id="7690" w:author="Phạm Anh Đại" w:date="2016-11-16T08:54:00Z">
              <w:rPr>
                <w:rFonts w:ascii="Times New Roman" w:hAnsi="Times New Roman" w:cs="Times New Roman"/>
                <w:sz w:val="24"/>
                <w:szCs w:val="24"/>
              </w:rPr>
            </w:rPrChange>
          </w:rPr>
          <w:t xml:space="preserve">Một sơ suất dẫn tôi đến đóng cửa sổ sai </w:t>
        </w:r>
      </w:ins>
      <w:ins w:id="7691" w:author="Truong Ngoc Son" w:date="2016-10-21T15:33:00Z">
        <w:del w:id="7692" w:author="Phat Tran" w:date="2016-11-05T14:19:00Z">
          <w:r w:rsidRPr="00957567" w:rsidDel="008D59F2">
            <w:rPr>
              <w:rFonts w:ascii="Times New Roman" w:hAnsi="Times New Roman" w:cs="Times New Roman"/>
              <w:sz w:val="28"/>
              <w:szCs w:val="28"/>
              <w:rPrChange w:id="7693" w:author="Phạm Anh Đại" w:date="2016-11-16T08:54:00Z">
                <w:rPr>
                  <w:rFonts w:ascii="Times New Roman" w:hAnsi="Times New Roman" w:cs="Times New Roman"/>
                  <w:sz w:val="24"/>
                  <w:szCs w:val="24"/>
                </w:rPr>
              </w:rPrChange>
            </w:rPr>
            <w:delText xml:space="preserve"> A slip leads me to close the wrong window</w:delText>
          </w:r>
        </w:del>
        <w:r w:rsidRPr="00957567">
          <w:rPr>
            <w:rFonts w:ascii="Times New Roman" w:hAnsi="Times New Roman" w:cs="Times New Roman"/>
            <w:sz w:val="28"/>
            <w:szCs w:val="28"/>
            <w:rPrChange w:id="7694" w:author="Phạm Anh Đại" w:date="2016-11-16T08:54:00Z">
              <w:rPr>
                <w:rFonts w:ascii="Times New Roman" w:hAnsi="Times New Roman" w:cs="Times New Roman"/>
                <w:sz w:val="24"/>
                <w:szCs w:val="24"/>
              </w:rPr>
            </w:rPrChange>
          </w:rPr>
          <w:t>.</w:t>
        </w:r>
      </w:ins>
    </w:p>
    <w:p w14:paraId="63A48AFC" w14:textId="68542941" w:rsidR="0032205F" w:rsidRPr="00957567" w:rsidRDefault="0032205F">
      <w:pPr>
        <w:jc w:val="both"/>
        <w:rPr>
          <w:ins w:id="7695" w:author="Truong Ngoc Son" w:date="2016-10-21T15:33:00Z"/>
          <w:rFonts w:ascii="Times New Roman" w:hAnsi="Times New Roman" w:cs="Times New Roman"/>
          <w:sz w:val="28"/>
          <w:szCs w:val="28"/>
          <w:rPrChange w:id="7696" w:author="Phạm Anh Đại" w:date="2016-11-16T08:54:00Z">
            <w:rPr>
              <w:ins w:id="7697" w:author="Truong Ngoc Son" w:date="2016-10-21T15:33:00Z"/>
              <w:rFonts w:ascii="Times New Roman" w:hAnsi="Times New Roman" w:cs="Times New Roman"/>
              <w:sz w:val="24"/>
              <w:szCs w:val="24"/>
            </w:rPr>
          </w:rPrChange>
        </w:rPr>
        <w:pPrChange w:id="7698" w:author="Biển Phan Y" w:date="2016-11-22T22:50:00Z">
          <w:pPr/>
        </w:pPrChange>
      </w:pPr>
      <w:ins w:id="7699" w:author="Truong Ngoc Son" w:date="2016-10-21T15:33:00Z">
        <w:r w:rsidRPr="00957567">
          <w:rPr>
            <w:rFonts w:ascii="Times New Roman" w:hAnsi="Times New Roman" w:cs="Times New Roman"/>
            <w:sz w:val="28"/>
            <w:szCs w:val="28"/>
            <w:rPrChange w:id="7700" w:author="Phạm Anh Đại" w:date="2016-11-16T08:54:00Z">
              <w:rPr>
                <w:rFonts w:ascii="Times New Roman" w:hAnsi="Times New Roman" w:cs="Times New Roman"/>
                <w:sz w:val="24"/>
                <w:szCs w:val="24"/>
              </w:rPr>
            </w:rPrChange>
          </w:rPr>
          <w:tab/>
          <w:t xml:space="preserve">Giả sử tôi có ý định gõ từ </w:t>
        </w:r>
        <w:del w:id="7701" w:author="Phat Tran" w:date="2016-11-05T14:20:00Z">
          <w:r w:rsidRPr="00957567" w:rsidDel="008D59F2">
            <w:rPr>
              <w:rFonts w:ascii="Times New Roman" w:hAnsi="Times New Roman" w:cs="Times New Roman"/>
              <w:sz w:val="28"/>
              <w:szCs w:val="28"/>
              <w:rPrChange w:id="7702" w:author="Phạm Anh Đại" w:date="2016-11-16T08:54:00Z">
                <w:rPr>
                  <w:rFonts w:ascii="Times New Roman" w:hAnsi="Times New Roman" w:cs="Times New Roman"/>
                  <w:sz w:val="24"/>
                  <w:szCs w:val="24"/>
                </w:rPr>
              </w:rPrChange>
            </w:rPr>
            <w:delText>chúng</w:delText>
          </w:r>
        </w:del>
      </w:ins>
      <w:ins w:id="7703" w:author="Phat Tran" w:date="2016-11-05T14:20:00Z">
        <w:r w:rsidR="008D59F2" w:rsidRPr="00957567">
          <w:rPr>
            <w:rFonts w:ascii="Times New Roman" w:hAnsi="Times New Roman" w:cs="Times New Roman"/>
            <w:sz w:val="28"/>
            <w:szCs w:val="28"/>
            <w:rPrChange w:id="7704" w:author="Phạm Anh Đại" w:date="2016-11-16T08:54:00Z">
              <w:rPr>
                <w:rFonts w:ascii="Times New Roman" w:hAnsi="Times New Roman" w:cs="Times New Roman"/>
                <w:sz w:val="24"/>
                <w:szCs w:val="24"/>
              </w:rPr>
            </w:rPrChange>
          </w:rPr>
          <w:t xml:space="preserve"> Chúng</w:t>
        </w:r>
      </w:ins>
      <w:ins w:id="7705" w:author="Truong Ngoc Son" w:date="2016-10-21T15:33:00Z">
        <w:r w:rsidRPr="00957567">
          <w:rPr>
            <w:rFonts w:ascii="Times New Roman" w:hAnsi="Times New Roman" w:cs="Times New Roman"/>
            <w:sz w:val="28"/>
            <w:szCs w:val="28"/>
            <w:rPrChange w:id="7706" w:author="Phạm Anh Đại" w:date="2016-11-16T08:54:00Z">
              <w:rPr>
                <w:rFonts w:ascii="Times New Roman" w:hAnsi="Times New Roman" w:cs="Times New Roman"/>
                <w:sz w:val="24"/>
                <w:szCs w:val="24"/>
              </w:rPr>
            </w:rPrChange>
          </w:rPr>
          <w:t xml:space="preserve"> tôi, nhưng thay vì gõ Shift + W cho ký tự đầu tiên, tôi đã gõ Command + W (hoặc Control + W), các lệnh bàn phím để đóng cửa sổ. Bởi vì tôi mong đợi vào màn hình </w:t>
        </w:r>
        <w:del w:id="7707" w:author="Phat Tran" w:date="2016-11-05T14:20:00Z">
          <w:r w:rsidRPr="00957567" w:rsidDel="008D59F2">
            <w:rPr>
              <w:rFonts w:ascii="Times New Roman" w:hAnsi="Times New Roman" w:cs="Times New Roman"/>
              <w:sz w:val="28"/>
              <w:szCs w:val="28"/>
              <w:rPrChange w:id="7708" w:author="Phạm Anh Đại" w:date="2016-11-16T08:54:00Z">
                <w:rPr>
                  <w:rFonts w:ascii="Times New Roman" w:hAnsi="Times New Roman" w:cs="Times New Roman"/>
                  <w:sz w:val="24"/>
                  <w:szCs w:val="24"/>
                </w:rPr>
              </w:rPrChange>
            </w:rPr>
            <w:delText>để</w:delText>
          </w:r>
        </w:del>
        <w:r w:rsidRPr="00957567">
          <w:rPr>
            <w:rFonts w:ascii="Times New Roman" w:hAnsi="Times New Roman" w:cs="Times New Roman"/>
            <w:sz w:val="28"/>
            <w:szCs w:val="28"/>
            <w:rPrChange w:id="7709" w:author="Phạm Anh Đại" w:date="2016-11-16T08:54:00Z">
              <w:rPr>
                <w:rFonts w:ascii="Times New Roman" w:hAnsi="Times New Roman" w:cs="Times New Roman"/>
                <w:sz w:val="24"/>
                <w:szCs w:val="24"/>
              </w:rPr>
            </w:rPrChange>
          </w:rPr>
          <w:t xml:space="preserve"> hiển thị một </w:t>
        </w:r>
        <w:del w:id="7710" w:author="Phat Tran" w:date="2016-11-05T14:20:00Z">
          <w:r w:rsidRPr="00957567" w:rsidDel="008D59F2">
            <w:rPr>
              <w:rFonts w:ascii="Times New Roman" w:hAnsi="Times New Roman" w:cs="Times New Roman"/>
              <w:sz w:val="28"/>
              <w:szCs w:val="28"/>
              <w:rPrChange w:id="7711" w:author="Phạm Anh Đại" w:date="2016-11-16T08:54:00Z">
                <w:rPr>
                  <w:rFonts w:ascii="Times New Roman" w:hAnsi="Times New Roman" w:cs="Times New Roman"/>
                  <w:sz w:val="24"/>
                  <w:szCs w:val="24"/>
                </w:rPr>
              </w:rPrChange>
            </w:rPr>
            <w:delText>W</w:delText>
          </w:r>
        </w:del>
        <w:r w:rsidRPr="00957567">
          <w:rPr>
            <w:rFonts w:ascii="Times New Roman" w:hAnsi="Times New Roman" w:cs="Times New Roman"/>
            <w:sz w:val="28"/>
            <w:szCs w:val="28"/>
            <w:rPrChange w:id="7712" w:author="Phạm Anh Đại" w:date="2016-11-16T08:54:00Z">
              <w:rPr>
                <w:rFonts w:ascii="Times New Roman" w:hAnsi="Times New Roman" w:cs="Times New Roman"/>
                <w:sz w:val="24"/>
                <w:szCs w:val="24"/>
              </w:rPr>
            </w:rPrChange>
          </w:rPr>
          <w:t xml:space="preserve"> chữ hoa</w:t>
        </w:r>
      </w:ins>
      <w:ins w:id="7713" w:author="Phat Tran" w:date="2016-11-05T14:20:00Z">
        <w:r w:rsidR="008D59F2" w:rsidRPr="00957567">
          <w:rPr>
            <w:rFonts w:ascii="Times New Roman" w:hAnsi="Times New Roman" w:cs="Times New Roman"/>
            <w:sz w:val="28"/>
            <w:szCs w:val="28"/>
            <w:rPrChange w:id="7714" w:author="Phạm Anh Đại" w:date="2016-11-16T08:54:00Z">
              <w:rPr>
                <w:rFonts w:ascii="Times New Roman" w:hAnsi="Times New Roman" w:cs="Times New Roman"/>
                <w:sz w:val="24"/>
                <w:szCs w:val="24"/>
              </w:rPr>
            </w:rPrChange>
          </w:rPr>
          <w:t xml:space="preserve"> W</w:t>
        </w:r>
      </w:ins>
      <w:ins w:id="7715" w:author="Truong Ngoc Son" w:date="2016-10-21T15:33:00Z">
        <w:r w:rsidRPr="00957567">
          <w:rPr>
            <w:rFonts w:ascii="Times New Roman" w:hAnsi="Times New Roman" w:cs="Times New Roman"/>
            <w:sz w:val="28"/>
            <w:szCs w:val="28"/>
            <w:rPrChange w:id="7716" w:author="Phạm Anh Đại" w:date="2016-11-16T08:54:00Z">
              <w:rPr>
                <w:rFonts w:ascii="Times New Roman" w:hAnsi="Times New Roman" w:cs="Times New Roman"/>
                <w:sz w:val="24"/>
                <w:szCs w:val="24"/>
              </w:rPr>
            </w:rPrChange>
          </w:rPr>
          <w:t xml:space="preserve">, khi </w:t>
        </w:r>
        <w:r w:rsidRPr="00957567">
          <w:rPr>
            <w:rFonts w:ascii="Times New Roman" w:hAnsi="Times New Roman" w:cs="Times New Roman"/>
            <w:sz w:val="28"/>
            <w:szCs w:val="28"/>
            <w:rPrChange w:id="7717" w:author="Phạm Anh Đại" w:date="2016-11-16T08:54:00Z">
              <w:rPr>
                <w:rFonts w:ascii="Times New Roman" w:hAnsi="Times New Roman" w:cs="Times New Roman"/>
                <w:sz w:val="24"/>
                <w:szCs w:val="24"/>
              </w:rPr>
            </w:rPrChange>
          </w:rPr>
          <w:lastRenderedPageBreak/>
          <w:t xml:space="preserve">một hộp thoại xuất hiện, hỏi liệu tôi có thực sự muốn xóa các tập tin, tôi sẽ ngạc nhiên, mà ngay lập tức sẽ cảnh báo cho tôi để trượt. Tôi sẽ hủy bỏ hành động (một sự thay thế chu đáo được cung cấp bởi các hộp thoại) và gõ lại Shift + W, cẩn thận </w:t>
        </w:r>
      </w:ins>
      <w:ins w:id="7718" w:author="Phat Tran" w:date="2016-11-05T14:20:00Z">
        <w:r w:rsidR="008D59F2" w:rsidRPr="00957567">
          <w:rPr>
            <w:rFonts w:ascii="Times New Roman" w:hAnsi="Times New Roman" w:cs="Times New Roman"/>
            <w:sz w:val="28"/>
            <w:szCs w:val="28"/>
            <w:rPrChange w:id="7719" w:author="Phạm Anh Đại" w:date="2016-11-16T08:54:00Z">
              <w:rPr>
                <w:rFonts w:ascii="Times New Roman" w:hAnsi="Times New Roman" w:cs="Times New Roman"/>
                <w:sz w:val="24"/>
                <w:szCs w:val="24"/>
              </w:rPr>
            </w:rPrChange>
          </w:rPr>
          <w:t xml:space="preserve">lần </w:t>
        </w:r>
      </w:ins>
      <w:ins w:id="7720" w:author="Truong Ngoc Son" w:date="2016-10-21T15:33:00Z">
        <w:del w:id="7721" w:author="Phat Tran" w:date="2016-11-05T14:20:00Z">
          <w:r w:rsidRPr="00957567" w:rsidDel="008D59F2">
            <w:rPr>
              <w:rFonts w:ascii="Times New Roman" w:hAnsi="Times New Roman" w:cs="Times New Roman"/>
              <w:sz w:val="28"/>
              <w:szCs w:val="28"/>
              <w:rPrChange w:id="7722" w:author="Phạm Anh Đại" w:date="2016-11-16T08:54:00Z">
                <w:rPr>
                  <w:rFonts w:ascii="Times New Roman" w:hAnsi="Times New Roman" w:cs="Times New Roman"/>
                  <w:sz w:val="24"/>
                  <w:szCs w:val="24"/>
                </w:rPr>
              </w:rPrChange>
            </w:rPr>
            <w:delText>thời gian</w:delText>
          </w:r>
        </w:del>
        <w:r w:rsidRPr="00957567">
          <w:rPr>
            <w:rFonts w:ascii="Times New Roman" w:hAnsi="Times New Roman" w:cs="Times New Roman"/>
            <w:sz w:val="28"/>
            <w:szCs w:val="28"/>
            <w:rPrChange w:id="7723" w:author="Phạm Anh Đại" w:date="2016-11-16T08:54:00Z">
              <w:rPr>
                <w:rFonts w:ascii="Times New Roman" w:hAnsi="Times New Roman" w:cs="Times New Roman"/>
                <w:sz w:val="24"/>
                <w:szCs w:val="24"/>
              </w:rPr>
            </w:rPrChange>
          </w:rPr>
          <w:t xml:space="preserve"> này.</w:t>
        </w:r>
      </w:ins>
    </w:p>
    <w:p w14:paraId="3A74D57E" w14:textId="53836EE5" w:rsidR="0032205F" w:rsidRPr="00957567" w:rsidRDefault="0032205F">
      <w:pPr>
        <w:jc w:val="both"/>
        <w:rPr>
          <w:ins w:id="7724" w:author="Truong Ngoc Son" w:date="2016-10-21T15:33:00Z"/>
          <w:rFonts w:ascii="Times New Roman" w:hAnsi="Times New Roman" w:cs="Times New Roman"/>
          <w:sz w:val="28"/>
          <w:szCs w:val="28"/>
          <w:rPrChange w:id="7725" w:author="Phạm Anh Đại" w:date="2016-11-16T08:54:00Z">
            <w:rPr>
              <w:ins w:id="7726" w:author="Truong Ngoc Son" w:date="2016-10-21T15:33:00Z"/>
              <w:rFonts w:ascii="Times New Roman" w:hAnsi="Times New Roman" w:cs="Times New Roman"/>
              <w:sz w:val="24"/>
              <w:szCs w:val="24"/>
            </w:rPr>
          </w:rPrChange>
        </w:rPr>
        <w:pPrChange w:id="7727" w:author="Biển Phan Y" w:date="2016-11-22T22:50:00Z">
          <w:pPr/>
        </w:pPrChange>
      </w:pPr>
      <w:ins w:id="7728" w:author="Truong Ngoc Son" w:date="2016-10-21T15:33:00Z">
        <w:r w:rsidRPr="00957567">
          <w:rPr>
            <w:rFonts w:ascii="Times New Roman" w:hAnsi="Times New Roman" w:cs="Times New Roman"/>
            <w:sz w:val="28"/>
            <w:szCs w:val="28"/>
            <w:rPrChange w:id="7729" w:author="Phạm Anh Đại" w:date="2016-11-16T08:54:00Z">
              <w:rPr>
                <w:rFonts w:ascii="Times New Roman" w:hAnsi="Times New Roman" w:cs="Times New Roman"/>
                <w:sz w:val="24"/>
                <w:szCs w:val="24"/>
              </w:rPr>
            </w:rPrChange>
          </w:rPr>
          <w:tab/>
        </w:r>
      </w:ins>
      <w:ins w:id="7730" w:author="Phat Tran" w:date="2016-11-05T14:20:00Z">
        <w:r w:rsidR="008D59F2" w:rsidRPr="00957567">
          <w:rPr>
            <w:rFonts w:ascii="Times New Roman" w:hAnsi="Times New Roman" w:cs="Times New Roman"/>
            <w:sz w:val="28"/>
            <w:szCs w:val="28"/>
            <w:rPrChange w:id="7731" w:author="Phạm Anh Đại" w:date="2016-11-16T08:54:00Z">
              <w:rPr>
                <w:rFonts w:ascii="Times New Roman" w:hAnsi="Times New Roman" w:cs="Times New Roman"/>
                <w:sz w:val="24"/>
                <w:szCs w:val="24"/>
              </w:rPr>
            </w:rPrChange>
          </w:rPr>
          <w:t xml:space="preserve">Một lỗi dẫn tôi đến đóng cửa sổ sai </w:t>
        </w:r>
      </w:ins>
      <w:ins w:id="7732" w:author="Truong Ngoc Son" w:date="2016-10-21T15:33:00Z">
        <w:del w:id="7733" w:author="Phat Tran" w:date="2016-11-05T14:20:00Z">
          <w:r w:rsidRPr="00957567" w:rsidDel="008D59F2">
            <w:rPr>
              <w:rFonts w:ascii="Times New Roman" w:hAnsi="Times New Roman" w:cs="Times New Roman"/>
              <w:sz w:val="28"/>
              <w:szCs w:val="28"/>
              <w:rPrChange w:id="7734" w:author="Phạm Anh Đại" w:date="2016-11-16T08:54:00Z">
                <w:rPr>
                  <w:rFonts w:ascii="Times New Roman" w:hAnsi="Times New Roman" w:cs="Times New Roman"/>
                  <w:sz w:val="24"/>
                  <w:szCs w:val="24"/>
                </w:rPr>
              </w:rPrChange>
            </w:rPr>
            <w:delText>A mistake leads me to close the wrong window</w:delText>
          </w:r>
        </w:del>
        <w:r w:rsidRPr="00957567">
          <w:rPr>
            <w:rFonts w:ascii="Times New Roman" w:hAnsi="Times New Roman" w:cs="Times New Roman"/>
            <w:sz w:val="28"/>
            <w:szCs w:val="28"/>
            <w:rPrChange w:id="7735" w:author="Phạm Anh Đại" w:date="2016-11-16T08:54:00Z">
              <w:rPr>
                <w:rFonts w:ascii="Times New Roman" w:hAnsi="Times New Roman" w:cs="Times New Roman"/>
                <w:sz w:val="24"/>
                <w:szCs w:val="24"/>
              </w:rPr>
            </w:rPrChange>
          </w:rPr>
          <w:t>.</w:t>
        </w:r>
      </w:ins>
    </w:p>
    <w:p w14:paraId="2F2F047D" w14:textId="74CF4F99" w:rsidR="0032205F" w:rsidRPr="00957567" w:rsidRDefault="0032205F">
      <w:pPr>
        <w:jc w:val="both"/>
        <w:rPr>
          <w:ins w:id="7736" w:author="Truong Ngoc Son" w:date="2016-10-21T15:33:00Z"/>
          <w:rFonts w:ascii="Times New Roman" w:hAnsi="Times New Roman" w:cs="Times New Roman"/>
          <w:sz w:val="28"/>
          <w:szCs w:val="28"/>
          <w:rPrChange w:id="7737" w:author="Phạm Anh Đại" w:date="2016-11-16T08:54:00Z">
            <w:rPr>
              <w:ins w:id="7738" w:author="Truong Ngoc Son" w:date="2016-10-21T15:33:00Z"/>
              <w:rFonts w:ascii="Times New Roman" w:hAnsi="Times New Roman" w:cs="Times New Roman"/>
              <w:sz w:val="24"/>
              <w:szCs w:val="24"/>
            </w:rPr>
          </w:rPrChange>
        </w:rPr>
        <w:pPrChange w:id="7739" w:author="Biển Phan Y" w:date="2016-11-22T22:50:00Z">
          <w:pPr/>
        </w:pPrChange>
      </w:pPr>
      <w:ins w:id="7740" w:author="Truong Ngoc Son" w:date="2016-10-21T15:33:00Z">
        <w:r w:rsidRPr="00957567">
          <w:rPr>
            <w:rFonts w:ascii="Times New Roman" w:hAnsi="Times New Roman" w:cs="Times New Roman"/>
            <w:sz w:val="28"/>
            <w:szCs w:val="28"/>
            <w:rPrChange w:id="7741" w:author="Phạm Anh Đại" w:date="2016-11-16T08:54:00Z">
              <w:rPr>
                <w:rFonts w:ascii="Times New Roman" w:hAnsi="Times New Roman" w:cs="Times New Roman"/>
                <w:sz w:val="24"/>
                <w:szCs w:val="24"/>
              </w:rPr>
            </w:rPrChange>
          </w:rPr>
          <w:tab/>
          <w:t>Bây giờ giả sử tôi thực sự có ý định đóng cửa sổ. Tôi thường sử dụng một tập tin tạm thời trong một cửa sổ để ghi chép về các chương tôi đang làm việc trên</w:t>
        </w:r>
      </w:ins>
      <w:ins w:id="7742" w:author="Phat Tran" w:date="2016-11-05T14:21:00Z">
        <w:r w:rsidR="008D59F2" w:rsidRPr="00957567">
          <w:rPr>
            <w:rFonts w:ascii="Times New Roman" w:hAnsi="Times New Roman" w:cs="Times New Roman"/>
            <w:sz w:val="28"/>
            <w:szCs w:val="28"/>
            <w:rPrChange w:id="7743" w:author="Phạm Anh Đại" w:date="2016-11-16T08:54:00Z">
              <w:rPr>
                <w:rFonts w:ascii="Times New Roman" w:hAnsi="Times New Roman" w:cs="Times New Roman"/>
                <w:sz w:val="24"/>
                <w:szCs w:val="24"/>
              </w:rPr>
            </w:rPrChange>
          </w:rPr>
          <w:t xml:space="preserve"> đó</w:t>
        </w:r>
      </w:ins>
      <w:ins w:id="7744" w:author="Truong Ngoc Son" w:date="2016-10-21T15:33:00Z">
        <w:r w:rsidRPr="00957567">
          <w:rPr>
            <w:rFonts w:ascii="Times New Roman" w:hAnsi="Times New Roman" w:cs="Times New Roman"/>
            <w:sz w:val="28"/>
            <w:szCs w:val="28"/>
            <w:rPrChange w:id="7745" w:author="Phạm Anh Đại" w:date="2016-11-16T08:54:00Z">
              <w:rPr>
                <w:rFonts w:ascii="Times New Roman" w:hAnsi="Times New Roman" w:cs="Times New Roman"/>
                <w:sz w:val="24"/>
                <w:szCs w:val="24"/>
              </w:rPr>
            </w:rPrChange>
          </w:rPr>
          <w:t>. Khi tôi kết thúc với nó, tôi đóng mà không lưu nội dung</w:t>
        </w:r>
      </w:ins>
      <w:ins w:id="7746" w:author="Phat Tran" w:date="2016-11-05T14:21:00Z">
        <w:r w:rsidR="008D59F2" w:rsidRPr="00957567">
          <w:rPr>
            <w:rFonts w:ascii="Times New Roman" w:hAnsi="Times New Roman" w:cs="Times New Roman"/>
            <w:sz w:val="28"/>
            <w:szCs w:val="28"/>
            <w:rPrChange w:id="7747" w:author="Phạm Anh Đại" w:date="2016-11-16T08:54:00Z">
              <w:rPr>
                <w:rFonts w:ascii="Times New Roman" w:hAnsi="Times New Roman" w:cs="Times New Roman"/>
                <w:sz w:val="24"/>
                <w:szCs w:val="24"/>
              </w:rPr>
            </w:rPrChange>
          </w:rPr>
          <w:t xml:space="preserve"> của nó</w:t>
        </w:r>
      </w:ins>
      <w:ins w:id="7748" w:author="Truong Ngoc Son" w:date="2016-10-21T15:33:00Z">
        <w:r w:rsidRPr="00957567">
          <w:rPr>
            <w:rFonts w:ascii="Times New Roman" w:hAnsi="Times New Roman" w:cs="Times New Roman"/>
            <w:sz w:val="28"/>
            <w:szCs w:val="28"/>
            <w:rPrChange w:id="7749" w:author="Phạm Anh Đại" w:date="2016-11-16T08:54:00Z">
              <w:rPr>
                <w:rFonts w:ascii="Times New Roman" w:hAnsi="Times New Roman" w:cs="Times New Roman"/>
                <w:sz w:val="24"/>
                <w:szCs w:val="24"/>
              </w:rPr>
            </w:rPrChange>
          </w:rPr>
          <w:t xml:space="preserve">, sau </w:t>
        </w:r>
        <w:del w:id="7750" w:author="Phat Tran" w:date="2016-11-05T14:21:00Z">
          <w:r w:rsidRPr="00957567" w:rsidDel="008D59F2">
            <w:rPr>
              <w:rFonts w:ascii="Times New Roman" w:hAnsi="Times New Roman" w:cs="Times New Roman"/>
              <w:sz w:val="28"/>
              <w:szCs w:val="28"/>
              <w:rPrChange w:id="7751" w:author="Phạm Anh Đại" w:date="2016-11-16T08:54:00Z">
                <w:rPr>
                  <w:rFonts w:ascii="Times New Roman" w:hAnsi="Times New Roman" w:cs="Times New Roman"/>
                  <w:sz w:val="24"/>
                  <w:szCs w:val="24"/>
                </w:rPr>
              </w:rPrChange>
            </w:rPr>
            <w:delText xml:space="preserve">khi </w:delText>
          </w:r>
        </w:del>
        <w:r w:rsidRPr="00957567">
          <w:rPr>
            <w:rFonts w:ascii="Times New Roman" w:hAnsi="Times New Roman" w:cs="Times New Roman"/>
            <w:sz w:val="28"/>
            <w:szCs w:val="28"/>
            <w:rPrChange w:id="7752" w:author="Phạm Anh Đại" w:date="2016-11-16T08:54:00Z">
              <w:rPr>
                <w:rFonts w:ascii="Times New Roman" w:hAnsi="Times New Roman" w:cs="Times New Roman"/>
                <w:sz w:val="24"/>
                <w:szCs w:val="24"/>
              </w:rPr>
            </w:rPrChange>
          </w:rPr>
          <w:t xml:space="preserve">tất cả </w:t>
        </w:r>
        <w:del w:id="7753" w:author="Phat Tran" w:date="2016-11-05T14:21:00Z">
          <w:r w:rsidRPr="00957567" w:rsidDel="00C40D5C">
            <w:rPr>
              <w:rFonts w:ascii="Times New Roman" w:hAnsi="Times New Roman" w:cs="Times New Roman"/>
              <w:sz w:val="28"/>
              <w:szCs w:val="28"/>
              <w:rPrChange w:id="7754" w:author="Phạm Anh Đại" w:date="2016-11-16T08:54:00Z">
                <w:rPr>
                  <w:rFonts w:ascii="Times New Roman" w:hAnsi="Times New Roman" w:cs="Times New Roman"/>
                  <w:sz w:val="24"/>
                  <w:szCs w:val="24"/>
                </w:rPr>
              </w:rPrChange>
            </w:rPr>
            <w:delText>c</w:delText>
          </w:r>
          <w:r w:rsidRPr="00957567" w:rsidDel="00FF5C3C">
            <w:rPr>
              <w:rFonts w:ascii="Times New Roman" w:hAnsi="Times New Roman" w:cs="Times New Roman"/>
              <w:sz w:val="28"/>
              <w:szCs w:val="28"/>
              <w:rPrChange w:id="7755" w:author="Phạm Anh Đại" w:date="2016-11-16T08:54:00Z">
                <w:rPr>
                  <w:rFonts w:ascii="Times New Roman" w:hAnsi="Times New Roman" w:cs="Times New Roman"/>
                  <w:sz w:val="24"/>
                  <w:szCs w:val="24"/>
                </w:rPr>
              </w:rPrChange>
            </w:rPr>
            <w:delText>ủa nó</w:delText>
          </w:r>
        </w:del>
        <w:r w:rsidRPr="00957567">
          <w:rPr>
            <w:rFonts w:ascii="Times New Roman" w:hAnsi="Times New Roman" w:cs="Times New Roman"/>
            <w:sz w:val="28"/>
            <w:szCs w:val="28"/>
            <w:rPrChange w:id="7756" w:author="Phạm Anh Đại" w:date="2016-11-16T08:54:00Z">
              <w:rPr>
                <w:rFonts w:ascii="Times New Roman" w:hAnsi="Times New Roman" w:cs="Times New Roman"/>
                <w:sz w:val="24"/>
                <w:szCs w:val="24"/>
              </w:rPr>
            </w:rPrChange>
          </w:rPr>
          <w:t xml:space="preserve">, tôi đã hoàn thành. Nhưng bởi vì tôi thường có nhiều cửa sổ mở, </w:t>
        </w:r>
        <w:del w:id="7757" w:author="Biển Phan Y" w:date="2016-11-23T23:58:00Z">
          <w:r w:rsidRPr="00957567" w:rsidDel="00B26F3C">
            <w:rPr>
              <w:rFonts w:ascii="Times New Roman" w:hAnsi="Times New Roman" w:cs="Times New Roman"/>
              <w:sz w:val="28"/>
              <w:szCs w:val="28"/>
              <w:rPrChange w:id="7758" w:author="Phạm Anh Đại" w:date="2016-11-16T08:54:00Z">
                <w:rPr>
                  <w:rFonts w:ascii="Times New Roman" w:hAnsi="Times New Roman" w:cs="Times New Roman"/>
                  <w:sz w:val="24"/>
                  <w:szCs w:val="24"/>
                </w:rPr>
              </w:rPrChange>
            </w:rPr>
            <w:delText xml:space="preserve">nó là </w:delText>
          </w:r>
        </w:del>
        <w:r w:rsidRPr="00957567">
          <w:rPr>
            <w:rFonts w:ascii="Times New Roman" w:hAnsi="Times New Roman" w:cs="Times New Roman"/>
            <w:sz w:val="28"/>
            <w:szCs w:val="28"/>
            <w:rPrChange w:id="7759" w:author="Phạm Anh Đại" w:date="2016-11-16T08:54:00Z">
              <w:rPr>
                <w:rFonts w:ascii="Times New Roman" w:hAnsi="Times New Roman" w:cs="Times New Roman"/>
                <w:sz w:val="24"/>
                <w:szCs w:val="24"/>
              </w:rPr>
            </w:rPrChange>
          </w:rPr>
          <w:t>rất dễ</w:t>
        </w:r>
        <w:del w:id="7760" w:author="Biển Phan Y" w:date="2016-11-23T23:58:00Z">
          <w:r w:rsidRPr="00957567" w:rsidDel="00B26F3C">
            <w:rPr>
              <w:rFonts w:ascii="Times New Roman" w:hAnsi="Times New Roman" w:cs="Times New Roman"/>
              <w:sz w:val="28"/>
              <w:szCs w:val="28"/>
              <w:rPrChange w:id="7761" w:author="Phạm Anh Đại" w:date="2016-11-16T08:54:00Z">
                <w:rPr>
                  <w:rFonts w:ascii="Times New Roman" w:hAnsi="Times New Roman" w:cs="Times New Roman"/>
                  <w:sz w:val="24"/>
                  <w:szCs w:val="24"/>
                </w:rPr>
              </w:rPrChange>
            </w:rPr>
            <w:delText xml:space="preserve"> dàng</w:delText>
          </w:r>
        </w:del>
        <w:r w:rsidRPr="00957567">
          <w:rPr>
            <w:rFonts w:ascii="Times New Roman" w:hAnsi="Times New Roman" w:cs="Times New Roman"/>
            <w:sz w:val="28"/>
            <w:szCs w:val="28"/>
            <w:rPrChange w:id="7762" w:author="Phạm Anh Đại" w:date="2016-11-16T08:54:00Z">
              <w:rPr>
                <w:rFonts w:ascii="Times New Roman" w:hAnsi="Times New Roman" w:cs="Times New Roman"/>
                <w:sz w:val="24"/>
                <w:szCs w:val="24"/>
              </w:rPr>
            </w:rPrChange>
          </w:rPr>
          <w:t xml:space="preserve"> để đóng</w:t>
        </w:r>
        <w:del w:id="7763" w:author="Biển Phan Y" w:date="2016-11-23T23:58:00Z">
          <w:r w:rsidRPr="00957567" w:rsidDel="00B26F3C">
            <w:rPr>
              <w:rFonts w:ascii="Times New Roman" w:hAnsi="Times New Roman" w:cs="Times New Roman"/>
              <w:sz w:val="28"/>
              <w:szCs w:val="28"/>
              <w:rPrChange w:id="7764" w:author="Phạm Anh Đại" w:date="2016-11-16T08:54:00Z">
                <w:rPr>
                  <w:rFonts w:ascii="Times New Roman" w:hAnsi="Times New Roman" w:cs="Times New Roman"/>
                  <w:sz w:val="24"/>
                  <w:szCs w:val="24"/>
                </w:rPr>
              </w:rPrChange>
            </w:rPr>
            <w:delText xml:space="preserve"> một</w:delText>
          </w:r>
        </w:del>
        <w:r w:rsidRPr="00957567">
          <w:rPr>
            <w:rFonts w:ascii="Times New Roman" w:hAnsi="Times New Roman" w:cs="Times New Roman"/>
            <w:sz w:val="28"/>
            <w:szCs w:val="28"/>
            <w:rPrChange w:id="7765" w:author="Phạm Anh Đại" w:date="2016-11-16T08:54:00Z">
              <w:rPr>
                <w:rFonts w:ascii="Times New Roman" w:hAnsi="Times New Roman" w:cs="Times New Roman"/>
                <w:sz w:val="24"/>
                <w:szCs w:val="24"/>
              </w:rPr>
            </w:rPrChange>
          </w:rPr>
          <w:t xml:space="preserve"> sai </w:t>
        </w:r>
      </w:ins>
      <w:ins w:id="7766" w:author="Biển Phan Y" w:date="2016-11-23T23:58:00Z">
        <w:r w:rsidR="00B26F3C">
          <w:rPr>
            <w:rFonts w:ascii="Times New Roman" w:hAnsi="Times New Roman" w:cs="Times New Roman"/>
            <w:sz w:val="28"/>
            <w:szCs w:val="28"/>
          </w:rPr>
          <w:t>một cử sổ</w:t>
        </w:r>
      </w:ins>
      <w:ins w:id="7767" w:author="Truong Ngoc Son" w:date="2016-10-21T15:33:00Z">
        <w:del w:id="7768" w:author="Biển Phan Y" w:date="2016-11-23T23:58:00Z">
          <w:r w:rsidRPr="00957567" w:rsidDel="00B26F3C">
            <w:rPr>
              <w:rFonts w:ascii="Times New Roman" w:hAnsi="Times New Roman" w:cs="Times New Roman"/>
              <w:sz w:val="28"/>
              <w:szCs w:val="28"/>
              <w:rPrChange w:id="7769" w:author="Phạm Anh Đại" w:date="2016-11-16T08:54:00Z">
                <w:rPr>
                  <w:rFonts w:ascii="Times New Roman" w:hAnsi="Times New Roman" w:cs="Times New Roman"/>
                  <w:sz w:val="24"/>
                  <w:szCs w:val="24"/>
                </w:rPr>
              </w:rPrChange>
            </w:rPr>
            <w:delText>lầm</w:delText>
          </w:r>
        </w:del>
        <w:r w:rsidRPr="00957567">
          <w:rPr>
            <w:rFonts w:ascii="Times New Roman" w:hAnsi="Times New Roman" w:cs="Times New Roman"/>
            <w:sz w:val="28"/>
            <w:szCs w:val="28"/>
            <w:rPrChange w:id="7770" w:author="Phạm Anh Đại" w:date="2016-11-16T08:54:00Z">
              <w:rPr>
                <w:rFonts w:ascii="Times New Roman" w:hAnsi="Times New Roman" w:cs="Times New Roman"/>
                <w:sz w:val="24"/>
                <w:szCs w:val="24"/>
              </w:rPr>
            </w:rPrChange>
          </w:rPr>
          <w:t>. Các máy tính giả định rằng tất cả các lệnh áp dụng cho các cửa sổ đang hoạt động một trong những nơi hành động cuối cùng đã được thực hiện (và trong đó có các con trỏ văn bản). Nhưng nếu tôi xem xét lại các cửa sổ tạm thời trước khi đóng nó, chú ý thị giác của tôi là tập trung vào cửa sổ đó, và khi tôi quyết định đóng nó, tôi quên rằng nó không phải là cửa sổ hoạt động từ</w:t>
        </w:r>
        <w:del w:id="7771" w:author="Biển Phan Y" w:date="2016-11-23T23:59:00Z">
          <w:r w:rsidRPr="00957567" w:rsidDel="00B26F3C">
            <w:rPr>
              <w:rFonts w:ascii="Times New Roman" w:hAnsi="Times New Roman" w:cs="Times New Roman"/>
              <w:sz w:val="28"/>
              <w:szCs w:val="28"/>
              <w:rPrChange w:id="7772" w:author="Phạm Anh Đại" w:date="2016-11-16T08:54:00Z">
                <w:rPr>
                  <w:rFonts w:ascii="Times New Roman" w:hAnsi="Times New Roman" w:cs="Times New Roman"/>
                  <w:sz w:val="24"/>
                  <w:szCs w:val="24"/>
                </w:rPr>
              </w:rPrChange>
            </w:rPr>
            <w:delText xml:space="preserve"> quan điểm</w:delText>
          </w:r>
        </w:del>
      </w:ins>
      <w:ins w:id="7773" w:author="Biển Phan Y" w:date="2016-11-23T23:59:00Z">
        <w:r w:rsidR="00B26F3C">
          <w:rPr>
            <w:rFonts w:ascii="Times New Roman" w:hAnsi="Times New Roman" w:cs="Times New Roman"/>
            <w:sz w:val="28"/>
            <w:szCs w:val="28"/>
          </w:rPr>
          <w:t xml:space="preserve"> góc nhìn</w:t>
        </w:r>
      </w:ins>
      <w:ins w:id="7774" w:author="Truong Ngoc Son" w:date="2016-10-21T15:33:00Z">
        <w:r w:rsidRPr="00957567">
          <w:rPr>
            <w:rFonts w:ascii="Times New Roman" w:hAnsi="Times New Roman" w:cs="Times New Roman"/>
            <w:sz w:val="28"/>
            <w:szCs w:val="28"/>
            <w:rPrChange w:id="7775" w:author="Phạm Anh Đại" w:date="2016-11-16T08:54:00Z">
              <w:rPr>
                <w:rFonts w:ascii="Times New Roman" w:hAnsi="Times New Roman" w:cs="Times New Roman"/>
                <w:sz w:val="24"/>
                <w:szCs w:val="24"/>
              </w:rPr>
            </w:rPrChange>
          </w:rPr>
          <w:t xml:space="preserve"> của máy tính</w:t>
        </w:r>
        <w:del w:id="7776" w:author="Biển Phan Y" w:date="2016-11-23T23:59:00Z">
          <w:r w:rsidRPr="00957567" w:rsidDel="00B26F3C">
            <w:rPr>
              <w:rFonts w:ascii="Times New Roman" w:hAnsi="Times New Roman" w:cs="Times New Roman"/>
              <w:sz w:val="28"/>
              <w:szCs w:val="28"/>
              <w:rPrChange w:id="7777" w:author="Phạm Anh Đại" w:date="2016-11-16T08:54:00Z">
                <w:rPr>
                  <w:rFonts w:ascii="Times New Roman" w:hAnsi="Times New Roman" w:cs="Times New Roman"/>
                  <w:sz w:val="24"/>
                  <w:szCs w:val="24"/>
                </w:rPr>
              </w:rPrChange>
            </w:rPr>
            <w:delText xml:space="preserve"> xem</w:delText>
          </w:r>
        </w:del>
        <w:r w:rsidRPr="00957567">
          <w:rPr>
            <w:rFonts w:ascii="Times New Roman" w:hAnsi="Times New Roman" w:cs="Times New Roman"/>
            <w:sz w:val="28"/>
            <w:szCs w:val="28"/>
            <w:rPrChange w:id="7778" w:author="Phạm Anh Đại" w:date="2016-11-16T08:54:00Z">
              <w:rPr>
                <w:rFonts w:ascii="Times New Roman" w:hAnsi="Times New Roman" w:cs="Times New Roman"/>
                <w:sz w:val="24"/>
                <w:szCs w:val="24"/>
              </w:rPr>
            </w:rPrChange>
          </w:rPr>
          <w:t xml:space="preserve">. Vì vậy, tôi ban hành lệnh để đóng cửa sổ lại, máy tính giới thiệu tôi với một hộp thoại, yêu cầu xác nhận, và tôi chấp nhận nó, chọn tùy chọn không lưu lại công việc của tôi. Bởi vì các hộp thoại được mong đợi, tôi không bận tâm để đọc nó. Kết quả là, tôi đóng cửa sổ sai và tệ hơn, không lưu bất kỳ </w:t>
        </w:r>
        <w:del w:id="7779" w:author="Phat Tran" w:date="2016-11-05T14:21:00Z">
          <w:r w:rsidRPr="00957567" w:rsidDel="00C40D5C">
            <w:rPr>
              <w:rFonts w:ascii="Times New Roman" w:hAnsi="Times New Roman" w:cs="Times New Roman"/>
              <w:sz w:val="28"/>
              <w:szCs w:val="28"/>
              <w:rPrChange w:id="7780" w:author="Phạm Anh Đại" w:date="2016-11-16T08:54:00Z">
                <w:rPr>
                  <w:rFonts w:ascii="Times New Roman" w:hAnsi="Times New Roman" w:cs="Times New Roman"/>
                  <w:sz w:val="24"/>
                  <w:szCs w:val="24"/>
                </w:rPr>
              </w:rPrChange>
            </w:rPr>
            <w:delText>đánh máy</w:delText>
          </w:r>
        </w:del>
      </w:ins>
      <w:ins w:id="7781" w:author="Phat Tran" w:date="2016-11-05T14:21:00Z">
        <w:r w:rsidR="00C40D5C" w:rsidRPr="00957567">
          <w:rPr>
            <w:rFonts w:ascii="Times New Roman" w:hAnsi="Times New Roman" w:cs="Times New Roman"/>
            <w:sz w:val="28"/>
            <w:szCs w:val="28"/>
            <w:rPrChange w:id="7782" w:author="Phạm Anh Đại" w:date="2016-11-16T08:54:00Z">
              <w:rPr>
                <w:rFonts w:ascii="Times New Roman" w:hAnsi="Times New Roman" w:cs="Times New Roman"/>
                <w:sz w:val="24"/>
                <w:szCs w:val="24"/>
              </w:rPr>
            </w:rPrChange>
          </w:rPr>
          <w:t xml:space="preserve"> </w:t>
        </w:r>
      </w:ins>
      <w:ins w:id="7783" w:author="Phat Tran" w:date="2016-11-05T14:22:00Z">
        <w:r w:rsidR="00C40D5C" w:rsidRPr="00957567">
          <w:rPr>
            <w:rFonts w:ascii="Times New Roman" w:hAnsi="Times New Roman" w:cs="Times New Roman"/>
            <w:sz w:val="28"/>
            <w:szCs w:val="28"/>
            <w:rPrChange w:id="7784" w:author="Phạm Anh Đại" w:date="2016-11-16T08:54:00Z">
              <w:rPr>
                <w:rFonts w:ascii="Times New Roman" w:hAnsi="Times New Roman" w:cs="Times New Roman"/>
                <w:sz w:val="24"/>
                <w:szCs w:val="24"/>
              </w:rPr>
            </w:rPrChange>
          </w:rPr>
          <w:t>bản đánh máy</w:t>
        </w:r>
      </w:ins>
      <w:ins w:id="7785" w:author="Biển Phan Y" w:date="2016-11-23T23:59:00Z">
        <w:r w:rsidR="00B26F3C">
          <w:rPr>
            <w:rFonts w:ascii="Times New Roman" w:hAnsi="Times New Roman" w:cs="Times New Roman"/>
            <w:sz w:val="28"/>
            <w:szCs w:val="28"/>
          </w:rPr>
          <w:t xml:space="preserve"> nào</w:t>
        </w:r>
      </w:ins>
      <w:ins w:id="7786" w:author="Truong Ngoc Son" w:date="2016-10-21T15:33:00Z">
        <w:r w:rsidRPr="00957567">
          <w:rPr>
            <w:rFonts w:ascii="Times New Roman" w:hAnsi="Times New Roman" w:cs="Times New Roman"/>
            <w:sz w:val="28"/>
            <w:szCs w:val="28"/>
            <w:rPrChange w:id="7787" w:author="Phạm Anh Đại" w:date="2016-11-16T08:54:00Z">
              <w:rPr>
                <w:rFonts w:ascii="Times New Roman" w:hAnsi="Times New Roman" w:cs="Times New Roman"/>
                <w:sz w:val="24"/>
                <w:szCs w:val="24"/>
              </w:rPr>
            </w:rPrChange>
          </w:rPr>
          <w:t>, có thể mất</w:t>
        </w:r>
      </w:ins>
      <w:ins w:id="7788" w:author="Biển Phan Y" w:date="2016-11-23T23:59:00Z">
        <w:r w:rsidR="00B26F3C">
          <w:rPr>
            <w:rFonts w:ascii="Times New Roman" w:hAnsi="Times New Roman" w:cs="Times New Roman"/>
            <w:sz w:val="28"/>
            <w:szCs w:val="28"/>
          </w:rPr>
          <w:t xml:space="preserve"> một lượng</w:t>
        </w:r>
      </w:ins>
      <w:ins w:id="7789" w:author="Truong Ngoc Son" w:date="2016-10-21T15:33:00Z">
        <w:r w:rsidRPr="00957567">
          <w:rPr>
            <w:rFonts w:ascii="Times New Roman" w:hAnsi="Times New Roman" w:cs="Times New Roman"/>
            <w:sz w:val="28"/>
            <w:szCs w:val="28"/>
            <w:rPrChange w:id="7790" w:author="Phạm Anh Đại" w:date="2016-11-16T08:54:00Z">
              <w:rPr>
                <w:rFonts w:ascii="Times New Roman" w:hAnsi="Times New Roman" w:cs="Times New Roman"/>
                <w:sz w:val="24"/>
                <w:szCs w:val="24"/>
              </w:rPr>
            </w:rPrChange>
          </w:rPr>
          <w:t xml:space="preserve"> công việc đáng kể. </w:t>
        </w:r>
      </w:ins>
      <w:ins w:id="7791" w:author="Phat Tran" w:date="2016-11-05T14:22:00Z">
        <w:r w:rsidR="00C40D5C" w:rsidRPr="00957567">
          <w:rPr>
            <w:rFonts w:ascii="Times New Roman" w:hAnsi="Times New Roman" w:cs="Times New Roman"/>
            <w:sz w:val="28"/>
            <w:szCs w:val="28"/>
            <w:rPrChange w:id="7792" w:author="Phạm Anh Đại" w:date="2016-11-16T08:54:00Z">
              <w:rPr>
                <w:rFonts w:ascii="Times New Roman" w:hAnsi="Times New Roman" w:cs="Times New Roman"/>
                <w:sz w:val="24"/>
                <w:szCs w:val="24"/>
              </w:rPr>
            </w:rPrChange>
          </w:rPr>
          <w:t xml:space="preserve">Thông điệp </w:t>
        </w:r>
      </w:ins>
      <w:ins w:id="7793" w:author="Truong Ngoc Son" w:date="2016-10-21T15:33:00Z">
        <w:r w:rsidRPr="00957567">
          <w:rPr>
            <w:rFonts w:ascii="Times New Roman" w:hAnsi="Times New Roman" w:cs="Times New Roman"/>
            <w:sz w:val="28"/>
            <w:szCs w:val="28"/>
            <w:rPrChange w:id="7794" w:author="Phạm Anh Đại" w:date="2016-11-16T08:54:00Z">
              <w:rPr>
                <w:rFonts w:ascii="Times New Roman" w:hAnsi="Times New Roman" w:cs="Times New Roman"/>
                <w:sz w:val="24"/>
                <w:szCs w:val="24"/>
              </w:rPr>
            </w:rPrChange>
          </w:rPr>
          <w:t>cảnh báo đáng ngạc nhiên là không có hiệu quả chống lại các sai lầm (thậm chí yêu cầu tốt đẹp, như thể hiện trong Chương 4, Hình 4.6, trang 143).</w:t>
        </w:r>
      </w:ins>
    </w:p>
    <w:p w14:paraId="39CBEE5A" w14:textId="2FB86709" w:rsidR="0032205F" w:rsidRPr="00957567" w:rsidRDefault="0032205F">
      <w:pPr>
        <w:jc w:val="both"/>
        <w:rPr>
          <w:ins w:id="7795" w:author="Truong Ngoc Son" w:date="2016-10-21T15:33:00Z"/>
          <w:rFonts w:ascii="Times New Roman" w:hAnsi="Times New Roman" w:cs="Times New Roman"/>
          <w:sz w:val="28"/>
          <w:szCs w:val="28"/>
          <w:rPrChange w:id="7796" w:author="Phạm Anh Đại" w:date="2016-11-16T08:54:00Z">
            <w:rPr>
              <w:ins w:id="7797" w:author="Truong Ngoc Son" w:date="2016-10-21T15:33:00Z"/>
              <w:rFonts w:ascii="Times New Roman" w:hAnsi="Times New Roman" w:cs="Times New Roman"/>
              <w:sz w:val="24"/>
              <w:szCs w:val="24"/>
            </w:rPr>
          </w:rPrChange>
        </w:rPr>
        <w:pPrChange w:id="7798" w:author="Biển Phan Y" w:date="2016-11-22T22:50:00Z">
          <w:pPr/>
        </w:pPrChange>
      </w:pPr>
      <w:ins w:id="7799" w:author="Truong Ngoc Son" w:date="2016-10-21T15:33:00Z">
        <w:r w:rsidRPr="00957567">
          <w:rPr>
            <w:rFonts w:ascii="Times New Roman" w:hAnsi="Times New Roman" w:cs="Times New Roman"/>
            <w:sz w:val="28"/>
            <w:szCs w:val="28"/>
            <w:rPrChange w:id="7800" w:author="Phạm Anh Đại" w:date="2016-11-16T08:54:00Z">
              <w:rPr>
                <w:rFonts w:ascii="Times New Roman" w:hAnsi="Times New Roman" w:cs="Times New Roman"/>
                <w:sz w:val="24"/>
                <w:szCs w:val="24"/>
              </w:rPr>
            </w:rPrChange>
          </w:rPr>
          <w:tab/>
          <w:t xml:space="preserve">Đây cũng là một sai lầm hoặc một </w:t>
        </w:r>
      </w:ins>
      <w:ins w:id="7801" w:author="Phat Tran" w:date="2016-11-05T15:04:00Z">
        <w:r w:rsidR="00A008F7" w:rsidRPr="00957567">
          <w:rPr>
            <w:rFonts w:ascii="Times New Roman" w:hAnsi="Times New Roman" w:cs="Times New Roman"/>
            <w:sz w:val="28"/>
            <w:szCs w:val="28"/>
            <w:rPrChange w:id="7802" w:author="Phạm Anh Đại" w:date="2016-11-16T08:54:00Z">
              <w:rPr>
                <w:rFonts w:ascii="Times New Roman" w:hAnsi="Times New Roman" w:cs="Times New Roman"/>
                <w:sz w:val="24"/>
                <w:szCs w:val="24"/>
              </w:rPr>
            </w:rPrChange>
          </w:rPr>
          <w:t xml:space="preserve">sơ suất </w:t>
        </w:r>
      </w:ins>
      <w:ins w:id="7803" w:author="Truong Ngoc Son" w:date="2016-10-21T15:33:00Z">
        <w:del w:id="7804" w:author="Phat Tran" w:date="2016-11-05T15:04:00Z">
          <w:r w:rsidRPr="00957567" w:rsidDel="00A008F7">
            <w:rPr>
              <w:rFonts w:ascii="Times New Roman" w:hAnsi="Times New Roman" w:cs="Times New Roman"/>
              <w:sz w:val="28"/>
              <w:szCs w:val="28"/>
              <w:rPrChange w:id="7805"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7806" w:author="Phạm Anh Đại" w:date="2016-11-16T08:54:00Z">
              <w:rPr>
                <w:rFonts w:ascii="Times New Roman" w:hAnsi="Times New Roman" w:cs="Times New Roman"/>
                <w:sz w:val="24"/>
                <w:szCs w:val="24"/>
              </w:rPr>
            </w:rPrChange>
          </w:rPr>
          <w:t>? Cả hai. Về việc ban hành</w:t>
        </w:r>
      </w:ins>
      <w:ins w:id="7807" w:author="Phat Tran" w:date="2016-11-05T15:04:00Z">
        <w:r w:rsidR="00A008F7" w:rsidRPr="00957567">
          <w:rPr>
            <w:rFonts w:ascii="Times New Roman" w:hAnsi="Times New Roman" w:cs="Times New Roman"/>
            <w:sz w:val="28"/>
            <w:szCs w:val="28"/>
            <w:rPrChange w:id="7808" w:author="Phạm Anh Đại" w:date="2016-11-16T08:54:00Z">
              <w:rPr>
                <w:rFonts w:ascii="Times New Roman" w:hAnsi="Times New Roman" w:cs="Times New Roman"/>
                <w:sz w:val="24"/>
                <w:szCs w:val="24"/>
              </w:rPr>
            </w:rPrChange>
          </w:rPr>
          <w:t xml:space="preserve"> lệnh</w:t>
        </w:r>
      </w:ins>
      <w:ins w:id="7809" w:author="Truong Ngoc Son" w:date="2016-10-21T15:33:00Z">
        <w:r w:rsidRPr="00957567">
          <w:rPr>
            <w:rFonts w:ascii="Times New Roman" w:hAnsi="Times New Roman" w:cs="Times New Roman"/>
            <w:sz w:val="28"/>
            <w:szCs w:val="28"/>
            <w:rPrChange w:id="7810" w:author="Phạm Anh Đại" w:date="2016-11-16T08:54:00Z">
              <w:rPr>
                <w:rFonts w:ascii="Times New Roman" w:hAnsi="Times New Roman" w:cs="Times New Roman"/>
                <w:sz w:val="24"/>
                <w:szCs w:val="24"/>
              </w:rPr>
            </w:rPrChange>
          </w:rPr>
          <w:t xml:space="preserve"> "</w:t>
        </w:r>
      </w:ins>
      <w:ins w:id="7811" w:author="Phat Tran" w:date="2016-11-05T15:04:00Z">
        <w:r w:rsidR="00A008F7" w:rsidRPr="00957567">
          <w:rPr>
            <w:rFonts w:ascii="Times New Roman" w:hAnsi="Times New Roman" w:cs="Times New Roman"/>
            <w:sz w:val="28"/>
            <w:szCs w:val="28"/>
            <w:rPrChange w:id="7812" w:author="Phạm Anh Đại" w:date="2016-11-16T08:54:00Z">
              <w:rPr>
                <w:rFonts w:ascii="Times New Roman" w:hAnsi="Times New Roman" w:cs="Times New Roman"/>
                <w:sz w:val="24"/>
                <w:szCs w:val="24"/>
              </w:rPr>
            </w:rPrChange>
          </w:rPr>
          <w:t xml:space="preserve">close </w:t>
        </w:r>
      </w:ins>
      <w:ins w:id="7813" w:author="Truong Ngoc Son" w:date="2016-10-21T15:33:00Z">
        <w:del w:id="7814" w:author="Phat Tran" w:date="2016-11-05T15:04:00Z">
          <w:r w:rsidRPr="00957567" w:rsidDel="00A008F7">
            <w:rPr>
              <w:rFonts w:ascii="Times New Roman" w:hAnsi="Times New Roman" w:cs="Times New Roman"/>
              <w:sz w:val="28"/>
              <w:szCs w:val="28"/>
              <w:rPrChange w:id="7815" w:author="Phạm Anh Đại" w:date="2016-11-16T08:54:00Z">
                <w:rPr>
                  <w:rFonts w:ascii="Times New Roman" w:hAnsi="Times New Roman" w:cs="Times New Roman"/>
                  <w:sz w:val="24"/>
                  <w:szCs w:val="24"/>
                </w:rPr>
              </w:rPrChange>
            </w:rPr>
            <w:delText>gần gũi</w:delText>
          </w:r>
        </w:del>
        <w:r w:rsidRPr="00957567">
          <w:rPr>
            <w:rFonts w:ascii="Times New Roman" w:hAnsi="Times New Roman" w:cs="Times New Roman"/>
            <w:sz w:val="28"/>
            <w:szCs w:val="28"/>
            <w:rPrChange w:id="7816" w:author="Phạm Anh Đại" w:date="2016-11-16T08:54:00Z">
              <w:rPr>
                <w:rFonts w:ascii="Times New Roman" w:hAnsi="Times New Roman" w:cs="Times New Roman"/>
                <w:sz w:val="24"/>
                <w:szCs w:val="24"/>
              </w:rPr>
            </w:rPrChange>
          </w:rPr>
          <w:t xml:space="preserve">" </w:t>
        </w:r>
        <w:del w:id="7817" w:author="Phat Tran" w:date="2016-11-05T15:04:00Z">
          <w:r w:rsidRPr="00957567" w:rsidDel="00A008F7">
            <w:rPr>
              <w:rFonts w:ascii="Times New Roman" w:hAnsi="Times New Roman" w:cs="Times New Roman"/>
              <w:sz w:val="28"/>
              <w:szCs w:val="28"/>
              <w:rPrChange w:id="7818" w:author="Phạm Anh Đại" w:date="2016-11-16T08:54:00Z">
                <w:rPr>
                  <w:rFonts w:ascii="Times New Roman" w:hAnsi="Times New Roman" w:cs="Times New Roman"/>
                  <w:sz w:val="24"/>
                  <w:szCs w:val="24"/>
                </w:rPr>
              </w:rPrChange>
            </w:rPr>
            <w:delText>lệnh</w:delText>
          </w:r>
        </w:del>
        <w:r w:rsidRPr="00957567">
          <w:rPr>
            <w:rFonts w:ascii="Times New Roman" w:hAnsi="Times New Roman" w:cs="Times New Roman"/>
            <w:sz w:val="28"/>
            <w:szCs w:val="28"/>
            <w:rPrChange w:id="7819" w:author="Phạm Anh Đại" w:date="2016-11-16T08:54:00Z">
              <w:rPr>
                <w:rFonts w:ascii="Times New Roman" w:hAnsi="Times New Roman" w:cs="Times New Roman"/>
                <w:sz w:val="24"/>
                <w:szCs w:val="24"/>
              </w:rPr>
            </w:rPrChange>
          </w:rPr>
          <w:t xml:space="preserve"> trong khi các cửa sổ sai được hoạt động là một </w:t>
        </w:r>
      </w:ins>
      <w:ins w:id="7820" w:author="Phat Tran" w:date="2016-11-05T15:05:00Z">
        <w:r w:rsidR="00A008F7" w:rsidRPr="00957567">
          <w:rPr>
            <w:rFonts w:ascii="Times New Roman" w:hAnsi="Times New Roman" w:cs="Times New Roman"/>
            <w:sz w:val="28"/>
            <w:szCs w:val="28"/>
            <w:rPrChange w:id="7821" w:author="Phạm Anh Đại" w:date="2016-11-16T08:54:00Z">
              <w:rPr>
                <w:rFonts w:ascii="Times New Roman" w:hAnsi="Times New Roman" w:cs="Times New Roman"/>
                <w:sz w:val="24"/>
                <w:szCs w:val="24"/>
              </w:rPr>
            </w:rPrChange>
          </w:rPr>
          <w:t xml:space="preserve">phần </w:t>
        </w:r>
      </w:ins>
      <w:ins w:id="7822" w:author="Truong Ngoc Son" w:date="2016-10-21T15:33:00Z">
        <w:del w:id="7823" w:author="Phat Tran" w:date="2016-11-05T15:05:00Z">
          <w:r w:rsidRPr="00957567" w:rsidDel="00A008F7">
            <w:rPr>
              <w:rFonts w:ascii="Times New Roman" w:hAnsi="Times New Roman" w:cs="Times New Roman"/>
              <w:sz w:val="28"/>
              <w:szCs w:val="28"/>
              <w:rPrChange w:id="7824" w:author="Phạm Anh Đại" w:date="2016-11-16T08:54:00Z">
                <w:rPr>
                  <w:rFonts w:ascii="Times New Roman" w:hAnsi="Times New Roman" w:cs="Times New Roman"/>
                  <w:sz w:val="24"/>
                  <w:szCs w:val="24"/>
                </w:rPr>
              </w:rPrChange>
            </w:rPr>
            <w:delText>mảnh</w:delText>
          </w:r>
        </w:del>
        <w:r w:rsidRPr="00957567">
          <w:rPr>
            <w:rFonts w:ascii="Times New Roman" w:hAnsi="Times New Roman" w:cs="Times New Roman"/>
            <w:sz w:val="28"/>
            <w:szCs w:val="28"/>
            <w:rPrChange w:id="7825" w:author="Phạm Anh Đại" w:date="2016-11-16T08:54:00Z">
              <w:rPr>
                <w:rFonts w:ascii="Times New Roman" w:hAnsi="Times New Roman" w:cs="Times New Roman"/>
                <w:sz w:val="24"/>
                <w:szCs w:val="24"/>
              </w:rPr>
            </w:rPrChange>
          </w:rPr>
          <w:t xml:space="preserve"> </w:t>
        </w:r>
        <w:del w:id="7826" w:author="Phạm Anh Đại" w:date="2016-11-20T17:00:00Z">
          <w:r w:rsidRPr="00957567" w:rsidDel="00625784">
            <w:rPr>
              <w:rFonts w:ascii="Times New Roman" w:hAnsi="Times New Roman" w:cs="Times New Roman"/>
              <w:sz w:val="28"/>
              <w:szCs w:val="28"/>
              <w:rPrChange w:id="7827" w:author="Phạm Anh Đại" w:date="2016-11-16T08:54:00Z">
                <w:rPr>
                  <w:rFonts w:ascii="Times New Roman" w:hAnsi="Times New Roman" w:cs="Times New Roman"/>
                  <w:sz w:val="24"/>
                  <w:szCs w:val="24"/>
                </w:rPr>
              </w:rPrChange>
            </w:rPr>
            <w:delText>bộ nhớ trôi đi</w:delText>
          </w:r>
        </w:del>
      </w:ins>
      <w:ins w:id="7828" w:author="Phạm Anh Đại" w:date="2016-11-20T17:00:00Z">
        <w:r w:rsidR="00625784">
          <w:rPr>
            <w:rFonts w:ascii="Times New Roman" w:hAnsi="Times New Roman" w:cs="Times New Roman"/>
            <w:sz w:val="28"/>
            <w:szCs w:val="28"/>
          </w:rPr>
          <w:t>quên</w:t>
        </w:r>
      </w:ins>
      <w:ins w:id="7829" w:author="Truong Ngoc Son" w:date="2016-10-21T15:33:00Z">
        <w:r w:rsidRPr="00957567">
          <w:rPr>
            <w:rFonts w:ascii="Times New Roman" w:hAnsi="Times New Roman" w:cs="Times New Roman"/>
            <w:sz w:val="28"/>
            <w:szCs w:val="28"/>
            <w:rPrChange w:id="7830" w:author="Phạm Anh Đại" w:date="2016-11-16T08:54:00Z">
              <w:rPr>
                <w:rFonts w:ascii="Times New Roman" w:hAnsi="Times New Roman" w:cs="Times New Roman"/>
                <w:sz w:val="24"/>
                <w:szCs w:val="24"/>
              </w:rPr>
            </w:rPrChange>
          </w:rPr>
          <w:t xml:space="preserve">. Nhưng quyết định không đọc các hộp thoại và chấp nhận nó mà không lưu nội dung là một sai lầm (hai sai lầm, thực sự). </w:t>
        </w:r>
      </w:ins>
      <w:ins w:id="7831" w:author="Phat Tran" w:date="2016-11-05T15:05:00Z">
        <w:r w:rsidR="00A008F7" w:rsidRPr="00957567">
          <w:rPr>
            <w:rFonts w:ascii="Times New Roman" w:hAnsi="Times New Roman" w:cs="Times New Roman"/>
            <w:sz w:val="28"/>
            <w:szCs w:val="28"/>
            <w:rPrChange w:id="7832" w:author="Phạm Anh Đại" w:date="2016-11-16T08:54:00Z">
              <w:rPr>
                <w:rFonts w:ascii="Times New Roman" w:hAnsi="Times New Roman" w:cs="Times New Roman"/>
                <w:sz w:val="24"/>
                <w:szCs w:val="24"/>
              </w:rPr>
            </w:rPrChange>
          </w:rPr>
          <w:t xml:space="preserve">Một </w:t>
        </w:r>
      </w:ins>
      <w:ins w:id="7833" w:author="Truong Ngoc Son" w:date="2016-10-21T15:33:00Z">
        <w:del w:id="7834" w:author="Phat Tran" w:date="2016-11-05T15:05:00Z">
          <w:r w:rsidRPr="00957567" w:rsidDel="00A008F7">
            <w:rPr>
              <w:rFonts w:ascii="Times New Roman" w:hAnsi="Times New Roman" w:cs="Times New Roman"/>
              <w:sz w:val="28"/>
              <w:szCs w:val="28"/>
              <w:rPrChange w:id="7835" w:author="Phạm Anh Đại" w:date="2016-11-16T08:54:00Z">
                <w:rPr>
                  <w:rFonts w:ascii="Times New Roman" w:hAnsi="Times New Roman" w:cs="Times New Roman"/>
                  <w:sz w:val="24"/>
                  <w:szCs w:val="24"/>
                </w:rPr>
              </w:rPrChange>
            </w:rPr>
            <w:delText>một</w:delText>
          </w:r>
        </w:del>
        <w:r w:rsidRPr="00957567">
          <w:rPr>
            <w:rFonts w:ascii="Times New Roman" w:hAnsi="Times New Roman" w:cs="Times New Roman"/>
            <w:sz w:val="28"/>
            <w:szCs w:val="28"/>
            <w:rPrChange w:id="7836" w:author="Phạm Anh Đại" w:date="2016-11-16T08:54:00Z">
              <w:rPr>
                <w:rFonts w:ascii="Times New Roman" w:hAnsi="Times New Roman" w:cs="Times New Roman"/>
                <w:sz w:val="24"/>
                <w:szCs w:val="24"/>
              </w:rPr>
            </w:rPrChange>
          </w:rPr>
          <w:t xml:space="preserve"> nhà thiết kế có thể làm gì? Một vài điều:</w:t>
        </w:r>
      </w:ins>
    </w:p>
    <w:p w14:paraId="5F83BC59" w14:textId="646D3BD4" w:rsidR="0032205F" w:rsidRPr="00957567" w:rsidRDefault="0032205F">
      <w:pPr>
        <w:jc w:val="both"/>
        <w:rPr>
          <w:ins w:id="7837" w:author="Truong Ngoc Son" w:date="2016-10-21T15:33:00Z"/>
          <w:rFonts w:ascii="Times New Roman" w:hAnsi="Times New Roman" w:cs="Times New Roman"/>
          <w:sz w:val="28"/>
          <w:szCs w:val="28"/>
          <w:rPrChange w:id="7838" w:author="Phạm Anh Đại" w:date="2016-11-16T08:54:00Z">
            <w:rPr>
              <w:ins w:id="7839" w:author="Truong Ngoc Son" w:date="2016-10-21T15:33:00Z"/>
              <w:rFonts w:ascii="Times New Roman" w:hAnsi="Times New Roman" w:cs="Times New Roman"/>
              <w:sz w:val="24"/>
              <w:szCs w:val="24"/>
            </w:rPr>
          </w:rPrChange>
        </w:rPr>
        <w:pPrChange w:id="7840" w:author="Biển Phan Y" w:date="2016-11-22T22:50:00Z">
          <w:pPr/>
        </w:pPrChange>
      </w:pPr>
      <w:ins w:id="7841" w:author="Truong Ngoc Son" w:date="2016-10-21T15:33:00Z">
        <w:r w:rsidRPr="00957567">
          <w:rPr>
            <w:rFonts w:ascii="Times New Roman" w:hAnsi="Times New Roman" w:cs="Times New Roman"/>
            <w:sz w:val="28"/>
            <w:szCs w:val="28"/>
            <w:rPrChange w:id="7842" w:author="Phạm Anh Đại" w:date="2016-11-16T08:54:00Z">
              <w:rPr>
                <w:rFonts w:ascii="Times New Roman" w:hAnsi="Times New Roman" w:cs="Times New Roman"/>
                <w:sz w:val="24"/>
                <w:szCs w:val="24"/>
              </w:rPr>
            </w:rPrChange>
          </w:rPr>
          <w:tab/>
        </w:r>
      </w:ins>
      <w:ins w:id="7843" w:author="Phat Tran" w:date="2016-11-05T15:05:00Z">
        <w:r w:rsidR="00A008F7" w:rsidRPr="00957567">
          <w:rPr>
            <w:rFonts w:ascii="Times New Roman" w:hAnsi="Times New Roman" w:cs="Times New Roman"/>
            <w:sz w:val="28"/>
            <w:szCs w:val="28"/>
            <w:rPrChange w:id="7844" w:author="Phạm Anh Đại" w:date="2016-11-16T08:54:00Z">
              <w:rPr>
                <w:rFonts w:ascii="Times New Roman" w:hAnsi="Times New Roman" w:cs="Times New Roman"/>
                <w:sz w:val="24"/>
                <w:szCs w:val="24"/>
              </w:rPr>
            </w:rPrChange>
          </w:rPr>
          <w:t xml:space="preserve">Làm mục trong lúc thao tác </w:t>
        </w:r>
      </w:ins>
      <w:ins w:id="7845" w:author="Truong Ngoc Son" w:date="2016-10-21T15:33:00Z">
        <w:del w:id="7846" w:author="Phat Tran" w:date="2016-11-05T15:05:00Z">
          <w:r w:rsidRPr="00957567" w:rsidDel="00A008F7">
            <w:rPr>
              <w:rFonts w:ascii="Times New Roman" w:hAnsi="Times New Roman" w:cs="Times New Roman"/>
              <w:sz w:val="28"/>
              <w:szCs w:val="28"/>
              <w:rPrChange w:id="7847" w:author="Phạm Anh Đại" w:date="2016-11-16T08:54:00Z">
                <w:rPr>
                  <w:rFonts w:ascii="Times New Roman" w:hAnsi="Times New Roman" w:cs="Times New Roman"/>
                  <w:sz w:val="24"/>
                  <w:szCs w:val="24"/>
                </w:rPr>
              </w:rPrChange>
            </w:rPr>
            <w:delText>Đặt mục được hành động theo</w:delText>
          </w:r>
        </w:del>
        <w:r w:rsidRPr="00957567">
          <w:rPr>
            <w:rFonts w:ascii="Times New Roman" w:hAnsi="Times New Roman" w:cs="Times New Roman"/>
            <w:sz w:val="28"/>
            <w:szCs w:val="28"/>
            <w:rPrChange w:id="7848" w:author="Phạm Anh Đại" w:date="2016-11-16T08:54:00Z">
              <w:rPr>
                <w:rFonts w:ascii="Times New Roman" w:hAnsi="Times New Roman" w:cs="Times New Roman"/>
                <w:sz w:val="24"/>
                <w:szCs w:val="24"/>
              </w:rPr>
            </w:rPrChange>
          </w:rPr>
          <w:t xml:space="preserve"> nổi bật hơn. Đó là, thay đổi sự xuất hiện của các đối tượng thực tế đang được thực thi để được nhìn thấy nhiều hơn: phóng to, hoặc có thể thay đổi màu sắc của nó.</w:t>
        </w:r>
      </w:ins>
    </w:p>
    <w:p w14:paraId="5BDD9160" w14:textId="4C8BF36E" w:rsidR="0032205F" w:rsidRPr="00957567" w:rsidRDefault="0032205F">
      <w:pPr>
        <w:jc w:val="both"/>
        <w:rPr>
          <w:ins w:id="7849" w:author="Truong Ngoc Son" w:date="2016-10-21T15:33:00Z"/>
          <w:rFonts w:ascii="Times New Roman" w:hAnsi="Times New Roman" w:cs="Times New Roman"/>
          <w:sz w:val="28"/>
          <w:szCs w:val="28"/>
          <w:rPrChange w:id="7850" w:author="Phạm Anh Đại" w:date="2016-11-16T08:54:00Z">
            <w:rPr>
              <w:ins w:id="7851" w:author="Truong Ngoc Son" w:date="2016-10-21T15:33:00Z"/>
              <w:rFonts w:ascii="Times New Roman" w:hAnsi="Times New Roman" w:cs="Times New Roman"/>
              <w:sz w:val="24"/>
              <w:szCs w:val="24"/>
            </w:rPr>
          </w:rPrChange>
        </w:rPr>
        <w:pPrChange w:id="7852" w:author="Biển Phan Y" w:date="2016-11-22T22:50:00Z">
          <w:pPr/>
        </w:pPrChange>
      </w:pPr>
      <w:ins w:id="7853" w:author="Truong Ngoc Son" w:date="2016-10-21T15:33:00Z">
        <w:r w:rsidRPr="00957567">
          <w:rPr>
            <w:rFonts w:ascii="Times New Roman" w:hAnsi="Times New Roman" w:cs="Times New Roman"/>
            <w:sz w:val="28"/>
            <w:szCs w:val="28"/>
            <w:rPrChange w:id="7854" w:author="Phạm Anh Đại" w:date="2016-11-16T08:54:00Z">
              <w:rPr>
                <w:rFonts w:ascii="Times New Roman" w:hAnsi="Times New Roman" w:cs="Times New Roman"/>
                <w:sz w:val="24"/>
                <w:szCs w:val="24"/>
              </w:rPr>
            </w:rPrChange>
          </w:rPr>
          <w:tab/>
          <w:t xml:space="preserve">Làm cho hoạt động </w:t>
        </w:r>
      </w:ins>
      <w:ins w:id="7855" w:author="Phạm Anh Đại" w:date="2016-11-21T16:09:00Z">
        <w:r w:rsidR="001E0E0F">
          <w:rPr>
            <w:rFonts w:ascii="Times New Roman" w:hAnsi="Times New Roman" w:cs="Times New Roman"/>
            <w:sz w:val="28"/>
            <w:szCs w:val="28"/>
          </w:rPr>
          <w:t xml:space="preserve">có </w:t>
        </w:r>
      </w:ins>
      <w:ins w:id="7856" w:author="Truong Ngoc Son" w:date="2016-10-21T15:33:00Z">
        <w:r w:rsidRPr="00957567">
          <w:rPr>
            <w:rFonts w:ascii="Times New Roman" w:hAnsi="Times New Roman" w:cs="Times New Roman"/>
            <w:sz w:val="28"/>
            <w:szCs w:val="28"/>
            <w:rPrChange w:id="7857" w:author="Phạm Anh Đại" w:date="2016-11-16T08:54:00Z">
              <w:rPr>
                <w:rFonts w:ascii="Times New Roman" w:hAnsi="Times New Roman" w:cs="Times New Roman"/>
                <w:sz w:val="24"/>
                <w:szCs w:val="24"/>
              </w:rPr>
            </w:rPrChange>
          </w:rPr>
          <w:t xml:space="preserve">thể đảo ngược. Nếu </w:t>
        </w:r>
      </w:ins>
      <w:ins w:id="7858" w:author="Phat Tran" w:date="2016-11-05T15:05:00Z">
        <w:r w:rsidR="00A008F7" w:rsidRPr="00957567">
          <w:rPr>
            <w:rFonts w:ascii="Times New Roman" w:hAnsi="Times New Roman" w:cs="Times New Roman"/>
            <w:sz w:val="28"/>
            <w:szCs w:val="28"/>
            <w:rPrChange w:id="7859" w:author="Phạm Anh Đại" w:date="2016-11-16T08:54:00Z">
              <w:rPr>
                <w:rFonts w:ascii="Times New Roman" w:hAnsi="Times New Roman" w:cs="Times New Roman"/>
                <w:sz w:val="24"/>
                <w:szCs w:val="24"/>
              </w:rPr>
            </w:rPrChange>
          </w:rPr>
          <w:t xml:space="preserve">con người lưu </w:t>
        </w:r>
      </w:ins>
      <w:ins w:id="7860" w:author="Truong Ngoc Son" w:date="2016-10-21T15:33:00Z">
        <w:del w:id="7861" w:author="Phat Tran" w:date="2016-11-05T15:05:00Z">
          <w:r w:rsidRPr="00957567" w:rsidDel="00A008F7">
            <w:rPr>
              <w:rFonts w:ascii="Times New Roman" w:hAnsi="Times New Roman" w:cs="Times New Roman"/>
              <w:sz w:val="28"/>
              <w:szCs w:val="28"/>
              <w:rPrChange w:id="7862" w:author="Phạm Anh Đại" w:date="2016-11-16T08:54:00Z">
                <w:rPr>
                  <w:rFonts w:ascii="Times New Roman" w:hAnsi="Times New Roman" w:cs="Times New Roman"/>
                  <w:sz w:val="24"/>
                  <w:szCs w:val="24"/>
                </w:rPr>
              </w:rPrChange>
            </w:rPr>
            <w:delText xml:space="preserve">người tiết kiệm </w:delText>
          </w:r>
        </w:del>
      </w:ins>
      <w:ins w:id="7863" w:author="Phat Tran" w:date="2016-11-05T15:06:00Z">
        <w:r w:rsidR="00A008F7" w:rsidRPr="00957567">
          <w:rPr>
            <w:rFonts w:ascii="Times New Roman" w:hAnsi="Times New Roman" w:cs="Times New Roman"/>
            <w:sz w:val="28"/>
            <w:szCs w:val="28"/>
            <w:rPrChange w:id="7864" w:author="Phạm Anh Đại" w:date="2016-11-16T08:54:00Z">
              <w:rPr>
                <w:rFonts w:ascii="Times New Roman" w:hAnsi="Times New Roman" w:cs="Times New Roman"/>
                <w:sz w:val="24"/>
                <w:szCs w:val="24"/>
              </w:rPr>
            </w:rPrChange>
          </w:rPr>
          <w:t xml:space="preserve"> </w:t>
        </w:r>
      </w:ins>
      <w:ins w:id="7865" w:author="Truong Ngoc Son" w:date="2016-10-21T15:33:00Z">
        <w:r w:rsidRPr="00957567">
          <w:rPr>
            <w:rFonts w:ascii="Times New Roman" w:hAnsi="Times New Roman" w:cs="Times New Roman"/>
            <w:sz w:val="28"/>
            <w:szCs w:val="28"/>
            <w:rPrChange w:id="7866" w:author="Phạm Anh Đại" w:date="2016-11-16T08:54:00Z">
              <w:rPr>
                <w:rFonts w:ascii="Times New Roman" w:hAnsi="Times New Roman" w:cs="Times New Roman"/>
                <w:sz w:val="24"/>
                <w:szCs w:val="24"/>
              </w:rPr>
            </w:rPrChange>
          </w:rPr>
          <w:t>các nội dung, không có</w:t>
        </w:r>
      </w:ins>
      <w:ins w:id="7867" w:author="Phạm Anh Đại" w:date="2016-11-21T16:09:00Z">
        <w:r w:rsidR="001E0E0F">
          <w:rPr>
            <w:rFonts w:ascii="Times New Roman" w:hAnsi="Times New Roman" w:cs="Times New Roman"/>
            <w:sz w:val="28"/>
            <w:szCs w:val="28"/>
          </w:rPr>
          <w:t xml:space="preserve"> hoạt động gây</w:t>
        </w:r>
      </w:ins>
      <w:ins w:id="7868" w:author="Truong Ngoc Son" w:date="2016-10-21T15:33:00Z">
        <w:r w:rsidRPr="00957567">
          <w:rPr>
            <w:rFonts w:ascii="Times New Roman" w:hAnsi="Times New Roman" w:cs="Times New Roman"/>
            <w:sz w:val="28"/>
            <w:szCs w:val="28"/>
            <w:rPrChange w:id="7869" w:author="Phạm Anh Đại" w:date="2016-11-16T08:54:00Z">
              <w:rPr>
                <w:rFonts w:ascii="Times New Roman" w:hAnsi="Times New Roman" w:cs="Times New Roman"/>
                <w:sz w:val="24"/>
                <w:szCs w:val="24"/>
              </w:rPr>
            </w:rPrChange>
          </w:rPr>
          <w:t xml:space="preserve"> hại</w:t>
        </w:r>
      </w:ins>
      <w:ins w:id="7870" w:author="Phạm Anh Đại" w:date="2016-11-21T16:10:00Z">
        <w:r w:rsidR="001E0E0F">
          <w:rPr>
            <w:rFonts w:ascii="Times New Roman" w:hAnsi="Times New Roman" w:cs="Times New Roman"/>
            <w:sz w:val="28"/>
            <w:szCs w:val="28"/>
          </w:rPr>
          <w:t xml:space="preserve"> nào</w:t>
        </w:r>
      </w:ins>
      <w:ins w:id="7871" w:author="Truong Ngoc Son" w:date="2016-10-21T15:33:00Z">
        <w:r w:rsidRPr="00957567">
          <w:rPr>
            <w:rFonts w:ascii="Times New Roman" w:hAnsi="Times New Roman" w:cs="Times New Roman"/>
            <w:sz w:val="28"/>
            <w:szCs w:val="28"/>
            <w:rPrChange w:id="7872" w:author="Phạm Anh Đại" w:date="2016-11-16T08:54:00Z">
              <w:rPr>
                <w:rFonts w:ascii="Times New Roman" w:hAnsi="Times New Roman" w:cs="Times New Roman"/>
                <w:sz w:val="24"/>
                <w:szCs w:val="24"/>
              </w:rPr>
            </w:rPrChange>
          </w:rPr>
          <w:t xml:space="preserve"> được thực hiện ngoại trừ những phiền toái của việc phải mở lại tập tin. Nếu người </w:t>
        </w:r>
      </w:ins>
      <w:ins w:id="7873" w:author="Phat Tran" w:date="2016-11-05T15:06:00Z">
        <w:r w:rsidR="00A008F7" w:rsidRPr="00957567">
          <w:rPr>
            <w:rFonts w:ascii="Times New Roman" w:hAnsi="Times New Roman" w:cs="Times New Roman"/>
            <w:sz w:val="28"/>
            <w:szCs w:val="28"/>
            <w:rPrChange w:id="7874" w:author="Phạm Anh Đại" w:date="2016-11-16T08:54:00Z">
              <w:rPr>
                <w:rFonts w:ascii="Times New Roman" w:hAnsi="Times New Roman" w:cs="Times New Roman"/>
                <w:sz w:val="24"/>
                <w:szCs w:val="24"/>
              </w:rPr>
            </w:rPrChange>
          </w:rPr>
          <w:t xml:space="preserve">chọn </w:t>
        </w:r>
      </w:ins>
      <w:ins w:id="7875" w:author="Truong Ngoc Son" w:date="2016-10-21T15:33:00Z">
        <w:del w:id="7876" w:author="Phat Tran" w:date="2016-11-05T15:06:00Z">
          <w:r w:rsidRPr="00957567" w:rsidDel="00A008F7">
            <w:rPr>
              <w:rFonts w:ascii="Times New Roman" w:hAnsi="Times New Roman" w:cs="Times New Roman"/>
              <w:sz w:val="28"/>
              <w:szCs w:val="28"/>
              <w:rPrChange w:id="7877" w:author="Phạm Anh Đại" w:date="2016-11-16T08:54:00Z">
                <w:rPr>
                  <w:rFonts w:ascii="Times New Roman" w:hAnsi="Times New Roman" w:cs="Times New Roman"/>
                  <w:sz w:val="24"/>
                  <w:szCs w:val="24"/>
                </w:rPr>
              </w:rPrChange>
            </w:rPr>
            <w:delText>bầu</w:delText>
          </w:r>
        </w:del>
        <w:r w:rsidRPr="00957567">
          <w:rPr>
            <w:rFonts w:ascii="Times New Roman" w:hAnsi="Times New Roman" w:cs="Times New Roman"/>
            <w:sz w:val="28"/>
            <w:szCs w:val="28"/>
            <w:rPrChange w:id="7878" w:author="Phạm Anh Đại" w:date="2016-11-16T08:54:00Z">
              <w:rPr>
                <w:rFonts w:ascii="Times New Roman" w:hAnsi="Times New Roman" w:cs="Times New Roman"/>
                <w:sz w:val="24"/>
                <w:szCs w:val="24"/>
              </w:rPr>
            </w:rPrChange>
          </w:rPr>
          <w:t xml:space="preserve"> Không Lưu, hệ thống bí mật có thể lưu nội dung, và thời gian tới khi người này đã mở các tập tin, nó có thể hỏi liệu có nên khôi phục lại nó với điều kiện mới nhất.</w:t>
        </w:r>
      </w:ins>
    </w:p>
    <w:p w14:paraId="06BD6D0A" w14:textId="77777777" w:rsidR="001E0E0F" w:rsidRDefault="00A008F7">
      <w:pPr>
        <w:jc w:val="both"/>
        <w:rPr>
          <w:ins w:id="7879" w:author="Phạm Anh Đại" w:date="2016-11-21T16:10:00Z"/>
          <w:rFonts w:ascii="Times New Roman" w:hAnsi="Times New Roman" w:cs="Times New Roman"/>
          <w:sz w:val="28"/>
          <w:szCs w:val="28"/>
        </w:rPr>
        <w:pPrChange w:id="7880" w:author="Biển Phan Y" w:date="2016-11-22T22:50:00Z">
          <w:pPr/>
        </w:pPrChange>
      </w:pPr>
      <w:ins w:id="7881" w:author="Phat Tran" w:date="2016-11-05T15:06:00Z">
        <w:r w:rsidRPr="00957567">
          <w:rPr>
            <w:rFonts w:ascii="Times New Roman" w:hAnsi="Times New Roman" w:cs="Times New Roman"/>
            <w:sz w:val="28"/>
            <w:szCs w:val="28"/>
            <w:rPrChange w:id="7882" w:author="Phạm Anh Đại" w:date="2016-11-16T08:54:00Z">
              <w:rPr>
                <w:rFonts w:ascii="Times New Roman" w:hAnsi="Times New Roman" w:cs="Times New Roman"/>
                <w:sz w:val="24"/>
                <w:szCs w:val="24"/>
              </w:rPr>
            </w:rPrChange>
          </w:rPr>
          <w:lastRenderedPageBreak/>
          <w:t xml:space="preserve">Kiểm tra Độ nhạy </w:t>
        </w:r>
      </w:ins>
    </w:p>
    <w:p w14:paraId="5E1EF10E" w14:textId="30068F8A" w:rsidR="0032205F" w:rsidRPr="00957567" w:rsidDel="00A008F7" w:rsidRDefault="0032205F">
      <w:pPr>
        <w:jc w:val="both"/>
        <w:rPr>
          <w:ins w:id="7883" w:author="Truong Ngoc Son" w:date="2016-10-21T15:33:00Z"/>
          <w:del w:id="7884" w:author="Phat Tran" w:date="2016-11-05T15:06:00Z"/>
          <w:rFonts w:ascii="Times New Roman" w:hAnsi="Times New Roman" w:cs="Times New Roman"/>
          <w:sz w:val="28"/>
          <w:szCs w:val="28"/>
          <w:rPrChange w:id="7885" w:author="Phạm Anh Đại" w:date="2016-11-16T08:54:00Z">
            <w:rPr>
              <w:ins w:id="7886" w:author="Truong Ngoc Son" w:date="2016-10-21T15:33:00Z"/>
              <w:del w:id="7887" w:author="Phat Tran" w:date="2016-11-05T15:06:00Z"/>
              <w:rFonts w:ascii="Times New Roman" w:hAnsi="Times New Roman" w:cs="Times New Roman"/>
              <w:sz w:val="24"/>
              <w:szCs w:val="24"/>
            </w:rPr>
          </w:rPrChange>
        </w:rPr>
        <w:pPrChange w:id="7888" w:author="Biển Phan Y" w:date="2016-11-22T22:50:00Z">
          <w:pPr/>
        </w:pPrChange>
      </w:pPr>
      <w:ins w:id="7889" w:author="Truong Ngoc Son" w:date="2016-10-21T15:33:00Z">
        <w:del w:id="7890" w:author="Phat Tran" w:date="2016-11-05T15:06:00Z">
          <w:r w:rsidRPr="00957567" w:rsidDel="00A008F7">
            <w:rPr>
              <w:rFonts w:ascii="Times New Roman" w:hAnsi="Times New Roman" w:cs="Times New Roman"/>
              <w:sz w:val="28"/>
              <w:szCs w:val="28"/>
              <w:rPrChange w:id="7891" w:author="Phạm Anh Đại" w:date="2016-11-16T08:54:00Z">
                <w:rPr>
                  <w:rFonts w:ascii="Times New Roman" w:hAnsi="Times New Roman" w:cs="Times New Roman"/>
                  <w:sz w:val="24"/>
                  <w:szCs w:val="24"/>
                </w:rPr>
              </w:rPrChange>
            </w:rPr>
            <w:delText>Sensibility Checks</w:delText>
          </w:r>
        </w:del>
      </w:ins>
    </w:p>
    <w:p w14:paraId="6412967A" w14:textId="41C5F26C" w:rsidR="0032205F" w:rsidRPr="00957567" w:rsidRDefault="005E0AEC">
      <w:pPr>
        <w:jc w:val="both"/>
        <w:rPr>
          <w:ins w:id="7892" w:author="Truong Ngoc Son" w:date="2016-10-21T15:33:00Z"/>
          <w:rFonts w:ascii="Times New Roman" w:hAnsi="Times New Roman" w:cs="Times New Roman"/>
          <w:sz w:val="28"/>
          <w:szCs w:val="28"/>
          <w:rPrChange w:id="7893" w:author="Phạm Anh Đại" w:date="2016-11-16T08:54:00Z">
            <w:rPr>
              <w:ins w:id="7894" w:author="Truong Ngoc Son" w:date="2016-10-21T15:33:00Z"/>
              <w:rFonts w:ascii="Times New Roman" w:hAnsi="Times New Roman" w:cs="Times New Roman"/>
              <w:sz w:val="24"/>
              <w:szCs w:val="24"/>
            </w:rPr>
          </w:rPrChange>
        </w:rPr>
        <w:pPrChange w:id="7895" w:author="Biển Phan Y" w:date="2016-11-22T22:50:00Z">
          <w:pPr/>
        </w:pPrChange>
      </w:pPr>
      <w:ins w:id="7896" w:author="Truong Ngoc Son" w:date="2016-10-21T15:33:00Z">
        <w:r w:rsidRPr="00957567">
          <w:rPr>
            <w:rFonts w:ascii="Times New Roman" w:hAnsi="Times New Roman" w:cs="Times New Roman"/>
            <w:sz w:val="28"/>
            <w:szCs w:val="28"/>
            <w:rPrChange w:id="7897" w:author="Phạm Anh Đại" w:date="2016-11-16T08:54:00Z">
              <w:rPr>
                <w:rFonts w:ascii="Times New Roman" w:hAnsi="Times New Roman" w:cs="Times New Roman"/>
                <w:sz w:val="24"/>
                <w:szCs w:val="24"/>
              </w:rPr>
            </w:rPrChange>
          </w:rPr>
          <w:t>H</w:t>
        </w:r>
        <w:r w:rsidR="0032205F" w:rsidRPr="00957567">
          <w:rPr>
            <w:rFonts w:ascii="Times New Roman" w:hAnsi="Times New Roman" w:cs="Times New Roman"/>
            <w:sz w:val="28"/>
            <w:szCs w:val="28"/>
            <w:rPrChange w:id="7898" w:author="Phạm Anh Đại" w:date="2016-11-16T08:54:00Z">
              <w:rPr>
                <w:rFonts w:ascii="Times New Roman" w:hAnsi="Times New Roman" w:cs="Times New Roman"/>
                <w:sz w:val="24"/>
                <w:szCs w:val="24"/>
              </w:rPr>
            </w:rPrChange>
          </w:rPr>
          <w:t>ệ thống điện tử có một lợi thế hơn những người cơ khí: họ có thể kiểm tra để đảm bảo rằng các hoạt động yêu cầu là hợp lý.</w:t>
        </w:r>
      </w:ins>
    </w:p>
    <w:p w14:paraId="3823B1D8" w14:textId="3462A75E" w:rsidR="0032205F" w:rsidRPr="00957567" w:rsidRDefault="0032205F">
      <w:pPr>
        <w:jc w:val="both"/>
        <w:rPr>
          <w:ins w:id="7899" w:author="Truong Ngoc Son" w:date="2016-10-21T15:33:00Z"/>
          <w:rFonts w:ascii="Times New Roman" w:hAnsi="Times New Roman" w:cs="Times New Roman"/>
          <w:sz w:val="28"/>
          <w:szCs w:val="28"/>
          <w:rPrChange w:id="7900" w:author="Phạm Anh Đại" w:date="2016-11-16T08:54:00Z">
            <w:rPr>
              <w:ins w:id="7901" w:author="Truong Ngoc Son" w:date="2016-10-21T15:33:00Z"/>
              <w:rFonts w:ascii="Times New Roman" w:hAnsi="Times New Roman" w:cs="Times New Roman"/>
              <w:sz w:val="24"/>
              <w:szCs w:val="24"/>
            </w:rPr>
          </w:rPrChange>
        </w:rPr>
        <w:pPrChange w:id="7902" w:author="Biển Phan Y" w:date="2016-11-22T22:50:00Z">
          <w:pPr/>
        </w:pPrChange>
      </w:pPr>
      <w:ins w:id="7903" w:author="Truong Ngoc Son" w:date="2016-10-21T15:33:00Z">
        <w:r w:rsidRPr="00957567">
          <w:rPr>
            <w:rFonts w:ascii="Times New Roman" w:hAnsi="Times New Roman" w:cs="Times New Roman"/>
            <w:sz w:val="28"/>
            <w:szCs w:val="28"/>
            <w:rPrChange w:id="7904" w:author="Phạm Anh Đại" w:date="2016-11-16T08:54:00Z">
              <w:rPr>
                <w:rFonts w:ascii="Times New Roman" w:hAnsi="Times New Roman" w:cs="Times New Roman"/>
                <w:sz w:val="24"/>
                <w:szCs w:val="24"/>
              </w:rPr>
            </w:rPrChange>
          </w:rPr>
          <w:t xml:space="preserve">Thật đáng ngạc nhiên trong thế giới ngày nay, nhân viên y tế vô tình có thể yêu cầu một bức xạ liều lượng nhiều hơn bình thường nghìn lần và có thiết bị ngoan ngoãn tuân theo. Trong một số trường hợp, nó </w:t>
        </w:r>
        <w:del w:id="7905" w:author="Phat Tran" w:date="2016-11-05T15:06:00Z">
          <w:r w:rsidRPr="00957567" w:rsidDel="00A008F7">
            <w:rPr>
              <w:rFonts w:ascii="Times New Roman" w:hAnsi="Times New Roman" w:cs="Times New Roman"/>
              <w:sz w:val="28"/>
              <w:szCs w:val="28"/>
              <w:rPrChange w:id="7906" w:author="Phạm Anh Đại" w:date="2016-11-16T08:54:00Z">
                <w:rPr>
                  <w:rFonts w:ascii="Times New Roman" w:hAnsi="Times New Roman" w:cs="Times New Roman"/>
                  <w:sz w:val="24"/>
                  <w:szCs w:val="24"/>
                </w:rPr>
              </w:rPrChange>
            </w:rPr>
            <w:delText>không phải là</w:delText>
          </w:r>
        </w:del>
        <w:r w:rsidRPr="00957567">
          <w:rPr>
            <w:rFonts w:ascii="Times New Roman" w:hAnsi="Times New Roman" w:cs="Times New Roman"/>
            <w:sz w:val="28"/>
            <w:szCs w:val="28"/>
            <w:rPrChange w:id="7907" w:author="Phạm Anh Đại" w:date="2016-11-16T08:54:00Z">
              <w:rPr>
                <w:rFonts w:ascii="Times New Roman" w:hAnsi="Times New Roman" w:cs="Times New Roman"/>
                <w:sz w:val="24"/>
                <w:szCs w:val="24"/>
              </w:rPr>
            </w:rPrChange>
          </w:rPr>
          <w:t xml:space="preserve"> thậm chí </w:t>
        </w:r>
      </w:ins>
      <w:ins w:id="7908" w:author="Phat Tran" w:date="2016-11-05T15:06:00Z">
        <w:r w:rsidR="00A008F7" w:rsidRPr="00957567">
          <w:rPr>
            <w:rFonts w:ascii="Times New Roman" w:hAnsi="Times New Roman" w:cs="Times New Roman"/>
            <w:sz w:val="28"/>
            <w:szCs w:val="28"/>
            <w:rPrChange w:id="7909" w:author="Phạm Anh Đại" w:date="2016-11-16T08:54:00Z">
              <w:rPr>
                <w:rFonts w:ascii="Times New Roman" w:hAnsi="Times New Roman" w:cs="Times New Roman"/>
                <w:sz w:val="24"/>
                <w:szCs w:val="24"/>
              </w:rPr>
            </w:rPrChange>
          </w:rPr>
          <w:t xml:space="preserve">không thể </w:t>
        </w:r>
      </w:ins>
      <w:ins w:id="7910" w:author="Truong Ngoc Son" w:date="2016-10-21T15:33:00Z">
        <w:del w:id="7911" w:author="Phat Tran" w:date="2016-11-05T15:06:00Z">
          <w:r w:rsidRPr="00957567" w:rsidDel="00A008F7">
            <w:rPr>
              <w:rFonts w:ascii="Times New Roman" w:hAnsi="Times New Roman" w:cs="Times New Roman"/>
              <w:sz w:val="28"/>
              <w:szCs w:val="28"/>
              <w:rPrChange w:id="7912" w:author="Phạm Anh Đại" w:date="2016-11-16T08:54:00Z">
                <w:rPr>
                  <w:rFonts w:ascii="Times New Roman" w:hAnsi="Times New Roman" w:cs="Times New Roman"/>
                  <w:sz w:val="24"/>
                  <w:szCs w:val="24"/>
                </w:rPr>
              </w:rPrChange>
            </w:rPr>
            <w:delText>có thể</w:delText>
          </w:r>
        </w:del>
        <w:r w:rsidRPr="00957567">
          <w:rPr>
            <w:rFonts w:ascii="Times New Roman" w:hAnsi="Times New Roman" w:cs="Times New Roman"/>
            <w:sz w:val="28"/>
            <w:szCs w:val="28"/>
            <w:rPrChange w:id="7913" w:author="Phạm Anh Đại" w:date="2016-11-16T08:54:00Z">
              <w:rPr>
                <w:rFonts w:ascii="Times New Roman" w:hAnsi="Times New Roman" w:cs="Times New Roman"/>
                <w:sz w:val="24"/>
                <w:szCs w:val="24"/>
              </w:rPr>
            </w:rPrChange>
          </w:rPr>
          <w:t xml:space="preserve"> cho các </w:t>
        </w:r>
      </w:ins>
      <w:ins w:id="7914" w:author="Phat Tran" w:date="2016-11-05T15:07:00Z">
        <w:r w:rsidR="00A008F7" w:rsidRPr="00957567">
          <w:rPr>
            <w:rFonts w:ascii="Times New Roman" w:hAnsi="Times New Roman" w:cs="Times New Roman"/>
            <w:sz w:val="28"/>
            <w:szCs w:val="28"/>
            <w:rPrChange w:id="7915" w:author="Phạm Anh Đại" w:date="2016-11-16T08:54:00Z">
              <w:rPr>
                <w:rFonts w:ascii="Times New Roman" w:hAnsi="Times New Roman" w:cs="Times New Roman"/>
                <w:sz w:val="24"/>
                <w:szCs w:val="24"/>
              </w:rPr>
            </w:rPrChange>
          </w:rPr>
          <w:t xml:space="preserve">người điều khiển </w:t>
        </w:r>
      </w:ins>
      <w:ins w:id="7916" w:author="Truong Ngoc Son" w:date="2016-10-21T15:33:00Z">
        <w:del w:id="7917" w:author="Phat Tran" w:date="2016-11-05T15:07:00Z">
          <w:r w:rsidRPr="00957567" w:rsidDel="00A008F7">
            <w:rPr>
              <w:rFonts w:ascii="Times New Roman" w:hAnsi="Times New Roman" w:cs="Times New Roman"/>
              <w:sz w:val="28"/>
              <w:szCs w:val="28"/>
              <w:rPrChange w:id="7918" w:author="Phạm Anh Đại" w:date="2016-11-16T08:54:00Z">
                <w:rPr>
                  <w:rFonts w:ascii="Times New Roman" w:hAnsi="Times New Roman" w:cs="Times New Roman"/>
                  <w:sz w:val="24"/>
                  <w:szCs w:val="24"/>
                </w:rPr>
              </w:rPrChange>
            </w:rPr>
            <w:delText>nhà điều hành để</w:delText>
          </w:r>
        </w:del>
        <w:r w:rsidRPr="00957567">
          <w:rPr>
            <w:rFonts w:ascii="Times New Roman" w:hAnsi="Times New Roman" w:cs="Times New Roman"/>
            <w:sz w:val="28"/>
            <w:szCs w:val="28"/>
            <w:rPrChange w:id="7919" w:author="Phạm Anh Đại" w:date="2016-11-16T08:54:00Z">
              <w:rPr>
                <w:rFonts w:ascii="Times New Roman" w:hAnsi="Times New Roman" w:cs="Times New Roman"/>
                <w:sz w:val="24"/>
                <w:szCs w:val="24"/>
              </w:rPr>
            </w:rPrChange>
          </w:rPr>
          <w:t xml:space="preserve"> thông báo lỗi.</w:t>
        </w:r>
      </w:ins>
    </w:p>
    <w:p w14:paraId="4C6A780C" w14:textId="12E2756B" w:rsidR="0032205F" w:rsidRPr="00957567" w:rsidRDefault="0032205F">
      <w:pPr>
        <w:jc w:val="both"/>
        <w:rPr>
          <w:ins w:id="7920" w:author="Truong Ngoc Son" w:date="2016-10-21T15:33:00Z"/>
          <w:rFonts w:ascii="Times New Roman" w:hAnsi="Times New Roman" w:cs="Times New Roman"/>
          <w:sz w:val="28"/>
          <w:szCs w:val="28"/>
          <w:rPrChange w:id="7921" w:author="Phạm Anh Đại" w:date="2016-11-16T08:54:00Z">
            <w:rPr>
              <w:ins w:id="7922" w:author="Truong Ngoc Son" w:date="2016-10-21T15:33:00Z"/>
              <w:rFonts w:ascii="Times New Roman" w:hAnsi="Times New Roman" w:cs="Times New Roman"/>
              <w:sz w:val="24"/>
              <w:szCs w:val="24"/>
            </w:rPr>
          </w:rPrChange>
        </w:rPr>
        <w:pPrChange w:id="7923" w:author="Biển Phan Y" w:date="2016-11-22T22:50:00Z">
          <w:pPr/>
        </w:pPrChange>
      </w:pPr>
      <w:ins w:id="7924" w:author="Truong Ngoc Son" w:date="2016-10-21T15:33:00Z">
        <w:r w:rsidRPr="00957567">
          <w:rPr>
            <w:rFonts w:ascii="Times New Roman" w:hAnsi="Times New Roman" w:cs="Times New Roman"/>
            <w:sz w:val="28"/>
            <w:szCs w:val="28"/>
            <w:rPrChange w:id="7925" w:author="Phạm Anh Đại" w:date="2016-11-16T08:54:00Z">
              <w:rPr>
                <w:rFonts w:ascii="Times New Roman" w:hAnsi="Times New Roman" w:cs="Times New Roman"/>
                <w:sz w:val="24"/>
                <w:szCs w:val="24"/>
              </w:rPr>
            </w:rPrChange>
          </w:rPr>
          <w:t xml:space="preserve">Tương tự như vậy, các lỗi </w:t>
        </w:r>
      </w:ins>
      <w:ins w:id="7926" w:author="Phat Tran" w:date="2016-11-05T15:07:00Z">
        <w:r w:rsidR="00A008F7" w:rsidRPr="00957567">
          <w:rPr>
            <w:rFonts w:ascii="Times New Roman" w:hAnsi="Times New Roman" w:cs="Times New Roman"/>
            <w:sz w:val="28"/>
            <w:szCs w:val="28"/>
            <w:rPrChange w:id="7927" w:author="Phạm Anh Đại" w:date="2016-11-16T08:54:00Z">
              <w:rPr>
                <w:rFonts w:ascii="Times New Roman" w:hAnsi="Times New Roman" w:cs="Times New Roman"/>
                <w:sz w:val="24"/>
                <w:szCs w:val="24"/>
              </w:rPr>
            </w:rPrChange>
          </w:rPr>
          <w:t xml:space="preserve">trong trạng thái tổng số tiền tệ </w:t>
        </w:r>
      </w:ins>
      <w:ins w:id="7928" w:author="Truong Ngoc Son" w:date="2016-10-21T15:33:00Z">
        <w:del w:id="7929" w:author="Phat Tran" w:date="2016-11-05T15:07:00Z">
          <w:r w:rsidRPr="00957567" w:rsidDel="00A008F7">
            <w:rPr>
              <w:rFonts w:ascii="Times New Roman" w:hAnsi="Times New Roman" w:cs="Times New Roman"/>
              <w:sz w:val="28"/>
              <w:szCs w:val="28"/>
              <w:rPrChange w:id="7930" w:author="Phạm Anh Đại" w:date="2016-11-16T08:54:00Z">
                <w:rPr>
                  <w:rFonts w:ascii="Times New Roman" w:hAnsi="Times New Roman" w:cs="Times New Roman"/>
                  <w:sz w:val="24"/>
                  <w:szCs w:val="24"/>
                </w:rPr>
              </w:rPrChange>
            </w:rPr>
            <w:delText>trên đó ghi số tiền tiền tệ</w:delText>
          </w:r>
        </w:del>
        <w:r w:rsidRPr="00957567">
          <w:rPr>
            <w:rFonts w:ascii="Times New Roman" w:hAnsi="Times New Roman" w:cs="Times New Roman"/>
            <w:sz w:val="28"/>
            <w:szCs w:val="28"/>
            <w:rPrChange w:id="7931" w:author="Phạm Anh Đại" w:date="2016-11-16T08:54:00Z">
              <w:rPr>
                <w:rFonts w:ascii="Times New Roman" w:hAnsi="Times New Roman" w:cs="Times New Roman"/>
                <w:sz w:val="24"/>
                <w:szCs w:val="24"/>
              </w:rPr>
            </w:rPrChange>
          </w:rPr>
          <w:t xml:space="preserve"> có thể dẫn đến kết quả tai hại, mặc dù lướt qua số tiền sẽ chỉ ra rằng có điều gì đó xấu đi. Ví dụ, có khoảng 1.000 won</w:t>
        </w:r>
      </w:ins>
      <w:ins w:id="7932" w:author="Phat Tran" w:date="2016-11-05T15:07:00Z">
        <w:r w:rsidR="00A008F7" w:rsidRPr="00957567">
          <w:rPr>
            <w:rFonts w:ascii="Times New Roman" w:hAnsi="Times New Roman" w:cs="Times New Roman"/>
            <w:sz w:val="28"/>
            <w:szCs w:val="28"/>
            <w:rPrChange w:id="7933" w:author="Phạm Anh Đại" w:date="2016-11-16T08:54:00Z">
              <w:rPr>
                <w:rFonts w:ascii="Times New Roman" w:hAnsi="Times New Roman" w:cs="Times New Roman"/>
                <w:sz w:val="24"/>
                <w:szCs w:val="24"/>
              </w:rPr>
            </w:rPrChange>
          </w:rPr>
          <w:t xml:space="preserve"> Hàn Quốc</w:t>
        </w:r>
      </w:ins>
      <w:ins w:id="7934" w:author="Truong Ngoc Son" w:date="2016-10-21T15:33:00Z">
        <w:r w:rsidRPr="00957567">
          <w:rPr>
            <w:rFonts w:ascii="Times New Roman" w:hAnsi="Times New Roman" w:cs="Times New Roman"/>
            <w:sz w:val="28"/>
            <w:szCs w:val="28"/>
            <w:rPrChange w:id="7935" w:author="Phạm Anh Đại" w:date="2016-11-16T08:54:00Z">
              <w:rPr>
                <w:rFonts w:ascii="Times New Roman" w:hAnsi="Times New Roman" w:cs="Times New Roman"/>
                <w:sz w:val="24"/>
                <w:szCs w:val="24"/>
              </w:rPr>
            </w:rPrChange>
          </w:rPr>
          <w:t xml:space="preserve"> với đồng đô la Mỹ. Giả sử tôi muốn chuyển 1.000 $ vào tài khoản ngân hàng của Hàn Quốc trong won ($ 1000 là khoảng 1.000.000 ₩). Nhưng giả sử tôi nhập số Hàn Quốc vào trường đô la. Rất tiếc, Tôi đang cố gắng để chuyển một triệu USD. hệ thống thông minh sẽ để ý đến kích thước bình thường của các giao dịch của mình, truy vấn nếu số tiền lớn hơn đáng kể so với bình thường. Đối với tôi, nó sẽ truy vấn yêu cầu triệu đô la. hệ thống kém thông minh một cách mù quáng sẽ làm theo hướng dẫn, mặc dù tôi đã không có một triệu đô la trong tài khoản của tôi (trong thực tế, có lẽ tôi sẽ phải trả một khoản phí cho </w:t>
        </w:r>
      </w:ins>
      <w:ins w:id="7936" w:author="Phat Tran" w:date="2016-11-05T15:07:00Z">
        <w:r w:rsidR="00A008F7" w:rsidRPr="00957567">
          <w:rPr>
            <w:rFonts w:ascii="Times New Roman" w:hAnsi="Times New Roman" w:cs="Times New Roman"/>
            <w:sz w:val="28"/>
            <w:szCs w:val="28"/>
            <w:rPrChange w:id="7937" w:author="Phạm Anh Đại" w:date="2016-11-16T08:54:00Z">
              <w:rPr>
                <w:rFonts w:ascii="Times New Roman" w:hAnsi="Times New Roman" w:cs="Times New Roman"/>
                <w:sz w:val="24"/>
                <w:szCs w:val="24"/>
              </w:rPr>
            </w:rPrChange>
          </w:rPr>
          <w:t xml:space="preserve">việc rút quá số tiền gửi trong một tài khoản </w:t>
        </w:r>
      </w:ins>
      <w:ins w:id="7938" w:author="Truong Ngoc Son" w:date="2016-10-21T15:33:00Z">
        <w:del w:id="7939" w:author="Phat Tran" w:date="2016-11-05T15:07:00Z">
          <w:r w:rsidRPr="00957567" w:rsidDel="00A008F7">
            <w:rPr>
              <w:rFonts w:ascii="Times New Roman" w:hAnsi="Times New Roman" w:cs="Times New Roman"/>
              <w:sz w:val="28"/>
              <w:szCs w:val="28"/>
              <w:rPrChange w:id="7940" w:author="Phạm Anh Đại" w:date="2016-11-16T08:54:00Z">
                <w:rPr>
                  <w:rFonts w:ascii="Times New Roman" w:hAnsi="Times New Roman" w:cs="Times New Roman"/>
                  <w:sz w:val="24"/>
                  <w:szCs w:val="24"/>
                </w:rPr>
              </w:rPrChange>
            </w:rPr>
            <w:delText>overdrawing</w:delText>
          </w:r>
        </w:del>
        <w:r w:rsidRPr="00957567">
          <w:rPr>
            <w:rFonts w:ascii="Times New Roman" w:hAnsi="Times New Roman" w:cs="Times New Roman"/>
            <w:sz w:val="28"/>
            <w:szCs w:val="28"/>
            <w:rPrChange w:id="7941" w:author="Phạm Anh Đại" w:date="2016-11-16T08:54:00Z">
              <w:rPr>
                <w:rFonts w:ascii="Times New Roman" w:hAnsi="Times New Roman" w:cs="Times New Roman"/>
                <w:sz w:val="24"/>
                <w:szCs w:val="24"/>
              </w:rPr>
            </w:rPrChange>
          </w:rPr>
          <w:t xml:space="preserve"> tài khoản của tôi).</w:t>
        </w:r>
      </w:ins>
    </w:p>
    <w:p w14:paraId="2B8C3043" w14:textId="14A8F37E" w:rsidR="0032205F" w:rsidRPr="00957567" w:rsidRDefault="0032205F">
      <w:pPr>
        <w:jc w:val="both"/>
        <w:rPr>
          <w:ins w:id="7942" w:author="Truong Ngoc Son" w:date="2016-10-21T15:33:00Z"/>
          <w:rFonts w:ascii="Times New Roman" w:hAnsi="Times New Roman" w:cs="Times New Roman"/>
          <w:sz w:val="28"/>
          <w:szCs w:val="28"/>
          <w:rPrChange w:id="7943" w:author="Phạm Anh Đại" w:date="2016-11-16T08:54:00Z">
            <w:rPr>
              <w:ins w:id="7944" w:author="Truong Ngoc Son" w:date="2016-10-21T15:33:00Z"/>
              <w:rFonts w:ascii="Times New Roman" w:hAnsi="Times New Roman" w:cs="Times New Roman"/>
              <w:sz w:val="24"/>
              <w:szCs w:val="24"/>
            </w:rPr>
          </w:rPrChange>
        </w:rPr>
        <w:pPrChange w:id="7945" w:author="Biển Phan Y" w:date="2016-11-22T22:50:00Z">
          <w:pPr/>
        </w:pPrChange>
      </w:pPr>
      <w:ins w:id="7946" w:author="Truong Ngoc Son" w:date="2016-10-21T15:33:00Z">
        <w:r w:rsidRPr="00957567">
          <w:rPr>
            <w:rFonts w:ascii="Times New Roman" w:hAnsi="Times New Roman" w:cs="Times New Roman"/>
            <w:sz w:val="28"/>
            <w:szCs w:val="28"/>
            <w:rPrChange w:id="7947" w:author="Phạm Anh Đại" w:date="2016-11-16T08:54:00Z">
              <w:rPr>
                <w:rFonts w:ascii="Times New Roman" w:hAnsi="Times New Roman" w:cs="Times New Roman"/>
                <w:sz w:val="24"/>
                <w:szCs w:val="24"/>
              </w:rPr>
            </w:rPrChange>
          </w:rPr>
          <w:t>Kiểm tra</w:t>
        </w:r>
      </w:ins>
      <w:ins w:id="7948" w:author="Phat Tran" w:date="2016-11-05T15:08:00Z">
        <w:r w:rsidR="00A008F7" w:rsidRPr="00957567">
          <w:rPr>
            <w:rFonts w:ascii="Times New Roman" w:hAnsi="Times New Roman" w:cs="Times New Roman"/>
            <w:sz w:val="28"/>
            <w:szCs w:val="28"/>
            <w:rPrChange w:id="7949" w:author="Phạm Anh Đại" w:date="2016-11-16T08:54:00Z">
              <w:rPr>
                <w:rFonts w:ascii="Times New Roman" w:hAnsi="Times New Roman" w:cs="Times New Roman"/>
                <w:sz w:val="24"/>
                <w:szCs w:val="24"/>
              </w:rPr>
            </w:rPrChange>
          </w:rPr>
          <w:t xml:space="preserve"> độ nhạy </w:t>
        </w:r>
      </w:ins>
      <w:ins w:id="7950" w:author="Truong Ngoc Son" w:date="2016-10-21T15:33:00Z">
        <w:del w:id="7951" w:author="Phat Tran" w:date="2016-11-05T15:08:00Z">
          <w:r w:rsidRPr="00957567" w:rsidDel="00A008F7">
            <w:rPr>
              <w:rFonts w:ascii="Times New Roman" w:hAnsi="Times New Roman" w:cs="Times New Roman"/>
              <w:sz w:val="28"/>
              <w:szCs w:val="28"/>
              <w:rPrChange w:id="7952" w:author="Phạm Anh Đại" w:date="2016-11-16T08:54:00Z">
                <w:rPr>
                  <w:rFonts w:ascii="Times New Roman" w:hAnsi="Times New Roman" w:cs="Times New Roman"/>
                  <w:sz w:val="24"/>
                  <w:szCs w:val="24"/>
                </w:rPr>
              </w:rPrChange>
            </w:rPr>
            <w:delText xml:space="preserve"> tính nhạy cảm</w:delText>
          </w:r>
        </w:del>
        <w:r w:rsidRPr="00957567">
          <w:rPr>
            <w:rFonts w:ascii="Times New Roman" w:hAnsi="Times New Roman" w:cs="Times New Roman"/>
            <w:sz w:val="28"/>
            <w:szCs w:val="28"/>
            <w:rPrChange w:id="7953" w:author="Phạm Anh Đại" w:date="2016-11-16T08:54:00Z">
              <w:rPr>
                <w:rFonts w:ascii="Times New Roman" w:hAnsi="Times New Roman" w:cs="Times New Roman"/>
                <w:sz w:val="24"/>
                <w:szCs w:val="24"/>
              </w:rPr>
            </w:rPrChange>
          </w:rPr>
          <w:t xml:space="preserve">, tất nhiên, cũng là câu trả lời cho những lỗi nghiêm trọng xảy ra khi giá trị không phù hợp được nhập vào hệ thống thuốc bệnh viện và </w:t>
        </w:r>
      </w:ins>
      <w:ins w:id="7954" w:author="Phat Tran" w:date="2016-11-05T15:08:00Z">
        <w:r w:rsidR="00A008F7" w:rsidRPr="00957567">
          <w:rPr>
            <w:rFonts w:ascii="Times New Roman" w:hAnsi="Times New Roman" w:cs="Times New Roman"/>
            <w:sz w:val="28"/>
            <w:szCs w:val="28"/>
            <w:rPrChange w:id="7955" w:author="Phạm Anh Đại" w:date="2016-11-16T08:54:00Z">
              <w:rPr>
                <w:rFonts w:ascii="Times New Roman" w:hAnsi="Times New Roman" w:cs="Times New Roman"/>
                <w:sz w:val="24"/>
                <w:szCs w:val="24"/>
              </w:rPr>
            </w:rPrChange>
          </w:rPr>
          <w:t xml:space="preserve">X-Quang </w:t>
        </w:r>
      </w:ins>
      <w:ins w:id="7956" w:author="Truong Ngoc Son" w:date="2016-10-21T15:33:00Z">
        <w:del w:id="7957" w:author="Phat Tran" w:date="2016-11-05T15:08:00Z">
          <w:r w:rsidRPr="00957567" w:rsidDel="00A008F7">
            <w:rPr>
              <w:rFonts w:ascii="Times New Roman" w:hAnsi="Times New Roman" w:cs="Times New Roman"/>
              <w:sz w:val="28"/>
              <w:szCs w:val="28"/>
              <w:rPrChange w:id="7958" w:author="Phạm Anh Đại" w:date="2016-11-16T08:54:00Z">
                <w:rPr>
                  <w:rFonts w:ascii="Times New Roman" w:hAnsi="Times New Roman" w:cs="Times New Roman"/>
                  <w:sz w:val="24"/>
                  <w:szCs w:val="24"/>
                </w:rPr>
              </w:rPrChange>
            </w:rPr>
            <w:delText>X-ray</w:delText>
          </w:r>
        </w:del>
        <w:r w:rsidRPr="00957567">
          <w:rPr>
            <w:rFonts w:ascii="Times New Roman" w:hAnsi="Times New Roman" w:cs="Times New Roman"/>
            <w:sz w:val="28"/>
            <w:szCs w:val="28"/>
            <w:rPrChange w:id="7959" w:author="Phạm Anh Đại" w:date="2016-11-16T08:54:00Z">
              <w:rPr>
                <w:rFonts w:ascii="Times New Roman" w:hAnsi="Times New Roman" w:cs="Times New Roman"/>
                <w:sz w:val="24"/>
                <w:szCs w:val="24"/>
              </w:rPr>
            </w:rPrChange>
          </w:rPr>
          <w:t xml:space="preserve"> hoặc trong các giao dịch tài chính, như đã thảo luận trước đó trong chương này.</w:t>
        </w:r>
      </w:ins>
    </w:p>
    <w:p w14:paraId="72FB73B7" w14:textId="77777777" w:rsidR="00427506" w:rsidRDefault="00A008F7">
      <w:pPr>
        <w:jc w:val="both"/>
        <w:rPr>
          <w:ins w:id="7960" w:author="Phạm Anh Đại" w:date="2016-11-21T16:11:00Z"/>
          <w:rFonts w:ascii="Times New Roman" w:hAnsi="Times New Roman" w:cs="Times New Roman"/>
          <w:sz w:val="28"/>
          <w:szCs w:val="28"/>
        </w:rPr>
        <w:pPrChange w:id="7961" w:author="Biển Phan Y" w:date="2016-11-22T22:50:00Z">
          <w:pPr/>
        </w:pPrChange>
      </w:pPr>
      <w:ins w:id="7962" w:author="Phat Tran" w:date="2016-11-05T15:08:00Z">
        <w:r w:rsidRPr="00957567">
          <w:rPr>
            <w:rFonts w:ascii="Times New Roman" w:hAnsi="Times New Roman" w:cs="Times New Roman"/>
            <w:sz w:val="28"/>
            <w:szCs w:val="28"/>
            <w:rPrChange w:id="7963" w:author="Phạm Anh Đại" w:date="2016-11-16T08:54:00Z">
              <w:rPr>
                <w:rFonts w:ascii="Times New Roman" w:hAnsi="Times New Roman" w:cs="Times New Roman"/>
                <w:sz w:val="24"/>
                <w:szCs w:val="24"/>
              </w:rPr>
            </w:rPrChange>
          </w:rPr>
          <w:t xml:space="preserve">Giảm thiểu sơ suất </w:t>
        </w:r>
      </w:ins>
    </w:p>
    <w:p w14:paraId="3C245441" w14:textId="2DFA3622" w:rsidR="0032205F" w:rsidRPr="00957567" w:rsidDel="00A008F7" w:rsidRDefault="0032205F">
      <w:pPr>
        <w:jc w:val="both"/>
        <w:rPr>
          <w:ins w:id="7964" w:author="Truong Ngoc Son" w:date="2016-10-21T15:33:00Z"/>
          <w:del w:id="7965" w:author="Phat Tran" w:date="2016-11-05T15:08:00Z"/>
          <w:rFonts w:ascii="Times New Roman" w:hAnsi="Times New Roman" w:cs="Times New Roman"/>
          <w:sz w:val="28"/>
          <w:szCs w:val="28"/>
          <w:rPrChange w:id="7966" w:author="Phạm Anh Đại" w:date="2016-11-16T08:54:00Z">
            <w:rPr>
              <w:ins w:id="7967" w:author="Truong Ngoc Son" w:date="2016-10-21T15:33:00Z"/>
              <w:del w:id="7968" w:author="Phat Tran" w:date="2016-11-05T15:08:00Z"/>
              <w:rFonts w:ascii="Times New Roman" w:hAnsi="Times New Roman" w:cs="Times New Roman"/>
              <w:sz w:val="24"/>
              <w:szCs w:val="24"/>
            </w:rPr>
          </w:rPrChange>
        </w:rPr>
        <w:pPrChange w:id="7969" w:author="Biển Phan Y" w:date="2016-11-22T22:50:00Z">
          <w:pPr/>
        </w:pPrChange>
      </w:pPr>
      <w:ins w:id="7970" w:author="Truong Ngoc Son" w:date="2016-10-21T15:33:00Z">
        <w:del w:id="7971" w:author="Phat Tran" w:date="2016-11-05T15:08:00Z">
          <w:r w:rsidRPr="00957567" w:rsidDel="00A008F7">
            <w:rPr>
              <w:rFonts w:ascii="Times New Roman" w:hAnsi="Times New Roman" w:cs="Times New Roman"/>
              <w:sz w:val="28"/>
              <w:szCs w:val="28"/>
              <w:rPrChange w:id="7972" w:author="Phạm Anh Đại" w:date="2016-11-16T08:54:00Z">
                <w:rPr>
                  <w:rFonts w:ascii="Times New Roman" w:hAnsi="Times New Roman" w:cs="Times New Roman"/>
                  <w:sz w:val="24"/>
                  <w:szCs w:val="24"/>
                </w:rPr>
              </w:rPrChange>
            </w:rPr>
            <w:delText>Minimize Slips</w:delText>
          </w:r>
        </w:del>
      </w:ins>
    </w:p>
    <w:p w14:paraId="58C11A41" w14:textId="502D897B" w:rsidR="0032205F" w:rsidRPr="00957567" w:rsidRDefault="0032205F">
      <w:pPr>
        <w:jc w:val="both"/>
        <w:rPr>
          <w:ins w:id="7973" w:author="Truong Ngoc Son" w:date="2016-10-21T15:33:00Z"/>
          <w:rFonts w:ascii="Times New Roman" w:hAnsi="Times New Roman" w:cs="Times New Roman"/>
          <w:sz w:val="28"/>
          <w:szCs w:val="28"/>
          <w:rPrChange w:id="7974" w:author="Phạm Anh Đại" w:date="2016-11-16T08:54:00Z">
            <w:rPr>
              <w:ins w:id="7975" w:author="Truong Ngoc Son" w:date="2016-10-21T15:33:00Z"/>
              <w:rFonts w:ascii="Times New Roman" w:hAnsi="Times New Roman" w:cs="Times New Roman"/>
              <w:sz w:val="24"/>
              <w:szCs w:val="24"/>
            </w:rPr>
          </w:rPrChange>
        </w:rPr>
        <w:pPrChange w:id="7976" w:author="Biển Phan Y" w:date="2016-11-22T22:50:00Z">
          <w:pPr/>
        </w:pPrChange>
      </w:pPr>
      <w:ins w:id="7977" w:author="Truong Ngoc Son" w:date="2016-10-21T15:33:00Z">
        <w:r w:rsidRPr="00957567">
          <w:rPr>
            <w:rFonts w:ascii="Times New Roman" w:hAnsi="Times New Roman" w:cs="Times New Roman"/>
            <w:sz w:val="28"/>
            <w:szCs w:val="28"/>
            <w:rPrChange w:id="7978" w:author="Phạm Anh Đại" w:date="2016-11-16T08:54:00Z">
              <w:rPr>
                <w:rFonts w:ascii="Times New Roman" w:hAnsi="Times New Roman" w:cs="Times New Roman"/>
                <w:sz w:val="24"/>
                <w:szCs w:val="24"/>
              </w:rPr>
            </w:rPrChange>
          </w:rPr>
          <w:t>Sơ suất</w:t>
        </w:r>
        <w:del w:id="7979" w:author="Phạm Anh Đại" w:date="2016-11-21T16:11:00Z">
          <w:r w:rsidRPr="00957567" w:rsidDel="00427506">
            <w:rPr>
              <w:rFonts w:ascii="Times New Roman" w:hAnsi="Times New Roman" w:cs="Times New Roman"/>
              <w:sz w:val="28"/>
              <w:szCs w:val="28"/>
              <w:rPrChange w:id="7980" w:author="Phạm Anh Đại" w:date="2016-11-16T08:54:00Z">
                <w:rPr>
                  <w:rFonts w:ascii="Times New Roman" w:hAnsi="Times New Roman" w:cs="Times New Roman"/>
                  <w:sz w:val="24"/>
                  <w:szCs w:val="24"/>
                </w:rPr>
              </w:rPrChange>
            </w:rPr>
            <w:delText xml:space="preserve"> nhất</w:delText>
          </w:r>
        </w:del>
        <w:r w:rsidRPr="00957567">
          <w:rPr>
            <w:rFonts w:ascii="Times New Roman" w:hAnsi="Times New Roman" w:cs="Times New Roman"/>
            <w:sz w:val="28"/>
            <w:szCs w:val="28"/>
            <w:rPrChange w:id="7981" w:author="Phạm Anh Đại" w:date="2016-11-16T08:54:00Z">
              <w:rPr>
                <w:rFonts w:ascii="Times New Roman" w:hAnsi="Times New Roman" w:cs="Times New Roman"/>
                <w:sz w:val="24"/>
                <w:szCs w:val="24"/>
              </w:rPr>
            </w:rPrChange>
          </w:rPr>
          <w:t xml:space="preserve"> thường xảy ra</w:t>
        </w:r>
      </w:ins>
      <w:ins w:id="7982" w:author="Phạm Anh Đại" w:date="2016-11-21T16:11:00Z">
        <w:r w:rsidR="00427506">
          <w:rPr>
            <w:rFonts w:ascii="Times New Roman" w:hAnsi="Times New Roman" w:cs="Times New Roman"/>
            <w:sz w:val="28"/>
            <w:szCs w:val="28"/>
          </w:rPr>
          <w:t xml:space="preserve"> nhất</w:t>
        </w:r>
      </w:ins>
      <w:ins w:id="7983" w:author="Truong Ngoc Son" w:date="2016-10-21T15:33:00Z">
        <w:r w:rsidRPr="00957567">
          <w:rPr>
            <w:rFonts w:ascii="Times New Roman" w:hAnsi="Times New Roman" w:cs="Times New Roman"/>
            <w:sz w:val="28"/>
            <w:szCs w:val="28"/>
            <w:rPrChange w:id="7984" w:author="Phạm Anh Đại" w:date="2016-11-16T08:54:00Z">
              <w:rPr>
                <w:rFonts w:ascii="Times New Roman" w:hAnsi="Times New Roman" w:cs="Times New Roman"/>
                <w:sz w:val="24"/>
                <w:szCs w:val="24"/>
              </w:rPr>
            </w:rPrChange>
          </w:rPr>
          <w:t xml:space="preserve"> khi ý thức bị phân tâm, hoặc </w:t>
        </w:r>
      </w:ins>
      <w:ins w:id="7985" w:author="Phat Tran" w:date="2016-11-05T15:08:00Z">
        <w:r w:rsidR="00A008F7" w:rsidRPr="00957567">
          <w:rPr>
            <w:rFonts w:ascii="Times New Roman" w:hAnsi="Times New Roman" w:cs="Times New Roman"/>
            <w:sz w:val="28"/>
            <w:szCs w:val="28"/>
            <w:rPrChange w:id="7986" w:author="Phạm Anh Đại" w:date="2016-11-16T08:54:00Z">
              <w:rPr>
                <w:rFonts w:ascii="Times New Roman" w:hAnsi="Times New Roman" w:cs="Times New Roman"/>
                <w:sz w:val="24"/>
                <w:szCs w:val="24"/>
              </w:rPr>
            </w:rPrChange>
          </w:rPr>
          <w:t xml:space="preserve">bởi </w:t>
        </w:r>
      </w:ins>
      <w:ins w:id="7987" w:author="Truong Ngoc Son" w:date="2016-10-21T15:33:00Z">
        <w:del w:id="7988" w:author="Phat Tran" w:date="2016-11-05T15:08:00Z">
          <w:r w:rsidRPr="00957567" w:rsidDel="00A008F7">
            <w:rPr>
              <w:rFonts w:ascii="Times New Roman" w:hAnsi="Times New Roman" w:cs="Times New Roman"/>
              <w:sz w:val="28"/>
              <w:szCs w:val="28"/>
              <w:rPrChange w:id="7989" w:author="Phạm Anh Đại" w:date="2016-11-16T08:54:00Z">
                <w:rPr>
                  <w:rFonts w:ascii="Times New Roman" w:hAnsi="Times New Roman" w:cs="Times New Roman"/>
                  <w:sz w:val="24"/>
                  <w:szCs w:val="24"/>
                </w:rPr>
              </w:rPrChange>
            </w:rPr>
            <w:delText>bằng</w:delText>
          </w:r>
        </w:del>
        <w:r w:rsidRPr="00957567">
          <w:rPr>
            <w:rFonts w:ascii="Times New Roman" w:hAnsi="Times New Roman" w:cs="Times New Roman"/>
            <w:sz w:val="28"/>
            <w:szCs w:val="28"/>
            <w:rPrChange w:id="7990" w:author="Phạm Anh Đại" w:date="2016-11-16T08:54:00Z">
              <w:rPr>
                <w:rFonts w:ascii="Times New Roman" w:hAnsi="Times New Roman" w:cs="Times New Roman"/>
                <w:sz w:val="24"/>
                <w:szCs w:val="24"/>
              </w:rPr>
            </w:rPrChange>
          </w:rPr>
          <w:t xml:space="preserve"> một số sự kiện khác hoặc đơn giản chỉ vì các hành động được thực hiện như vậy cũng được biết rằng nó có thể được thực hiện tự động, mà không chú ý có ý thức. Kết quả là, những người không quan tâm đầy đủ đến các </w:t>
        </w:r>
      </w:ins>
      <w:ins w:id="7991" w:author="Phat Tran" w:date="2016-11-05T15:08:00Z">
        <w:r w:rsidR="00A008F7" w:rsidRPr="00957567">
          <w:rPr>
            <w:rFonts w:ascii="Times New Roman" w:hAnsi="Times New Roman" w:cs="Times New Roman"/>
            <w:sz w:val="28"/>
            <w:szCs w:val="28"/>
            <w:rPrChange w:id="7992" w:author="Phạm Anh Đại" w:date="2016-11-16T08:54:00Z">
              <w:rPr>
                <w:rFonts w:ascii="Times New Roman" w:hAnsi="Times New Roman" w:cs="Times New Roman"/>
                <w:sz w:val="24"/>
                <w:szCs w:val="24"/>
              </w:rPr>
            </w:rPrChange>
          </w:rPr>
          <w:t xml:space="preserve">thao tác </w:t>
        </w:r>
      </w:ins>
      <w:ins w:id="7993" w:author="Truong Ngoc Son" w:date="2016-10-21T15:33:00Z">
        <w:del w:id="7994" w:author="Phat Tran" w:date="2016-11-05T15:08:00Z">
          <w:r w:rsidRPr="00957567" w:rsidDel="00A008F7">
            <w:rPr>
              <w:rFonts w:ascii="Times New Roman" w:hAnsi="Times New Roman" w:cs="Times New Roman"/>
              <w:sz w:val="28"/>
              <w:szCs w:val="28"/>
              <w:rPrChange w:id="7995" w:author="Phạm Anh Đại" w:date="2016-11-16T08:54:00Z">
                <w:rPr>
                  <w:rFonts w:ascii="Times New Roman" w:hAnsi="Times New Roman" w:cs="Times New Roman"/>
                  <w:sz w:val="24"/>
                  <w:szCs w:val="24"/>
                </w:rPr>
              </w:rPrChange>
            </w:rPr>
            <w:delText>hành động</w:delText>
          </w:r>
        </w:del>
        <w:r w:rsidRPr="00957567">
          <w:rPr>
            <w:rFonts w:ascii="Times New Roman" w:hAnsi="Times New Roman" w:cs="Times New Roman"/>
            <w:sz w:val="28"/>
            <w:szCs w:val="28"/>
            <w:rPrChange w:id="7996" w:author="Phạm Anh Đại" w:date="2016-11-16T08:54:00Z">
              <w:rPr>
                <w:rFonts w:ascii="Times New Roman" w:hAnsi="Times New Roman" w:cs="Times New Roman"/>
                <w:sz w:val="24"/>
                <w:szCs w:val="24"/>
              </w:rPr>
            </w:rPrChange>
          </w:rPr>
          <w:t xml:space="preserve"> hoặc hậu quả của nó. Do đó, nó có thể có vẻ rằng một trong những cách để giảm thiểu </w:t>
        </w:r>
      </w:ins>
      <w:ins w:id="7997" w:author="Phat Tran" w:date="2016-11-05T15:09:00Z">
        <w:r w:rsidR="00A008F7" w:rsidRPr="00957567">
          <w:rPr>
            <w:rFonts w:ascii="Times New Roman" w:hAnsi="Times New Roman" w:cs="Times New Roman"/>
            <w:sz w:val="28"/>
            <w:szCs w:val="28"/>
            <w:rPrChange w:id="7998" w:author="Phạm Anh Đại" w:date="2016-11-16T08:54:00Z">
              <w:rPr>
                <w:rFonts w:ascii="Times New Roman" w:hAnsi="Times New Roman" w:cs="Times New Roman"/>
                <w:sz w:val="24"/>
                <w:szCs w:val="24"/>
              </w:rPr>
            </w:rPrChange>
          </w:rPr>
          <w:t xml:space="preserve">sơ suất </w:t>
        </w:r>
      </w:ins>
      <w:ins w:id="7999" w:author="Truong Ngoc Son" w:date="2016-10-21T15:33:00Z">
        <w:del w:id="8000" w:author="Phat Tran" w:date="2016-11-05T15:09:00Z">
          <w:r w:rsidRPr="00957567" w:rsidDel="00A008F7">
            <w:rPr>
              <w:rFonts w:ascii="Times New Roman" w:hAnsi="Times New Roman" w:cs="Times New Roman"/>
              <w:sz w:val="28"/>
              <w:szCs w:val="28"/>
              <w:rPrChange w:id="8001"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8002" w:author="Phạm Anh Đại" w:date="2016-11-16T08:54:00Z">
              <w:rPr>
                <w:rFonts w:ascii="Times New Roman" w:hAnsi="Times New Roman" w:cs="Times New Roman"/>
                <w:sz w:val="24"/>
                <w:szCs w:val="24"/>
              </w:rPr>
            </w:rPrChange>
          </w:rPr>
          <w:t xml:space="preserve"> là để đảm bảo rằng mọi người luôn luôn chú</w:t>
        </w:r>
      </w:ins>
      <w:ins w:id="8003" w:author="Biển Phan Y" w:date="2016-11-24T00:02:00Z">
        <w:r w:rsidR="00B26F3C">
          <w:rPr>
            <w:rFonts w:ascii="Times New Roman" w:hAnsi="Times New Roman" w:cs="Times New Roman"/>
            <w:sz w:val="28"/>
            <w:szCs w:val="28"/>
          </w:rPr>
          <w:t xml:space="preserve"> ý</w:t>
        </w:r>
      </w:ins>
      <w:ins w:id="8004" w:author="Truong Ngoc Son" w:date="2016-10-21T15:33:00Z">
        <w:r w:rsidRPr="00957567">
          <w:rPr>
            <w:rFonts w:ascii="Times New Roman" w:hAnsi="Times New Roman" w:cs="Times New Roman"/>
            <w:sz w:val="28"/>
            <w:szCs w:val="28"/>
            <w:rPrChange w:id="8005" w:author="Phạm Anh Đại" w:date="2016-11-16T08:54:00Z">
              <w:rPr>
                <w:rFonts w:ascii="Times New Roman" w:hAnsi="Times New Roman" w:cs="Times New Roman"/>
                <w:sz w:val="24"/>
                <w:szCs w:val="24"/>
              </w:rPr>
            </w:rPrChange>
          </w:rPr>
          <w:t xml:space="preserve"> gần gũi, quan tâm có ý thức để các hành vi được thực hiện.</w:t>
        </w:r>
      </w:ins>
    </w:p>
    <w:p w14:paraId="031904E3" w14:textId="64C88BB1" w:rsidR="0032205F" w:rsidRPr="00957567" w:rsidRDefault="0032205F">
      <w:pPr>
        <w:jc w:val="both"/>
        <w:rPr>
          <w:ins w:id="8006" w:author="Truong Ngoc Son" w:date="2016-10-21T15:33:00Z"/>
          <w:rFonts w:ascii="Times New Roman" w:hAnsi="Times New Roman" w:cs="Times New Roman"/>
          <w:sz w:val="28"/>
          <w:szCs w:val="28"/>
          <w:rPrChange w:id="8007" w:author="Phạm Anh Đại" w:date="2016-11-16T08:54:00Z">
            <w:rPr>
              <w:ins w:id="8008" w:author="Truong Ngoc Son" w:date="2016-10-21T15:33:00Z"/>
              <w:rFonts w:ascii="Times New Roman" w:hAnsi="Times New Roman" w:cs="Times New Roman"/>
              <w:sz w:val="24"/>
              <w:szCs w:val="24"/>
            </w:rPr>
          </w:rPrChange>
        </w:rPr>
        <w:pPrChange w:id="8009" w:author="Biển Phan Y" w:date="2016-11-22T22:50:00Z">
          <w:pPr/>
        </w:pPrChange>
      </w:pPr>
      <w:ins w:id="8010" w:author="Truong Ngoc Son" w:date="2016-10-21T15:33:00Z">
        <w:r w:rsidRPr="00957567">
          <w:rPr>
            <w:rFonts w:ascii="Times New Roman" w:hAnsi="Times New Roman" w:cs="Times New Roman"/>
            <w:sz w:val="28"/>
            <w:szCs w:val="28"/>
            <w:rPrChange w:id="8011" w:author="Phạm Anh Đại" w:date="2016-11-16T08:54:00Z">
              <w:rPr>
                <w:rFonts w:ascii="Times New Roman" w:hAnsi="Times New Roman" w:cs="Times New Roman"/>
                <w:sz w:val="24"/>
                <w:szCs w:val="24"/>
              </w:rPr>
            </w:rPrChange>
          </w:rPr>
          <w:lastRenderedPageBreak/>
          <w:t xml:space="preserve">Ý tưởng tồi. </w:t>
        </w:r>
      </w:ins>
      <w:ins w:id="8012" w:author="Truong Ngoc Son" w:date="2016-10-21T15:35:00Z">
        <w:r w:rsidR="00D31830" w:rsidRPr="00957567">
          <w:rPr>
            <w:rFonts w:ascii="Times New Roman" w:hAnsi="Times New Roman" w:cs="Times New Roman"/>
            <w:sz w:val="28"/>
            <w:szCs w:val="28"/>
            <w:rPrChange w:id="8013" w:author="Phạm Anh Đại" w:date="2016-11-16T08:54:00Z">
              <w:rPr>
                <w:rFonts w:ascii="Times New Roman" w:hAnsi="Times New Roman" w:cs="Times New Roman"/>
                <w:sz w:val="24"/>
                <w:szCs w:val="24"/>
              </w:rPr>
            </w:rPrChange>
          </w:rPr>
          <w:t xml:space="preserve"> H</w:t>
        </w:r>
      </w:ins>
      <w:ins w:id="8014" w:author="Truong Ngoc Son" w:date="2016-10-21T15:33:00Z">
        <w:r w:rsidRPr="00957567">
          <w:rPr>
            <w:rFonts w:ascii="Times New Roman" w:hAnsi="Times New Roman" w:cs="Times New Roman"/>
            <w:sz w:val="28"/>
            <w:szCs w:val="28"/>
            <w:rPrChange w:id="8015" w:author="Phạm Anh Đại" w:date="2016-11-16T08:54:00Z">
              <w:rPr>
                <w:rFonts w:ascii="Times New Roman" w:hAnsi="Times New Roman" w:cs="Times New Roman"/>
                <w:sz w:val="24"/>
                <w:szCs w:val="24"/>
              </w:rPr>
            </w:rPrChange>
          </w:rPr>
          <w:t xml:space="preserve">ành vi </w:t>
        </w:r>
      </w:ins>
      <w:ins w:id="8016" w:author="Phat Tran" w:date="2016-11-05T15:09:00Z">
        <w:r w:rsidR="00A008F7" w:rsidRPr="00957567">
          <w:rPr>
            <w:rFonts w:ascii="Times New Roman" w:hAnsi="Times New Roman" w:cs="Times New Roman"/>
            <w:sz w:val="28"/>
            <w:szCs w:val="28"/>
            <w:rPrChange w:id="8017" w:author="Phạm Anh Đại" w:date="2016-11-16T08:54:00Z">
              <w:rPr>
                <w:rFonts w:ascii="Times New Roman" w:hAnsi="Times New Roman" w:cs="Times New Roman"/>
                <w:sz w:val="24"/>
                <w:szCs w:val="24"/>
              </w:rPr>
            </w:rPrChange>
          </w:rPr>
          <w:t xml:space="preserve">có kỹ năng </w:t>
        </w:r>
      </w:ins>
      <w:ins w:id="8018" w:author="Truong Ngoc Son" w:date="2016-10-21T15:33:00Z">
        <w:del w:id="8019" w:author="Phat Tran" w:date="2016-11-05T15:09:00Z">
          <w:r w:rsidRPr="00957567" w:rsidDel="00A008F7">
            <w:rPr>
              <w:rFonts w:ascii="Times New Roman" w:hAnsi="Times New Roman" w:cs="Times New Roman"/>
              <w:sz w:val="28"/>
              <w:szCs w:val="28"/>
              <w:rPrChange w:id="8020" w:author="Phạm Anh Đại" w:date="2016-11-16T08:54:00Z">
                <w:rPr>
                  <w:rFonts w:ascii="Times New Roman" w:hAnsi="Times New Roman" w:cs="Times New Roman"/>
                  <w:sz w:val="24"/>
                  <w:szCs w:val="24"/>
                </w:rPr>
              </w:rPrChange>
            </w:rPr>
            <w:delText>lành nghề</w:delText>
          </w:r>
        </w:del>
        <w:r w:rsidRPr="00957567">
          <w:rPr>
            <w:rFonts w:ascii="Times New Roman" w:hAnsi="Times New Roman" w:cs="Times New Roman"/>
            <w:sz w:val="28"/>
            <w:szCs w:val="28"/>
            <w:rPrChange w:id="8021" w:author="Phạm Anh Đại" w:date="2016-11-16T08:54:00Z">
              <w:rPr>
                <w:rFonts w:ascii="Times New Roman" w:hAnsi="Times New Roman" w:cs="Times New Roman"/>
                <w:sz w:val="24"/>
                <w:szCs w:val="24"/>
              </w:rPr>
            </w:rPrChange>
          </w:rPr>
          <w:t xml:space="preserve"> là tiềm thức, có nghĩa </w:t>
        </w:r>
        <w:del w:id="8022" w:author="Phat Tran" w:date="2016-11-05T15:09:00Z">
          <w:r w:rsidRPr="00957567" w:rsidDel="00A008F7">
            <w:rPr>
              <w:rFonts w:ascii="Times New Roman" w:hAnsi="Times New Roman" w:cs="Times New Roman"/>
              <w:sz w:val="28"/>
              <w:szCs w:val="28"/>
              <w:rPrChange w:id="8023"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8024" w:author="Phạm Anh Đại" w:date="2016-11-16T08:54:00Z">
              <w:rPr>
                <w:rFonts w:ascii="Times New Roman" w:hAnsi="Times New Roman" w:cs="Times New Roman"/>
                <w:sz w:val="24"/>
                <w:szCs w:val="24"/>
              </w:rPr>
            </w:rPrChange>
          </w:rPr>
          <w:t xml:space="preserve"> nó</w:t>
        </w:r>
        <w:del w:id="8025" w:author="Biển Phan Y" w:date="2016-11-24T00:02:00Z">
          <w:r w:rsidRPr="00957567" w:rsidDel="00B26F3C">
            <w:rPr>
              <w:rFonts w:ascii="Times New Roman" w:hAnsi="Times New Roman" w:cs="Times New Roman"/>
              <w:sz w:val="28"/>
              <w:szCs w:val="28"/>
              <w:rPrChange w:id="8026" w:author="Phạm Anh Đại" w:date="2016-11-16T08:54:00Z">
                <w:rPr>
                  <w:rFonts w:ascii="Times New Roman" w:hAnsi="Times New Roman" w:cs="Times New Roman"/>
                  <w:sz w:val="24"/>
                  <w:szCs w:val="24"/>
                </w:rPr>
              </w:rPrChange>
            </w:rPr>
            <w:delText xml:space="preserve"> là</w:delText>
          </w:r>
        </w:del>
        <w:r w:rsidRPr="00957567">
          <w:rPr>
            <w:rFonts w:ascii="Times New Roman" w:hAnsi="Times New Roman" w:cs="Times New Roman"/>
            <w:sz w:val="28"/>
            <w:szCs w:val="28"/>
            <w:rPrChange w:id="8027" w:author="Phạm Anh Đại" w:date="2016-11-16T08:54:00Z">
              <w:rPr>
                <w:rFonts w:ascii="Times New Roman" w:hAnsi="Times New Roman" w:cs="Times New Roman"/>
                <w:sz w:val="24"/>
                <w:szCs w:val="24"/>
              </w:rPr>
            </w:rPrChange>
          </w:rPr>
          <w:t xml:space="preserve"> nhanh chóng, dễ dàng, và thường là chính xác. Bởi vì nó là</w:t>
        </w:r>
      </w:ins>
      <w:ins w:id="8028" w:author="Phạm Anh Đại" w:date="2016-11-21T22:21:00Z">
        <w:r w:rsidR="007A0B42">
          <w:rPr>
            <w:rFonts w:ascii="Times New Roman" w:hAnsi="Times New Roman" w:cs="Times New Roman"/>
            <w:sz w:val="28"/>
            <w:szCs w:val="28"/>
          </w:rPr>
          <w:t xml:space="preserve"> tự động</w:t>
        </w:r>
      </w:ins>
      <w:ins w:id="8029" w:author="Truong Ngoc Son" w:date="2016-10-21T15:33:00Z">
        <w:r w:rsidRPr="00957567">
          <w:rPr>
            <w:rFonts w:ascii="Times New Roman" w:hAnsi="Times New Roman" w:cs="Times New Roman"/>
            <w:sz w:val="28"/>
            <w:szCs w:val="28"/>
            <w:rPrChange w:id="8030" w:author="Phạm Anh Đại" w:date="2016-11-16T08:54:00Z">
              <w:rPr>
                <w:rFonts w:ascii="Times New Roman" w:hAnsi="Times New Roman" w:cs="Times New Roman"/>
                <w:sz w:val="24"/>
                <w:szCs w:val="24"/>
              </w:rPr>
            </w:rPrChange>
          </w:rPr>
          <w:t xml:space="preserve"> như vậy</w:t>
        </w:r>
        <w:del w:id="8031" w:author="Phạm Anh Đại" w:date="2016-11-21T22:21:00Z">
          <w:r w:rsidRPr="00957567" w:rsidDel="007A0B42">
            <w:rPr>
              <w:rFonts w:ascii="Times New Roman" w:hAnsi="Times New Roman" w:cs="Times New Roman"/>
              <w:sz w:val="28"/>
              <w:szCs w:val="28"/>
              <w:rPrChange w:id="8032" w:author="Phạm Anh Đại" w:date="2016-11-16T08:54:00Z">
                <w:rPr>
                  <w:rFonts w:ascii="Times New Roman" w:hAnsi="Times New Roman" w:cs="Times New Roman"/>
                  <w:sz w:val="24"/>
                  <w:szCs w:val="24"/>
                </w:rPr>
              </w:rPrChange>
            </w:rPr>
            <w:delText xml:space="preserve"> tự động</w:delText>
          </w:r>
        </w:del>
        <w:r w:rsidRPr="00957567">
          <w:rPr>
            <w:rFonts w:ascii="Times New Roman" w:hAnsi="Times New Roman" w:cs="Times New Roman"/>
            <w:sz w:val="28"/>
            <w:szCs w:val="28"/>
            <w:rPrChange w:id="8033" w:author="Phạm Anh Đại" w:date="2016-11-16T08:54:00Z">
              <w:rPr>
                <w:rFonts w:ascii="Times New Roman" w:hAnsi="Times New Roman" w:cs="Times New Roman"/>
                <w:sz w:val="24"/>
                <w:szCs w:val="24"/>
              </w:rPr>
            </w:rPrChange>
          </w:rPr>
          <w:t xml:space="preserve">, chúng </w:t>
        </w:r>
      </w:ins>
      <w:ins w:id="8034" w:author="Phat Tran" w:date="2016-11-05T15:09:00Z">
        <w:r w:rsidR="00A008F7" w:rsidRPr="00957567">
          <w:rPr>
            <w:rFonts w:ascii="Times New Roman" w:hAnsi="Times New Roman" w:cs="Times New Roman"/>
            <w:sz w:val="28"/>
            <w:szCs w:val="28"/>
            <w:rPrChange w:id="8035" w:author="Phạm Anh Đại" w:date="2016-11-16T08:54:00Z">
              <w:rPr>
                <w:rFonts w:ascii="Times New Roman" w:hAnsi="Times New Roman" w:cs="Times New Roman"/>
                <w:sz w:val="24"/>
                <w:szCs w:val="24"/>
              </w:rPr>
            </w:rPrChange>
          </w:rPr>
          <w:t xml:space="preserve">ta </w:t>
        </w:r>
      </w:ins>
      <w:ins w:id="8036" w:author="Truong Ngoc Son" w:date="2016-10-21T15:33:00Z">
        <w:del w:id="8037" w:author="Phat Tran" w:date="2016-11-05T15:09:00Z">
          <w:r w:rsidRPr="00957567" w:rsidDel="00A008F7">
            <w:rPr>
              <w:rFonts w:ascii="Times New Roman" w:hAnsi="Times New Roman" w:cs="Times New Roman"/>
              <w:sz w:val="28"/>
              <w:szCs w:val="28"/>
              <w:rPrChange w:id="8038"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8039" w:author="Phạm Anh Đại" w:date="2016-11-16T08:54:00Z">
              <w:rPr>
                <w:rFonts w:ascii="Times New Roman" w:hAnsi="Times New Roman" w:cs="Times New Roman"/>
                <w:sz w:val="24"/>
                <w:szCs w:val="24"/>
              </w:rPr>
            </w:rPrChange>
          </w:rPr>
          <w:t xml:space="preserve"> có thể đánh </w:t>
        </w:r>
      </w:ins>
      <w:ins w:id="8040" w:author="Phat Tran" w:date="2016-11-05T15:09:00Z">
        <w:r w:rsidR="00A008F7" w:rsidRPr="00957567">
          <w:rPr>
            <w:rFonts w:ascii="Times New Roman" w:hAnsi="Times New Roman" w:cs="Times New Roman"/>
            <w:sz w:val="28"/>
            <w:szCs w:val="28"/>
            <w:rPrChange w:id="8041" w:author="Phạm Anh Đại" w:date="2016-11-16T08:54:00Z">
              <w:rPr>
                <w:rFonts w:ascii="Times New Roman" w:hAnsi="Times New Roman" w:cs="Times New Roman"/>
                <w:sz w:val="24"/>
                <w:szCs w:val="24"/>
              </w:rPr>
            </w:rPrChange>
          </w:rPr>
          <w:t xml:space="preserve">máy </w:t>
        </w:r>
      </w:ins>
      <w:ins w:id="8042" w:author="Truong Ngoc Son" w:date="2016-10-21T15:33:00Z">
        <w:r w:rsidRPr="00957567">
          <w:rPr>
            <w:rFonts w:ascii="Times New Roman" w:hAnsi="Times New Roman" w:cs="Times New Roman"/>
            <w:sz w:val="28"/>
            <w:szCs w:val="28"/>
            <w:rPrChange w:id="8043" w:author="Phạm Anh Đại" w:date="2016-11-16T08:54:00Z">
              <w:rPr>
                <w:rFonts w:ascii="Times New Roman" w:hAnsi="Times New Roman" w:cs="Times New Roman"/>
                <w:sz w:val="24"/>
                <w:szCs w:val="24"/>
              </w:rPr>
            </w:rPrChange>
          </w:rPr>
          <w:t>ở tốc độ cao ngay cả trong khi ý thức được chiếm dụng</w:t>
        </w:r>
      </w:ins>
      <w:ins w:id="8044" w:author="Phạm Anh Đại" w:date="2016-11-22T00:03:00Z">
        <w:r w:rsidR="00A11C46">
          <w:rPr>
            <w:rFonts w:ascii="Times New Roman" w:hAnsi="Times New Roman" w:cs="Times New Roman"/>
            <w:sz w:val="28"/>
            <w:szCs w:val="28"/>
          </w:rPr>
          <w:t xml:space="preserve"> để</w:t>
        </w:r>
      </w:ins>
      <w:ins w:id="8045" w:author="Truong Ngoc Son" w:date="2016-10-21T15:33:00Z">
        <w:r w:rsidRPr="00957567">
          <w:rPr>
            <w:rFonts w:ascii="Times New Roman" w:hAnsi="Times New Roman" w:cs="Times New Roman"/>
            <w:sz w:val="28"/>
            <w:szCs w:val="28"/>
            <w:rPrChange w:id="8046" w:author="Phạm Anh Đại" w:date="2016-11-16T08:54:00Z">
              <w:rPr>
                <w:rFonts w:ascii="Times New Roman" w:hAnsi="Times New Roman" w:cs="Times New Roman"/>
                <w:sz w:val="24"/>
                <w:szCs w:val="24"/>
              </w:rPr>
            </w:rPrChange>
          </w:rPr>
          <w:t xml:space="preserve"> soạn </w:t>
        </w:r>
      </w:ins>
      <w:ins w:id="8047" w:author="Phat Tran" w:date="2016-11-05T15:09:00Z">
        <w:r w:rsidR="00A008F7" w:rsidRPr="00957567">
          <w:rPr>
            <w:rFonts w:ascii="Times New Roman" w:hAnsi="Times New Roman" w:cs="Times New Roman"/>
            <w:sz w:val="28"/>
            <w:szCs w:val="28"/>
            <w:rPrChange w:id="8048" w:author="Phạm Anh Đại" w:date="2016-11-16T08:54:00Z">
              <w:rPr>
                <w:rFonts w:ascii="Times New Roman" w:hAnsi="Times New Roman" w:cs="Times New Roman"/>
                <w:sz w:val="24"/>
                <w:szCs w:val="24"/>
              </w:rPr>
            </w:rPrChange>
          </w:rPr>
          <w:t xml:space="preserve">từ </w:t>
        </w:r>
      </w:ins>
      <w:ins w:id="8049" w:author="Truong Ngoc Son" w:date="2016-10-21T15:33:00Z">
        <w:del w:id="8050" w:author="Phat Tran" w:date="2016-11-05T15:09:00Z">
          <w:r w:rsidRPr="00957567" w:rsidDel="00A008F7">
            <w:rPr>
              <w:rFonts w:ascii="Times New Roman" w:hAnsi="Times New Roman" w:cs="Times New Roman"/>
              <w:sz w:val="28"/>
              <w:szCs w:val="28"/>
              <w:rPrChange w:id="8051" w:author="Phạm Anh Đại" w:date="2016-11-16T08:54:00Z">
                <w:rPr>
                  <w:rFonts w:ascii="Times New Roman" w:hAnsi="Times New Roman" w:cs="Times New Roman"/>
                  <w:sz w:val="24"/>
                  <w:szCs w:val="24"/>
                </w:rPr>
              </w:rPrChange>
            </w:rPr>
            <w:delText>lời</w:delText>
          </w:r>
        </w:del>
        <w:r w:rsidRPr="00957567">
          <w:rPr>
            <w:rFonts w:ascii="Times New Roman" w:hAnsi="Times New Roman" w:cs="Times New Roman"/>
            <w:sz w:val="28"/>
            <w:szCs w:val="28"/>
            <w:rPrChange w:id="8052" w:author="Phạm Anh Đại" w:date="2016-11-16T08:54:00Z">
              <w:rPr>
                <w:rFonts w:ascii="Times New Roman" w:hAnsi="Times New Roman" w:cs="Times New Roman"/>
                <w:sz w:val="24"/>
                <w:szCs w:val="24"/>
              </w:rPr>
            </w:rPrChange>
          </w:rPr>
          <w:t xml:space="preserve">. Đây là lý do tại sao chúng tôi có thể đi bộ và nói chuyện trong khi </w:t>
        </w:r>
        <w:del w:id="8053" w:author="Phat Tran" w:date="2016-11-05T15:09:00Z">
          <w:r w:rsidRPr="00957567" w:rsidDel="00A008F7">
            <w:rPr>
              <w:rFonts w:ascii="Times New Roman" w:hAnsi="Times New Roman" w:cs="Times New Roman"/>
              <w:sz w:val="28"/>
              <w:szCs w:val="28"/>
              <w:rPrChange w:id="8054" w:author="Phạm Anh Đại" w:date="2016-11-16T08:54:00Z">
                <w:rPr>
                  <w:rFonts w:ascii="Times New Roman" w:hAnsi="Times New Roman" w:cs="Times New Roman"/>
                  <w:sz w:val="24"/>
                  <w:szCs w:val="24"/>
                </w:rPr>
              </w:rPrChange>
            </w:rPr>
            <w:delText>điều hướng</w:delText>
          </w:r>
        </w:del>
        <w:r w:rsidRPr="00957567">
          <w:rPr>
            <w:rFonts w:ascii="Times New Roman" w:hAnsi="Times New Roman" w:cs="Times New Roman"/>
            <w:sz w:val="28"/>
            <w:szCs w:val="28"/>
            <w:rPrChange w:id="8055" w:author="Phạm Anh Đại" w:date="2016-11-16T08:54:00Z">
              <w:rPr>
                <w:rFonts w:ascii="Times New Roman" w:hAnsi="Times New Roman" w:cs="Times New Roman"/>
                <w:sz w:val="24"/>
                <w:szCs w:val="24"/>
              </w:rPr>
            </w:rPrChange>
          </w:rPr>
          <w:t xml:space="preserve"> </w:t>
        </w:r>
      </w:ins>
      <w:ins w:id="8056" w:author="Biển Phan Y" w:date="2016-11-24T00:04:00Z">
        <w:r w:rsidR="00B26F3C">
          <w:rPr>
            <w:rFonts w:ascii="Times New Roman" w:hAnsi="Times New Roman" w:cs="Times New Roman"/>
            <w:sz w:val="28"/>
            <w:szCs w:val="28"/>
          </w:rPr>
          <w:t xml:space="preserve">tham gia </w:t>
        </w:r>
      </w:ins>
      <w:ins w:id="8057" w:author="Truong Ngoc Son" w:date="2016-10-21T15:33:00Z">
        <w:r w:rsidRPr="00957567">
          <w:rPr>
            <w:rFonts w:ascii="Times New Roman" w:hAnsi="Times New Roman" w:cs="Times New Roman"/>
            <w:sz w:val="28"/>
            <w:szCs w:val="28"/>
            <w:rPrChange w:id="8058" w:author="Phạm Anh Đại" w:date="2016-11-16T08:54:00Z">
              <w:rPr>
                <w:rFonts w:ascii="Times New Roman" w:hAnsi="Times New Roman" w:cs="Times New Roman"/>
                <w:sz w:val="24"/>
                <w:szCs w:val="24"/>
              </w:rPr>
            </w:rPrChange>
          </w:rPr>
          <w:t xml:space="preserve">giao thông và </w:t>
        </w:r>
      </w:ins>
      <w:ins w:id="8059" w:author="Biển Phan Y" w:date="2016-11-24T00:04:00Z">
        <w:r w:rsidR="00B26F3C">
          <w:rPr>
            <w:rFonts w:ascii="Times New Roman" w:hAnsi="Times New Roman" w:cs="Times New Roman"/>
            <w:sz w:val="28"/>
            <w:szCs w:val="28"/>
          </w:rPr>
          <w:t xml:space="preserve">gặp </w:t>
        </w:r>
      </w:ins>
      <w:ins w:id="8060" w:author="Phat Tran" w:date="2016-11-05T15:09:00Z">
        <w:r w:rsidR="00A008F7" w:rsidRPr="00957567">
          <w:rPr>
            <w:rFonts w:ascii="Times New Roman" w:hAnsi="Times New Roman" w:cs="Times New Roman"/>
            <w:sz w:val="28"/>
            <w:szCs w:val="28"/>
            <w:rPrChange w:id="8061" w:author="Phạm Anh Đại" w:date="2016-11-16T08:54:00Z">
              <w:rPr>
                <w:rFonts w:ascii="Times New Roman" w:hAnsi="Times New Roman" w:cs="Times New Roman"/>
                <w:sz w:val="24"/>
                <w:szCs w:val="24"/>
              </w:rPr>
            </w:rPrChange>
          </w:rPr>
          <w:t>chướng ngại vật</w:t>
        </w:r>
        <w:del w:id="8062" w:author="Biển Phan Y" w:date="2016-11-24T00:04:00Z">
          <w:r w:rsidR="00A008F7" w:rsidRPr="00957567" w:rsidDel="00B26F3C">
            <w:rPr>
              <w:rFonts w:ascii="Times New Roman" w:hAnsi="Times New Roman" w:cs="Times New Roman"/>
              <w:sz w:val="28"/>
              <w:szCs w:val="28"/>
              <w:rPrChange w:id="8063" w:author="Phạm Anh Đại" w:date="2016-11-16T08:54:00Z">
                <w:rPr>
                  <w:rFonts w:ascii="Times New Roman" w:hAnsi="Times New Roman" w:cs="Times New Roman"/>
                  <w:sz w:val="24"/>
                  <w:szCs w:val="24"/>
                </w:rPr>
              </w:rPrChange>
            </w:rPr>
            <w:delText xml:space="preserve"> điều hướng </w:delText>
          </w:r>
        </w:del>
      </w:ins>
      <w:ins w:id="8064" w:author="Truong Ngoc Son" w:date="2016-10-21T15:33:00Z">
        <w:del w:id="8065" w:author="Phat Tran" w:date="2016-11-05T15:10:00Z">
          <w:r w:rsidRPr="00957567" w:rsidDel="00A008F7">
            <w:rPr>
              <w:rFonts w:ascii="Times New Roman" w:hAnsi="Times New Roman" w:cs="Times New Roman"/>
              <w:sz w:val="28"/>
              <w:szCs w:val="28"/>
              <w:rPrChange w:id="8066" w:author="Phạm Anh Đại" w:date="2016-11-16T08:54:00Z">
                <w:rPr>
                  <w:rFonts w:ascii="Times New Roman" w:hAnsi="Times New Roman" w:cs="Times New Roman"/>
                  <w:sz w:val="24"/>
                  <w:szCs w:val="24"/>
                </w:rPr>
              </w:rPrChange>
            </w:rPr>
            <w:delText>trở ngại</w:delText>
          </w:r>
        </w:del>
        <w:r w:rsidRPr="00957567">
          <w:rPr>
            <w:rFonts w:ascii="Times New Roman" w:hAnsi="Times New Roman" w:cs="Times New Roman"/>
            <w:sz w:val="28"/>
            <w:szCs w:val="28"/>
            <w:rPrChange w:id="8067" w:author="Phạm Anh Đại" w:date="2016-11-16T08:54:00Z">
              <w:rPr>
                <w:rFonts w:ascii="Times New Roman" w:hAnsi="Times New Roman" w:cs="Times New Roman"/>
                <w:sz w:val="24"/>
                <w:szCs w:val="24"/>
              </w:rPr>
            </w:rPrChange>
          </w:rPr>
          <w:t xml:space="preserve">. Nếu chúng ta phải chú ý có ý thức để tất cả mọi thứ chúng </w:t>
        </w:r>
      </w:ins>
      <w:ins w:id="8068" w:author="Phat Tran" w:date="2016-11-05T15:10:00Z">
        <w:r w:rsidR="00A008F7" w:rsidRPr="00957567">
          <w:rPr>
            <w:rFonts w:ascii="Times New Roman" w:hAnsi="Times New Roman" w:cs="Times New Roman"/>
            <w:sz w:val="28"/>
            <w:szCs w:val="28"/>
            <w:rPrChange w:id="8069" w:author="Phạm Anh Đại" w:date="2016-11-16T08:54:00Z">
              <w:rPr>
                <w:rFonts w:ascii="Times New Roman" w:hAnsi="Times New Roman" w:cs="Times New Roman"/>
                <w:sz w:val="24"/>
                <w:szCs w:val="24"/>
              </w:rPr>
            </w:rPrChange>
          </w:rPr>
          <w:t xml:space="preserve">ta </w:t>
        </w:r>
      </w:ins>
      <w:ins w:id="8070" w:author="Truong Ngoc Son" w:date="2016-10-21T15:33:00Z">
        <w:del w:id="8071" w:author="Phat Tran" w:date="2016-11-05T15:10:00Z">
          <w:r w:rsidRPr="00957567" w:rsidDel="00A008F7">
            <w:rPr>
              <w:rFonts w:ascii="Times New Roman" w:hAnsi="Times New Roman" w:cs="Times New Roman"/>
              <w:sz w:val="28"/>
              <w:szCs w:val="28"/>
              <w:rPrChange w:id="8072"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8073" w:author="Phạm Anh Đại" w:date="2016-11-16T08:54:00Z">
              <w:rPr>
                <w:rFonts w:ascii="Times New Roman" w:hAnsi="Times New Roman" w:cs="Times New Roman"/>
                <w:sz w:val="24"/>
                <w:szCs w:val="24"/>
              </w:rPr>
            </w:rPrChange>
          </w:rPr>
          <w:t xml:space="preserve"> làm, chúng </w:t>
        </w:r>
      </w:ins>
      <w:ins w:id="8074" w:author="Phat Tran" w:date="2016-11-05T15:10:00Z">
        <w:r w:rsidR="00A008F7" w:rsidRPr="00957567">
          <w:rPr>
            <w:rFonts w:ascii="Times New Roman" w:hAnsi="Times New Roman" w:cs="Times New Roman"/>
            <w:sz w:val="28"/>
            <w:szCs w:val="28"/>
            <w:rPrChange w:id="8075" w:author="Phạm Anh Đại" w:date="2016-11-16T08:54:00Z">
              <w:rPr>
                <w:rFonts w:ascii="Times New Roman" w:hAnsi="Times New Roman" w:cs="Times New Roman"/>
                <w:sz w:val="24"/>
                <w:szCs w:val="24"/>
              </w:rPr>
            </w:rPrChange>
          </w:rPr>
          <w:t xml:space="preserve">ta </w:t>
        </w:r>
      </w:ins>
      <w:ins w:id="8076" w:author="Truong Ngoc Son" w:date="2016-10-21T15:33:00Z">
        <w:del w:id="8077" w:author="Phat Tran" w:date="2016-11-05T15:10:00Z">
          <w:r w:rsidRPr="00957567" w:rsidDel="00A008F7">
            <w:rPr>
              <w:rFonts w:ascii="Times New Roman" w:hAnsi="Times New Roman" w:cs="Times New Roman"/>
              <w:sz w:val="28"/>
              <w:szCs w:val="28"/>
              <w:rPrChange w:id="8078"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8079" w:author="Phạm Anh Đại" w:date="2016-11-16T08:54:00Z">
              <w:rPr>
                <w:rFonts w:ascii="Times New Roman" w:hAnsi="Times New Roman" w:cs="Times New Roman"/>
                <w:sz w:val="24"/>
                <w:szCs w:val="24"/>
              </w:rPr>
            </w:rPrChange>
          </w:rPr>
          <w:t xml:space="preserve"> sẽ thực hiện ít trong</w:t>
        </w:r>
      </w:ins>
      <w:ins w:id="8080" w:author="Phat Tran" w:date="2016-11-05T15:10:00Z">
        <w:r w:rsidR="00A008F7" w:rsidRPr="00957567">
          <w:rPr>
            <w:rFonts w:ascii="Times New Roman" w:hAnsi="Times New Roman" w:cs="Times New Roman"/>
            <w:sz w:val="28"/>
            <w:szCs w:val="28"/>
            <w:rPrChange w:id="8081" w:author="Phạm Anh Đại" w:date="2016-11-16T08:54:00Z">
              <w:rPr>
                <w:rFonts w:ascii="Times New Roman" w:hAnsi="Times New Roman" w:cs="Times New Roman"/>
                <w:sz w:val="24"/>
                <w:szCs w:val="24"/>
              </w:rPr>
            </w:rPrChange>
          </w:rPr>
          <w:t xml:space="preserve"> cuộc sống của</w:t>
        </w:r>
      </w:ins>
      <w:ins w:id="8082" w:author="Truong Ngoc Son" w:date="2016-10-21T15:33:00Z">
        <w:r w:rsidRPr="00957567">
          <w:rPr>
            <w:rFonts w:ascii="Times New Roman" w:hAnsi="Times New Roman" w:cs="Times New Roman"/>
            <w:sz w:val="28"/>
            <w:szCs w:val="28"/>
            <w:rPrChange w:id="8083" w:author="Phạm Anh Đại" w:date="2016-11-16T08:54:00Z">
              <w:rPr>
                <w:rFonts w:ascii="Times New Roman" w:hAnsi="Times New Roman" w:cs="Times New Roman"/>
                <w:sz w:val="24"/>
                <w:szCs w:val="24"/>
              </w:rPr>
            </w:rPrChange>
          </w:rPr>
          <w:t xml:space="preserve"> chúng ta. Các cấu trúc xử lý thông tin của não bộ tự động điều chỉnh bao nhiêu sự chú ý ý thức được trả cho một nhiệm vụ: hội thoại tự động tạm dừng khi băng qua đường trong bối cảnh giao thông </w:t>
        </w:r>
      </w:ins>
      <w:ins w:id="8084" w:author="Phat Tran" w:date="2016-11-05T15:10:00Z">
        <w:r w:rsidR="00A008F7" w:rsidRPr="00957567">
          <w:rPr>
            <w:rFonts w:ascii="Times New Roman" w:hAnsi="Times New Roman" w:cs="Times New Roman"/>
            <w:sz w:val="28"/>
            <w:szCs w:val="28"/>
            <w:rPrChange w:id="8085" w:author="Phạm Anh Đại" w:date="2016-11-16T08:54:00Z">
              <w:rPr>
                <w:rFonts w:ascii="Times New Roman" w:hAnsi="Times New Roman" w:cs="Times New Roman"/>
                <w:sz w:val="24"/>
                <w:szCs w:val="24"/>
              </w:rPr>
            </w:rPrChange>
          </w:rPr>
          <w:t xml:space="preserve">đông đúc </w:t>
        </w:r>
      </w:ins>
      <w:ins w:id="8086" w:author="Truong Ngoc Son" w:date="2016-10-21T15:33:00Z">
        <w:del w:id="8087" w:author="Phat Tran" w:date="2016-11-05T15:10:00Z">
          <w:r w:rsidRPr="00957567" w:rsidDel="00A008F7">
            <w:rPr>
              <w:rFonts w:ascii="Times New Roman" w:hAnsi="Times New Roman" w:cs="Times New Roman"/>
              <w:sz w:val="28"/>
              <w:szCs w:val="28"/>
              <w:rPrChange w:id="8088" w:author="Phạm Anh Đại" w:date="2016-11-16T08:54:00Z">
                <w:rPr>
                  <w:rFonts w:ascii="Times New Roman" w:hAnsi="Times New Roman" w:cs="Times New Roman"/>
                  <w:sz w:val="24"/>
                  <w:szCs w:val="24"/>
                </w:rPr>
              </w:rPrChange>
            </w:rPr>
            <w:delText>bận rộn</w:delText>
          </w:r>
        </w:del>
        <w:r w:rsidRPr="00957567">
          <w:rPr>
            <w:rFonts w:ascii="Times New Roman" w:hAnsi="Times New Roman" w:cs="Times New Roman"/>
            <w:sz w:val="28"/>
            <w:szCs w:val="28"/>
            <w:rPrChange w:id="8089" w:author="Phạm Anh Đại" w:date="2016-11-16T08:54:00Z">
              <w:rPr>
                <w:rFonts w:ascii="Times New Roman" w:hAnsi="Times New Roman" w:cs="Times New Roman"/>
                <w:sz w:val="24"/>
                <w:szCs w:val="24"/>
              </w:rPr>
            </w:rPrChange>
          </w:rPr>
          <w:t xml:space="preserve">. Không được tính vào nó, mặc dù: nếu quá nhiều sự chú ý được tập trung vào một cái gì đó khác, thực tế là giao thông là việc nguy hiểm có thể không được ghi nhận.Nhiều sơ suất có thể được giảm thiểu bằng cách đảm bảo rằng các hành động và </w:t>
        </w:r>
        <w:del w:id="8090" w:author="Phat Tran" w:date="2016-11-05T15:10:00Z">
          <w:r w:rsidRPr="00957567" w:rsidDel="00A008F7">
            <w:rPr>
              <w:rFonts w:ascii="Times New Roman" w:hAnsi="Times New Roman" w:cs="Times New Roman"/>
              <w:sz w:val="28"/>
              <w:szCs w:val="28"/>
              <w:rPrChange w:id="8091" w:author="Phạm Anh Đại" w:date="2016-11-16T08:54:00Z">
                <w:rPr>
                  <w:rFonts w:ascii="Times New Roman" w:hAnsi="Times New Roman" w:cs="Times New Roman"/>
                  <w:sz w:val="24"/>
                  <w:szCs w:val="24"/>
                </w:rPr>
              </w:rPrChange>
            </w:rPr>
            <w:delText>kiểm soát</w:delText>
          </w:r>
        </w:del>
      </w:ins>
      <w:ins w:id="8092" w:author="Phat Tran" w:date="2016-11-05T15:10:00Z">
        <w:r w:rsidR="00A008F7" w:rsidRPr="00957567">
          <w:rPr>
            <w:rFonts w:ascii="Times New Roman" w:hAnsi="Times New Roman" w:cs="Times New Roman"/>
            <w:sz w:val="28"/>
            <w:szCs w:val="28"/>
            <w:rPrChange w:id="8093" w:author="Phạm Anh Đại" w:date="2016-11-16T08:54:00Z">
              <w:rPr>
                <w:rFonts w:ascii="Times New Roman" w:hAnsi="Times New Roman" w:cs="Times New Roman"/>
                <w:sz w:val="24"/>
                <w:szCs w:val="24"/>
              </w:rPr>
            </w:rPrChange>
          </w:rPr>
          <w:t xml:space="preserve"> điều khiển</w:t>
        </w:r>
      </w:ins>
      <w:ins w:id="8094" w:author="Truong Ngoc Son" w:date="2016-10-21T15:33:00Z">
        <w:r w:rsidRPr="00957567">
          <w:rPr>
            <w:rFonts w:ascii="Times New Roman" w:hAnsi="Times New Roman" w:cs="Times New Roman"/>
            <w:sz w:val="28"/>
            <w:szCs w:val="28"/>
            <w:rPrChange w:id="8095" w:author="Phạm Anh Đại" w:date="2016-11-16T08:54:00Z">
              <w:rPr>
                <w:rFonts w:ascii="Times New Roman" w:hAnsi="Times New Roman" w:cs="Times New Roman"/>
                <w:sz w:val="24"/>
                <w:szCs w:val="24"/>
              </w:rPr>
            </w:rPrChange>
          </w:rPr>
          <w:t xml:space="preserve"> của họ là giống nhau như có thể, hoặc ít nhất, như thể chất xa nhau càng tốt. Chế độ có thể được loại bỏ bằng các quyết đơn giản loại bỏ hầu hết các chế độ, và nếu điều này là không thể, bằng cách làm cho các phương thức rất rõ ràng và khác biệt với nhau.</w:t>
        </w:r>
      </w:ins>
    </w:p>
    <w:p w14:paraId="71DD20B3" w14:textId="6AEA0107" w:rsidR="0032205F" w:rsidRPr="00957567" w:rsidRDefault="0032205F">
      <w:pPr>
        <w:jc w:val="both"/>
        <w:rPr>
          <w:ins w:id="8096" w:author="Truong Ngoc Son" w:date="2016-10-21T15:33:00Z"/>
          <w:rFonts w:ascii="Times New Roman" w:hAnsi="Times New Roman" w:cs="Times New Roman"/>
          <w:sz w:val="28"/>
          <w:szCs w:val="28"/>
          <w:rPrChange w:id="8097" w:author="Phạm Anh Đại" w:date="2016-11-16T08:54:00Z">
            <w:rPr>
              <w:ins w:id="8098" w:author="Truong Ngoc Son" w:date="2016-10-21T15:33:00Z"/>
              <w:rFonts w:ascii="Times New Roman" w:hAnsi="Times New Roman" w:cs="Times New Roman"/>
              <w:sz w:val="24"/>
              <w:szCs w:val="24"/>
            </w:rPr>
          </w:rPrChange>
        </w:rPr>
        <w:pPrChange w:id="8099" w:author="Biển Phan Y" w:date="2016-11-22T22:50:00Z">
          <w:pPr/>
        </w:pPrChange>
      </w:pPr>
      <w:ins w:id="8100" w:author="Truong Ngoc Son" w:date="2016-10-21T15:33:00Z">
        <w:r w:rsidRPr="00957567">
          <w:rPr>
            <w:rFonts w:ascii="Times New Roman" w:hAnsi="Times New Roman" w:cs="Times New Roman"/>
            <w:sz w:val="28"/>
            <w:szCs w:val="28"/>
            <w:rPrChange w:id="8101" w:author="Phạm Anh Đại" w:date="2016-11-16T08:54:00Z">
              <w:rPr>
                <w:rFonts w:ascii="Times New Roman" w:hAnsi="Times New Roman" w:cs="Times New Roman"/>
                <w:sz w:val="24"/>
                <w:szCs w:val="24"/>
              </w:rPr>
            </w:rPrChange>
          </w:rPr>
          <w:t xml:space="preserve">Cách tốt nhất để giảm thiểu </w:t>
        </w:r>
      </w:ins>
      <w:ins w:id="8102" w:author="Phat Tran" w:date="2016-11-05T15:11:00Z">
        <w:r w:rsidR="00A008F7" w:rsidRPr="00957567">
          <w:rPr>
            <w:rFonts w:ascii="Times New Roman" w:hAnsi="Times New Roman" w:cs="Times New Roman"/>
            <w:sz w:val="28"/>
            <w:szCs w:val="28"/>
            <w:rPrChange w:id="8103" w:author="Phạm Anh Đại" w:date="2016-11-16T08:54:00Z">
              <w:rPr>
                <w:rFonts w:ascii="Times New Roman" w:hAnsi="Times New Roman" w:cs="Times New Roman"/>
                <w:sz w:val="24"/>
                <w:szCs w:val="24"/>
              </w:rPr>
            </w:rPrChange>
          </w:rPr>
          <w:t xml:space="preserve">sơ suất </w:t>
        </w:r>
      </w:ins>
      <w:ins w:id="8104" w:author="Truong Ngoc Son" w:date="2016-10-21T15:33:00Z">
        <w:del w:id="8105" w:author="Phat Tran" w:date="2016-11-05T15:11:00Z">
          <w:r w:rsidRPr="00957567" w:rsidDel="00A008F7">
            <w:rPr>
              <w:rFonts w:ascii="Times New Roman" w:hAnsi="Times New Roman" w:cs="Times New Roman"/>
              <w:sz w:val="28"/>
              <w:szCs w:val="28"/>
              <w:rPrChange w:id="8106"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8107" w:author="Phạm Anh Đại" w:date="2016-11-16T08:54:00Z">
              <w:rPr>
                <w:rFonts w:ascii="Times New Roman" w:hAnsi="Times New Roman" w:cs="Times New Roman"/>
                <w:sz w:val="24"/>
                <w:szCs w:val="24"/>
              </w:rPr>
            </w:rPrChange>
          </w:rPr>
          <w:t xml:space="preserve"> là cung cấp thông tin phản hồi cảm nhận được về bản chất của hành động được thực hiện, sau đó phản hồi rất cảm quan mô tả tình trạng kết quả mới, cùng với một cơ chế cho phép các lỗi để được hoàn tác. Ví dụ, việc sử dụng các mã máy có thể đọc được đã dẫn đến giảm đáng kể trong việc phân phối các loại thuốc sai cho bệnh nhân. Đơn thuốc gửi đến các nhà thuốc được cho mã số điện tử, do dược sĩ có thể quét cả các toa thuốc và thuốc dẫn để đảm bảo </w:t>
        </w:r>
      </w:ins>
      <w:ins w:id="8108" w:author="Phat Tran" w:date="2016-11-05T15:11:00Z">
        <w:r w:rsidR="00A008F7" w:rsidRPr="00957567">
          <w:rPr>
            <w:rFonts w:ascii="Times New Roman" w:hAnsi="Times New Roman" w:cs="Times New Roman"/>
            <w:sz w:val="28"/>
            <w:szCs w:val="28"/>
            <w:rPrChange w:id="8109" w:author="Phạm Anh Đại" w:date="2016-11-16T08:54:00Z">
              <w:rPr>
                <w:rFonts w:ascii="Times New Roman" w:hAnsi="Times New Roman" w:cs="Times New Roman"/>
                <w:sz w:val="24"/>
                <w:szCs w:val="24"/>
              </w:rPr>
            </w:rPrChange>
          </w:rPr>
          <w:t xml:space="preserve">chúng </w:t>
        </w:r>
      </w:ins>
      <w:ins w:id="8110" w:author="Truong Ngoc Son" w:date="2016-10-21T15:33:00Z">
        <w:del w:id="8111" w:author="Phat Tran" w:date="2016-11-05T15:11:00Z">
          <w:r w:rsidRPr="00957567" w:rsidDel="00A008F7">
            <w:rPr>
              <w:rFonts w:ascii="Times New Roman" w:hAnsi="Times New Roman" w:cs="Times New Roman"/>
              <w:sz w:val="28"/>
              <w:szCs w:val="28"/>
              <w:rPrChange w:id="8112"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8113" w:author="Phạm Anh Đại" w:date="2016-11-16T08:54:00Z">
              <w:rPr>
                <w:rFonts w:ascii="Times New Roman" w:hAnsi="Times New Roman" w:cs="Times New Roman"/>
                <w:sz w:val="24"/>
                <w:szCs w:val="24"/>
              </w:rPr>
            </w:rPrChange>
          </w:rPr>
          <w:t xml:space="preserve"> là như nhau. Sau đó, các nhân viên điều dưỡng tại bệnh viện quét cả nhãn của thuốc và thẻ đeo quanh cổ tay của bệnh nhân để đảm bảo rằng các loại thuốc đang được trao cho các cá nhân chính xác. Hơn nữa, </w:t>
        </w:r>
        <w:del w:id="8114" w:author="Phat Tran" w:date="2016-11-05T15:11:00Z">
          <w:r w:rsidRPr="00957567" w:rsidDel="00A008F7">
            <w:rPr>
              <w:rFonts w:ascii="Times New Roman" w:hAnsi="Times New Roman" w:cs="Times New Roman"/>
              <w:sz w:val="28"/>
              <w:szCs w:val="28"/>
              <w:rPrChange w:id="8115" w:author="Phạm Anh Đại" w:date="2016-11-16T08:54:00Z">
                <w:rPr>
                  <w:rFonts w:ascii="Times New Roman" w:hAnsi="Times New Roman" w:cs="Times New Roman"/>
                  <w:sz w:val="24"/>
                  <w:szCs w:val="24"/>
                </w:rPr>
              </w:rPrChange>
            </w:rPr>
            <w:delText>ông</w:delText>
          </w:r>
        </w:del>
        <w:r w:rsidRPr="00957567">
          <w:rPr>
            <w:rFonts w:ascii="Times New Roman" w:hAnsi="Times New Roman" w:cs="Times New Roman"/>
            <w:sz w:val="28"/>
            <w:szCs w:val="28"/>
            <w:rPrChange w:id="8116" w:author="Phạm Anh Đại" w:date="2016-11-16T08:54:00Z">
              <w:rPr>
                <w:rFonts w:ascii="Times New Roman" w:hAnsi="Times New Roman" w:cs="Times New Roman"/>
                <w:sz w:val="24"/>
                <w:szCs w:val="24"/>
              </w:rPr>
            </w:rPrChange>
          </w:rPr>
          <w:t xml:space="preserve"> hệ thống máy tính có thể </w:t>
        </w:r>
      </w:ins>
      <w:ins w:id="8117" w:author="Phat Tran" w:date="2016-11-05T15:11:00Z">
        <w:r w:rsidR="00A008F7" w:rsidRPr="00957567">
          <w:rPr>
            <w:rFonts w:ascii="Times New Roman" w:hAnsi="Times New Roman" w:cs="Times New Roman"/>
            <w:sz w:val="28"/>
            <w:szCs w:val="28"/>
            <w:rPrChange w:id="8118" w:author="Phạm Anh Đại" w:date="2016-11-16T08:54:00Z">
              <w:rPr>
                <w:rFonts w:ascii="Times New Roman" w:hAnsi="Times New Roman" w:cs="Times New Roman"/>
                <w:sz w:val="24"/>
                <w:szCs w:val="24"/>
              </w:rPr>
            </w:rPrChange>
          </w:rPr>
          <w:t xml:space="preserve">quản lý lặp đi lặp lại cờ hiệu </w:t>
        </w:r>
      </w:ins>
      <w:ins w:id="8119" w:author="Truong Ngoc Son" w:date="2016-10-21T15:33:00Z">
        <w:del w:id="8120" w:author="Phat Tran" w:date="2016-11-05T15:11:00Z">
          <w:r w:rsidRPr="00957567" w:rsidDel="00A008F7">
            <w:rPr>
              <w:rFonts w:ascii="Times New Roman" w:hAnsi="Times New Roman" w:cs="Times New Roman"/>
              <w:sz w:val="28"/>
              <w:szCs w:val="28"/>
              <w:rPrChange w:id="8121" w:author="Phạm Anh Đại" w:date="2016-11-16T08:54:00Z">
                <w:rPr>
                  <w:rFonts w:ascii="Times New Roman" w:hAnsi="Times New Roman" w:cs="Times New Roman"/>
                  <w:sz w:val="24"/>
                  <w:szCs w:val="24"/>
                </w:rPr>
              </w:rPrChange>
            </w:rPr>
            <w:delText>cờ chính</w:delText>
          </w:r>
        </w:del>
        <w:r w:rsidRPr="00957567">
          <w:rPr>
            <w:rFonts w:ascii="Times New Roman" w:hAnsi="Times New Roman" w:cs="Times New Roman"/>
            <w:sz w:val="28"/>
            <w:szCs w:val="28"/>
            <w:rPrChange w:id="8122" w:author="Phạm Anh Đại" w:date="2016-11-16T08:54:00Z">
              <w:rPr>
                <w:rFonts w:ascii="Times New Roman" w:hAnsi="Times New Roman" w:cs="Times New Roman"/>
                <w:sz w:val="24"/>
                <w:szCs w:val="24"/>
              </w:rPr>
            </w:rPrChange>
          </w:rPr>
          <w:t xml:space="preserve"> của thuốc tương tự </w:t>
        </w:r>
        <w:del w:id="8123" w:author="Phat Tran" w:date="2016-11-05T15:11:00Z">
          <w:r w:rsidRPr="00957567" w:rsidDel="00A008F7">
            <w:rPr>
              <w:rFonts w:ascii="Times New Roman" w:hAnsi="Times New Roman" w:cs="Times New Roman"/>
              <w:sz w:val="28"/>
              <w:szCs w:val="28"/>
              <w:rPrChange w:id="8124" w:author="Phạm Anh Đại" w:date="2016-11-16T08:54:00Z">
                <w:rPr>
                  <w:rFonts w:ascii="Times New Roman" w:hAnsi="Times New Roman" w:cs="Times New Roman"/>
                  <w:sz w:val="24"/>
                  <w:szCs w:val="24"/>
                </w:rPr>
              </w:rPrChange>
            </w:rPr>
            <w:delText>lặp lại</w:delText>
          </w:r>
        </w:del>
        <w:r w:rsidRPr="00957567">
          <w:rPr>
            <w:rFonts w:ascii="Times New Roman" w:hAnsi="Times New Roman" w:cs="Times New Roman"/>
            <w:sz w:val="28"/>
            <w:szCs w:val="28"/>
            <w:rPrChange w:id="8125" w:author="Phạm Anh Đại" w:date="2016-11-16T08:54:00Z">
              <w:rPr>
                <w:rFonts w:ascii="Times New Roman" w:hAnsi="Times New Roman" w:cs="Times New Roman"/>
                <w:sz w:val="24"/>
                <w:szCs w:val="24"/>
              </w:rPr>
            </w:rPrChange>
          </w:rPr>
          <w:t>. Những</w:t>
        </w:r>
      </w:ins>
      <w:ins w:id="8126" w:author="Phạm Anh Đại" w:date="2016-11-22T00:05:00Z">
        <w:r w:rsidR="00A11C46">
          <w:rPr>
            <w:rFonts w:ascii="Times New Roman" w:hAnsi="Times New Roman" w:cs="Times New Roman"/>
            <w:sz w:val="28"/>
            <w:szCs w:val="28"/>
          </w:rPr>
          <w:t xml:space="preserve"> việc</w:t>
        </w:r>
      </w:ins>
      <w:ins w:id="8127" w:author="Truong Ngoc Son" w:date="2016-10-21T15:33:00Z">
        <w:r w:rsidRPr="00957567">
          <w:rPr>
            <w:rFonts w:ascii="Times New Roman" w:hAnsi="Times New Roman" w:cs="Times New Roman"/>
            <w:sz w:val="28"/>
            <w:szCs w:val="28"/>
            <w:rPrChange w:id="8128" w:author="Phạm Anh Đại" w:date="2016-11-16T08:54:00Z">
              <w:rPr>
                <w:rFonts w:ascii="Times New Roman" w:hAnsi="Times New Roman" w:cs="Times New Roman"/>
                <w:sz w:val="24"/>
                <w:szCs w:val="24"/>
              </w:rPr>
            </w:rPrChange>
          </w:rPr>
          <w:t xml:space="preserve"> quét làm tăng khối lượng công việc, nhưng chỉ một chút. Các loại lỗi vẫn còn có thể, nhưng các bước đơn giản đã được chứng minh là đáng giá.</w:t>
        </w:r>
      </w:ins>
    </w:p>
    <w:p w14:paraId="4B3C61A0" w14:textId="023694BE" w:rsidR="0032205F" w:rsidRPr="00957567" w:rsidRDefault="0032205F">
      <w:pPr>
        <w:jc w:val="both"/>
        <w:rPr>
          <w:ins w:id="8129" w:author="Truong Ngoc Son" w:date="2016-10-21T15:33:00Z"/>
          <w:rFonts w:ascii="Times New Roman" w:hAnsi="Times New Roman" w:cs="Times New Roman"/>
          <w:sz w:val="28"/>
          <w:szCs w:val="28"/>
          <w:rPrChange w:id="8130" w:author="Phạm Anh Đại" w:date="2016-11-16T08:54:00Z">
            <w:rPr>
              <w:ins w:id="8131" w:author="Truong Ngoc Son" w:date="2016-10-21T15:33:00Z"/>
              <w:rFonts w:ascii="Times New Roman" w:hAnsi="Times New Roman" w:cs="Times New Roman"/>
              <w:sz w:val="24"/>
              <w:szCs w:val="24"/>
            </w:rPr>
          </w:rPrChange>
        </w:rPr>
        <w:pPrChange w:id="8132" w:author="Biển Phan Y" w:date="2016-11-22T22:50:00Z">
          <w:pPr/>
        </w:pPrChange>
      </w:pPr>
      <w:ins w:id="8133" w:author="Truong Ngoc Son" w:date="2016-10-21T15:33:00Z">
        <w:r w:rsidRPr="00957567">
          <w:rPr>
            <w:rFonts w:ascii="Times New Roman" w:hAnsi="Times New Roman" w:cs="Times New Roman"/>
            <w:sz w:val="28"/>
            <w:szCs w:val="28"/>
            <w:rPrChange w:id="8134" w:author="Phạm Anh Đại" w:date="2016-11-16T08:54:00Z">
              <w:rPr>
                <w:rFonts w:ascii="Times New Roman" w:hAnsi="Times New Roman" w:cs="Times New Roman"/>
                <w:sz w:val="24"/>
                <w:szCs w:val="24"/>
              </w:rPr>
            </w:rPrChange>
          </w:rPr>
          <w:t xml:space="preserve">Kỹ thuật thông thường và </w:t>
        </w:r>
      </w:ins>
      <w:ins w:id="8135" w:author="Phat Tran" w:date="2016-11-05T15:12:00Z">
        <w:r w:rsidR="00A008F7" w:rsidRPr="00957567">
          <w:rPr>
            <w:rFonts w:ascii="Times New Roman" w:hAnsi="Times New Roman" w:cs="Times New Roman"/>
            <w:sz w:val="28"/>
            <w:szCs w:val="28"/>
            <w:rPrChange w:id="8136" w:author="Phạm Anh Đại" w:date="2016-11-16T08:54:00Z">
              <w:rPr>
                <w:rFonts w:ascii="Times New Roman" w:hAnsi="Times New Roman" w:cs="Times New Roman"/>
                <w:sz w:val="24"/>
                <w:szCs w:val="24"/>
              </w:rPr>
            </w:rPrChange>
          </w:rPr>
          <w:t xml:space="preserve">thực hành </w:t>
        </w:r>
      </w:ins>
      <w:ins w:id="8137" w:author="Truong Ngoc Son" w:date="2016-10-21T15:33:00Z">
        <w:r w:rsidRPr="00957567">
          <w:rPr>
            <w:rFonts w:ascii="Times New Roman" w:hAnsi="Times New Roman" w:cs="Times New Roman"/>
            <w:sz w:val="28"/>
            <w:szCs w:val="28"/>
            <w:rPrChange w:id="8138" w:author="Phạm Anh Đại" w:date="2016-11-16T08:54:00Z">
              <w:rPr>
                <w:rFonts w:ascii="Times New Roman" w:hAnsi="Times New Roman" w:cs="Times New Roman"/>
                <w:sz w:val="24"/>
                <w:szCs w:val="24"/>
              </w:rPr>
            </w:rPrChange>
          </w:rPr>
          <w:t xml:space="preserve">thiết kế </w:t>
        </w:r>
        <w:del w:id="8139" w:author="Phat Tran" w:date="2016-11-05T15:12:00Z">
          <w:r w:rsidRPr="00957567" w:rsidDel="00A008F7">
            <w:rPr>
              <w:rFonts w:ascii="Times New Roman" w:hAnsi="Times New Roman" w:cs="Times New Roman"/>
              <w:sz w:val="28"/>
              <w:szCs w:val="28"/>
              <w:rPrChange w:id="8140" w:author="Phạm Anh Đại" w:date="2016-11-16T08:54:00Z">
                <w:rPr>
                  <w:rFonts w:ascii="Times New Roman" w:hAnsi="Times New Roman" w:cs="Times New Roman"/>
                  <w:sz w:val="24"/>
                  <w:szCs w:val="24"/>
                </w:rPr>
              </w:rPrChange>
            </w:rPr>
            <w:delText>thực hành</w:delText>
          </w:r>
        </w:del>
        <w:r w:rsidRPr="00957567">
          <w:rPr>
            <w:rFonts w:ascii="Times New Roman" w:hAnsi="Times New Roman" w:cs="Times New Roman"/>
            <w:sz w:val="28"/>
            <w:szCs w:val="28"/>
            <w:rPrChange w:id="8141" w:author="Phạm Anh Đại" w:date="2016-11-16T08:54:00Z">
              <w:rPr>
                <w:rFonts w:ascii="Times New Roman" w:hAnsi="Times New Roman" w:cs="Times New Roman"/>
                <w:sz w:val="24"/>
                <w:szCs w:val="24"/>
              </w:rPr>
            </w:rPrChange>
          </w:rPr>
          <w:t xml:space="preserve"> có vẻ như </w:t>
        </w:r>
      </w:ins>
      <w:ins w:id="8142" w:author="Phạm Anh Đại" w:date="2016-11-22T00:12:00Z">
        <w:r w:rsidR="00A11C46">
          <w:rPr>
            <w:rFonts w:ascii="Times New Roman" w:hAnsi="Times New Roman" w:cs="Times New Roman"/>
            <w:sz w:val="28"/>
            <w:szCs w:val="28"/>
          </w:rPr>
          <w:t>chúng</w:t>
        </w:r>
      </w:ins>
      <w:ins w:id="8143" w:author="Truong Ngoc Son" w:date="2016-10-21T15:33:00Z">
        <w:del w:id="8144" w:author="Phạm Anh Đại" w:date="2016-11-22T00:12:00Z">
          <w:r w:rsidRPr="00957567" w:rsidDel="00A11C46">
            <w:rPr>
              <w:rFonts w:ascii="Times New Roman" w:hAnsi="Times New Roman" w:cs="Times New Roman"/>
              <w:sz w:val="28"/>
              <w:szCs w:val="28"/>
              <w:rPrChange w:id="8145"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8146" w:author="Phạm Anh Đại" w:date="2016-11-16T08:54:00Z">
              <w:rPr>
                <w:rFonts w:ascii="Times New Roman" w:hAnsi="Times New Roman" w:cs="Times New Roman"/>
                <w:sz w:val="24"/>
                <w:szCs w:val="24"/>
              </w:rPr>
            </w:rPrChange>
          </w:rPr>
          <w:t xml:space="preserve"> đang cố tình nhằm gây </w:t>
        </w:r>
      </w:ins>
      <w:ins w:id="8147" w:author="Phat Tran" w:date="2016-11-05T15:12:00Z">
        <w:r w:rsidR="00A008F7" w:rsidRPr="00957567">
          <w:rPr>
            <w:rFonts w:ascii="Times New Roman" w:hAnsi="Times New Roman" w:cs="Times New Roman"/>
            <w:sz w:val="28"/>
            <w:szCs w:val="28"/>
            <w:rPrChange w:id="8148" w:author="Phạm Anh Đại" w:date="2016-11-16T08:54:00Z">
              <w:rPr>
                <w:rFonts w:ascii="Times New Roman" w:hAnsi="Times New Roman" w:cs="Times New Roman"/>
                <w:sz w:val="24"/>
                <w:szCs w:val="24"/>
              </w:rPr>
            </w:rPrChange>
          </w:rPr>
          <w:t xml:space="preserve">ra sơ suất </w:t>
        </w:r>
      </w:ins>
      <w:ins w:id="8149" w:author="Truong Ngoc Son" w:date="2016-10-21T15:33:00Z">
        <w:del w:id="8150" w:author="Phat Tran" w:date="2016-11-05T15:12:00Z">
          <w:r w:rsidRPr="00957567" w:rsidDel="00A008F7">
            <w:rPr>
              <w:rFonts w:ascii="Times New Roman" w:hAnsi="Times New Roman" w:cs="Times New Roman"/>
              <w:sz w:val="28"/>
              <w:szCs w:val="28"/>
              <w:rPrChange w:id="8151"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8152" w:author="Phạm Anh Đại" w:date="2016-11-16T08:54:00Z">
              <w:rPr>
                <w:rFonts w:ascii="Times New Roman" w:hAnsi="Times New Roman" w:cs="Times New Roman"/>
                <w:sz w:val="24"/>
                <w:szCs w:val="24"/>
              </w:rPr>
            </w:rPrChange>
          </w:rPr>
          <w:t xml:space="preserve">. Hàng của các điều khiển giống hệt nhau hoặc mét là một công thức chắc chắn cho các lỗi mô tả-tương tự.  Chế độ nội bộ mà không phải là rất dễ thấy được đánh dấu là một trình điều khiển rõ ràng </w:t>
        </w:r>
      </w:ins>
      <w:ins w:id="8153" w:author="Phat Tran" w:date="2016-11-05T15:12:00Z">
        <w:r w:rsidR="00A008F7" w:rsidRPr="00957567">
          <w:rPr>
            <w:rFonts w:ascii="Times New Roman" w:hAnsi="Times New Roman" w:cs="Times New Roman"/>
            <w:sz w:val="28"/>
            <w:szCs w:val="28"/>
            <w:rPrChange w:id="8154" w:author="Phạm Anh Đại" w:date="2016-11-16T08:54:00Z">
              <w:rPr>
                <w:rFonts w:ascii="Times New Roman" w:hAnsi="Times New Roman" w:cs="Times New Roman"/>
                <w:sz w:val="24"/>
                <w:szCs w:val="24"/>
              </w:rPr>
            </w:rPrChange>
          </w:rPr>
          <w:t xml:space="preserve">của </w:t>
        </w:r>
      </w:ins>
      <w:ins w:id="8155" w:author="Truong Ngoc Son" w:date="2016-10-21T15:33:00Z">
        <w:r w:rsidRPr="00957567">
          <w:rPr>
            <w:rFonts w:ascii="Times New Roman" w:hAnsi="Times New Roman" w:cs="Times New Roman"/>
            <w:sz w:val="28"/>
            <w:szCs w:val="28"/>
            <w:rPrChange w:id="8156" w:author="Phạm Anh Đại" w:date="2016-11-16T08:54:00Z">
              <w:rPr>
                <w:rFonts w:ascii="Times New Roman" w:hAnsi="Times New Roman" w:cs="Times New Roman"/>
                <w:sz w:val="24"/>
                <w:szCs w:val="24"/>
              </w:rPr>
            </w:rPrChange>
          </w:rPr>
          <w:t xml:space="preserve">lỗi </w:t>
        </w:r>
      </w:ins>
      <w:ins w:id="8157" w:author="Phat Tran" w:date="2016-11-05T15:12:00Z">
        <w:r w:rsidR="00A008F7" w:rsidRPr="00957567">
          <w:rPr>
            <w:rFonts w:ascii="Times New Roman" w:hAnsi="Times New Roman" w:cs="Times New Roman"/>
            <w:sz w:val="28"/>
            <w:szCs w:val="28"/>
            <w:rPrChange w:id="8158" w:author="Phạm Anh Đại" w:date="2016-11-16T08:54:00Z">
              <w:rPr>
                <w:rFonts w:ascii="Times New Roman" w:hAnsi="Times New Roman" w:cs="Times New Roman"/>
                <w:sz w:val="24"/>
                <w:szCs w:val="24"/>
              </w:rPr>
            </w:rPrChange>
          </w:rPr>
          <w:t xml:space="preserve">chế độ </w:t>
        </w:r>
      </w:ins>
      <w:ins w:id="8159" w:author="Truong Ngoc Son" w:date="2016-10-21T15:33:00Z">
        <w:del w:id="8160" w:author="Phat Tran" w:date="2016-11-05T15:12:00Z">
          <w:r w:rsidRPr="00957567" w:rsidDel="00A008F7">
            <w:rPr>
              <w:rFonts w:ascii="Times New Roman" w:hAnsi="Times New Roman" w:cs="Times New Roman"/>
              <w:sz w:val="28"/>
              <w:szCs w:val="28"/>
              <w:rPrChange w:id="8161" w:author="Phạm Anh Đại" w:date="2016-11-16T08:54:00Z">
                <w:rPr>
                  <w:rFonts w:ascii="Times New Roman" w:hAnsi="Times New Roman" w:cs="Times New Roman"/>
                  <w:sz w:val="24"/>
                  <w:szCs w:val="24"/>
                </w:rPr>
              </w:rPrChange>
            </w:rPr>
            <w:delText>mode</w:delText>
          </w:r>
        </w:del>
        <w:r w:rsidRPr="00957567">
          <w:rPr>
            <w:rFonts w:ascii="Times New Roman" w:hAnsi="Times New Roman" w:cs="Times New Roman"/>
            <w:sz w:val="28"/>
            <w:szCs w:val="28"/>
            <w:rPrChange w:id="8162" w:author="Phạm Anh Đại" w:date="2016-11-16T08:54:00Z">
              <w:rPr>
                <w:rFonts w:ascii="Times New Roman" w:hAnsi="Times New Roman" w:cs="Times New Roman"/>
                <w:sz w:val="24"/>
                <w:szCs w:val="24"/>
              </w:rPr>
            </w:rPrChange>
          </w:rPr>
          <w:t xml:space="preserve">. Tình huống với nhiều gián đoạn, nhưng nơi thiết kế giả định sự quan tâm trọn vẹn, </w:t>
        </w:r>
        <w:del w:id="8163" w:author="Biển Phan Y" w:date="2016-11-24T00:05:00Z">
          <w:r w:rsidRPr="00957567" w:rsidDel="00B26F3C">
            <w:rPr>
              <w:rFonts w:ascii="Times New Roman" w:hAnsi="Times New Roman" w:cs="Times New Roman"/>
              <w:sz w:val="28"/>
              <w:szCs w:val="28"/>
              <w:rPrChange w:id="8164" w:author="Phạm Anh Đại" w:date="2016-11-16T08:54:00Z">
                <w:rPr>
                  <w:rFonts w:ascii="Times New Roman" w:hAnsi="Times New Roman" w:cs="Times New Roman"/>
                  <w:sz w:val="24"/>
                  <w:szCs w:val="24"/>
                </w:rPr>
              </w:rPrChange>
            </w:rPr>
            <w:delText xml:space="preserve">là một </w:delText>
          </w:r>
        </w:del>
        <w:r w:rsidRPr="00957567">
          <w:rPr>
            <w:rFonts w:ascii="Times New Roman" w:hAnsi="Times New Roman" w:cs="Times New Roman"/>
            <w:sz w:val="28"/>
            <w:szCs w:val="28"/>
            <w:rPrChange w:id="8165" w:author="Phạm Anh Đại" w:date="2016-11-16T08:54:00Z">
              <w:rPr>
                <w:rFonts w:ascii="Times New Roman" w:hAnsi="Times New Roman" w:cs="Times New Roman"/>
                <w:sz w:val="24"/>
                <w:szCs w:val="24"/>
              </w:rPr>
            </w:rPrChange>
          </w:rPr>
          <w:t xml:space="preserve">tạo khả năng rõ ràng của bộ nhớ sai sót, và hầu như không có trang thiết bị hiện nay được thiết kế để hỗ trợ nhiều sự gián đoạn mà rất nhiều tình huống đòi hỏi. Và không cung cấp hỗ trợ và nhắc nhở rõ ràng để thực hiện các thủ tục </w:t>
        </w:r>
        <w:r w:rsidRPr="00957567">
          <w:rPr>
            <w:rFonts w:ascii="Times New Roman" w:hAnsi="Times New Roman" w:cs="Times New Roman"/>
            <w:sz w:val="28"/>
            <w:szCs w:val="28"/>
            <w:rPrChange w:id="8166" w:author="Phạm Anh Đại" w:date="2016-11-16T08:54:00Z">
              <w:rPr>
                <w:rFonts w:ascii="Times New Roman" w:hAnsi="Times New Roman" w:cs="Times New Roman"/>
                <w:sz w:val="24"/>
                <w:szCs w:val="24"/>
              </w:rPr>
            </w:rPrChange>
          </w:rPr>
          <w:lastRenderedPageBreak/>
          <w:t>không thường xuyên tương tự với những người thường xuyên hơn</w:t>
        </w:r>
        <w:del w:id="8167" w:author="Biển Phan Y" w:date="2016-11-24T00:06:00Z">
          <w:r w:rsidRPr="00957567" w:rsidDel="00C0518F">
            <w:rPr>
              <w:rFonts w:ascii="Times New Roman" w:hAnsi="Times New Roman" w:cs="Times New Roman"/>
              <w:sz w:val="28"/>
              <w:szCs w:val="28"/>
              <w:rPrChange w:id="8168" w:author="Phạm Anh Đại" w:date="2016-11-16T08:54:00Z">
                <w:rPr>
                  <w:rFonts w:ascii="Times New Roman" w:hAnsi="Times New Roman" w:cs="Times New Roman"/>
                  <w:sz w:val="24"/>
                  <w:szCs w:val="24"/>
                </w:rPr>
              </w:rPrChange>
            </w:rPr>
            <w:delText xml:space="preserve"> dẫn</w:delText>
          </w:r>
        </w:del>
        <w:r w:rsidRPr="00957567">
          <w:rPr>
            <w:rFonts w:ascii="Times New Roman" w:hAnsi="Times New Roman" w:cs="Times New Roman"/>
            <w:sz w:val="28"/>
            <w:szCs w:val="28"/>
            <w:rPrChange w:id="8169" w:author="Phạm Anh Đại" w:date="2016-11-16T08:54:00Z">
              <w:rPr>
                <w:rFonts w:ascii="Times New Roman" w:hAnsi="Times New Roman" w:cs="Times New Roman"/>
                <w:sz w:val="24"/>
                <w:szCs w:val="24"/>
              </w:rPr>
            </w:rPrChange>
          </w:rPr>
          <w:t xml:space="preserve"> để nắm bắt lỗi, nơi mà các hành động thường xuyên hơn được thực hiện chứ không phải là những</w:t>
        </w:r>
        <w:del w:id="8170" w:author="Biển Phan Y" w:date="2016-11-24T00:07:00Z">
          <w:r w:rsidRPr="00957567" w:rsidDel="00C0518F">
            <w:rPr>
              <w:rFonts w:ascii="Times New Roman" w:hAnsi="Times New Roman" w:cs="Times New Roman"/>
              <w:sz w:val="28"/>
              <w:szCs w:val="28"/>
              <w:rPrChange w:id="8171" w:author="Phạm Anh Đại" w:date="2016-11-16T08:54:00Z">
                <w:rPr>
                  <w:rFonts w:ascii="Times New Roman" w:hAnsi="Times New Roman" w:cs="Times New Roman"/>
                  <w:sz w:val="24"/>
                  <w:szCs w:val="24"/>
                </w:rPr>
              </w:rPrChange>
            </w:rPr>
            <w:delText xml:space="preserve"> người</w:delText>
          </w:r>
        </w:del>
      </w:ins>
      <w:ins w:id="8172" w:author="Biển Phan Y" w:date="2016-11-24T00:07:00Z">
        <w:r w:rsidR="00C0518F">
          <w:rPr>
            <w:rFonts w:ascii="Times New Roman" w:hAnsi="Times New Roman" w:cs="Times New Roman"/>
            <w:sz w:val="28"/>
            <w:szCs w:val="28"/>
          </w:rPr>
          <w:t xml:space="preserve"> hành động</w:t>
        </w:r>
      </w:ins>
      <w:ins w:id="8173" w:author="Truong Ngoc Son" w:date="2016-10-21T15:33:00Z">
        <w:r w:rsidRPr="00957567">
          <w:rPr>
            <w:rFonts w:ascii="Times New Roman" w:hAnsi="Times New Roman" w:cs="Times New Roman"/>
            <w:sz w:val="28"/>
            <w:szCs w:val="28"/>
            <w:rPrChange w:id="8174" w:author="Phạm Anh Đại" w:date="2016-11-16T08:54:00Z">
              <w:rPr>
                <w:rFonts w:ascii="Times New Roman" w:hAnsi="Times New Roman" w:cs="Times New Roman"/>
                <w:sz w:val="24"/>
                <w:szCs w:val="24"/>
              </w:rPr>
            </w:rPrChange>
          </w:rPr>
          <w:t xml:space="preserve"> đúng</w:t>
        </w:r>
        <w:del w:id="8175" w:author="Biển Phan Y" w:date="2016-11-24T00:07:00Z">
          <w:r w:rsidRPr="00957567" w:rsidDel="00C0518F">
            <w:rPr>
              <w:rFonts w:ascii="Times New Roman" w:hAnsi="Times New Roman" w:cs="Times New Roman"/>
              <w:sz w:val="28"/>
              <w:szCs w:val="28"/>
              <w:rPrChange w:id="8176" w:author="Phạm Anh Đại" w:date="2016-11-16T08:54:00Z">
                <w:rPr>
                  <w:rFonts w:ascii="Times New Roman" w:hAnsi="Times New Roman" w:cs="Times New Roman"/>
                  <w:sz w:val="24"/>
                  <w:szCs w:val="24"/>
                </w:rPr>
              </w:rPrChange>
            </w:rPr>
            <w:delText xml:space="preserve"> cho</w:delText>
          </w:r>
        </w:del>
      </w:ins>
      <w:ins w:id="8177" w:author="Biển Phan Y" w:date="2016-11-24T00:07:00Z">
        <w:r w:rsidR="00C0518F">
          <w:rPr>
            <w:rFonts w:ascii="Times New Roman" w:hAnsi="Times New Roman" w:cs="Times New Roman"/>
            <w:sz w:val="28"/>
            <w:szCs w:val="28"/>
          </w:rPr>
          <w:t xml:space="preserve"> theo</w:t>
        </w:r>
      </w:ins>
      <w:ins w:id="8178" w:author="Truong Ngoc Son" w:date="2016-10-21T15:33:00Z">
        <w:r w:rsidRPr="00957567">
          <w:rPr>
            <w:rFonts w:ascii="Times New Roman" w:hAnsi="Times New Roman" w:cs="Times New Roman"/>
            <w:sz w:val="28"/>
            <w:szCs w:val="28"/>
            <w:rPrChange w:id="8179" w:author="Phạm Anh Đại" w:date="2016-11-16T08:54:00Z">
              <w:rPr>
                <w:rFonts w:ascii="Times New Roman" w:hAnsi="Times New Roman" w:cs="Times New Roman"/>
                <w:sz w:val="24"/>
                <w:szCs w:val="24"/>
              </w:rPr>
            </w:rPrChange>
          </w:rPr>
          <w:t xml:space="preserve"> tình hình. </w:t>
        </w:r>
      </w:ins>
      <w:ins w:id="8180" w:author="Phat Tran" w:date="2016-11-05T15:12:00Z">
        <w:r w:rsidR="00A008F7" w:rsidRPr="00957567">
          <w:rPr>
            <w:rFonts w:ascii="Times New Roman" w:hAnsi="Times New Roman" w:cs="Times New Roman"/>
            <w:sz w:val="28"/>
            <w:szCs w:val="28"/>
            <w:rPrChange w:id="8181" w:author="Phạm Anh Đại" w:date="2016-11-16T08:54:00Z">
              <w:rPr>
                <w:rFonts w:ascii="Times New Roman" w:hAnsi="Times New Roman" w:cs="Times New Roman"/>
                <w:sz w:val="24"/>
                <w:szCs w:val="24"/>
              </w:rPr>
            </w:rPrChange>
          </w:rPr>
          <w:t xml:space="preserve">Quy trình </w:t>
        </w:r>
      </w:ins>
      <w:ins w:id="8182" w:author="Truong Ngoc Son" w:date="2016-10-21T15:33:00Z">
        <w:del w:id="8183" w:author="Phat Tran" w:date="2016-11-05T15:12:00Z">
          <w:r w:rsidRPr="00957567" w:rsidDel="00A008F7">
            <w:rPr>
              <w:rFonts w:ascii="Times New Roman" w:hAnsi="Times New Roman" w:cs="Times New Roman"/>
              <w:sz w:val="28"/>
              <w:szCs w:val="28"/>
              <w:rPrChange w:id="8184"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8185" w:author="Phạm Anh Đại" w:date="2016-11-16T08:54:00Z">
              <w:rPr>
                <w:rFonts w:ascii="Times New Roman" w:hAnsi="Times New Roman" w:cs="Times New Roman"/>
                <w:sz w:val="24"/>
                <w:szCs w:val="24"/>
              </w:rPr>
            </w:rPrChange>
          </w:rPr>
          <w:t xml:space="preserve"> cần phải được thiết kế sao cho các bước ban đầu là</w:t>
        </w:r>
      </w:ins>
      <w:ins w:id="8186" w:author="Phat Tran" w:date="2016-11-05T15:13:00Z">
        <w:r w:rsidR="00A008F7" w:rsidRPr="00957567">
          <w:rPr>
            <w:rFonts w:ascii="Times New Roman" w:hAnsi="Times New Roman" w:cs="Times New Roman"/>
            <w:sz w:val="28"/>
            <w:szCs w:val="28"/>
            <w:rPrChange w:id="8187" w:author="Phạm Anh Đại" w:date="2016-11-16T08:54:00Z">
              <w:rPr>
                <w:rFonts w:ascii="Times New Roman" w:hAnsi="Times New Roman" w:cs="Times New Roman"/>
                <w:sz w:val="24"/>
                <w:szCs w:val="24"/>
              </w:rPr>
            </w:rPrChange>
          </w:rPr>
          <w:t xml:space="preserve"> không tương tự nhau càng tốt</w:t>
        </w:r>
      </w:ins>
      <w:ins w:id="8188" w:author="Truong Ngoc Son" w:date="2016-10-21T15:33:00Z">
        <w:del w:id="8189" w:author="Phat Tran" w:date="2016-11-05T15:13:00Z">
          <w:r w:rsidRPr="00957567" w:rsidDel="00A008F7">
            <w:rPr>
              <w:rFonts w:ascii="Times New Roman" w:hAnsi="Times New Roman" w:cs="Times New Roman"/>
              <w:sz w:val="28"/>
              <w:szCs w:val="28"/>
              <w:rPrChange w:id="8190" w:author="Phạm Anh Đại" w:date="2016-11-16T08:54:00Z">
                <w:rPr>
                  <w:rFonts w:ascii="Times New Roman" w:hAnsi="Times New Roman" w:cs="Times New Roman"/>
                  <w:sz w:val="24"/>
                  <w:szCs w:val="24"/>
                </w:rPr>
              </w:rPrChange>
            </w:rPr>
            <w:delText xml:space="preserve"> giống nhau như có thể</w:delText>
          </w:r>
        </w:del>
        <w:r w:rsidRPr="00957567">
          <w:rPr>
            <w:rFonts w:ascii="Times New Roman" w:hAnsi="Times New Roman" w:cs="Times New Roman"/>
            <w:sz w:val="28"/>
            <w:szCs w:val="28"/>
            <w:rPrChange w:id="8191" w:author="Phạm Anh Đại" w:date="2016-11-16T08:54:00Z">
              <w:rPr>
                <w:rFonts w:ascii="Times New Roman" w:hAnsi="Times New Roman" w:cs="Times New Roman"/>
                <w:sz w:val="24"/>
                <w:szCs w:val="24"/>
              </w:rPr>
            </w:rPrChange>
          </w:rPr>
          <w:t>.</w:t>
        </w:r>
      </w:ins>
    </w:p>
    <w:p w14:paraId="667A0593" w14:textId="277EE3A5" w:rsidR="0032205F" w:rsidRPr="00957567" w:rsidRDefault="0032205F">
      <w:pPr>
        <w:jc w:val="both"/>
        <w:rPr>
          <w:ins w:id="8192" w:author="Truong Ngoc Son" w:date="2016-10-21T15:33:00Z"/>
          <w:rFonts w:ascii="Times New Roman" w:hAnsi="Times New Roman" w:cs="Times New Roman"/>
          <w:sz w:val="28"/>
          <w:szCs w:val="28"/>
          <w:rPrChange w:id="8193" w:author="Phạm Anh Đại" w:date="2016-11-16T08:54:00Z">
            <w:rPr>
              <w:ins w:id="8194" w:author="Truong Ngoc Son" w:date="2016-10-21T15:33:00Z"/>
              <w:rFonts w:ascii="Times New Roman" w:hAnsi="Times New Roman" w:cs="Times New Roman"/>
              <w:sz w:val="24"/>
              <w:szCs w:val="24"/>
            </w:rPr>
          </w:rPrChange>
        </w:rPr>
        <w:pPrChange w:id="8195" w:author="Biển Phan Y" w:date="2016-11-22T22:50:00Z">
          <w:pPr/>
        </w:pPrChange>
      </w:pPr>
      <w:ins w:id="8196" w:author="Truong Ngoc Son" w:date="2016-10-21T15:33:00Z">
        <w:r w:rsidRPr="00957567">
          <w:rPr>
            <w:rFonts w:ascii="Times New Roman" w:hAnsi="Times New Roman" w:cs="Times New Roman"/>
            <w:sz w:val="28"/>
            <w:szCs w:val="28"/>
            <w:rPrChange w:id="8197" w:author="Phạm Anh Đại" w:date="2016-11-16T08:54:00Z">
              <w:rPr>
                <w:rFonts w:ascii="Times New Roman" w:hAnsi="Times New Roman" w:cs="Times New Roman"/>
                <w:sz w:val="24"/>
                <w:szCs w:val="24"/>
              </w:rPr>
            </w:rPrChange>
          </w:rPr>
          <w:t xml:space="preserve">Thông điệp quan trọng là thiết kế tốt có thể ngăn chặn </w:t>
        </w:r>
      </w:ins>
      <w:ins w:id="8198" w:author="Phat Tran" w:date="2016-11-05T15:13:00Z">
        <w:r w:rsidR="00A008F7" w:rsidRPr="00957567">
          <w:rPr>
            <w:rFonts w:ascii="Times New Roman" w:hAnsi="Times New Roman" w:cs="Times New Roman"/>
            <w:sz w:val="28"/>
            <w:szCs w:val="28"/>
            <w:rPrChange w:id="8199" w:author="Phạm Anh Đại" w:date="2016-11-16T08:54:00Z">
              <w:rPr>
                <w:rFonts w:ascii="Times New Roman" w:hAnsi="Times New Roman" w:cs="Times New Roman"/>
                <w:sz w:val="24"/>
                <w:szCs w:val="24"/>
              </w:rPr>
            </w:rPrChange>
          </w:rPr>
          <w:t xml:space="preserve">những sơ suất </w:t>
        </w:r>
      </w:ins>
      <w:ins w:id="8200" w:author="Truong Ngoc Son" w:date="2016-10-21T15:33:00Z">
        <w:del w:id="8201" w:author="Phat Tran" w:date="2016-11-05T15:13:00Z">
          <w:r w:rsidRPr="00957567" w:rsidDel="00A008F7">
            <w:rPr>
              <w:rFonts w:ascii="Times New Roman" w:hAnsi="Times New Roman" w:cs="Times New Roman"/>
              <w:sz w:val="28"/>
              <w:szCs w:val="28"/>
              <w:rPrChange w:id="8202"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8203" w:author="Phạm Anh Đại" w:date="2016-11-16T08:54:00Z">
              <w:rPr>
                <w:rFonts w:ascii="Times New Roman" w:hAnsi="Times New Roman" w:cs="Times New Roman"/>
                <w:sz w:val="24"/>
                <w:szCs w:val="24"/>
              </w:rPr>
            </w:rPrChange>
          </w:rPr>
          <w:t xml:space="preserve"> và những sai lầm. Thiết kế có thể cứu </w:t>
        </w:r>
      </w:ins>
      <w:ins w:id="8204" w:author="Phạm Anh Đại" w:date="2016-11-22T00:32:00Z">
        <w:r w:rsidR="00833D6C">
          <w:rPr>
            <w:rFonts w:ascii="Times New Roman" w:hAnsi="Times New Roman" w:cs="Times New Roman"/>
            <w:sz w:val="28"/>
            <w:szCs w:val="28"/>
          </w:rPr>
          <w:t xml:space="preserve">mạng </w:t>
        </w:r>
      </w:ins>
      <w:ins w:id="8205" w:author="Truong Ngoc Son" w:date="2016-10-21T15:33:00Z">
        <w:r w:rsidRPr="00957567">
          <w:rPr>
            <w:rFonts w:ascii="Times New Roman" w:hAnsi="Times New Roman" w:cs="Times New Roman"/>
            <w:sz w:val="28"/>
            <w:szCs w:val="28"/>
            <w:rPrChange w:id="8206" w:author="Phạm Anh Đại" w:date="2016-11-16T08:54:00Z">
              <w:rPr>
                <w:rFonts w:ascii="Times New Roman" w:hAnsi="Times New Roman" w:cs="Times New Roman"/>
                <w:sz w:val="24"/>
                <w:szCs w:val="24"/>
              </w:rPr>
            </w:rPrChange>
          </w:rPr>
          <w:t>sống.</w:t>
        </w:r>
      </w:ins>
    </w:p>
    <w:p w14:paraId="7234B90F" w14:textId="17A16CDE" w:rsidR="0032205F" w:rsidRPr="00957567" w:rsidDel="00A008F7" w:rsidRDefault="00A008F7">
      <w:pPr>
        <w:jc w:val="both"/>
        <w:rPr>
          <w:ins w:id="8207" w:author="Truong Ngoc Son" w:date="2016-10-21T15:33:00Z"/>
          <w:del w:id="8208" w:author="Phat Tran" w:date="2016-11-05T15:13:00Z"/>
          <w:rFonts w:ascii="Times New Roman" w:hAnsi="Times New Roman" w:cs="Times New Roman"/>
          <w:sz w:val="28"/>
          <w:szCs w:val="28"/>
          <w:rPrChange w:id="8209" w:author="Phạm Anh Đại" w:date="2016-11-16T08:54:00Z">
            <w:rPr>
              <w:ins w:id="8210" w:author="Truong Ngoc Son" w:date="2016-10-21T15:33:00Z"/>
              <w:del w:id="8211" w:author="Phat Tran" w:date="2016-11-05T15:13:00Z"/>
              <w:rFonts w:ascii="Times New Roman" w:hAnsi="Times New Roman" w:cs="Times New Roman"/>
              <w:sz w:val="24"/>
              <w:szCs w:val="24"/>
            </w:rPr>
          </w:rPrChange>
        </w:rPr>
        <w:pPrChange w:id="8212" w:author="Biển Phan Y" w:date="2016-11-22T22:50:00Z">
          <w:pPr/>
        </w:pPrChange>
      </w:pPr>
      <w:ins w:id="8213" w:author="Phat Tran" w:date="2016-11-05T15:13:00Z">
        <w:r w:rsidRPr="00957567">
          <w:rPr>
            <w:rFonts w:ascii="Times New Roman" w:hAnsi="Times New Roman" w:cs="Times New Roman"/>
            <w:sz w:val="28"/>
            <w:szCs w:val="28"/>
            <w:rPrChange w:id="8214" w:author="Phạm Anh Đại" w:date="2016-11-16T08:54:00Z">
              <w:rPr>
                <w:rFonts w:ascii="Times New Roman" w:hAnsi="Times New Roman" w:cs="Times New Roman"/>
                <w:sz w:val="24"/>
                <w:szCs w:val="24"/>
              </w:rPr>
            </w:rPrChange>
          </w:rPr>
          <w:t xml:space="preserve">Mô hình bánh pho-mát Thụy Sĩ và làm thế nào để lỗi dẫn đến tai nạn </w:t>
        </w:r>
      </w:ins>
      <w:ins w:id="8215" w:author="Truong Ngoc Son" w:date="2016-10-21T15:33:00Z">
        <w:del w:id="8216" w:author="Phat Tran" w:date="2016-11-05T15:13:00Z">
          <w:r w:rsidR="0032205F" w:rsidRPr="00957567" w:rsidDel="00A008F7">
            <w:rPr>
              <w:rFonts w:ascii="Times New Roman" w:hAnsi="Times New Roman" w:cs="Times New Roman"/>
              <w:sz w:val="28"/>
              <w:szCs w:val="28"/>
              <w:rPrChange w:id="8217" w:author="Phạm Anh Đại" w:date="2016-11-16T08:54:00Z">
                <w:rPr>
                  <w:rFonts w:ascii="Times New Roman" w:hAnsi="Times New Roman" w:cs="Times New Roman"/>
                  <w:sz w:val="24"/>
                  <w:szCs w:val="24"/>
                </w:rPr>
              </w:rPrChange>
            </w:rPr>
            <w:delText>The swiss cheese model and how errors lead to accidents</w:delText>
          </w:r>
        </w:del>
      </w:ins>
    </w:p>
    <w:p w14:paraId="6BAC5A6D" w14:textId="1CAAF269" w:rsidR="0032205F" w:rsidRPr="00957567" w:rsidRDefault="0032205F">
      <w:pPr>
        <w:jc w:val="both"/>
        <w:rPr>
          <w:ins w:id="8218" w:author="Truong Ngoc Son" w:date="2016-10-21T15:33:00Z"/>
          <w:rFonts w:ascii="Times New Roman" w:hAnsi="Times New Roman" w:cs="Times New Roman"/>
          <w:sz w:val="28"/>
          <w:szCs w:val="28"/>
          <w:rPrChange w:id="8219" w:author="Phạm Anh Đại" w:date="2016-11-16T08:54:00Z">
            <w:rPr>
              <w:ins w:id="8220" w:author="Truong Ngoc Son" w:date="2016-10-21T15:33:00Z"/>
              <w:rFonts w:ascii="Times New Roman" w:hAnsi="Times New Roman" w:cs="Times New Roman"/>
              <w:sz w:val="24"/>
              <w:szCs w:val="24"/>
            </w:rPr>
          </w:rPrChange>
        </w:rPr>
        <w:pPrChange w:id="8221" w:author="Biển Phan Y" w:date="2016-11-22T22:50:00Z">
          <w:pPr/>
        </w:pPrChange>
      </w:pPr>
      <w:ins w:id="8222" w:author="Truong Ngoc Son" w:date="2016-10-21T15:33:00Z">
        <w:r w:rsidRPr="00957567">
          <w:rPr>
            <w:rFonts w:ascii="Times New Roman" w:hAnsi="Times New Roman" w:cs="Times New Roman"/>
            <w:sz w:val="28"/>
            <w:szCs w:val="28"/>
            <w:rPrChange w:id="8223" w:author="Phạm Anh Đại" w:date="2016-11-16T08:54:00Z">
              <w:rPr>
                <w:rFonts w:ascii="Times New Roman" w:hAnsi="Times New Roman" w:cs="Times New Roman"/>
                <w:sz w:val="24"/>
                <w:szCs w:val="24"/>
              </w:rPr>
            </w:rPrChange>
          </w:rPr>
          <w:t xml:space="preserve">May mắn thay, hầu hết các lỗi không dẫn đến tai nạn. Tai nạn thường có nhiều nguyên nhân góp phần, không có </w:t>
        </w:r>
      </w:ins>
      <w:ins w:id="8224" w:author="Phat Tran" w:date="2016-11-05T15:14:00Z">
        <w:r w:rsidR="00A008F7" w:rsidRPr="00957567">
          <w:rPr>
            <w:rFonts w:ascii="Times New Roman" w:hAnsi="Times New Roman" w:cs="Times New Roman"/>
            <w:sz w:val="28"/>
            <w:szCs w:val="28"/>
            <w:rPrChange w:id="8225" w:author="Phạm Anh Đại" w:date="2016-11-16T08:54:00Z">
              <w:rPr>
                <w:rFonts w:ascii="Times New Roman" w:hAnsi="Times New Roman" w:cs="Times New Roman"/>
                <w:sz w:val="24"/>
                <w:szCs w:val="24"/>
              </w:rPr>
            </w:rPrChange>
          </w:rPr>
          <w:t xml:space="preserve">một cái nào </w:t>
        </w:r>
      </w:ins>
      <w:ins w:id="8226" w:author="Truong Ngoc Son" w:date="2016-10-21T15:33:00Z">
        <w:del w:id="8227" w:author="Phat Tran" w:date="2016-11-05T15:14:00Z">
          <w:r w:rsidRPr="00957567" w:rsidDel="00A008F7">
            <w:rPr>
              <w:rFonts w:ascii="Times New Roman" w:hAnsi="Times New Roman" w:cs="Times New Roman"/>
              <w:sz w:val="28"/>
              <w:szCs w:val="28"/>
              <w:rPrChange w:id="8228" w:author="Phạm Anh Đại" w:date="2016-11-16T08:54:00Z">
                <w:rPr>
                  <w:rFonts w:ascii="Times New Roman" w:hAnsi="Times New Roman" w:cs="Times New Roman"/>
                  <w:sz w:val="24"/>
                  <w:szCs w:val="24"/>
                </w:rPr>
              </w:rPrChange>
            </w:rPr>
            <w:delText>ai</w:delText>
          </w:r>
        </w:del>
        <w:r w:rsidRPr="00957567">
          <w:rPr>
            <w:rFonts w:ascii="Times New Roman" w:hAnsi="Times New Roman" w:cs="Times New Roman"/>
            <w:sz w:val="28"/>
            <w:szCs w:val="28"/>
            <w:rPrChange w:id="8229" w:author="Phạm Anh Đại" w:date="2016-11-16T08:54:00Z">
              <w:rPr>
                <w:rFonts w:ascii="Times New Roman" w:hAnsi="Times New Roman" w:cs="Times New Roman"/>
                <w:sz w:val="24"/>
                <w:szCs w:val="24"/>
              </w:rPr>
            </w:rPrChange>
          </w:rPr>
          <w:t xml:space="preserve"> trong số đó là nguyên nhân gốc rễ của sự việc.</w:t>
        </w:r>
      </w:ins>
    </w:p>
    <w:p w14:paraId="4E15E9AE" w14:textId="26B1DA99" w:rsidR="0032205F" w:rsidRPr="00957567" w:rsidRDefault="0032205F">
      <w:pPr>
        <w:jc w:val="both"/>
        <w:rPr>
          <w:ins w:id="8230" w:author="Truong Ngoc Son" w:date="2016-10-21T15:35:00Z"/>
          <w:rFonts w:ascii="Times New Roman" w:hAnsi="Times New Roman" w:cs="Times New Roman"/>
          <w:sz w:val="28"/>
          <w:szCs w:val="28"/>
          <w:rPrChange w:id="8231" w:author="Phạm Anh Đại" w:date="2016-11-16T08:54:00Z">
            <w:rPr>
              <w:ins w:id="8232" w:author="Truong Ngoc Son" w:date="2016-10-21T15:35:00Z"/>
              <w:rFonts w:ascii="Times New Roman" w:hAnsi="Times New Roman" w:cs="Times New Roman"/>
              <w:sz w:val="24"/>
              <w:szCs w:val="24"/>
            </w:rPr>
          </w:rPrChange>
        </w:rPr>
        <w:pPrChange w:id="8233" w:author="Biển Phan Y" w:date="2016-11-22T22:50:00Z">
          <w:pPr/>
        </w:pPrChange>
      </w:pPr>
      <w:ins w:id="8234" w:author="Truong Ngoc Son" w:date="2016-10-21T15:33:00Z">
        <w:r w:rsidRPr="00957567">
          <w:rPr>
            <w:rFonts w:ascii="Times New Roman" w:hAnsi="Times New Roman" w:cs="Times New Roman"/>
            <w:sz w:val="28"/>
            <w:szCs w:val="28"/>
            <w:rPrChange w:id="8235" w:author="Phạm Anh Đại" w:date="2016-11-16T08:54:00Z">
              <w:rPr>
                <w:rFonts w:ascii="Times New Roman" w:hAnsi="Times New Roman" w:cs="Times New Roman"/>
                <w:sz w:val="24"/>
                <w:szCs w:val="24"/>
              </w:rPr>
            </w:rPrChange>
          </w:rPr>
          <w:t xml:space="preserve">James Reason </w:t>
        </w:r>
      </w:ins>
      <w:ins w:id="8236" w:author="Phat Tran" w:date="2016-11-05T15:14:00Z">
        <w:r w:rsidR="00A008F7" w:rsidRPr="00957567">
          <w:rPr>
            <w:rFonts w:ascii="Times New Roman" w:hAnsi="Times New Roman" w:cs="Times New Roman"/>
            <w:sz w:val="28"/>
            <w:szCs w:val="28"/>
            <w:rPrChange w:id="8237" w:author="Phạm Anh Đại" w:date="2016-11-16T08:54:00Z">
              <w:rPr>
                <w:rFonts w:ascii="Times New Roman" w:hAnsi="Times New Roman" w:cs="Times New Roman"/>
                <w:sz w:val="24"/>
                <w:szCs w:val="24"/>
              </w:rPr>
            </w:rPrChange>
          </w:rPr>
          <w:t xml:space="preserve">tương tự </w:t>
        </w:r>
      </w:ins>
      <w:ins w:id="8238" w:author="Truong Ngoc Son" w:date="2016-10-21T15:33:00Z">
        <w:del w:id="8239" w:author="Phat Tran" w:date="2016-11-05T15:14:00Z">
          <w:r w:rsidRPr="00957567" w:rsidDel="00A008F7">
            <w:rPr>
              <w:rFonts w:ascii="Times New Roman" w:hAnsi="Times New Roman" w:cs="Times New Roman"/>
              <w:sz w:val="28"/>
              <w:szCs w:val="28"/>
              <w:rPrChange w:id="8240" w:author="Phạm Anh Đại" w:date="2016-11-16T08:54:00Z">
                <w:rPr>
                  <w:rFonts w:ascii="Times New Roman" w:hAnsi="Times New Roman" w:cs="Times New Roman"/>
                  <w:sz w:val="24"/>
                  <w:szCs w:val="24"/>
                </w:rPr>
              </w:rPrChange>
            </w:rPr>
            <w:delText>thích</w:delText>
          </w:r>
        </w:del>
        <w:del w:id="8241" w:author="Biển Phan Y" w:date="2016-11-24T00:07:00Z">
          <w:r w:rsidRPr="00957567" w:rsidDel="00C0518F">
            <w:rPr>
              <w:rFonts w:ascii="Times New Roman" w:hAnsi="Times New Roman" w:cs="Times New Roman"/>
              <w:sz w:val="28"/>
              <w:szCs w:val="28"/>
              <w:rPrChange w:id="8242" w:author="Phạm Anh Đại" w:date="2016-11-16T08:54:00Z">
                <w:rPr>
                  <w:rFonts w:ascii="Times New Roman" w:hAnsi="Times New Roman" w:cs="Times New Roman"/>
                  <w:sz w:val="24"/>
                  <w:szCs w:val="24"/>
                </w:rPr>
              </w:rPrChange>
            </w:rPr>
            <w:delText xml:space="preserve"> để</w:delText>
          </w:r>
        </w:del>
        <w:r w:rsidRPr="00957567">
          <w:rPr>
            <w:rFonts w:ascii="Times New Roman" w:hAnsi="Times New Roman" w:cs="Times New Roman"/>
            <w:sz w:val="28"/>
            <w:szCs w:val="28"/>
            <w:rPrChange w:id="8243" w:author="Phạm Anh Đại" w:date="2016-11-16T08:54:00Z">
              <w:rPr>
                <w:rFonts w:ascii="Times New Roman" w:hAnsi="Times New Roman" w:cs="Times New Roman"/>
                <w:sz w:val="24"/>
                <w:szCs w:val="24"/>
              </w:rPr>
            </w:rPrChange>
          </w:rPr>
          <w:t xml:space="preserve"> giải thích điều này bằng cách gọi ẩn dụ của nhiều lát pho mát Thụy Sĩ, các pho mát nổi tiếng vì được</w:t>
        </w:r>
      </w:ins>
      <w:ins w:id="8244" w:author="Phat Tran" w:date="2016-11-05T15:14:00Z">
        <w:r w:rsidR="00A008F7" w:rsidRPr="00957567">
          <w:rPr>
            <w:rFonts w:ascii="Times New Roman" w:hAnsi="Times New Roman" w:cs="Times New Roman"/>
            <w:sz w:val="28"/>
            <w:szCs w:val="28"/>
            <w:rPrChange w:id="8245" w:author="Phạm Anh Đại" w:date="2016-11-16T08:54:00Z">
              <w:rPr>
                <w:rFonts w:ascii="Times New Roman" w:hAnsi="Times New Roman" w:cs="Times New Roman"/>
                <w:sz w:val="24"/>
                <w:szCs w:val="24"/>
              </w:rPr>
            </w:rPrChange>
          </w:rPr>
          <w:t xml:space="preserve"> làm</w:t>
        </w:r>
      </w:ins>
      <w:ins w:id="8246" w:author="Truong Ngoc Son" w:date="2016-10-21T15:33:00Z">
        <w:r w:rsidRPr="00957567">
          <w:rPr>
            <w:rFonts w:ascii="Times New Roman" w:hAnsi="Times New Roman" w:cs="Times New Roman"/>
            <w:sz w:val="28"/>
            <w:szCs w:val="28"/>
            <w:rPrChange w:id="8247" w:author="Phạm Anh Đại" w:date="2016-11-16T08:54:00Z">
              <w:rPr>
                <w:rFonts w:ascii="Times New Roman" w:hAnsi="Times New Roman" w:cs="Times New Roman"/>
                <w:sz w:val="24"/>
                <w:szCs w:val="24"/>
              </w:rPr>
            </w:rPrChange>
          </w:rPr>
          <w:t xml:space="preserve"> thủng với</w:t>
        </w:r>
      </w:ins>
      <w:ins w:id="8248" w:author="Phat Tran" w:date="2016-11-05T15:14:00Z">
        <w:r w:rsidR="00A008F7" w:rsidRPr="00957567">
          <w:rPr>
            <w:rFonts w:ascii="Times New Roman" w:hAnsi="Times New Roman" w:cs="Times New Roman"/>
            <w:sz w:val="28"/>
            <w:szCs w:val="28"/>
            <w:rPrChange w:id="8249" w:author="Phạm Anh Đại" w:date="2016-11-16T08:54:00Z">
              <w:rPr>
                <w:rFonts w:ascii="Times New Roman" w:hAnsi="Times New Roman" w:cs="Times New Roman"/>
                <w:sz w:val="24"/>
                <w:szCs w:val="24"/>
              </w:rPr>
            </w:rPrChange>
          </w:rPr>
          <w:t xml:space="preserve"> các</w:t>
        </w:r>
      </w:ins>
      <w:ins w:id="8250" w:author="Truong Ngoc Son" w:date="2016-10-21T15:33:00Z">
        <w:r w:rsidRPr="00957567">
          <w:rPr>
            <w:rFonts w:ascii="Times New Roman" w:hAnsi="Times New Roman" w:cs="Times New Roman"/>
            <w:sz w:val="28"/>
            <w:szCs w:val="28"/>
            <w:rPrChange w:id="8251" w:author="Phạm Anh Đại" w:date="2016-11-16T08:54:00Z">
              <w:rPr>
                <w:rFonts w:ascii="Times New Roman" w:hAnsi="Times New Roman" w:cs="Times New Roman"/>
                <w:sz w:val="24"/>
                <w:szCs w:val="24"/>
              </w:rPr>
            </w:rPrChange>
          </w:rPr>
          <w:t xml:space="preserve"> lỗ</w:t>
        </w:r>
      </w:ins>
      <w:ins w:id="8252" w:author="Phat Tran" w:date="2016-11-05T15:14:00Z">
        <w:r w:rsidR="00A008F7" w:rsidRPr="00957567">
          <w:rPr>
            <w:rFonts w:ascii="Times New Roman" w:hAnsi="Times New Roman" w:cs="Times New Roman"/>
            <w:sz w:val="28"/>
            <w:szCs w:val="28"/>
            <w:rPrChange w:id="8253" w:author="Phạm Anh Đại" w:date="2016-11-16T08:54:00Z">
              <w:rPr>
                <w:rFonts w:ascii="Times New Roman" w:hAnsi="Times New Roman" w:cs="Times New Roman"/>
                <w:sz w:val="24"/>
                <w:szCs w:val="24"/>
              </w:rPr>
            </w:rPrChange>
          </w:rPr>
          <w:t xml:space="preserve"> thủng</w:t>
        </w:r>
      </w:ins>
      <w:ins w:id="8254" w:author="Truong Ngoc Son" w:date="2016-10-21T15:33:00Z">
        <w:r w:rsidRPr="00957567">
          <w:rPr>
            <w:rFonts w:ascii="Times New Roman" w:hAnsi="Times New Roman" w:cs="Times New Roman"/>
            <w:sz w:val="28"/>
            <w:szCs w:val="28"/>
            <w:rPrChange w:id="8255" w:author="Phạm Anh Đại" w:date="2016-11-16T08:54:00Z">
              <w:rPr>
                <w:rFonts w:ascii="Times New Roman" w:hAnsi="Times New Roman" w:cs="Times New Roman"/>
                <w:sz w:val="24"/>
                <w:szCs w:val="24"/>
              </w:rPr>
            </w:rPrChange>
          </w:rPr>
          <w:t xml:space="preserve"> (Hình 5.3). Nếu từng lát </w:t>
        </w:r>
      </w:ins>
      <w:ins w:id="8256" w:author="Phat Tran" w:date="2016-11-05T15:14:00Z">
        <w:r w:rsidR="00A008F7" w:rsidRPr="00957567">
          <w:rPr>
            <w:rFonts w:ascii="Times New Roman" w:hAnsi="Times New Roman" w:cs="Times New Roman"/>
            <w:sz w:val="28"/>
            <w:szCs w:val="28"/>
            <w:rPrChange w:id="8257" w:author="Phạm Anh Đại" w:date="2016-11-16T08:54:00Z">
              <w:rPr>
                <w:rFonts w:ascii="Times New Roman" w:hAnsi="Times New Roman" w:cs="Times New Roman"/>
                <w:sz w:val="24"/>
                <w:szCs w:val="24"/>
              </w:rPr>
            </w:rPrChange>
          </w:rPr>
          <w:t xml:space="preserve">pho mát </w:t>
        </w:r>
      </w:ins>
      <w:ins w:id="8258" w:author="Truong Ngoc Son" w:date="2016-10-21T15:33:00Z">
        <w:del w:id="8259" w:author="Phat Tran" w:date="2016-11-05T15:14:00Z">
          <w:r w:rsidRPr="00957567" w:rsidDel="00A008F7">
            <w:rPr>
              <w:rFonts w:ascii="Times New Roman" w:hAnsi="Times New Roman" w:cs="Times New Roman"/>
              <w:sz w:val="28"/>
              <w:szCs w:val="28"/>
              <w:rPrChange w:id="8260" w:author="Phạm Anh Đại" w:date="2016-11-16T08:54:00Z">
                <w:rPr>
                  <w:rFonts w:ascii="Times New Roman" w:hAnsi="Times New Roman" w:cs="Times New Roman"/>
                  <w:sz w:val="24"/>
                  <w:szCs w:val="24"/>
                </w:rPr>
              </w:rPrChange>
            </w:rPr>
            <w:delText>phô mai</w:delText>
          </w:r>
        </w:del>
        <w:r w:rsidRPr="00957567">
          <w:rPr>
            <w:rFonts w:ascii="Times New Roman" w:hAnsi="Times New Roman" w:cs="Times New Roman"/>
            <w:sz w:val="28"/>
            <w:szCs w:val="28"/>
            <w:rPrChange w:id="8261" w:author="Phạm Anh Đại" w:date="2016-11-16T08:54:00Z">
              <w:rPr>
                <w:rFonts w:ascii="Times New Roman" w:hAnsi="Times New Roman" w:cs="Times New Roman"/>
                <w:sz w:val="24"/>
                <w:szCs w:val="24"/>
              </w:rPr>
            </w:rPrChange>
          </w:rPr>
          <w:t xml:space="preserve"> đại diện cho một điều kiện trong công việc đang được thực hiện, một tai nạn có thể xảy ra chỉ khi các lỗ hổng trong tất cả bốn lát pho mát được lót lên vừa phải. Trong các hệ thống được thiết kế tốt, có thể có nhiều thiết bị thất bại, nhiều lỗi, nhưng </w:t>
        </w:r>
      </w:ins>
      <w:ins w:id="8262" w:author="Phạm Anh Đại" w:date="2016-11-22T00:33:00Z">
        <w:r w:rsidR="00EC59E8">
          <w:rPr>
            <w:rFonts w:ascii="Times New Roman" w:hAnsi="Times New Roman" w:cs="Times New Roman"/>
            <w:sz w:val="28"/>
            <w:szCs w:val="28"/>
          </w:rPr>
          <w:t>chúng</w:t>
        </w:r>
      </w:ins>
      <w:ins w:id="8263" w:author="Truong Ngoc Son" w:date="2016-10-21T15:33:00Z">
        <w:del w:id="8264" w:author="Phạm Anh Đại" w:date="2016-11-22T00:33:00Z">
          <w:r w:rsidRPr="00957567" w:rsidDel="00EC59E8">
            <w:rPr>
              <w:rFonts w:ascii="Times New Roman" w:hAnsi="Times New Roman" w:cs="Times New Roman"/>
              <w:sz w:val="28"/>
              <w:szCs w:val="28"/>
              <w:rPrChange w:id="8265"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8266" w:author="Phạm Anh Đại" w:date="2016-11-16T08:54:00Z">
              <w:rPr>
                <w:rFonts w:ascii="Times New Roman" w:hAnsi="Times New Roman" w:cs="Times New Roman"/>
                <w:sz w:val="24"/>
                <w:szCs w:val="24"/>
              </w:rPr>
            </w:rPrChange>
          </w:rPr>
          <w:t xml:space="preserve"> sẽ không dẫn đến một tai nạn, trừ khi </w:t>
        </w:r>
      </w:ins>
      <w:ins w:id="8267" w:author="Phat Tran" w:date="2016-11-05T15:15:00Z">
        <w:del w:id="8268" w:author="Phạm Anh Đại" w:date="2016-11-22T00:33:00Z">
          <w:r w:rsidR="00F132BF" w:rsidRPr="00957567" w:rsidDel="00EC59E8">
            <w:rPr>
              <w:rFonts w:ascii="Times New Roman" w:hAnsi="Times New Roman" w:cs="Times New Roman"/>
              <w:sz w:val="28"/>
              <w:szCs w:val="28"/>
              <w:rPrChange w:id="8269" w:author="Phạm Anh Đại" w:date="2016-11-16T08:54:00Z">
                <w:rPr>
                  <w:rFonts w:ascii="Times New Roman" w:hAnsi="Times New Roman" w:cs="Times New Roman"/>
                  <w:sz w:val="24"/>
                  <w:szCs w:val="24"/>
                </w:rPr>
              </w:rPrChange>
            </w:rPr>
            <w:delText xml:space="preserve">chúng </w:delText>
          </w:r>
        </w:del>
      </w:ins>
      <w:ins w:id="8270" w:author="Truong Ngoc Son" w:date="2016-10-21T15:33:00Z">
        <w:del w:id="8271" w:author="Phat Tran" w:date="2016-11-05T15:15:00Z">
          <w:r w:rsidRPr="00957567" w:rsidDel="00F132BF">
            <w:rPr>
              <w:rFonts w:ascii="Times New Roman" w:hAnsi="Times New Roman" w:cs="Times New Roman"/>
              <w:sz w:val="28"/>
              <w:szCs w:val="28"/>
              <w:rPrChange w:id="8272" w:author="Phạm Anh Đại" w:date="2016-11-16T08:54:00Z">
                <w:rPr>
                  <w:rFonts w:ascii="Times New Roman" w:hAnsi="Times New Roman" w:cs="Times New Roman"/>
                  <w:sz w:val="24"/>
                  <w:szCs w:val="24"/>
                </w:rPr>
              </w:rPrChange>
            </w:rPr>
            <w:delText>họ</w:delText>
          </w:r>
        </w:del>
        <w:del w:id="8273" w:author="Phạm Anh Đại" w:date="2016-11-22T00:33:00Z">
          <w:r w:rsidRPr="00957567" w:rsidDel="00EC59E8">
            <w:rPr>
              <w:rFonts w:ascii="Times New Roman" w:hAnsi="Times New Roman" w:cs="Times New Roman"/>
              <w:sz w:val="28"/>
              <w:szCs w:val="28"/>
              <w:rPrChange w:id="8274" w:author="Phạm Anh Đại" w:date="2016-11-16T08:54:00Z">
                <w:rPr>
                  <w:rFonts w:ascii="Times New Roman" w:hAnsi="Times New Roman" w:cs="Times New Roman"/>
                  <w:sz w:val="24"/>
                  <w:szCs w:val="24"/>
                </w:rPr>
              </w:rPrChange>
            </w:rPr>
            <w:delText xml:space="preserve"> </w:delText>
          </w:r>
        </w:del>
        <w:r w:rsidRPr="00957567">
          <w:rPr>
            <w:rFonts w:ascii="Times New Roman" w:hAnsi="Times New Roman" w:cs="Times New Roman"/>
            <w:sz w:val="28"/>
            <w:szCs w:val="28"/>
            <w:rPrChange w:id="8275" w:author="Phạm Anh Đại" w:date="2016-11-16T08:54:00Z">
              <w:rPr>
                <w:rFonts w:ascii="Times New Roman" w:hAnsi="Times New Roman" w:cs="Times New Roman"/>
                <w:sz w:val="24"/>
                <w:szCs w:val="24"/>
              </w:rPr>
            </w:rPrChange>
          </w:rPr>
          <w:t>tất cả</w:t>
        </w:r>
      </w:ins>
      <w:ins w:id="8276" w:author="Phạm Anh Đại" w:date="2016-11-22T00:33:00Z">
        <w:r w:rsidR="00EC59E8">
          <w:rPr>
            <w:rFonts w:ascii="Times New Roman" w:hAnsi="Times New Roman" w:cs="Times New Roman"/>
            <w:sz w:val="28"/>
            <w:szCs w:val="28"/>
          </w:rPr>
          <w:t xml:space="preserve"> chúng</w:t>
        </w:r>
      </w:ins>
      <w:ins w:id="8277" w:author="Truong Ngoc Son" w:date="2016-10-21T15:33:00Z">
        <w:r w:rsidRPr="00957567">
          <w:rPr>
            <w:rFonts w:ascii="Times New Roman" w:hAnsi="Times New Roman" w:cs="Times New Roman"/>
            <w:sz w:val="28"/>
            <w:szCs w:val="28"/>
            <w:rPrChange w:id="8278" w:author="Phạm Anh Đại" w:date="2016-11-16T08:54:00Z">
              <w:rPr>
                <w:rFonts w:ascii="Times New Roman" w:hAnsi="Times New Roman" w:cs="Times New Roman"/>
                <w:sz w:val="24"/>
                <w:szCs w:val="24"/>
              </w:rPr>
            </w:rPrChange>
          </w:rPr>
          <w:t xml:space="preserve"> </w:t>
        </w:r>
        <w:del w:id="8279" w:author="Phat Tran" w:date="2016-11-05T15:15:00Z">
          <w:r w:rsidRPr="00957567" w:rsidDel="00F132BF">
            <w:rPr>
              <w:rFonts w:ascii="Times New Roman" w:hAnsi="Times New Roman" w:cs="Times New Roman"/>
              <w:sz w:val="28"/>
              <w:szCs w:val="28"/>
              <w:rPrChange w:id="8280" w:author="Phạm Anh Đại" w:date="2016-11-16T08:54:00Z">
                <w:rPr>
                  <w:rFonts w:ascii="Times New Roman" w:hAnsi="Times New Roman" w:cs="Times New Roman"/>
                  <w:sz w:val="24"/>
                  <w:szCs w:val="24"/>
                </w:rPr>
              </w:rPrChange>
            </w:rPr>
            <w:delText>hàng</w:delText>
          </w:r>
        </w:del>
      </w:ins>
      <w:ins w:id="8281" w:author="Phat Tran" w:date="2016-11-05T15:15:00Z">
        <w:r w:rsidR="00F132BF" w:rsidRPr="00957567">
          <w:rPr>
            <w:rFonts w:ascii="Times New Roman" w:hAnsi="Times New Roman" w:cs="Times New Roman"/>
            <w:sz w:val="28"/>
            <w:szCs w:val="28"/>
            <w:rPrChange w:id="8282" w:author="Phạm Anh Đại" w:date="2016-11-16T08:54:00Z">
              <w:rPr>
                <w:rFonts w:ascii="Times New Roman" w:hAnsi="Times New Roman" w:cs="Times New Roman"/>
                <w:sz w:val="24"/>
                <w:szCs w:val="24"/>
              </w:rPr>
            </w:rPrChange>
          </w:rPr>
          <w:t xml:space="preserve"> xếp hàng</w:t>
        </w:r>
      </w:ins>
      <w:ins w:id="8283" w:author="Truong Ngoc Son" w:date="2016-10-21T15:33:00Z">
        <w:r w:rsidRPr="00957567">
          <w:rPr>
            <w:rFonts w:ascii="Times New Roman" w:hAnsi="Times New Roman" w:cs="Times New Roman"/>
            <w:sz w:val="28"/>
            <w:szCs w:val="28"/>
            <w:rPrChange w:id="8284" w:author="Phạm Anh Đại" w:date="2016-11-16T08:54:00Z">
              <w:rPr>
                <w:rFonts w:ascii="Times New Roman" w:hAnsi="Times New Roman" w:cs="Times New Roman"/>
                <w:sz w:val="24"/>
                <w:szCs w:val="24"/>
              </w:rPr>
            </w:rPrChange>
          </w:rPr>
          <w:t xml:space="preserve"> chính xác. Bất kỳ</w:t>
        </w:r>
      </w:ins>
      <w:ins w:id="8285" w:author="Phat Tran" w:date="2016-11-05T15:15:00Z">
        <w:r w:rsidR="00F132BF" w:rsidRPr="00957567">
          <w:rPr>
            <w:rFonts w:ascii="Times New Roman" w:hAnsi="Times New Roman" w:cs="Times New Roman"/>
            <w:sz w:val="28"/>
            <w:szCs w:val="28"/>
            <w:rPrChange w:id="8286" w:author="Phạm Anh Đại" w:date="2016-11-16T08:54:00Z">
              <w:rPr>
                <w:rFonts w:ascii="Times New Roman" w:hAnsi="Times New Roman" w:cs="Times New Roman"/>
                <w:sz w:val="24"/>
                <w:szCs w:val="24"/>
              </w:rPr>
            </w:rPrChange>
          </w:rPr>
          <w:t xml:space="preserve"> ống dẫn rò rỉ</w:t>
        </w:r>
      </w:ins>
      <w:ins w:id="8287" w:author="Truong Ngoc Son" w:date="2016-10-21T15:33:00Z">
        <w:r w:rsidRPr="00957567">
          <w:rPr>
            <w:rFonts w:ascii="Times New Roman" w:hAnsi="Times New Roman" w:cs="Times New Roman"/>
            <w:sz w:val="28"/>
            <w:szCs w:val="28"/>
            <w:rPrChange w:id="8288" w:author="Phạm Anh Đại" w:date="2016-11-16T08:54:00Z">
              <w:rPr>
                <w:rFonts w:ascii="Times New Roman" w:hAnsi="Times New Roman" w:cs="Times New Roman"/>
                <w:sz w:val="24"/>
                <w:szCs w:val="24"/>
              </w:rPr>
            </w:rPrChange>
          </w:rPr>
          <w:t xml:space="preserve"> </w:t>
        </w:r>
        <w:del w:id="8289" w:author="Phat Tran" w:date="2016-11-05T15:15:00Z">
          <w:r w:rsidRPr="00957567" w:rsidDel="00F132BF">
            <w:rPr>
              <w:rFonts w:ascii="Times New Roman" w:hAnsi="Times New Roman" w:cs="Times New Roman"/>
              <w:sz w:val="28"/>
              <w:szCs w:val="28"/>
              <w:rPrChange w:id="8290" w:author="Phạm Anh Đại" w:date="2016-11-16T08:54:00Z">
                <w:rPr>
                  <w:rFonts w:ascii="Times New Roman" w:hAnsi="Times New Roman" w:cs="Times New Roman"/>
                  <w:sz w:val="24"/>
                  <w:szCs w:val="24"/>
                </w:rPr>
              </w:rPrChange>
            </w:rPr>
            <w:delText>-passageway leakag</w:delText>
          </w:r>
        </w:del>
        <w:r w:rsidRPr="00957567">
          <w:rPr>
            <w:rFonts w:ascii="Times New Roman" w:hAnsi="Times New Roman" w:cs="Times New Roman"/>
            <w:sz w:val="28"/>
            <w:szCs w:val="28"/>
            <w:rPrChange w:id="8291" w:author="Phạm Anh Đại" w:date="2016-11-16T08:54:00Z">
              <w:rPr>
                <w:rFonts w:ascii="Times New Roman" w:hAnsi="Times New Roman" w:cs="Times New Roman"/>
                <w:sz w:val="24"/>
                <w:szCs w:val="24"/>
              </w:rPr>
            </w:rPrChange>
          </w:rPr>
          <w:t xml:space="preserve"> thông qua một lỗ rất có thể bị chặn ở cấp tiếp theo. </w:t>
        </w:r>
      </w:ins>
      <w:ins w:id="8292" w:author="Phat Tran" w:date="2016-11-05T15:15:00Z">
        <w:r w:rsidR="00F132BF" w:rsidRPr="00957567">
          <w:rPr>
            <w:rFonts w:ascii="Times New Roman" w:hAnsi="Times New Roman" w:cs="Times New Roman"/>
            <w:sz w:val="28"/>
            <w:szCs w:val="28"/>
            <w:rPrChange w:id="8293" w:author="Phạm Anh Đại" w:date="2016-11-16T08:54:00Z">
              <w:rPr>
                <w:rFonts w:ascii="Times New Roman" w:hAnsi="Times New Roman" w:cs="Times New Roman"/>
                <w:sz w:val="24"/>
                <w:szCs w:val="24"/>
              </w:rPr>
            </w:rPrChange>
          </w:rPr>
          <w:t xml:space="preserve">Hệ </w:t>
        </w:r>
      </w:ins>
      <w:ins w:id="8294" w:author="Truong Ngoc Son" w:date="2016-10-21T15:33:00Z">
        <w:del w:id="8295" w:author="Phat Tran" w:date="2016-11-05T15:15:00Z">
          <w:r w:rsidRPr="00957567" w:rsidDel="00F132BF">
            <w:rPr>
              <w:rFonts w:ascii="Times New Roman" w:hAnsi="Times New Roman" w:cs="Times New Roman"/>
              <w:sz w:val="28"/>
              <w:szCs w:val="28"/>
              <w:rPrChange w:id="8296" w:author="Phạm Anh Đại" w:date="2016-11-16T08:54:00Z">
                <w:rPr>
                  <w:rFonts w:ascii="Times New Roman" w:hAnsi="Times New Roman" w:cs="Times New Roman"/>
                  <w:sz w:val="24"/>
                  <w:szCs w:val="24"/>
                </w:rPr>
              </w:rPrChange>
            </w:rPr>
            <w:delText>hệ</w:delText>
          </w:r>
        </w:del>
        <w:r w:rsidRPr="00957567">
          <w:rPr>
            <w:rFonts w:ascii="Times New Roman" w:hAnsi="Times New Roman" w:cs="Times New Roman"/>
            <w:sz w:val="28"/>
            <w:szCs w:val="28"/>
            <w:rPrChange w:id="8297" w:author="Phạm Anh Đại" w:date="2016-11-16T08:54:00Z">
              <w:rPr>
                <w:rFonts w:ascii="Times New Roman" w:hAnsi="Times New Roman" w:cs="Times New Roman"/>
                <w:sz w:val="24"/>
                <w:szCs w:val="24"/>
              </w:rPr>
            </w:rPrChange>
          </w:rPr>
          <w:t xml:space="preserve"> thống được thiết kế tốt là kiên cường chống lại sự thất bại. Đây là lý do tại sao những nỗ lực tìm kiếm "các" nguyên nhân của một tai nạn thường cam chịu thất bại. </w:t>
        </w:r>
      </w:ins>
      <w:ins w:id="8298" w:author="Phat Tran" w:date="2016-11-05T15:15:00Z">
        <w:r w:rsidR="00F132BF" w:rsidRPr="00957567">
          <w:rPr>
            <w:rFonts w:ascii="Times New Roman" w:hAnsi="Times New Roman" w:cs="Times New Roman"/>
            <w:sz w:val="28"/>
            <w:szCs w:val="28"/>
            <w:rPrChange w:id="8299" w:author="Phạm Anh Đại" w:date="2016-11-16T08:54:00Z">
              <w:rPr>
                <w:rFonts w:ascii="Times New Roman" w:hAnsi="Times New Roman" w:cs="Times New Roman"/>
                <w:sz w:val="24"/>
                <w:szCs w:val="24"/>
              </w:rPr>
            </w:rPrChange>
          </w:rPr>
          <w:t xml:space="preserve">Điều </w:t>
        </w:r>
      </w:ins>
      <w:ins w:id="8300" w:author="Truong Ngoc Son" w:date="2016-10-21T15:33:00Z">
        <w:del w:id="8301" w:author="Phat Tran" w:date="2016-11-05T15:15:00Z">
          <w:r w:rsidRPr="00957567" w:rsidDel="00F132BF">
            <w:rPr>
              <w:rFonts w:ascii="Times New Roman" w:hAnsi="Times New Roman" w:cs="Times New Roman"/>
              <w:sz w:val="28"/>
              <w:szCs w:val="28"/>
              <w:rPrChange w:id="8302" w:author="Phạm Anh Đại" w:date="2016-11-16T08:54:00Z">
                <w:rPr>
                  <w:rFonts w:ascii="Times New Roman" w:hAnsi="Times New Roman" w:cs="Times New Roman"/>
                  <w:sz w:val="24"/>
                  <w:szCs w:val="24"/>
                </w:rPr>
              </w:rPrChange>
            </w:rPr>
            <w:delText>điều</w:delText>
          </w:r>
        </w:del>
        <w:r w:rsidRPr="00957567">
          <w:rPr>
            <w:rFonts w:ascii="Times New Roman" w:hAnsi="Times New Roman" w:cs="Times New Roman"/>
            <w:sz w:val="28"/>
            <w:szCs w:val="28"/>
            <w:rPrChange w:id="8303" w:author="Phạm Anh Đại" w:date="2016-11-16T08:54:00Z">
              <w:rPr>
                <w:rFonts w:ascii="Times New Roman" w:hAnsi="Times New Roman" w:cs="Times New Roman"/>
                <w:sz w:val="24"/>
                <w:szCs w:val="24"/>
              </w:rPr>
            </w:rPrChange>
          </w:rPr>
          <w:t xml:space="preserve"> tra tai nạn, báo chí, các quan chức chính phủ và các công dân hàng ngày muốn tìm lời giải thích đơn giản cho nguyên nhân của một vụ tai nạn. Hãy xem, nếu lỗ trong miếng A đã được cao hơn một chút, chúng ta sẽ không có tai nạn. Vì vậy, </w:t>
        </w:r>
      </w:ins>
      <w:ins w:id="8304" w:author="Phat Tran" w:date="2016-11-05T15:15:00Z">
        <w:r w:rsidR="00F132BF" w:rsidRPr="00957567">
          <w:rPr>
            <w:rFonts w:ascii="Times New Roman" w:hAnsi="Times New Roman" w:cs="Times New Roman"/>
            <w:sz w:val="28"/>
            <w:szCs w:val="28"/>
            <w:rPrChange w:id="8305" w:author="Phạm Anh Đại" w:date="2016-11-16T08:54:00Z">
              <w:rPr>
                <w:rFonts w:ascii="Times New Roman" w:hAnsi="Times New Roman" w:cs="Times New Roman"/>
                <w:sz w:val="24"/>
                <w:szCs w:val="24"/>
              </w:rPr>
            </w:rPrChange>
          </w:rPr>
          <w:t xml:space="preserve">vứt bỏ </w:t>
        </w:r>
      </w:ins>
      <w:ins w:id="8306" w:author="Truong Ngoc Son" w:date="2016-10-21T15:33:00Z">
        <w:del w:id="8307" w:author="Phat Tran" w:date="2016-11-05T15:15:00Z">
          <w:r w:rsidRPr="00957567" w:rsidDel="00F132BF">
            <w:rPr>
              <w:rFonts w:ascii="Times New Roman" w:hAnsi="Times New Roman" w:cs="Times New Roman"/>
              <w:sz w:val="28"/>
              <w:szCs w:val="28"/>
              <w:rPrChange w:id="8308" w:author="Phạm Anh Đại" w:date="2016-11-16T08:54:00Z">
                <w:rPr>
                  <w:rFonts w:ascii="Times New Roman" w:hAnsi="Times New Roman" w:cs="Times New Roman"/>
                  <w:sz w:val="24"/>
                  <w:szCs w:val="24"/>
                </w:rPr>
              </w:rPrChange>
            </w:rPr>
            <w:delText>ném</w:delText>
          </w:r>
        </w:del>
        <w:r w:rsidRPr="00957567">
          <w:rPr>
            <w:rFonts w:ascii="Times New Roman" w:hAnsi="Times New Roman" w:cs="Times New Roman"/>
            <w:sz w:val="28"/>
            <w:szCs w:val="28"/>
            <w:rPrChange w:id="8309" w:author="Phạm Anh Đại" w:date="2016-11-16T08:54:00Z">
              <w:rPr>
                <w:rFonts w:ascii="Times New Roman" w:hAnsi="Times New Roman" w:cs="Times New Roman"/>
                <w:sz w:val="24"/>
                <w:szCs w:val="24"/>
              </w:rPr>
            </w:rPrChange>
          </w:rPr>
          <w:t xml:space="preserve"> đi lát A và thay thế nó. "Tất nhiên, như vậy có thể nói cho lát B, C và D (và trong các tai nạn thực tế, số lượng </w:t>
        </w:r>
      </w:ins>
      <w:ins w:id="8310" w:author="Phat Tran" w:date="2016-11-05T15:16:00Z">
        <w:r w:rsidR="00F132BF" w:rsidRPr="00957567">
          <w:rPr>
            <w:rFonts w:ascii="Times New Roman" w:hAnsi="Times New Roman" w:cs="Times New Roman"/>
            <w:sz w:val="28"/>
            <w:szCs w:val="28"/>
            <w:rPrChange w:id="8311" w:author="Phạm Anh Đại" w:date="2016-11-16T08:54:00Z">
              <w:rPr>
                <w:rFonts w:ascii="Times New Roman" w:hAnsi="Times New Roman" w:cs="Times New Roman"/>
                <w:sz w:val="24"/>
                <w:szCs w:val="24"/>
              </w:rPr>
            </w:rPrChange>
          </w:rPr>
          <w:t xml:space="preserve">lát </w:t>
        </w:r>
      </w:ins>
      <w:ins w:id="8312" w:author="Truong Ngoc Son" w:date="2016-10-21T15:33:00Z">
        <w:r w:rsidRPr="00957567">
          <w:rPr>
            <w:rFonts w:ascii="Times New Roman" w:hAnsi="Times New Roman" w:cs="Times New Roman"/>
            <w:sz w:val="28"/>
            <w:szCs w:val="28"/>
            <w:rPrChange w:id="8313" w:author="Phạm Anh Đại" w:date="2016-11-16T08:54:00Z">
              <w:rPr>
                <w:rFonts w:ascii="Times New Roman" w:hAnsi="Times New Roman" w:cs="Times New Roman"/>
                <w:sz w:val="24"/>
                <w:szCs w:val="24"/>
              </w:rPr>
            </w:rPrChange>
          </w:rPr>
          <w:t xml:space="preserve">pho mát </w:t>
        </w:r>
        <w:del w:id="8314" w:author="Phat Tran" w:date="2016-11-05T15:15:00Z">
          <w:r w:rsidRPr="00957567" w:rsidDel="00F132BF">
            <w:rPr>
              <w:rFonts w:ascii="Times New Roman" w:hAnsi="Times New Roman" w:cs="Times New Roman"/>
              <w:sz w:val="28"/>
              <w:szCs w:val="28"/>
              <w:rPrChange w:id="8315" w:author="Phạm Anh Đại" w:date="2016-11-16T08:54:00Z">
                <w:rPr>
                  <w:rFonts w:ascii="Times New Roman" w:hAnsi="Times New Roman" w:cs="Times New Roman"/>
                  <w:sz w:val="24"/>
                  <w:szCs w:val="24"/>
                </w:rPr>
              </w:rPrChange>
            </w:rPr>
            <w:delText>lát</w:delText>
          </w:r>
        </w:del>
        <w:r w:rsidRPr="00957567">
          <w:rPr>
            <w:rFonts w:ascii="Times New Roman" w:hAnsi="Times New Roman" w:cs="Times New Roman"/>
            <w:sz w:val="28"/>
            <w:szCs w:val="28"/>
            <w:rPrChange w:id="8316" w:author="Phạm Anh Đại" w:date="2016-11-16T08:54:00Z">
              <w:rPr>
                <w:rFonts w:ascii="Times New Roman" w:hAnsi="Times New Roman" w:cs="Times New Roman"/>
                <w:sz w:val="24"/>
                <w:szCs w:val="24"/>
              </w:rPr>
            </w:rPrChange>
          </w:rPr>
          <w:t xml:space="preserve"> sẽ đôi khi đo ở hàng chục hoặc hàng trăm). </w:t>
        </w:r>
        <w:del w:id="8317" w:author="Biển Phan Y" w:date="2016-11-24T00:08:00Z">
          <w:r w:rsidRPr="00957567" w:rsidDel="00C0518F">
            <w:rPr>
              <w:rFonts w:ascii="Times New Roman" w:hAnsi="Times New Roman" w:cs="Times New Roman"/>
              <w:sz w:val="28"/>
              <w:szCs w:val="28"/>
              <w:rPrChange w:id="8318" w:author="Phạm Anh Đại" w:date="2016-11-16T08:54:00Z">
                <w:rPr>
                  <w:rFonts w:ascii="Times New Roman" w:hAnsi="Times New Roman" w:cs="Times New Roman"/>
                  <w:sz w:val="24"/>
                  <w:szCs w:val="24"/>
                </w:rPr>
              </w:rPrChange>
            </w:rPr>
            <w:delText>Nó là t</w:delText>
          </w:r>
        </w:del>
      </w:ins>
      <w:ins w:id="8319" w:author="Biển Phan Y" w:date="2016-11-24T00:08:00Z">
        <w:r w:rsidR="00C0518F">
          <w:rPr>
            <w:rFonts w:ascii="Times New Roman" w:hAnsi="Times New Roman" w:cs="Times New Roman"/>
            <w:sz w:val="28"/>
            <w:szCs w:val="28"/>
          </w:rPr>
          <w:t>T</w:t>
        </w:r>
      </w:ins>
      <w:ins w:id="8320" w:author="Truong Ngoc Son" w:date="2016-10-21T15:33:00Z">
        <w:r w:rsidRPr="00957567">
          <w:rPr>
            <w:rFonts w:ascii="Times New Roman" w:hAnsi="Times New Roman" w:cs="Times New Roman"/>
            <w:sz w:val="28"/>
            <w:szCs w:val="28"/>
            <w:rPrChange w:id="8321" w:author="Phạm Anh Đại" w:date="2016-11-16T08:54:00Z">
              <w:rPr>
                <w:rFonts w:ascii="Times New Roman" w:hAnsi="Times New Roman" w:cs="Times New Roman"/>
                <w:sz w:val="24"/>
                <w:szCs w:val="24"/>
              </w:rPr>
            </w:rPrChange>
          </w:rPr>
          <w:t xml:space="preserve">ương đối dễ dàng để tìm thấy một số hành động hoặc quyết định đó, đã có nó đã khác, đã ngăn cản các vụ tai nạn. Nhưng điều đó không có nghĩa rằng đây là nguyên nhân của vụ tai nạn. Đó chỉ là một trong nhiều nguyên nhân: tất cả các </w:t>
        </w:r>
      </w:ins>
      <w:ins w:id="8322" w:author="Phat Tran" w:date="2016-11-05T15:16:00Z">
        <w:r w:rsidR="00F132BF" w:rsidRPr="00957567">
          <w:rPr>
            <w:rFonts w:ascii="Times New Roman" w:hAnsi="Times New Roman" w:cs="Times New Roman"/>
            <w:sz w:val="28"/>
            <w:szCs w:val="28"/>
            <w:rPrChange w:id="8323" w:author="Phạm Anh Đại" w:date="2016-11-16T08:54:00Z">
              <w:rPr>
                <w:rFonts w:ascii="Times New Roman" w:hAnsi="Times New Roman" w:cs="Times New Roman"/>
                <w:sz w:val="24"/>
                <w:szCs w:val="24"/>
              </w:rPr>
            </w:rPrChange>
          </w:rPr>
          <w:t xml:space="preserve">mục chọn </w:t>
        </w:r>
      </w:ins>
      <w:ins w:id="8324" w:author="Truong Ngoc Son" w:date="2016-10-21T15:33:00Z">
        <w:del w:id="8325" w:author="Phat Tran" w:date="2016-11-05T15:16:00Z">
          <w:r w:rsidRPr="00957567" w:rsidDel="00F132BF">
            <w:rPr>
              <w:rFonts w:ascii="Times New Roman" w:hAnsi="Times New Roman" w:cs="Times New Roman"/>
              <w:sz w:val="28"/>
              <w:szCs w:val="28"/>
              <w:rPrChange w:id="8326" w:author="Phạm Anh Đại" w:date="2016-11-16T08:54:00Z">
                <w:rPr>
                  <w:rFonts w:ascii="Times New Roman" w:hAnsi="Times New Roman" w:cs="Times New Roman"/>
                  <w:sz w:val="24"/>
                  <w:szCs w:val="24"/>
                </w:rPr>
              </w:rPrChange>
            </w:rPr>
            <w:delText>mặt hàng</w:delText>
          </w:r>
        </w:del>
        <w:r w:rsidRPr="00957567">
          <w:rPr>
            <w:rFonts w:ascii="Times New Roman" w:hAnsi="Times New Roman" w:cs="Times New Roman"/>
            <w:sz w:val="28"/>
            <w:szCs w:val="28"/>
            <w:rPrChange w:id="8327" w:author="Phạm Anh Đại" w:date="2016-11-16T08:54:00Z">
              <w:rPr>
                <w:rFonts w:ascii="Times New Roman" w:hAnsi="Times New Roman" w:cs="Times New Roman"/>
                <w:sz w:val="24"/>
                <w:szCs w:val="24"/>
              </w:rPr>
            </w:rPrChange>
          </w:rPr>
          <w:t xml:space="preserve"> phải xếp hàng.</w:t>
        </w:r>
      </w:ins>
    </w:p>
    <w:p w14:paraId="4EE195C1" w14:textId="3F3AE41B" w:rsidR="00B1081C" w:rsidRPr="00957567" w:rsidRDefault="00B1081C">
      <w:pPr>
        <w:jc w:val="both"/>
        <w:rPr>
          <w:ins w:id="8328" w:author="Truong Ngoc Son" w:date="2016-10-21T15:33:00Z"/>
          <w:rFonts w:ascii="Times New Roman" w:hAnsi="Times New Roman" w:cs="Times New Roman"/>
          <w:sz w:val="28"/>
          <w:szCs w:val="28"/>
          <w:rPrChange w:id="8329" w:author="Phạm Anh Đại" w:date="2016-11-16T08:54:00Z">
            <w:rPr>
              <w:ins w:id="8330" w:author="Truong Ngoc Son" w:date="2016-10-21T15:33:00Z"/>
              <w:rFonts w:ascii="Times New Roman" w:hAnsi="Times New Roman" w:cs="Times New Roman"/>
              <w:sz w:val="24"/>
              <w:szCs w:val="24"/>
            </w:rPr>
          </w:rPrChange>
        </w:rPr>
        <w:pPrChange w:id="8331" w:author="Biển Phan Y" w:date="2016-11-22T22:50:00Z">
          <w:pPr/>
        </w:pPrChange>
      </w:pPr>
      <w:ins w:id="8332" w:author="Truong Ngoc Son" w:date="2016-10-21T15:35:00Z">
        <w:r w:rsidRPr="00957567">
          <w:rPr>
            <w:rFonts w:ascii="Times New Roman" w:hAnsi="Times New Roman" w:cs="Times New Roman"/>
            <w:noProof/>
            <w:sz w:val="28"/>
            <w:szCs w:val="28"/>
            <w:lang w:val="en-GB" w:eastAsia="en-GB"/>
            <w:rPrChange w:id="8333" w:author="Phạm Anh Đại" w:date="2016-11-16T08:54:00Z">
              <w:rPr>
                <w:noProof/>
                <w:lang w:val="en-GB" w:eastAsia="en-GB"/>
              </w:rPr>
            </w:rPrChange>
          </w:rPr>
          <w:lastRenderedPageBreak/>
          <w:drawing>
            <wp:inline distT="0" distB="0" distL="0" distR="0" wp14:anchorId="514DB53A" wp14:editId="2D2E4E9C">
              <wp:extent cx="3543300" cy="2462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8719" cy="2466248"/>
                      </a:xfrm>
                      <a:prstGeom prst="rect">
                        <a:avLst/>
                      </a:prstGeom>
                    </pic:spPr>
                  </pic:pic>
                </a:graphicData>
              </a:graphic>
            </wp:inline>
          </w:drawing>
        </w:r>
      </w:ins>
    </w:p>
    <w:p w14:paraId="39B28936" w14:textId="77777777" w:rsidR="0032205F" w:rsidRPr="00957567" w:rsidRDefault="0032205F">
      <w:pPr>
        <w:jc w:val="both"/>
        <w:rPr>
          <w:ins w:id="8334" w:author="Truong Ngoc Son" w:date="2016-10-21T15:33:00Z"/>
          <w:rFonts w:ascii="Times New Roman" w:hAnsi="Times New Roman" w:cs="Times New Roman"/>
          <w:sz w:val="28"/>
          <w:szCs w:val="28"/>
          <w:rPrChange w:id="8335" w:author="Phạm Anh Đại" w:date="2016-11-16T08:54:00Z">
            <w:rPr>
              <w:ins w:id="8336" w:author="Truong Ngoc Son" w:date="2016-10-21T15:33:00Z"/>
              <w:rFonts w:ascii="Times New Roman" w:hAnsi="Times New Roman" w:cs="Times New Roman"/>
              <w:sz w:val="24"/>
              <w:szCs w:val="24"/>
            </w:rPr>
          </w:rPrChange>
        </w:rPr>
        <w:pPrChange w:id="8337" w:author="Biển Phan Y" w:date="2016-11-22T22:50:00Z">
          <w:pPr/>
        </w:pPrChange>
      </w:pPr>
      <w:ins w:id="8338" w:author="Truong Ngoc Son" w:date="2016-10-21T15:33:00Z">
        <w:r w:rsidRPr="00957567">
          <w:rPr>
            <w:rFonts w:ascii="Times New Roman" w:hAnsi="Times New Roman" w:cs="Times New Roman"/>
            <w:sz w:val="28"/>
            <w:szCs w:val="28"/>
            <w:rPrChange w:id="8339" w:author="Phạm Anh Đại" w:date="2016-11-16T08:54:00Z">
              <w:rPr>
                <w:rFonts w:ascii="Times New Roman" w:hAnsi="Times New Roman" w:cs="Times New Roman"/>
                <w:sz w:val="24"/>
                <w:szCs w:val="24"/>
              </w:rPr>
            </w:rPrChange>
          </w:rPr>
          <w:t xml:space="preserve"> </w:t>
        </w:r>
      </w:ins>
    </w:p>
    <w:p w14:paraId="11469DA8" w14:textId="77777777" w:rsidR="0032205F" w:rsidRPr="00957567" w:rsidRDefault="0032205F">
      <w:pPr>
        <w:jc w:val="both"/>
        <w:rPr>
          <w:ins w:id="8340" w:author="Truong Ngoc Son" w:date="2016-10-21T15:33:00Z"/>
          <w:rFonts w:ascii="Times New Roman" w:hAnsi="Times New Roman" w:cs="Times New Roman"/>
          <w:sz w:val="28"/>
          <w:szCs w:val="28"/>
          <w:rPrChange w:id="8341" w:author="Phạm Anh Đại" w:date="2016-11-16T08:54:00Z">
            <w:rPr>
              <w:ins w:id="8342" w:author="Truong Ngoc Son" w:date="2016-10-21T15:33:00Z"/>
              <w:rFonts w:ascii="Times New Roman" w:hAnsi="Times New Roman" w:cs="Times New Roman"/>
              <w:sz w:val="24"/>
              <w:szCs w:val="24"/>
            </w:rPr>
          </w:rPrChange>
        </w:rPr>
        <w:pPrChange w:id="8343" w:author="Biển Phan Y" w:date="2016-11-22T22:50:00Z">
          <w:pPr/>
        </w:pPrChange>
      </w:pPr>
    </w:p>
    <w:p w14:paraId="5D1B02FB" w14:textId="77777777" w:rsidR="0032205F" w:rsidRPr="00957567" w:rsidRDefault="0032205F">
      <w:pPr>
        <w:jc w:val="both"/>
        <w:rPr>
          <w:ins w:id="8344" w:author="Truong Ngoc Son" w:date="2016-10-21T15:33:00Z"/>
          <w:rFonts w:ascii="Times New Roman" w:hAnsi="Times New Roman" w:cs="Times New Roman"/>
          <w:sz w:val="28"/>
          <w:szCs w:val="28"/>
          <w:rPrChange w:id="8345" w:author="Phạm Anh Đại" w:date="2016-11-16T08:54:00Z">
            <w:rPr>
              <w:ins w:id="8346" w:author="Truong Ngoc Son" w:date="2016-10-21T15:33:00Z"/>
              <w:rFonts w:ascii="Times New Roman" w:hAnsi="Times New Roman" w:cs="Times New Roman"/>
              <w:sz w:val="24"/>
              <w:szCs w:val="24"/>
            </w:rPr>
          </w:rPrChange>
        </w:rPr>
        <w:pPrChange w:id="8347" w:author="Biển Phan Y" w:date="2016-11-22T22:50:00Z">
          <w:pPr/>
        </w:pPrChange>
      </w:pPr>
      <w:ins w:id="8348" w:author="Truong Ngoc Son" w:date="2016-10-21T15:33:00Z">
        <w:r w:rsidRPr="00957567">
          <w:rPr>
            <w:rFonts w:ascii="Times New Roman" w:hAnsi="Times New Roman" w:cs="Times New Roman"/>
            <w:sz w:val="28"/>
            <w:szCs w:val="28"/>
            <w:rPrChange w:id="8349" w:author="Phạm Anh Đại" w:date="2016-11-16T08:54:00Z">
              <w:rPr>
                <w:rFonts w:ascii="Times New Roman" w:hAnsi="Times New Roman" w:cs="Times New Roman"/>
                <w:sz w:val="24"/>
                <w:szCs w:val="24"/>
              </w:rPr>
            </w:rPrChange>
          </w:rPr>
          <w:t>Hình 5.3. Lý do của Cheese mẫu Thụy Sĩ của tai nạn. Tai nạn thường có</w:t>
        </w:r>
      </w:ins>
    </w:p>
    <w:p w14:paraId="704E45ED" w14:textId="6304D548" w:rsidR="0032205F" w:rsidRPr="00957567" w:rsidRDefault="0032205F">
      <w:pPr>
        <w:jc w:val="both"/>
        <w:rPr>
          <w:ins w:id="8350" w:author="Truong Ngoc Son" w:date="2016-10-21T15:33:00Z"/>
          <w:rFonts w:ascii="Times New Roman" w:hAnsi="Times New Roman" w:cs="Times New Roman"/>
          <w:sz w:val="28"/>
          <w:szCs w:val="28"/>
          <w:rPrChange w:id="8351" w:author="Phạm Anh Đại" w:date="2016-11-16T08:54:00Z">
            <w:rPr>
              <w:ins w:id="8352" w:author="Truong Ngoc Son" w:date="2016-10-21T15:33:00Z"/>
              <w:rFonts w:ascii="Times New Roman" w:hAnsi="Times New Roman" w:cs="Times New Roman"/>
              <w:sz w:val="24"/>
              <w:szCs w:val="24"/>
            </w:rPr>
          </w:rPrChange>
        </w:rPr>
        <w:pPrChange w:id="8353" w:author="Biển Phan Y" w:date="2016-11-22T22:50:00Z">
          <w:pPr/>
        </w:pPrChange>
      </w:pPr>
      <w:ins w:id="8354" w:author="Truong Ngoc Son" w:date="2016-10-21T15:33:00Z">
        <w:r w:rsidRPr="00957567">
          <w:rPr>
            <w:rFonts w:ascii="Times New Roman" w:hAnsi="Times New Roman" w:cs="Times New Roman"/>
            <w:sz w:val="28"/>
            <w:szCs w:val="28"/>
            <w:rPrChange w:id="8355" w:author="Phạm Anh Đại" w:date="2016-11-16T08:54:00Z">
              <w:rPr>
                <w:rFonts w:ascii="Times New Roman" w:hAnsi="Times New Roman" w:cs="Times New Roman"/>
                <w:sz w:val="24"/>
                <w:szCs w:val="24"/>
              </w:rPr>
            </w:rPrChange>
          </w:rPr>
          <w:t xml:space="preserve">nhiều nguyên nhân, trong đó đã có được một trong các nguyên nhân không xảy ra, tai nạn sẽ không xảy ra. </w:t>
        </w:r>
      </w:ins>
      <w:ins w:id="8356" w:author="Phat Tran" w:date="2016-11-05T15:17:00Z">
        <w:r w:rsidR="00F132BF" w:rsidRPr="00957567">
          <w:rPr>
            <w:rFonts w:ascii="Times New Roman" w:hAnsi="Times New Roman" w:cs="Times New Roman"/>
            <w:sz w:val="28"/>
            <w:szCs w:val="28"/>
            <w:rPrChange w:id="8357" w:author="Phạm Anh Đại" w:date="2016-11-16T08:54:00Z">
              <w:rPr>
                <w:rFonts w:ascii="Times New Roman" w:hAnsi="Times New Roman" w:cs="Times New Roman"/>
                <w:sz w:val="24"/>
                <w:szCs w:val="24"/>
              </w:rPr>
            </w:rPrChange>
          </w:rPr>
          <w:t xml:space="preserve">Nhà </w:t>
        </w:r>
      </w:ins>
      <w:ins w:id="8358" w:author="Truong Ngoc Son" w:date="2016-10-21T15:33:00Z">
        <w:del w:id="8359" w:author="Phat Tran" w:date="2016-11-05T15:17:00Z">
          <w:r w:rsidRPr="00957567" w:rsidDel="00F132BF">
            <w:rPr>
              <w:rFonts w:ascii="Times New Roman" w:hAnsi="Times New Roman" w:cs="Times New Roman"/>
              <w:sz w:val="28"/>
              <w:szCs w:val="28"/>
              <w:rPrChange w:id="8360" w:author="Phạm Anh Đại" w:date="2016-11-16T08:54:00Z">
                <w:rPr>
                  <w:rFonts w:ascii="Times New Roman" w:hAnsi="Times New Roman" w:cs="Times New Roman"/>
                  <w:sz w:val="24"/>
                  <w:szCs w:val="24"/>
                </w:rPr>
              </w:rPrChange>
            </w:rPr>
            <w:delText>Các nhà</w:delText>
          </w:r>
        </w:del>
        <w:r w:rsidRPr="00957567">
          <w:rPr>
            <w:rFonts w:ascii="Times New Roman" w:hAnsi="Times New Roman" w:cs="Times New Roman"/>
            <w:sz w:val="28"/>
            <w:szCs w:val="28"/>
            <w:rPrChange w:id="8361" w:author="Phạm Anh Đại" w:date="2016-11-16T08:54:00Z">
              <w:rPr>
                <w:rFonts w:ascii="Times New Roman" w:hAnsi="Times New Roman" w:cs="Times New Roman"/>
                <w:sz w:val="24"/>
                <w:szCs w:val="24"/>
              </w:rPr>
            </w:rPrChange>
          </w:rPr>
          <w:t xml:space="preserve"> nghiên cứu </w:t>
        </w:r>
      </w:ins>
      <w:ins w:id="8362" w:author="Phat Tran" w:date="2016-11-05T15:17:00Z">
        <w:r w:rsidR="00F132BF" w:rsidRPr="00957567">
          <w:rPr>
            <w:rFonts w:ascii="Times New Roman" w:hAnsi="Times New Roman" w:cs="Times New Roman"/>
            <w:sz w:val="28"/>
            <w:szCs w:val="28"/>
            <w:rPrChange w:id="8363" w:author="Phạm Anh Đại" w:date="2016-11-16T08:54:00Z">
              <w:rPr>
                <w:rFonts w:ascii="Times New Roman" w:hAnsi="Times New Roman" w:cs="Times New Roman"/>
                <w:sz w:val="24"/>
                <w:szCs w:val="24"/>
              </w:rPr>
            </w:rPrChange>
          </w:rPr>
          <w:t xml:space="preserve">người </w:t>
        </w:r>
      </w:ins>
      <w:ins w:id="8364" w:author="Truong Ngoc Son" w:date="2016-10-21T15:33:00Z">
        <w:r w:rsidRPr="00957567">
          <w:rPr>
            <w:rFonts w:ascii="Times New Roman" w:hAnsi="Times New Roman" w:cs="Times New Roman"/>
            <w:sz w:val="28"/>
            <w:szCs w:val="28"/>
            <w:rPrChange w:id="8365" w:author="Phạm Anh Đại" w:date="2016-11-16T08:54:00Z">
              <w:rPr>
                <w:rFonts w:ascii="Times New Roman" w:hAnsi="Times New Roman" w:cs="Times New Roman"/>
                <w:sz w:val="24"/>
                <w:szCs w:val="24"/>
              </w:rPr>
            </w:rPrChange>
          </w:rPr>
          <w:t xml:space="preserve">Anh tai nạn James </w:t>
        </w:r>
      </w:ins>
      <w:ins w:id="8366" w:author="Phat Tran" w:date="2016-11-05T15:18:00Z">
        <w:r w:rsidR="00F132BF" w:rsidRPr="00957567">
          <w:rPr>
            <w:rFonts w:ascii="Times New Roman" w:hAnsi="Times New Roman" w:cs="Times New Roman"/>
            <w:sz w:val="28"/>
            <w:szCs w:val="28"/>
            <w:rPrChange w:id="8367" w:author="Phạm Anh Đại" w:date="2016-11-16T08:54:00Z">
              <w:rPr>
                <w:rFonts w:ascii="Times New Roman" w:hAnsi="Times New Roman" w:cs="Times New Roman"/>
                <w:sz w:val="24"/>
                <w:szCs w:val="24"/>
              </w:rPr>
            </w:rPrChange>
          </w:rPr>
          <w:t xml:space="preserve">Reason </w:t>
        </w:r>
      </w:ins>
      <w:ins w:id="8368" w:author="Truong Ngoc Son" w:date="2016-10-21T15:33:00Z">
        <w:del w:id="8369" w:author="Phat Tran" w:date="2016-11-05T15:18:00Z">
          <w:r w:rsidRPr="00957567" w:rsidDel="00F132BF">
            <w:rPr>
              <w:rFonts w:ascii="Times New Roman" w:hAnsi="Times New Roman" w:cs="Times New Roman"/>
              <w:sz w:val="28"/>
              <w:szCs w:val="28"/>
              <w:rPrChange w:id="8370" w:author="Phạm Anh Đại" w:date="2016-11-16T08:54:00Z">
                <w:rPr>
                  <w:rFonts w:ascii="Times New Roman" w:hAnsi="Times New Roman" w:cs="Times New Roman"/>
                  <w:sz w:val="24"/>
                  <w:szCs w:val="24"/>
                </w:rPr>
              </w:rPrChange>
            </w:rPr>
            <w:delText>Lý do</w:delText>
          </w:r>
        </w:del>
        <w:r w:rsidRPr="00957567">
          <w:rPr>
            <w:rFonts w:ascii="Times New Roman" w:hAnsi="Times New Roman" w:cs="Times New Roman"/>
            <w:sz w:val="28"/>
            <w:szCs w:val="28"/>
            <w:rPrChange w:id="8371" w:author="Phạm Anh Đại" w:date="2016-11-16T08:54:00Z">
              <w:rPr>
                <w:rFonts w:ascii="Times New Roman" w:hAnsi="Times New Roman" w:cs="Times New Roman"/>
                <w:sz w:val="24"/>
                <w:szCs w:val="24"/>
              </w:rPr>
            </w:rPrChange>
          </w:rPr>
          <w:t xml:space="preserve"> diễn tả điều này thông qua ẩn dụ của lát pho mát Thụy Sĩ: trừ khi các lỗ tất cả xếp hàng hoàn hảo, sẽ không có tai nạn. ẩn dụ này cung cấp hai bài học: Thứ nhất, không nên cố gắng tìm ra "" nguyên nhân của một vụ tai nạn; Thứ hai, chúng ta có thể làm giảm tai nạn và làm cho hệ thống ứng phó tốt hơn bằng cách thiết kế chúng để có biện pháp phòng ngừa chống lại lỗi (thêm lát pho mát), cơ hội ít </w:t>
        </w:r>
      </w:ins>
      <w:ins w:id="8372" w:author="Phat Tran" w:date="2016-11-05T15:18:00Z">
        <w:r w:rsidR="00F132BF" w:rsidRPr="00957567">
          <w:rPr>
            <w:rFonts w:ascii="Times New Roman" w:hAnsi="Times New Roman" w:cs="Times New Roman"/>
            <w:sz w:val="28"/>
            <w:szCs w:val="28"/>
            <w:rPrChange w:id="8373" w:author="Phạm Anh Đại" w:date="2016-11-16T08:54:00Z">
              <w:rPr>
                <w:rFonts w:ascii="Times New Roman" w:hAnsi="Times New Roman" w:cs="Times New Roman"/>
                <w:sz w:val="24"/>
                <w:szCs w:val="24"/>
              </w:rPr>
            </w:rPrChange>
          </w:rPr>
          <w:t xml:space="preserve">bị sơ suất </w:t>
        </w:r>
      </w:ins>
      <w:ins w:id="8374" w:author="Truong Ngoc Son" w:date="2016-10-21T15:33:00Z">
        <w:del w:id="8375" w:author="Phat Tran" w:date="2016-11-05T15:18:00Z">
          <w:r w:rsidRPr="00957567" w:rsidDel="00F132BF">
            <w:rPr>
              <w:rFonts w:ascii="Times New Roman" w:hAnsi="Times New Roman" w:cs="Times New Roman"/>
              <w:sz w:val="28"/>
              <w:szCs w:val="28"/>
              <w:rPrChange w:id="8376" w:author="Phạm Anh Đại" w:date="2016-11-16T08:54:00Z">
                <w:rPr>
                  <w:rFonts w:ascii="Times New Roman" w:hAnsi="Times New Roman" w:cs="Times New Roman"/>
                  <w:sz w:val="24"/>
                  <w:szCs w:val="24"/>
                </w:rPr>
              </w:rPrChange>
            </w:rPr>
            <w:delText>trượt chân</w:delText>
          </w:r>
        </w:del>
        <w:r w:rsidRPr="00957567">
          <w:rPr>
            <w:rFonts w:ascii="Times New Roman" w:hAnsi="Times New Roman" w:cs="Times New Roman"/>
            <w:sz w:val="28"/>
            <w:szCs w:val="28"/>
            <w:rPrChange w:id="8377" w:author="Phạm Anh Đại" w:date="2016-11-16T08:54:00Z">
              <w:rPr>
                <w:rFonts w:ascii="Times New Roman" w:hAnsi="Times New Roman" w:cs="Times New Roman"/>
                <w:sz w:val="24"/>
                <w:szCs w:val="24"/>
              </w:rPr>
            </w:rPrChange>
          </w:rPr>
          <w:t xml:space="preserve">, những sai lầm, hoặc thiết bị thất bại (lỗ ít hơn), và các cơ chế rất khác nhau trong </w:t>
        </w:r>
      </w:ins>
      <w:ins w:id="8378" w:author="Phat Tran" w:date="2016-11-05T15:19:00Z">
        <w:r w:rsidR="00F132BF" w:rsidRPr="00957567">
          <w:rPr>
            <w:rFonts w:ascii="Times New Roman" w:hAnsi="Times New Roman" w:cs="Times New Roman"/>
            <w:sz w:val="28"/>
            <w:szCs w:val="28"/>
            <w:rPrChange w:id="8379" w:author="Phạm Anh Đại" w:date="2016-11-16T08:54:00Z">
              <w:rPr>
                <w:rFonts w:ascii="Times New Roman" w:hAnsi="Times New Roman" w:cs="Times New Roman"/>
                <w:sz w:val="24"/>
                <w:szCs w:val="24"/>
              </w:rPr>
            </w:rPrChange>
          </w:rPr>
          <w:t xml:space="preserve">các phần nhở </w:t>
        </w:r>
      </w:ins>
      <w:ins w:id="8380" w:author="Truong Ngoc Son" w:date="2016-10-21T15:33:00Z">
        <w:del w:id="8381" w:author="Phat Tran" w:date="2016-11-05T15:19:00Z">
          <w:r w:rsidRPr="00957567" w:rsidDel="00F132BF">
            <w:rPr>
              <w:rFonts w:ascii="Times New Roman" w:hAnsi="Times New Roman" w:cs="Times New Roman"/>
              <w:sz w:val="28"/>
              <w:szCs w:val="28"/>
              <w:rPrChange w:id="8382" w:author="Phạm Anh Đại" w:date="2016-11-16T08:54:00Z">
                <w:rPr>
                  <w:rFonts w:ascii="Times New Roman" w:hAnsi="Times New Roman" w:cs="Times New Roman"/>
                  <w:sz w:val="24"/>
                  <w:szCs w:val="24"/>
                </w:rPr>
              </w:rPrChange>
            </w:rPr>
            <w:delText>subparts</w:delText>
          </w:r>
        </w:del>
        <w:r w:rsidRPr="00957567">
          <w:rPr>
            <w:rFonts w:ascii="Times New Roman" w:hAnsi="Times New Roman" w:cs="Times New Roman"/>
            <w:sz w:val="28"/>
            <w:szCs w:val="28"/>
            <w:rPrChange w:id="8383" w:author="Phạm Anh Đại" w:date="2016-11-16T08:54:00Z">
              <w:rPr>
                <w:rFonts w:ascii="Times New Roman" w:hAnsi="Times New Roman" w:cs="Times New Roman"/>
                <w:sz w:val="24"/>
                <w:szCs w:val="24"/>
              </w:rPr>
            </w:rPrChange>
          </w:rPr>
          <w:t xml:space="preserve"> khác nhau của hệ thống (cố gắng để đảm bảo rằng các lỗ không xếp hàng)</w:t>
        </w:r>
      </w:ins>
    </w:p>
    <w:p w14:paraId="05DD80C6" w14:textId="77777777" w:rsidR="0032205F" w:rsidRPr="00957567" w:rsidRDefault="0032205F">
      <w:pPr>
        <w:jc w:val="both"/>
        <w:rPr>
          <w:ins w:id="8384" w:author="Truong Ngoc Son" w:date="2016-10-21T15:33:00Z"/>
          <w:rFonts w:ascii="Times New Roman" w:hAnsi="Times New Roman" w:cs="Times New Roman"/>
          <w:sz w:val="28"/>
          <w:szCs w:val="28"/>
          <w:rPrChange w:id="8385" w:author="Phạm Anh Đại" w:date="2016-11-16T08:54:00Z">
            <w:rPr>
              <w:ins w:id="8386" w:author="Truong Ngoc Son" w:date="2016-10-21T15:33:00Z"/>
              <w:rFonts w:ascii="Times New Roman" w:hAnsi="Times New Roman" w:cs="Times New Roman"/>
              <w:sz w:val="24"/>
              <w:szCs w:val="24"/>
            </w:rPr>
          </w:rPrChange>
        </w:rPr>
        <w:pPrChange w:id="8387" w:author="Biển Phan Y" w:date="2016-11-22T22:50:00Z">
          <w:pPr/>
        </w:pPrChange>
      </w:pPr>
    </w:p>
    <w:p w14:paraId="1DA1E028" w14:textId="14C58F30" w:rsidR="0032205F" w:rsidRPr="00957567" w:rsidRDefault="0032205F">
      <w:pPr>
        <w:jc w:val="both"/>
        <w:rPr>
          <w:ins w:id="8388" w:author="Truong Ngoc Son" w:date="2016-10-21T15:33:00Z"/>
          <w:rFonts w:ascii="Times New Roman" w:hAnsi="Times New Roman" w:cs="Times New Roman"/>
          <w:sz w:val="28"/>
          <w:szCs w:val="28"/>
          <w:rPrChange w:id="8389" w:author="Phạm Anh Đại" w:date="2016-11-16T08:54:00Z">
            <w:rPr>
              <w:ins w:id="8390" w:author="Truong Ngoc Son" w:date="2016-10-21T15:33:00Z"/>
              <w:rFonts w:ascii="Times New Roman" w:hAnsi="Times New Roman" w:cs="Times New Roman"/>
              <w:sz w:val="24"/>
              <w:szCs w:val="24"/>
            </w:rPr>
          </w:rPrChange>
        </w:rPr>
        <w:pPrChange w:id="8391" w:author="Biển Phan Y" w:date="2016-11-22T22:50:00Z">
          <w:pPr/>
        </w:pPrChange>
      </w:pPr>
      <w:ins w:id="8392" w:author="Truong Ngoc Son" w:date="2016-10-21T15:33:00Z">
        <w:r w:rsidRPr="00957567">
          <w:rPr>
            <w:rFonts w:ascii="Times New Roman" w:hAnsi="Times New Roman" w:cs="Times New Roman"/>
            <w:sz w:val="28"/>
            <w:szCs w:val="28"/>
            <w:rPrChange w:id="8393" w:author="Phạm Anh Đại" w:date="2016-11-16T08:54:00Z">
              <w:rPr>
                <w:rFonts w:ascii="Times New Roman" w:hAnsi="Times New Roman" w:cs="Times New Roman"/>
                <w:sz w:val="24"/>
                <w:szCs w:val="24"/>
              </w:rPr>
            </w:rPrChange>
          </w:rPr>
          <w:t xml:space="preserve">Bạn có thể thấy điều này trong hầu hết các tai nạn bởi "nếu chỉ" phát biểu. "Nếu chỉ có tôi đã không quyết định để có một phím tắt, tôi sẽ không có tai nạn." "Nếu chỉ có nó </w:t>
        </w:r>
      </w:ins>
      <w:ins w:id="8394" w:author="Phat Tran" w:date="2016-11-05T15:19:00Z">
        <w:r w:rsidR="00F132BF" w:rsidRPr="00957567">
          <w:rPr>
            <w:rFonts w:ascii="Times New Roman" w:hAnsi="Times New Roman" w:cs="Times New Roman"/>
            <w:sz w:val="28"/>
            <w:szCs w:val="28"/>
            <w:rPrChange w:id="8395" w:author="Phạm Anh Đại" w:date="2016-11-16T08:54:00Z">
              <w:rPr>
                <w:rFonts w:ascii="Times New Roman" w:hAnsi="Times New Roman" w:cs="Times New Roman"/>
                <w:sz w:val="24"/>
                <w:szCs w:val="24"/>
              </w:rPr>
            </w:rPrChange>
          </w:rPr>
          <w:t xml:space="preserve">thì trời đã không mưa </w:t>
        </w:r>
      </w:ins>
      <w:ins w:id="8396" w:author="Truong Ngoc Son" w:date="2016-10-21T15:33:00Z">
        <w:del w:id="8397" w:author="Phat Tran" w:date="2016-11-05T15:19:00Z">
          <w:r w:rsidRPr="00957567" w:rsidDel="00F132BF">
            <w:rPr>
              <w:rFonts w:ascii="Times New Roman" w:hAnsi="Times New Roman" w:cs="Times New Roman"/>
              <w:sz w:val="28"/>
              <w:szCs w:val="28"/>
              <w:rPrChange w:id="8398" w:author="Phạm Anh Đại" w:date="2016-11-16T08:54:00Z">
                <w:rPr>
                  <w:rFonts w:ascii="Times New Roman" w:hAnsi="Times New Roman" w:cs="Times New Roman"/>
                  <w:sz w:val="24"/>
                  <w:szCs w:val="24"/>
                </w:rPr>
              </w:rPrChange>
            </w:rPr>
            <w:delText>đ</w:delText>
          </w:r>
        </w:del>
        <w:del w:id="8399" w:author="Phat Tran" w:date="2016-11-05T15:20:00Z">
          <w:r w:rsidRPr="00957567" w:rsidDel="00F132BF">
            <w:rPr>
              <w:rFonts w:ascii="Times New Roman" w:hAnsi="Times New Roman" w:cs="Times New Roman"/>
              <w:sz w:val="28"/>
              <w:szCs w:val="28"/>
              <w:rPrChange w:id="8400" w:author="Phạm Anh Đại" w:date="2016-11-16T08:54:00Z">
                <w:rPr>
                  <w:rFonts w:ascii="Times New Roman" w:hAnsi="Times New Roman" w:cs="Times New Roman"/>
                  <w:sz w:val="24"/>
                  <w:szCs w:val="24"/>
                </w:rPr>
              </w:rPrChange>
            </w:rPr>
            <w:delText>ã không được trời mưa</w:delText>
          </w:r>
        </w:del>
        <w:r w:rsidRPr="00957567">
          <w:rPr>
            <w:rFonts w:ascii="Times New Roman" w:hAnsi="Times New Roman" w:cs="Times New Roman"/>
            <w:sz w:val="28"/>
            <w:szCs w:val="28"/>
            <w:rPrChange w:id="8401" w:author="Phạm Anh Đại" w:date="2016-11-16T08:54:00Z">
              <w:rPr>
                <w:rFonts w:ascii="Times New Roman" w:hAnsi="Times New Roman" w:cs="Times New Roman"/>
                <w:sz w:val="24"/>
                <w:szCs w:val="24"/>
              </w:rPr>
            </w:rPrChange>
          </w:rPr>
          <w:t xml:space="preserve">, hệ thống phanh của tôi sẽ làm việc." "Nếu chỉ có tôi </w:t>
        </w:r>
        <w:del w:id="8402" w:author="Phat Tran" w:date="2016-11-05T15:20:00Z">
          <w:r w:rsidRPr="00957567" w:rsidDel="00F132BF">
            <w:rPr>
              <w:rFonts w:ascii="Times New Roman" w:hAnsi="Times New Roman" w:cs="Times New Roman"/>
              <w:sz w:val="28"/>
              <w:szCs w:val="28"/>
              <w:rPrChange w:id="8403" w:author="Phạm Anh Đại" w:date="2016-11-16T08:54:00Z">
                <w:rPr>
                  <w:rFonts w:ascii="Times New Roman" w:hAnsi="Times New Roman" w:cs="Times New Roman"/>
                  <w:sz w:val="24"/>
                  <w:szCs w:val="24"/>
                </w:rPr>
              </w:rPrChange>
            </w:rPr>
            <w:delText>đã</w:delText>
          </w:r>
        </w:del>
        <w:r w:rsidRPr="00957567">
          <w:rPr>
            <w:rFonts w:ascii="Times New Roman" w:hAnsi="Times New Roman" w:cs="Times New Roman"/>
            <w:sz w:val="28"/>
            <w:szCs w:val="28"/>
            <w:rPrChange w:id="8404" w:author="Phạm Anh Đại" w:date="2016-11-16T08:54:00Z">
              <w:rPr>
                <w:rFonts w:ascii="Times New Roman" w:hAnsi="Times New Roman" w:cs="Times New Roman"/>
                <w:sz w:val="24"/>
                <w:szCs w:val="24"/>
              </w:rPr>
            </w:rPrChange>
          </w:rPr>
          <w:t xml:space="preserve"> nhìn sang bên trái, tôi đã nhìn thấy chiếc xe sớm hơn. "có, tất cả các báo cáo là đúng sự thật, nhưng không ai trong số họ là" những "nguyên nhân của vụ tai nạn. Thông thường, không có nguyên nhân duy nhất. Vâng, nhà báo, luật sư, cũng như công chúng, muốn biết nguyên nhân để ai đó có thể</w:t>
        </w:r>
      </w:ins>
      <w:ins w:id="8405" w:author="Phat Tran" w:date="2016-11-05T15:20:00Z">
        <w:r w:rsidR="00F132BF" w:rsidRPr="00957567">
          <w:rPr>
            <w:rFonts w:ascii="Times New Roman" w:hAnsi="Times New Roman" w:cs="Times New Roman"/>
            <w:sz w:val="28"/>
            <w:szCs w:val="28"/>
            <w:rPrChange w:id="8406" w:author="Phạm Anh Đại" w:date="2016-11-16T08:54:00Z">
              <w:rPr>
                <w:rFonts w:ascii="Times New Roman" w:hAnsi="Times New Roman" w:cs="Times New Roman"/>
                <w:sz w:val="24"/>
                <w:szCs w:val="24"/>
              </w:rPr>
            </w:rPrChange>
          </w:rPr>
          <w:t xml:space="preserve"> bị</w:t>
        </w:r>
      </w:ins>
      <w:ins w:id="8407" w:author="Truong Ngoc Son" w:date="2016-10-21T15:33:00Z">
        <w:r w:rsidRPr="00957567">
          <w:rPr>
            <w:rFonts w:ascii="Times New Roman" w:hAnsi="Times New Roman" w:cs="Times New Roman"/>
            <w:sz w:val="28"/>
            <w:szCs w:val="28"/>
            <w:rPrChange w:id="8408" w:author="Phạm Anh Đại" w:date="2016-11-16T08:54:00Z">
              <w:rPr>
                <w:rFonts w:ascii="Times New Roman" w:hAnsi="Times New Roman" w:cs="Times New Roman"/>
                <w:sz w:val="24"/>
                <w:szCs w:val="24"/>
              </w:rPr>
            </w:rPrChange>
          </w:rPr>
          <w:t xml:space="preserve"> đổ lỗi và trừng phạt. Nhưng cơ quan điều tra có uy tín biết rằng đó không phải là nguyên nhân duy nhất, đó là lý do tại sao điều tra của họ mất quá lâu. </w:t>
        </w:r>
      </w:ins>
      <w:ins w:id="8409" w:author="Phat Tran" w:date="2016-11-05T15:20:00Z">
        <w:r w:rsidR="00F132BF" w:rsidRPr="00957567">
          <w:rPr>
            <w:rFonts w:ascii="Times New Roman" w:hAnsi="Times New Roman" w:cs="Times New Roman"/>
            <w:sz w:val="28"/>
            <w:szCs w:val="28"/>
            <w:rPrChange w:id="8410" w:author="Phạm Anh Đại" w:date="2016-11-16T08:54:00Z">
              <w:rPr>
                <w:rFonts w:ascii="Times New Roman" w:hAnsi="Times New Roman" w:cs="Times New Roman"/>
                <w:sz w:val="24"/>
                <w:szCs w:val="24"/>
              </w:rPr>
            </w:rPrChange>
          </w:rPr>
          <w:t xml:space="preserve">Trách </w:t>
        </w:r>
      </w:ins>
      <w:ins w:id="8411" w:author="Truong Ngoc Son" w:date="2016-10-21T15:33:00Z">
        <w:del w:id="8412" w:author="Phat Tran" w:date="2016-11-05T15:20:00Z">
          <w:r w:rsidRPr="00957567" w:rsidDel="00F132BF">
            <w:rPr>
              <w:rFonts w:ascii="Times New Roman" w:hAnsi="Times New Roman" w:cs="Times New Roman"/>
              <w:sz w:val="28"/>
              <w:szCs w:val="28"/>
              <w:rPrChange w:id="8413" w:author="Phạm Anh Đại" w:date="2016-11-16T08:54:00Z">
                <w:rPr>
                  <w:rFonts w:ascii="Times New Roman" w:hAnsi="Times New Roman" w:cs="Times New Roman"/>
                  <w:sz w:val="24"/>
                  <w:szCs w:val="24"/>
                </w:rPr>
              </w:rPrChange>
            </w:rPr>
            <w:lastRenderedPageBreak/>
            <w:delText>trách</w:delText>
          </w:r>
        </w:del>
        <w:r w:rsidRPr="00957567">
          <w:rPr>
            <w:rFonts w:ascii="Times New Roman" w:hAnsi="Times New Roman" w:cs="Times New Roman"/>
            <w:sz w:val="28"/>
            <w:szCs w:val="28"/>
            <w:rPrChange w:id="8414" w:author="Phạm Anh Đại" w:date="2016-11-16T08:54:00Z">
              <w:rPr>
                <w:rFonts w:ascii="Times New Roman" w:hAnsi="Times New Roman" w:cs="Times New Roman"/>
                <w:sz w:val="24"/>
                <w:szCs w:val="24"/>
              </w:rPr>
            </w:rPrChange>
          </w:rPr>
          <w:t xml:space="preserve"> nhiệm của mình là phải hiểu hệ thống và thực hiện thay đổi đó sẽ làm giảm cơ hội của cùng một chuỗi các sự kiện dẫn đến một tai nạn trong tương lai.</w:t>
        </w:r>
      </w:ins>
    </w:p>
    <w:p w14:paraId="66212928" w14:textId="79C8934A" w:rsidR="0032205F" w:rsidRPr="00957567" w:rsidRDefault="00F132BF">
      <w:pPr>
        <w:jc w:val="both"/>
        <w:rPr>
          <w:ins w:id="8415" w:author="Truong Ngoc Son" w:date="2016-10-21T15:33:00Z"/>
          <w:rFonts w:ascii="Times New Roman" w:hAnsi="Times New Roman" w:cs="Times New Roman"/>
          <w:sz w:val="28"/>
          <w:szCs w:val="28"/>
          <w:rPrChange w:id="8416" w:author="Phạm Anh Đại" w:date="2016-11-16T08:54:00Z">
            <w:rPr>
              <w:ins w:id="8417" w:author="Truong Ngoc Son" w:date="2016-10-21T15:33:00Z"/>
              <w:rFonts w:ascii="Times New Roman" w:hAnsi="Times New Roman" w:cs="Times New Roman"/>
              <w:sz w:val="24"/>
              <w:szCs w:val="24"/>
            </w:rPr>
          </w:rPrChange>
        </w:rPr>
        <w:pPrChange w:id="8418" w:author="Biển Phan Y" w:date="2016-11-22T22:50:00Z">
          <w:pPr/>
        </w:pPrChange>
      </w:pPr>
      <w:ins w:id="8419" w:author="Phat Tran" w:date="2016-11-05T15:20:00Z">
        <w:r w:rsidRPr="00957567">
          <w:rPr>
            <w:rFonts w:ascii="Times New Roman" w:hAnsi="Times New Roman" w:cs="Times New Roman"/>
            <w:sz w:val="28"/>
            <w:szCs w:val="28"/>
            <w:rPrChange w:id="8420" w:author="Phạm Anh Đại" w:date="2016-11-16T08:54:00Z">
              <w:rPr>
                <w:rFonts w:ascii="Times New Roman" w:hAnsi="Times New Roman" w:cs="Times New Roman"/>
                <w:sz w:val="24"/>
                <w:szCs w:val="24"/>
              </w:rPr>
            </w:rPrChange>
          </w:rPr>
          <w:t xml:space="preserve">Các lát pho mát Thụy Sĩ ẩn dụ gợi ý một số cách để giảm bớt tai nạn </w:t>
        </w:r>
      </w:ins>
      <w:ins w:id="8421" w:author="Truong Ngoc Son" w:date="2016-10-21T15:33:00Z">
        <w:del w:id="8422" w:author="Phat Tran" w:date="2016-11-05T15:20:00Z">
          <w:r w:rsidR="0032205F" w:rsidRPr="00957567" w:rsidDel="00F132BF">
            <w:rPr>
              <w:rFonts w:ascii="Times New Roman" w:hAnsi="Times New Roman" w:cs="Times New Roman"/>
              <w:sz w:val="28"/>
              <w:szCs w:val="28"/>
              <w:rPrChange w:id="8423" w:author="Phạm Anh Đại" w:date="2016-11-16T08:54:00Z">
                <w:rPr>
                  <w:rFonts w:ascii="Times New Roman" w:hAnsi="Times New Roman" w:cs="Times New Roman"/>
                  <w:sz w:val="24"/>
                  <w:szCs w:val="24"/>
                </w:rPr>
              </w:rPrChange>
            </w:rPr>
            <w:delText xml:space="preserve">The Swiss cheese metaphor suggests several ways to reduce accidents </w:delText>
          </w:r>
        </w:del>
        <w:r w:rsidR="0032205F" w:rsidRPr="00957567">
          <w:rPr>
            <w:rFonts w:ascii="Times New Roman" w:hAnsi="Times New Roman" w:cs="Times New Roman"/>
            <w:sz w:val="28"/>
            <w:szCs w:val="28"/>
            <w:rPrChange w:id="8424" w:author="Phạm Anh Đại" w:date="2016-11-16T08:54:00Z">
              <w:rPr>
                <w:rFonts w:ascii="Times New Roman" w:hAnsi="Times New Roman" w:cs="Times New Roman"/>
                <w:sz w:val="24"/>
                <w:szCs w:val="24"/>
              </w:rPr>
            </w:rPrChange>
          </w:rPr>
          <w:t>:</w:t>
        </w:r>
      </w:ins>
    </w:p>
    <w:p w14:paraId="2134E070" w14:textId="1EC7831C" w:rsidR="0032205F" w:rsidRPr="00957567" w:rsidRDefault="0032205F">
      <w:pPr>
        <w:jc w:val="both"/>
        <w:rPr>
          <w:ins w:id="8425" w:author="Truong Ngoc Son" w:date="2016-10-21T15:33:00Z"/>
          <w:rFonts w:ascii="Times New Roman" w:hAnsi="Times New Roman" w:cs="Times New Roman"/>
          <w:sz w:val="28"/>
          <w:szCs w:val="28"/>
          <w:rPrChange w:id="8426" w:author="Phạm Anh Đại" w:date="2016-11-16T08:54:00Z">
            <w:rPr>
              <w:ins w:id="8427" w:author="Truong Ngoc Son" w:date="2016-10-21T15:33:00Z"/>
              <w:rFonts w:ascii="Times New Roman" w:hAnsi="Times New Roman" w:cs="Times New Roman"/>
              <w:sz w:val="24"/>
              <w:szCs w:val="24"/>
            </w:rPr>
          </w:rPrChange>
        </w:rPr>
        <w:pPrChange w:id="8428" w:author="Biển Phan Y" w:date="2016-11-22T22:50:00Z">
          <w:pPr/>
        </w:pPrChange>
      </w:pPr>
      <w:ins w:id="8429" w:author="Truong Ngoc Son" w:date="2016-10-21T15:33:00Z">
        <w:r w:rsidRPr="00957567">
          <w:rPr>
            <w:rFonts w:ascii="Times New Roman" w:hAnsi="Times New Roman" w:cs="Times New Roman"/>
            <w:sz w:val="28"/>
            <w:szCs w:val="28"/>
            <w:rPrChange w:id="8430" w:author="Phạm Anh Đại" w:date="2016-11-16T08:54:00Z">
              <w:rPr>
                <w:rFonts w:ascii="Times New Roman" w:hAnsi="Times New Roman" w:cs="Times New Roman"/>
                <w:sz w:val="24"/>
                <w:szCs w:val="24"/>
              </w:rPr>
            </w:rPrChange>
          </w:rPr>
          <w:tab/>
          <w:t>Thêm</w:t>
        </w:r>
      </w:ins>
      <w:ins w:id="8431" w:author="Phat Tran" w:date="2016-11-05T15:20:00Z">
        <w:r w:rsidR="00F132BF" w:rsidRPr="00957567">
          <w:rPr>
            <w:rFonts w:ascii="Times New Roman" w:hAnsi="Times New Roman" w:cs="Times New Roman"/>
            <w:sz w:val="28"/>
            <w:szCs w:val="28"/>
            <w:rPrChange w:id="8432" w:author="Phạm Anh Đại" w:date="2016-11-16T08:54:00Z">
              <w:rPr>
                <w:rFonts w:ascii="Times New Roman" w:hAnsi="Times New Roman" w:cs="Times New Roman"/>
                <w:sz w:val="24"/>
                <w:szCs w:val="24"/>
              </w:rPr>
            </w:rPrChange>
          </w:rPr>
          <w:t xml:space="preserve"> nhiều</w:t>
        </w:r>
      </w:ins>
      <w:ins w:id="8433" w:author="Truong Ngoc Son" w:date="2016-10-21T15:33:00Z">
        <w:r w:rsidRPr="00957567">
          <w:rPr>
            <w:rFonts w:ascii="Times New Roman" w:hAnsi="Times New Roman" w:cs="Times New Roman"/>
            <w:sz w:val="28"/>
            <w:szCs w:val="28"/>
            <w:rPrChange w:id="8434" w:author="Phạm Anh Đại" w:date="2016-11-16T08:54:00Z">
              <w:rPr>
                <w:rFonts w:ascii="Times New Roman" w:hAnsi="Times New Roman" w:cs="Times New Roman"/>
                <w:sz w:val="24"/>
                <w:szCs w:val="24"/>
              </w:rPr>
            </w:rPrChange>
          </w:rPr>
          <w:t xml:space="preserve"> lát pho mát.</w:t>
        </w:r>
      </w:ins>
    </w:p>
    <w:p w14:paraId="0492FAAA" w14:textId="57290673" w:rsidR="0032205F" w:rsidRPr="00957567" w:rsidRDefault="0032205F">
      <w:pPr>
        <w:jc w:val="both"/>
        <w:rPr>
          <w:ins w:id="8435" w:author="Truong Ngoc Son" w:date="2016-10-21T15:33:00Z"/>
          <w:rFonts w:ascii="Times New Roman" w:hAnsi="Times New Roman" w:cs="Times New Roman"/>
          <w:sz w:val="28"/>
          <w:szCs w:val="28"/>
          <w:rPrChange w:id="8436" w:author="Phạm Anh Đại" w:date="2016-11-16T08:54:00Z">
            <w:rPr>
              <w:ins w:id="8437" w:author="Truong Ngoc Son" w:date="2016-10-21T15:33:00Z"/>
              <w:rFonts w:ascii="Times New Roman" w:hAnsi="Times New Roman" w:cs="Times New Roman"/>
              <w:sz w:val="24"/>
              <w:szCs w:val="24"/>
            </w:rPr>
          </w:rPrChange>
        </w:rPr>
        <w:pPrChange w:id="8438" w:author="Biển Phan Y" w:date="2016-11-22T22:50:00Z">
          <w:pPr/>
        </w:pPrChange>
      </w:pPr>
      <w:ins w:id="8439" w:author="Truong Ngoc Son" w:date="2016-10-21T15:33:00Z">
        <w:r w:rsidRPr="00957567">
          <w:rPr>
            <w:rFonts w:ascii="Times New Roman" w:hAnsi="Times New Roman" w:cs="Times New Roman"/>
            <w:sz w:val="28"/>
            <w:szCs w:val="28"/>
            <w:rPrChange w:id="8440" w:author="Phạm Anh Đại" w:date="2016-11-16T08:54:00Z">
              <w:rPr>
                <w:rFonts w:ascii="Times New Roman" w:hAnsi="Times New Roman" w:cs="Times New Roman"/>
                <w:sz w:val="24"/>
                <w:szCs w:val="24"/>
              </w:rPr>
            </w:rPrChange>
          </w:rPr>
          <w:tab/>
          <w:t>Giảm số lượng các lỗ (hoặc làm cho các lỗ hiện tại nhỏ hơn).</w:t>
        </w:r>
      </w:ins>
    </w:p>
    <w:p w14:paraId="15A6F44C" w14:textId="118DD5BE" w:rsidR="0032205F" w:rsidRPr="00957567" w:rsidRDefault="0032205F">
      <w:pPr>
        <w:jc w:val="both"/>
        <w:rPr>
          <w:ins w:id="8441" w:author="Truong Ngoc Son" w:date="2016-10-21T15:33:00Z"/>
          <w:rFonts w:ascii="Times New Roman" w:hAnsi="Times New Roman" w:cs="Times New Roman"/>
          <w:sz w:val="28"/>
          <w:szCs w:val="28"/>
          <w:rPrChange w:id="8442" w:author="Phạm Anh Đại" w:date="2016-11-16T08:54:00Z">
            <w:rPr>
              <w:ins w:id="8443" w:author="Truong Ngoc Son" w:date="2016-10-21T15:33:00Z"/>
              <w:rFonts w:ascii="Times New Roman" w:hAnsi="Times New Roman" w:cs="Times New Roman"/>
              <w:sz w:val="24"/>
              <w:szCs w:val="24"/>
            </w:rPr>
          </w:rPrChange>
        </w:rPr>
        <w:pPrChange w:id="8444" w:author="Biển Phan Y" w:date="2016-11-22T22:50:00Z">
          <w:pPr/>
        </w:pPrChange>
      </w:pPr>
      <w:ins w:id="8445" w:author="Truong Ngoc Son" w:date="2016-10-21T15:33:00Z">
        <w:r w:rsidRPr="00957567">
          <w:rPr>
            <w:rFonts w:ascii="Times New Roman" w:hAnsi="Times New Roman" w:cs="Times New Roman"/>
            <w:sz w:val="28"/>
            <w:szCs w:val="28"/>
            <w:rPrChange w:id="8446" w:author="Phạm Anh Đại" w:date="2016-11-16T08:54:00Z">
              <w:rPr>
                <w:rFonts w:ascii="Times New Roman" w:hAnsi="Times New Roman" w:cs="Times New Roman"/>
                <w:sz w:val="24"/>
                <w:szCs w:val="24"/>
              </w:rPr>
            </w:rPrChange>
          </w:rPr>
          <w:tab/>
          <w:t xml:space="preserve">Cảnh báo cho các </w:t>
        </w:r>
      </w:ins>
      <w:ins w:id="8447" w:author="Phat Tran" w:date="2016-11-05T15:21:00Z">
        <w:r w:rsidR="00F132BF" w:rsidRPr="00957567">
          <w:rPr>
            <w:rFonts w:ascii="Times New Roman" w:hAnsi="Times New Roman" w:cs="Times New Roman"/>
            <w:sz w:val="28"/>
            <w:szCs w:val="28"/>
            <w:rPrChange w:id="8448" w:author="Phạm Anh Đại" w:date="2016-11-16T08:54:00Z">
              <w:rPr>
                <w:rFonts w:ascii="Times New Roman" w:hAnsi="Times New Roman" w:cs="Times New Roman"/>
                <w:sz w:val="24"/>
                <w:szCs w:val="24"/>
              </w:rPr>
            </w:rPrChange>
          </w:rPr>
          <w:t xml:space="preserve">quản lý </w:t>
        </w:r>
      </w:ins>
      <w:ins w:id="8449" w:author="Truong Ngoc Son" w:date="2016-10-21T15:33:00Z">
        <w:del w:id="8450" w:author="Phat Tran" w:date="2016-11-05T15:21:00Z">
          <w:r w:rsidRPr="00957567" w:rsidDel="00F132BF">
            <w:rPr>
              <w:rFonts w:ascii="Times New Roman" w:hAnsi="Times New Roman" w:cs="Times New Roman"/>
              <w:sz w:val="28"/>
              <w:szCs w:val="28"/>
              <w:rPrChange w:id="8451" w:author="Phạm Anh Đại" w:date="2016-11-16T08:54:00Z">
                <w:rPr>
                  <w:rFonts w:ascii="Times New Roman" w:hAnsi="Times New Roman" w:cs="Times New Roman"/>
                  <w:sz w:val="24"/>
                  <w:szCs w:val="24"/>
                </w:rPr>
              </w:rPrChange>
            </w:rPr>
            <w:delText>nhà khai thác</w:delText>
          </w:r>
        </w:del>
        <w:r w:rsidRPr="00957567">
          <w:rPr>
            <w:rFonts w:ascii="Times New Roman" w:hAnsi="Times New Roman" w:cs="Times New Roman"/>
            <w:sz w:val="28"/>
            <w:szCs w:val="28"/>
            <w:rPrChange w:id="8452" w:author="Phạm Anh Đại" w:date="2016-11-16T08:54:00Z">
              <w:rPr>
                <w:rFonts w:ascii="Times New Roman" w:hAnsi="Times New Roman" w:cs="Times New Roman"/>
                <w:sz w:val="24"/>
                <w:szCs w:val="24"/>
              </w:rPr>
            </w:rPrChange>
          </w:rPr>
          <w:t xml:space="preserve"> của con người khi một số lỗ đã xếp hàng.</w:t>
        </w:r>
      </w:ins>
    </w:p>
    <w:p w14:paraId="40F6C55A" w14:textId="101BD8AE" w:rsidR="0032205F" w:rsidRPr="00957567" w:rsidRDefault="0032205F">
      <w:pPr>
        <w:jc w:val="both"/>
        <w:rPr>
          <w:ins w:id="8453" w:author="Truong Ngoc Son" w:date="2016-10-21T15:33:00Z"/>
          <w:rFonts w:ascii="Times New Roman" w:hAnsi="Times New Roman" w:cs="Times New Roman"/>
          <w:sz w:val="28"/>
          <w:szCs w:val="28"/>
          <w:rPrChange w:id="8454" w:author="Phạm Anh Đại" w:date="2016-11-16T08:54:00Z">
            <w:rPr>
              <w:ins w:id="8455" w:author="Truong Ngoc Son" w:date="2016-10-21T15:33:00Z"/>
              <w:rFonts w:ascii="Times New Roman" w:hAnsi="Times New Roman" w:cs="Times New Roman"/>
              <w:sz w:val="24"/>
              <w:szCs w:val="24"/>
            </w:rPr>
          </w:rPrChange>
        </w:rPr>
        <w:pPrChange w:id="8456" w:author="Biển Phan Y" w:date="2016-11-22T22:50:00Z">
          <w:pPr/>
        </w:pPrChange>
      </w:pPr>
      <w:ins w:id="8457" w:author="Truong Ngoc Son" w:date="2016-10-21T15:33:00Z">
        <w:r w:rsidRPr="00957567">
          <w:rPr>
            <w:rFonts w:ascii="Times New Roman" w:hAnsi="Times New Roman" w:cs="Times New Roman"/>
            <w:sz w:val="28"/>
            <w:szCs w:val="28"/>
            <w:rPrChange w:id="8458" w:author="Phạm Anh Đại" w:date="2016-11-16T08:54:00Z">
              <w:rPr>
                <w:rFonts w:ascii="Times New Roman" w:hAnsi="Times New Roman" w:cs="Times New Roman"/>
                <w:sz w:val="24"/>
                <w:szCs w:val="24"/>
              </w:rPr>
            </w:rPrChange>
          </w:rPr>
          <w:t xml:space="preserve">Mỗi </w:t>
        </w:r>
      </w:ins>
      <w:ins w:id="8459" w:author="Phat Tran" w:date="2016-11-05T15:21:00Z">
        <w:r w:rsidR="00F132BF" w:rsidRPr="00957567">
          <w:rPr>
            <w:rFonts w:ascii="Times New Roman" w:hAnsi="Times New Roman" w:cs="Times New Roman"/>
            <w:sz w:val="28"/>
            <w:szCs w:val="28"/>
            <w:rPrChange w:id="8460" w:author="Phạm Anh Đại" w:date="2016-11-16T08:54:00Z">
              <w:rPr>
                <w:rFonts w:ascii="Times New Roman" w:hAnsi="Times New Roman" w:cs="Times New Roman"/>
                <w:sz w:val="24"/>
                <w:szCs w:val="24"/>
              </w:rPr>
            </w:rPrChange>
          </w:rPr>
          <w:t xml:space="preserve">cái </w:t>
        </w:r>
      </w:ins>
      <w:ins w:id="8461" w:author="Truong Ngoc Son" w:date="2016-10-21T15:33:00Z">
        <w:r w:rsidRPr="00957567">
          <w:rPr>
            <w:rFonts w:ascii="Times New Roman" w:hAnsi="Times New Roman" w:cs="Times New Roman"/>
            <w:sz w:val="28"/>
            <w:szCs w:val="28"/>
            <w:rPrChange w:id="8462" w:author="Phạm Anh Đại" w:date="2016-11-16T08:54:00Z">
              <w:rPr>
                <w:rFonts w:ascii="Times New Roman" w:hAnsi="Times New Roman" w:cs="Times New Roman"/>
                <w:sz w:val="24"/>
                <w:szCs w:val="24"/>
              </w:rPr>
            </w:rPrChange>
          </w:rPr>
          <w:t>có ý nghĩa</w:t>
        </w:r>
      </w:ins>
      <w:ins w:id="8463" w:author="Phat Tran" w:date="2016-11-05T15:21:00Z">
        <w:r w:rsidR="00F132BF" w:rsidRPr="00957567">
          <w:rPr>
            <w:rFonts w:ascii="Times New Roman" w:hAnsi="Times New Roman" w:cs="Times New Roman"/>
            <w:sz w:val="28"/>
            <w:szCs w:val="28"/>
            <w:rPrChange w:id="8464" w:author="Phạm Anh Đại" w:date="2016-11-16T08:54:00Z">
              <w:rPr>
                <w:rFonts w:ascii="Times New Roman" w:hAnsi="Times New Roman" w:cs="Times New Roman"/>
                <w:sz w:val="24"/>
                <w:szCs w:val="24"/>
              </w:rPr>
            </w:rPrChange>
          </w:rPr>
          <w:t xml:space="preserve"> sẵn sàng</w:t>
        </w:r>
      </w:ins>
      <w:ins w:id="8465" w:author="Truong Ngoc Son" w:date="2016-10-21T15:33:00Z">
        <w:r w:rsidRPr="00957567">
          <w:rPr>
            <w:rFonts w:ascii="Times New Roman" w:hAnsi="Times New Roman" w:cs="Times New Roman"/>
            <w:sz w:val="28"/>
            <w:szCs w:val="28"/>
            <w:rPrChange w:id="8466" w:author="Phạm Anh Đại" w:date="2016-11-16T08:54:00Z">
              <w:rPr>
                <w:rFonts w:ascii="Times New Roman" w:hAnsi="Times New Roman" w:cs="Times New Roman"/>
                <w:sz w:val="24"/>
                <w:szCs w:val="24"/>
              </w:rPr>
            </w:rPrChange>
          </w:rPr>
          <w:t xml:space="preserve"> hoạt động. Nhiều lát pho mát có nghĩa là</w:t>
        </w:r>
      </w:ins>
      <w:ins w:id="8467" w:author="Phat Tran" w:date="2016-11-05T15:21:00Z">
        <w:r w:rsidR="00F132BF" w:rsidRPr="00957567">
          <w:rPr>
            <w:rFonts w:ascii="Times New Roman" w:hAnsi="Times New Roman" w:cs="Times New Roman"/>
            <w:sz w:val="28"/>
            <w:szCs w:val="28"/>
            <w:rPrChange w:id="8468" w:author="Phạm Anh Đại" w:date="2016-11-16T08:54:00Z">
              <w:rPr>
                <w:rFonts w:ascii="Times New Roman" w:hAnsi="Times New Roman" w:cs="Times New Roman"/>
                <w:sz w:val="24"/>
                <w:szCs w:val="24"/>
              </w:rPr>
            </w:rPrChange>
          </w:rPr>
          <w:t xml:space="preserve"> nhiều hàng</w:t>
        </w:r>
      </w:ins>
      <w:ins w:id="8469" w:author="Truong Ngoc Son" w:date="2016-10-21T15:33:00Z">
        <w:r w:rsidRPr="00957567">
          <w:rPr>
            <w:rFonts w:ascii="Times New Roman" w:hAnsi="Times New Roman" w:cs="Times New Roman"/>
            <w:sz w:val="28"/>
            <w:szCs w:val="28"/>
            <w:rPrChange w:id="8470" w:author="Phạm Anh Đại" w:date="2016-11-16T08:54:00Z">
              <w:rPr>
                <w:rFonts w:ascii="Times New Roman" w:hAnsi="Times New Roman" w:cs="Times New Roman"/>
                <w:sz w:val="24"/>
                <w:szCs w:val="24"/>
              </w:rPr>
            </w:rPrChange>
          </w:rPr>
          <w:t xml:space="preserve"> </w:t>
        </w:r>
        <w:del w:id="8471" w:author="Phat Tran" w:date="2016-11-05T15:21:00Z">
          <w:r w:rsidRPr="00957567" w:rsidDel="00F132BF">
            <w:rPr>
              <w:rFonts w:ascii="Times New Roman" w:hAnsi="Times New Roman" w:cs="Times New Roman"/>
              <w:sz w:val="28"/>
              <w:szCs w:val="28"/>
              <w:rPrChange w:id="8472" w:author="Phạm Anh Đại" w:date="2016-11-16T08:54:00Z">
                <w:rPr>
                  <w:rFonts w:ascii="Times New Roman" w:hAnsi="Times New Roman" w:cs="Times New Roman"/>
                  <w:sz w:val="24"/>
                  <w:szCs w:val="24"/>
                </w:rPr>
              </w:rPrChange>
            </w:rPr>
            <w:delText>tập tục dòng</w:delText>
          </w:r>
        </w:del>
        <w:r w:rsidRPr="00957567">
          <w:rPr>
            <w:rFonts w:ascii="Times New Roman" w:hAnsi="Times New Roman" w:cs="Times New Roman"/>
            <w:sz w:val="28"/>
            <w:szCs w:val="28"/>
            <w:rPrChange w:id="8473" w:author="Phạm Anh Đại" w:date="2016-11-16T08:54:00Z">
              <w:rPr>
                <w:rFonts w:ascii="Times New Roman" w:hAnsi="Times New Roman" w:cs="Times New Roman"/>
                <w:sz w:val="24"/>
                <w:szCs w:val="24"/>
              </w:rPr>
            </w:rPrChange>
          </w:rPr>
          <w:t xml:space="preserve"> phòng thủ, chẳng hạn như yêu cầu trong ngành hàng không và các ngành công nghiệp khác cho bản danh sách, nơi mà một người đọc các mục,</w:t>
        </w:r>
        <w:del w:id="8474" w:author="Biển Phan Y" w:date="2016-11-24T00:11:00Z">
          <w:r w:rsidRPr="00957567" w:rsidDel="00C0518F">
            <w:rPr>
              <w:rFonts w:ascii="Times New Roman" w:hAnsi="Times New Roman" w:cs="Times New Roman"/>
              <w:sz w:val="28"/>
              <w:szCs w:val="28"/>
              <w:rPrChange w:id="8475" w:author="Phạm Anh Đại" w:date="2016-11-16T08:54:00Z">
                <w:rPr>
                  <w:rFonts w:ascii="Times New Roman" w:hAnsi="Times New Roman" w:cs="Times New Roman"/>
                  <w:sz w:val="24"/>
                  <w:szCs w:val="24"/>
                </w:rPr>
              </w:rPrChange>
            </w:rPr>
            <w:delText xml:space="preserve"> một hiện</w:delText>
          </w:r>
        </w:del>
        <w:r w:rsidRPr="00957567">
          <w:rPr>
            <w:rFonts w:ascii="Times New Roman" w:hAnsi="Times New Roman" w:cs="Times New Roman"/>
            <w:sz w:val="28"/>
            <w:szCs w:val="28"/>
            <w:rPrChange w:id="8476" w:author="Phạm Anh Đại" w:date="2016-11-16T08:54:00Z">
              <w:rPr>
                <w:rFonts w:ascii="Times New Roman" w:hAnsi="Times New Roman" w:cs="Times New Roman"/>
                <w:sz w:val="24"/>
                <w:szCs w:val="24"/>
              </w:rPr>
            </w:rPrChange>
          </w:rPr>
          <w:t xml:space="preserve"> các hoạt động</w:t>
        </w:r>
      </w:ins>
      <w:ins w:id="8477" w:author="Biển Phan Y" w:date="2016-11-24T00:11:00Z">
        <w:r w:rsidR="00C0518F">
          <w:rPr>
            <w:rFonts w:ascii="Times New Roman" w:hAnsi="Times New Roman" w:cs="Times New Roman"/>
            <w:sz w:val="28"/>
            <w:szCs w:val="28"/>
          </w:rPr>
          <w:t xml:space="preserve"> khác</w:t>
        </w:r>
      </w:ins>
      <w:ins w:id="8478" w:author="Truong Ngoc Son" w:date="2016-10-21T15:33:00Z">
        <w:r w:rsidRPr="00957567">
          <w:rPr>
            <w:rFonts w:ascii="Times New Roman" w:hAnsi="Times New Roman" w:cs="Times New Roman"/>
            <w:sz w:val="28"/>
            <w:szCs w:val="28"/>
            <w:rPrChange w:id="8479" w:author="Phạm Anh Đại" w:date="2016-11-16T08:54:00Z">
              <w:rPr>
                <w:rFonts w:ascii="Times New Roman" w:hAnsi="Times New Roman" w:cs="Times New Roman"/>
                <w:sz w:val="24"/>
                <w:szCs w:val="24"/>
              </w:rPr>
            </w:rPrChange>
          </w:rPr>
          <w:t>, và người đầu tiên kiểm tra các hoạt động để xác nhận nó đã được thực hiện một cách thích hợp.</w:t>
        </w:r>
      </w:ins>
    </w:p>
    <w:p w14:paraId="55FDDAF2" w14:textId="03E6204C" w:rsidR="0032205F" w:rsidRPr="00957567" w:rsidRDefault="0032205F">
      <w:pPr>
        <w:jc w:val="both"/>
        <w:rPr>
          <w:ins w:id="8480" w:author="Truong Ngoc Son" w:date="2016-10-21T15:33:00Z"/>
          <w:rFonts w:ascii="Times New Roman" w:hAnsi="Times New Roman" w:cs="Times New Roman"/>
          <w:sz w:val="28"/>
          <w:szCs w:val="28"/>
          <w:rPrChange w:id="8481" w:author="Phạm Anh Đại" w:date="2016-11-16T08:54:00Z">
            <w:rPr>
              <w:ins w:id="8482" w:author="Truong Ngoc Son" w:date="2016-10-21T15:33:00Z"/>
              <w:rFonts w:ascii="Times New Roman" w:hAnsi="Times New Roman" w:cs="Times New Roman"/>
              <w:sz w:val="24"/>
              <w:szCs w:val="24"/>
            </w:rPr>
          </w:rPrChange>
        </w:rPr>
        <w:pPrChange w:id="8483" w:author="Biển Phan Y" w:date="2016-11-22T22:50:00Z">
          <w:pPr/>
        </w:pPrChange>
      </w:pPr>
      <w:ins w:id="8484" w:author="Truong Ngoc Son" w:date="2016-10-21T15:33:00Z">
        <w:r w:rsidRPr="00957567">
          <w:rPr>
            <w:rFonts w:ascii="Times New Roman" w:hAnsi="Times New Roman" w:cs="Times New Roman"/>
            <w:sz w:val="28"/>
            <w:szCs w:val="28"/>
            <w:rPrChange w:id="8485" w:author="Phạm Anh Đại" w:date="2016-11-16T08:54:00Z">
              <w:rPr>
                <w:rFonts w:ascii="Times New Roman" w:hAnsi="Times New Roman" w:cs="Times New Roman"/>
                <w:sz w:val="24"/>
                <w:szCs w:val="24"/>
              </w:rPr>
            </w:rPrChange>
          </w:rPr>
          <w:t xml:space="preserve">Giảm số lượng các điểm an toàn quan trọng mà lỗi có thể xảy ra là như giảm số lượng hoặc kích thước của các lỗ hổng trong các pho mát Thụy Sĩ. </w:t>
        </w:r>
      </w:ins>
      <w:ins w:id="8486" w:author="Phat Tran" w:date="2016-11-05T15:22:00Z">
        <w:r w:rsidR="00F132BF" w:rsidRPr="00957567">
          <w:rPr>
            <w:rFonts w:ascii="Times New Roman" w:hAnsi="Times New Roman" w:cs="Times New Roman"/>
            <w:sz w:val="28"/>
            <w:szCs w:val="28"/>
            <w:rPrChange w:id="8487" w:author="Phạm Anh Đại" w:date="2016-11-16T08:54:00Z">
              <w:rPr>
                <w:rFonts w:ascii="Times New Roman" w:hAnsi="Times New Roman" w:cs="Times New Roman"/>
                <w:sz w:val="24"/>
                <w:szCs w:val="24"/>
              </w:rPr>
            </w:rPrChange>
          </w:rPr>
          <w:t xml:space="preserve">Thiết bị được thiết kế đúng </w:t>
        </w:r>
      </w:ins>
      <w:ins w:id="8488" w:author="Truong Ngoc Son" w:date="2016-10-21T15:33:00Z">
        <w:del w:id="8489" w:author="Phat Tran" w:date="2016-11-05T15:22:00Z">
          <w:r w:rsidRPr="00957567" w:rsidDel="00F132BF">
            <w:rPr>
              <w:rFonts w:ascii="Times New Roman" w:hAnsi="Times New Roman" w:cs="Times New Roman"/>
              <w:sz w:val="28"/>
              <w:szCs w:val="28"/>
              <w:rPrChange w:id="8490" w:author="Phạm Anh Đại" w:date="2016-11-16T08:54:00Z">
                <w:rPr>
                  <w:rFonts w:ascii="Times New Roman" w:hAnsi="Times New Roman" w:cs="Times New Roman"/>
                  <w:sz w:val="24"/>
                  <w:szCs w:val="24"/>
                </w:rPr>
              </w:rPrChange>
            </w:rPr>
            <w:delText>Đúng thiết bị được thiết kế</w:delText>
          </w:r>
        </w:del>
        <w:r w:rsidRPr="00957567">
          <w:rPr>
            <w:rFonts w:ascii="Times New Roman" w:hAnsi="Times New Roman" w:cs="Times New Roman"/>
            <w:sz w:val="28"/>
            <w:szCs w:val="28"/>
            <w:rPrChange w:id="8491" w:author="Phạm Anh Đại" w:date="2016-11-16T08:54:00Z">
              <w:rPr>
                <w:rFonts w:ascii="Times New Roman" w:hAnsi="Times New Roman" w:cs="Times New Roman"/>
                <w:sz w:val="24"/>
                <w:szCs w:val="24"/>
              </w:rPr>
            </w:rPrChange>
          </w:rPr>
          <w:t xml:space="preserve"> sẽ làm giảm cơ hội cho </w:t>
        </w:r>
      </w:ins>
      <w:ins w:id="8492" w:author="Phat Tran" w:date="2016-11-05T15:22:00Z">
        <w:r w:rsidR="00F132BF" w:rsidRPr="00957567">
          <w:rPr>
            <w:rFonts w:ascii="Times New Roman" w:hAnsi="Times New Roman" w:cs="Times New Roman"/>
            <w:sz w:val="28"/>
            <w:szCs w:val="28"/>
            <w:rPrChange w:id="8493" w:author="Phạm Anh Đại" w:date="2016-11-16T08:54:00Z">
              <w:rPr>
                <w:rFonts w:ascii="Times New Roman" w:hAnsi="Times New Roman" w:cs="Times New Roman"/>
                <w:sz w:val="24"/>
                <w:szCs w:val="24"/>
              </w:rPr>
            </w:rPrChange>
          </w:rPr>
          <w:t xml:space="preserve">những sơ suất </w:t>
        </w:r>
      </w:ins>
      <w:ins w:id="8494" w:author="Truong Ngoc Son" w:date="2016-10-21T15:33:00Z">
        <w:del w:id="8495" w:author="Phat Tran" w:date="2016-11-05T15:22:00Z">
          <w:r w:rsidRPr="00957567" w:rsidDel="00F132BF">
            <w:rPr>
              <w:rFonts w:ascii="Times New Roman" w:hAnsi="Times New Roman" w:cs="Times New Roman"/>
              <w:sz w:val="28"/>
              <w:szCs w:val="28"/>
              <w:rPrChange w:id="8496" w:author="Phạm Anh Đại" w:date="2016-11-16T08:54:00Z">
                <w:rPr>
                  <w:rFonts w:ascii="Times New Roman" w:hAnsi="Times New Roman" w:cs="Times New Roman"/>
                  <w:sz w:val="24"/>
                  <w:szCs w:val="24"/>
                </w:rPr>
              </w:rPrChange>
            </w:rPr>
            <w:delText>phiếu</w:delText>
          </w:r>
        </w:del>
        <w:r w:rsidRPr="00957567">
          <w:rPr>
            <w:rFonts w:ascii="Times New Roman" w:hAnsi="Times New Roman" w:cs="Times New Roman"/>
            <w:sz w:val="28"/>
            <w:szCs w:val="28"/>
            <w:rPrChange w:id="8497" w:author="Phạm Anh Đại" w:date="2016-11-16T08:54:00Z">
              <w:rPr>
                <w:rFonts w:ascii="Times New Roman" w:hAnsi="Times New Roman" w:cs="Times New Roman"/>
                <w:sz w:val="24"/>
                <w:szCs w:val="24"/>
              </w:rPr>
            </w:rPrChange>
          </w:rPr>
          <w:t xml:space="preserve"> và những sai lầm, </w:t>
        </w:r>
        <w:del w:id="8498" w:author="Phat Tran" w:date="2016-11-05T15:22:00Z">
          <w:r w:rsidRPr="00957567" w:rsidDel="00F132BF">
            <w:rPr>
              <w:rFonts w:ascii="Times New Roman" w:hAnsi="Times New Roman" w:cs="Times New Roman"/>
              <w:sz w:val="28"/>
              <w:szCs w:val="28"/>
              <w:rPrChange w:id="8499" w:author="Phạm Anh Đại" w:date="2016-11-16T08:54:00Z">
                <w:rPr>
                  <w:rFonts w:ascii="Times New Roman" w:hAnsi="Times New Roman" w:cs="Times New Roman"/>
                  <w:sz w:val="24"/>
                  <w:szCs w:val="24"/>
                </w:rPr>
              </w:rPrChange>
            </w:rPr>
            <w:delText>mà là</w:delText>
          </w:r>
        </w:del>
        <w:r w:rsidRPr="00957567">
          <w:rPr>
            <w:rFonts w:ascii="Times New Roman" w:hAnsi="Times New Roman" w:cs="Times New Roman"/>
            <w:sz w:val="28"/>
            <w:szCs w:val="28"/>
            <w:rPrChange w:id="8500" w:author="Phạm Anh Đại" w:date="2016-11-16T08:54:00Z">
              <w:rPr>
                <w:rFonts w:ascii="Times New Roman" w:hAnsi="Times New Roman" w:cs="Times New Roman"/>
                <w:sz w:val="24"/>
                <w:szCs w:val="24"/>
              </w:rPr>
            </w:rPrChange>
          </w:rPr>
          <w:t xml:space="preserve"> giống như làm giảm số lượng các lỗ và làm cho những người vẫn còn nhỏ hơn. </w:t>
        </w:r>
        <w:del w:id="8501" w:author="Biển Phan Y" w:date="2016-11-24T00:12:00Z">
          <w:r w:rsidRPr="00957567" w:rsidDel="00C0518F">
            <w:rPr>
              <w:rFonts w:ascii="Times New Roman" w:hAnsi="Times New Roman" w:cs="Times New Roman"/>
              <w:sz w:val="28"/>
              <w:szCs w:val="28"/>
              <w:rPrChange w:id="8502" w:author="Phạm Anh Đại" w:date="2016-11-16T08:54:00Z">
                <w:rPr>
                  <w:rFonts w:ascii="Times New Roman" w:hAnsi="Times New Roman" w:cs="Times New Roman"/>
                  <w:sz w:val="24"/>
                  <w:szCs w:val="24"/>
                </w:rPr>
              </w:rPrChange>
            </w:rPr>
            <w:delText>Đây là chính xác như thế nào m</w:delText>
          </w:r>
        </w:del>
      </w:ins>
      <w:ins w:id="8503" w:author="Biển Phan Y" w:date="2016-11-24T00:12:00Z">
        <w:r w:rsidR="00C0518F">
          <w:rPr>
            <w:rFonts w:ascii="Times New Roman" w:hAnsi="Times New Roman" w:cs="Times New Roman"/>
            <w:sz w:val="28"/>
            <w:szCs w:val="28"/>
          </w:rPr>
          <w:t>M</w:t>
        </w:r>
      </w:ins>
      <w:ins w:id="8504" w:author="Truong Ngoc Son" w:date="2016-10-21T15:33:00Z">
        <w:r w:rsidRPr="00957567">
          <w:rPr>
            <w:rFonts w:ascii="Times New Roman" w:hAnsi="Times New Roman" w:cs="Times New Roman"/>
            <w:sz w:val="28"/>
            <w:szCs w:val="28"/>
            <w:rPrChange w:id="8505" w:author="Phạm Anh Đại" w:date="2016-11-16T08:54:00Z">
              <w:rPr>
                <w:rFonts w:ascii="Times New Roman" w:hAnsi="Times New Roman" w:cs="Times New Roman"/>
                <w:sz w:val="24"/>
                <w:szCs w:val="24"/>
              </w:rPr>
            </w:rPrChange>
          </w:rPr>
          <w:t>ức độ an toàn của hàng không thương mại đã được cải thiện đáng kể. Deborah Hersman, chủ tịch của Ban An toàn giao thông quốc gia, mô tả triết lý thiết kế như:</w:t>
        </w:r>
      </w:ins>
    </w:p>
    <w:p w14:paraId="06C55A2C" w14:textId="40B58956" w:rsidR="0032205F" w:rsidRPr="00957567" w:rsidRDefault="0032205F">
      <w:pPr>
        <w:jc w:val="both"/>
        <w:rPr>
          <w:ins w:id="8506" w:author="Truong Ngoc Son" w:date="2016-10-21T15:33:00Z"/>
          <w:rFonts w:ascii="Times New Roman" w:hAnsi="Times New Roman" w:cs="Times New Roman"/>
          <w:sz w:val="28"/>
          <w:szCs w:val="28"/>
          <w:rPrChange w:id="8507" w:author="Phạm Anh Đại" w:date="2016-11-16T08:54:00Z">
            <w:rPr>
              <w:ins w:id="8508" w:author="Truong Ngoc Son" w:date="2016-10-21T15:33:00Z"/>
              <w:rFonts w:ascii="Times New Roman" w:hAnsi="Times New Roman" w:cs="Times New Roman"/>
              <w:sz w:val="24"/>
              <w:szCs w:val="24"/>
            </w:rPr>
          </w:rPrChange>
        </w:rPr>
        <w:pPrChange w:id="8509" w:author="Biển Phan Y" w:date="2016-11-22T22:50:00Z">
          <w:pPr/>
        </w:pPrChange>
      </w:pPr>
      <w:ins w:id="8510" w:author="Truong Ngoc Son" w:date="2016-10-21T15:33:00Z">
        <w:r w:rsidRPr="00957567">
          <w:rPr>
            <w:rFonts w:ascii="Times New Roman" w:hAnsi="Times New Roman" w:cs="Times New Roman"/>
            <w:sz w:val="28"/>
            <w:szCs w:val="28"/>
            <w:rPrChange w:id="8511" w:author="Phạm Anh Đại" w:date="2016-11-16T08:54:00Z">
              <w:rPr>
                <w:rFonts w:ascii="Times New Roman" w:hAnsi="Times New Roman" w:cs="Times New Roman"/>
                <w:sz w:val="24"/>
                <w:szCs w:val="24"/>
              </w:rPr>
            </w:rPrChange>
          </w:rPr>
          <w:tab/>
          <w:t xml:space="preserve">Hãng hàng không Hoa Kỳ thực hiện khoảng hai triệu người </w:t>
        </w:r>
        <w:del w:id="8512" w:author="Phat Tran" w:date="2016-11-05T15:22:00Z">
          <w:r w:rsidRPr="00957567" w:rsidDel="00F132BF">
            <w:rPr>
              <w:rFonts w:ascii="Times New Roman" w:hAnsi="Times New Roman" w:cs="Times New Roman"/>
              <w:sz w:val="28"/>
              <w:szCs w:val="28"/>
              <w:rPrChange w:id="8513" w:author="Phạm Anh Đại" w:date="2016-11-16T08:54:00Z">
                <w:rPr>
                  <w:rFonts w:ascii="Times New Roman" w:hAnsi="Times New Roman" w:cs="Times New Roman"/>
                  <w:sz w:val="24"/>
                  <w:szCs w:val="24"/>
                </w:rPr>
              </w:rPrChange>
            </w:rPr>
            <w:delText>thông</w:delText>
          </w:r>
        </w:del>
        <w:r w:rsidRPr="00957567">
          <w:rPr>
            <w:rFonts w:ascii="Times New Roman" w:hAnsi="Times New Roman" w:cs="Times New Roman"/>
            <w:sz w:val="28"/>
            <w:szCs w:val="28"/>
            <w:rPrChange w:id="8514" w:author="Phạm Anh Đại" w:date="2016-11-16T08:54:00Z">
              <w:rPr>
                <w:rFonts w:ascii="Times New Roman" w:hAnsi="Times New Roman" w:cs="Times New Roman"/>
                <w:sz w:val="24"/>
                <w:szCs w:val="24"/>
              </w:rPr>
            </w:rPrChange>
          </w:rPr>
          <w:t xml:space="preserve"> qua bầu trời một cách an toàn mỗi ngày, mà đã đạt được trong phần lớn thông qua </w:t>
        </w:r>
        <w:del w:id="8515" w:author="Phat Tran" w:date="2016-11-05T15:22:00Z">
          <w:r w:rsidRPr="00957567" w:rsidDel="00F132BF">
            <w:rPr>
              <w:rFonts w:ascii="Times New Roman" w:hAnsi="Times New Roman" w:cs="Times New Roman"/>
              <w:sz w:val="28"/>
              <w:szCs w:val="28"/>
              <w:rPrChange w:id="8516" w:author="Phạm Anh Đại" w:date="2016-11-16T08:54:00Z">
                <w:rPr>
                  <w:rFonts w:ascii="Times New Roman" w:hAnsi="Times New Roman" w:cs="Times New Roman"/>
                  <w:sz w:val="24"/>
                  <w:szCs w:val="24"/>
                </w:rPr>
              </w:rPrChange>
            </w:rPr>
            <w:delText>dự phòng</w:delText>
          </w:r>
        </w:del>
        <w:r w:rsidRPr="00957567">
          <w:rPr>
            <w:rFonts w:ascii="Times New Roman" w:hAnsi="Times New Roman" w:cs="Times New Roman"/>
            <w:sz w:val="28"/>
            <w:szCs w:val="28"/>
            <w:rPrChange w:id="8517" w:author="Phạm Anh Đại" w:date="2016-11-16T08:54:00Z">
              <w:rPr>
                <w:rFonts w:ascii="Times New Roman" w:hAnsi="Times New Roman" w:cs="Times New Roman"/>
                <w:sz w:val="24"/>
                <w:szCs w:val="24"/>
              </w:rPr>
            </w:rPrChange>
          </w:rPr>
          <w:t xml:space="preserve"> thiết kế </w:t>
        </w:r>
      </w:ins>
      <w:ins w:id="8518" w:author="Phat Tran" w:date="2016-11-05T15:22:00Z">
        <w:r w:rsidR="00F132BF" w:rsidRPr="00957567">
          <w:rPr>
            <w:rFonts w:ascii="Times New Roman" w:hAnsi="Times New Roman" w:cs="Times New Roman"/>
            <w:sz w:val="28"/>
            <w:szCs w:val="28"/>
            <w:rPrChange w:id="8519" w:author="Phạm Anh Đại" w:date="2016-11-16T08:54:00Z">
              <w:rPr>
                <w:rFonts w:ascii="Times New Roman" w:hAnsi="Times New Roman" w:cs="Times New Roman"/>
                <w:sz w:val="24"/>
                <w:szCs w:val="24"/>
              </w:rPr>
            </w:rPrChange>
          </w:rPr>
          <w:t xml:space="preserve">dự phòng </w:t>
        </w:r>
      </w:ins>
      <w:ins w:id="8520" w:author="Truong Ngoc Son" w:date="2016-10-21T15:33:00Z">
        <w:r w:rsidRPr="00957567">
          <w:rPr>
            <w:rFonts w:ascii="Times New Roman" w:hAnsi="Times New Roman" w:cs="Times New Roman"/>
            <w:sz w:val="28"/>
            <w:szCs w:val="28"/>
            <w:rPrChange w:id="8521" w:author="Phạm Anh Đại" w:date="2016-11-16T08:54:00Z">
              <w:rPr>
                <w:rFonts w:ascii="Times New Roman" w:hAnsi="Times New Roman" w:cs="Times New Roman"/>
                <w:sz w:val="24"/>
                <w:szCs w:val="24"/>
              </w:rPr>
            </w:rPrChange>
          </w:rPr>
          <w:t xml:space="preserve">và các lớp </w:t>
        </w:r>
      </w:ins>
      <w:ins w:id="8522" w:author="Phat Tran" w:date="2016-11-05T15:22:00Z">
        <w:r w:rsidR="00F132BF" w:rsidRPr="00957567">
          <w:rPr>
            <w:rFonts w:ascii="Times New Roman" w:hAnsi="Times New Roman" w:cs="Times New Roman"/>
            <w:sz w:val="28"/>
            <w:szCs w:val="28"/>
            <w:rPrChange w:id="8523" w:author="Phạm Anh Đại" w:date="2016-11-16T08:54:00Z">
              <w:rPr>
                <w:rFonts w:ascii="Times New Roman" w:hAnsi="Times New Roman" w:cs="Times New Roman"/>
                <w:sz w:val="24"/>
                <w:szCs w:val="24"/>
              </w:rPr>
            </w:rPrChange>
          </w:rPr>
          <w:t xml:space="preserve">bảo vệ </w:t>
        </w:r>
      </w:ins>
      <w:ins w:id="8524" w:author="Truong Ngoc Son" w:date="2016-10-21T15:33:00Z">
        <w:del w:id="8525" w:author="Phat Tran" w:date="2016-11-05T15:22:00Z">
          <w:r w:rsidRPr="00957567" w:rsidDel="00F132BF">
            <w:rPr>
              <w:rFonts w:ascii="Times New Roman" w:hAnsi="Times New Roman" w:cs="Times New Roman"/>
              <w:sz w:val="28"/>
              <w:szCs w:val="28"/>
              <w:rPrChange w:id="8526" w:author="Phạm Anh Đại" w:date="2016-11-16T08:54:00Z">
                <w:rPr>
                  <w:rFonts w:ascii="Times New Roman" w:hAnsi="Times New Roman" w:cs="Times New Roman"/>
                  <w:sz w:val="24"/>
                  <w:szCs w:val="24"/>
                </w:rPr>
              </w:rPrChange>
            </w:rPr>
            <w:delText>của quốc phòng</w:delText>
          </w:r>
        </w:del>
        <w:r w:rsidRPr="00957567">
          <w:rPr>
            <w:rFonts w:ascii="Times New Roman" w:hAnsi="Times New Roman" w:cs="Times New Roman"/>
            <w:sz w:val="28"/>
            <w:szCs w:val="28"/>
            <w:rPrChange w:id="8527" w:author="Phạm Anh Đại" w:date="2016-11-16T08:54:00Z">
              <w:rPr>
                <w:rFonts w:ascii="Times New Roman" w:hAnsi="Times New Roman" w:cs="Times New Roman"/>
                <w:sz w:val="24"/>
                <w:szCs w:val="24"/>
              </w:rPr>
            </w:rPrChange>
          </w:rPr>
          <w:t>.</w:t>
        </w:r>
      </w:ins>
    </w:p>
    <w:p w14:paraId="5C20FECF" w14:textId="70466AAE" w:rsidR="0032205F" w:rsidRPr="00957567" w:rsidRDefault="0032205F">
      <w:pPr>
        <w:jc w:val="both"/>
        <w:rPr>
          <w:ins w:id="8528" w:author="Truong Ngoc Son" w:date="2016-10-21T15:33:00Z"/>
          <w:rFonts w:ascii="Times New Roman" w:hAnsi="Times New Roman" w:cs="Times New Roman"/>
          <w:sz w:val="28"/>
          <w:szCs w:val="28"/>
          <w:rPrChange w:id="8529" w:author="Phạm Anh Đại" w:date="2016-11-16T08:54:00Z">
            <w:rPr>
              <w:ins w:id="8530" w:author="Truong Ngoc Son" w:date="2016-10-21T15:33:00Z"/>
              <w:rFonts w:ascii="Times New Roman" w:hAnsi="Times New Roman" w:cs="Times New Roman"/>
              <w:sz w:val="24"/>
              <w:szCs w:val="24"/>
            </w:rPr>
          </w:rPrChange>
        </w:rPr>
        <w:pPrChange w:id="8531" w:author="Biển Phan Y" w:date="2016-11-22T22:50:00Z">
          <w:pPr/>
        </w:pPrChange>
      </w:pPr>
      <w:ins w:id="8532" w:author="Truong Ngoc Son" w:date="2016-10-21T15:33:00Z">
        <w:r w:rsidRPr="00957567">
          <w:rPr>
            <w:rFonts w:ascii="Times New Roman" w:hAnsi="Times New Roman" w:cs="Times New Roman"/>
            <w:sz w:val="28"/>
            <w:szCs w:val="28"/>
            <w:rPrChange w:id="8533" w:author="Phạm Anh Đại" w:date="2016-11-16T08:54:00Z">
              <w:rPr>
                <w:rFonts w:ascii="Times New Roman" w:hAnsi="Times New Roman" w:cs="Times New Roman"/>
                <w:sz w:val="24"/>
                <w:szCs w:val="24"/>
              </w:rPr>
            </w:rPrChange>
          </w:rPr>
          <w:t>Thiết kế dư thừa và lớp bảo vệ: đó là pho mát Thụy Sĩ. Ẩn dụ minh họa sự vô ích của cố gắng để tìm ra một nguyên nhân cơ bản của một tai nạn (thường là một số người) và trừng phạt thủ phạm. Thay vào đó, chúng ta cần phải suy nghĩ về hệ thống, về tất cả các yếu tố, Tương tác dẫn đến lỗi của con người và sau đó đến tai nạn, đồng thời tìm cách để làm cho hệ thống, như một toàn thể, đáng tin cậy hơn.</w:t>
        </w:r>
      </w:ins>
    </w:p>
    <w:p w14:paraId="3F76708B" w14:textId="77777777" w:rsidR="00F026C9" w:rsidRDefault="00F132BF">
      <w:pPr>
        <w:jc w:val="both"/>
        <w:rPr>
          <w:ins w:id="8534" w:author="Phạm Anh Đại" w:date="2016-11-22T00:39:00Z"/>
          <w:rFonts w:ascii="Times New Roman" w:hAnsi="Times New Roman" w:cs="Times New Roman"/>
          <w:sz w:val="28"/>
          <w:szCs w:val="28"/>
        </w:rPr>
        <w:pPrChange w:id="8535" w:author="Biển Phan Y" w:date="2016-11-22T22:50:00Z">
          <w:pPr/>
        </w:pPrChange>
      </w:pPr>
      <w:ins w:id="8536" w:author="Phat Tran" w:date="2016-11-05T15:23:00Z">
        <w:r w:rsidRPr="00957567">
          <w:rPr>
            <w:rFonts w:ascii="Times New Roman" w:hAnsi="Times New Roman" w:cs="Times New Roman"/>
            <w:sz w:val="28"/>
            <w:szCs w:val="28"/>
            <w:rPrChange w:id="8537" w:author="Phạm Anh Đại" w:date="2016-11-16T08:54:00Z">
              <w:rPr>
                <w:rFonts w:ascii="Times New Roman" w:hAnsi="Times New Roman" w:cs="Times New Roman"/>
                <w:sz w:val="24"/>
                <w:szCs w:val="24"/>
              </w:rPr>
            </w:rPrChange>
          </w:rPr>
          <w:t xml:space="preserve">Khi Thiết Kế Tốt Là Chưa Đủ </w:t>
        </w:r>
      </w:ins>
    </w:p>
    <w:p w14:paraId="78DC2735" w14:textId="77958E06" w:rsidR="0032205F" w:rsidRPr="00957567" w:rsidDel="00F132BF" w:rsidRDefault="0032205F">
      <w:pPr>
        <w:jc w:val="both"/>
        <w:rPr>
          <w:ins w:id="8538" w:author="Truong Ngoc Son" w:date="2016-10-21T15:33:00Z"/>
          <w:del w:id="8539" w:author="Phat Tran" w:date="2016-11-05T15:23:00Z"/>
          <w:rFonts w:ascii="Times New Roman" w:hAnsi="Times New Roman" w:cs="Times New Roman"/>
          <w:sz w:val="28"/>
          <w:szCs w:val="28"/>
          <w:rPrChange w:id="8540" w:author="Phạm Anh Đại" w:date="2016-11-16T08:54:00Z">
            <w:rPr>
              <w:ins w:id="8541" w:author="Truong Ngoc Son" w:date="2016-10-21T15:33:00Z"/>
              <w:del w:id="8542" w:author="Phat Tran" w:date="2016-11-05T15:23:00Z"/>
              <w:rFonts w:ascii="Times New Roman" w:hAnsi="Times New Roman" w:cs="Times New Roman"/>
              <w:sz w:val="24"/>
              <w:szCs w:val="24"/>
            </w:rPr>
          </w:rPrChange>
        </w:rPr>
        <w:pPrChange w:id="8543" w:author="Biển Phan Y" w:date="2016-11-22T22:50:00Z">
          <w:pPr/>
        </w:pPrChange>
      </w:pPr>
      <w:ins w:id="8544" w:author="Truong Ngoc Son" w:date="2016-10-21T15:33:00Z">
        <w:del w:id="8545" w:author="Phat Tran" w:date="2016-11-05T15:23:00Z">
          <w:r w:rsidRPr="00957567" w:rsidDel="00F132BF">
            <w:rPr>
              <w:rFonts w:ascii="Times New Roman" w:hAnsi="Times New Roman" w:cs="Times New Roman"/>
              <w:sz w:val="28"/>
              <w:szCs w:val="28"/>
              <w:rPrChange w:id="8546" w:author="Phạm Anh Đại" w:date="2016-11-16T08:54:00Z">
                <w:rPr>
                  <w:rFonts w:ascii="Times New Roman" w:hAnsi="Times New Roman" w:cs="Times New Roman"/>
                  <w:sz w:val="24"/>
                  <w:szCs w:val="24"/>
                </w:rPr>
              </w:rPrChange>
            </w:rPr>
            <w:delText>When Good Design Isn’t Enough</w:delText>
          </w:r>
        </w:del>
      </w:ins>
    </w:p>
    <w:p w14:paraId="30D91E8E" w14:textId="27AE94AF" w:rsidR="0032205F" w:rsidRPr="00957567" w:rsidDel="00F132BF" w:rsidRDefault="00F132BF">
      <w:pPr>
        <w:jc w:val="both"/>
        <w:rPr>
          <w:ins w:id="8547" w:author="Truong Ngoc Son" w:date="2016-10-21T15:33:00Z"/>
          <w:del w:id="8548" w:author="Phat Tran" w:date="2016-11-05T15:23:00Z"/>
          <w:rFonts w:ascii="Times New Roman" w:hAnsi="Times New Roman" w:cs="Times New Roman"/>
          <w:sz w:val="28"/>
          <w:szCs w:val="28"/>
          <w:rPrChange w:id="8549" w:author="Phạm Anh Đại" w:date="2016-11-16T08:54:00Z">
            <w:rPr>
              <w:ins w:id="8550" w:author="Truong Ngoc Son" w:date="2016-10-21T15:33:00Z"/>
              <w:del w:id="8551" w:author="Phat Tran" w:date="2016-11-05T15:23:00Z"/>
              <w:rFonts w:ascii="Times New Roman" w:hAnsi="Times New Roman" w:cs="Times New Roman"/>
              <w:sz w:val="24"/>
              <w:szCs w:val="24"/>
            </w:rPr>
          </w:rPrChange>
        </w:rPr>
        <w:pPrChange w:id="8552" w:author="Biển Phan Y" w:date="2016-11-22T22:50:00Z">
          <w:pPr/>
        </w:pPrChange>
      </w:pPr>
      <w:ins w:id="8553" w:author="Phat Tran" w:date="2016-11-05T15:23:00Z">
        <w:r w:rsidRPr="00957567">
          <w:rPr>
            <w:rFonts w:ascii="Times New Roman" w:hAnsi="Times New Roman" w:cs="Times New Roman"/>
            <w:sz w:val="28"/>
            <w:szCs w:val="28"/>
            <w:rPrChange w:id="8554" w:author="Phạm Anh Đại" w:date="2016-11-16T08:54:00Z">
              <w:rPr>
                <w:rFonts w:ascii="Times New Roman" w:hAnsi="Times New Roman" w:cs="Times New Roman"/>
                <w:sz w:val="24"/>
                <w:szCs w:val="24"/>
              </w:rPr>
            </w:rPrChange>
          </w:rPr>
          <w:t xml:space="preserve">Khi con người thực sự là có lỗi </w:t>
        </w:r>
      </w:ins>
      <w:ins w:id="8555" w:author="Truong Ngoc Son" w:date="2016-10-21T15:33:00Z">
        <w:del w:id="8556" w:author="Phat Tran" w:date="2016-11-05T15:23:00Z">
          <w:r w:rsidR="0032205F" w:rsidRPr="00957567" w:rsidDel="00F132BF">
            <w:rPr>
              <w:rFonts w:ascii="Times New Roman" w:hAnsi="Times New Roman" w:cs="Times New Roman"/>
              <w:sz w:val="28"/>
              <w:szCs w:val="28"/>
              <w:rPrChange w:id="8557" w:author="Phạm Anh Đại" w:date="2016-11-16T08:54:00Z">
                <w:rPr>
                  <w:rFonts w:ascii="Times New Roman" w:hAnsi="Times New Roman" w:cs="Times New Roman"/>
                  <w:sz w:val="24"/>
                  <w:szCs w:val="24"/>
                </w:rPr>
              </w:rPrChange>
            </w:rPr>
            <w:delText>When people are really at fault</w:delText>
          </w:r>
        </w:del>
      </w:ins>
    </w:p>
    <w:p w14:paraId="147602A2" w14:textId="6F8AD636" w:rsidR="0032205F" w:rsidRPr="00957567" w:rsidRDefault="0032205F">
      <w:pPr>
        <w:jc w:val="both"/>
        <w:rPr>
          <w:ins w:id="8558" w:author="Truong Ngoc Son" w:date="2016-10-21T15:33:00Z"/>
          <w:rFonts w:ascii="Times New Roman" w:hAnsi="Times New Roman" w:cs="Times New Roman"/>
          <w:sz w:val="28"/>
          <w:szCs w:val="28"/>
          <w:rPrChange w:id="8559" w:author="Phạm Anh Đại" w:date="2016-11-16T08:54:00Z">
            <w:rPr>
              <w:ins w:id="8560" w:author="Truong Ngoc Son" w:date="2016-10-21T15:33:00Z"/>
              <w:rFonts w:ascii="Times New Roman" w:hAnsi="Times New Roman" w:cs="Times New Roman"/>
              <w:sz w:val="24"/>
              <w:szCs w:val="24"/>
            </w:rPr>
          </w:rPrChange>
        </w:rPr>
        <w:pPrChange w:id="8561" w:author="Biển Phan Y" w:date="2016-11-22T22:50:00Z">
          <w:pPr/>
        </w:pPrChange>
      </w:pPr>
      <w:ins w:id="8562" w:author="Truong Ngoc Son" w:date="2016-10-21T15:33:00Z">
        <w:r w:rsidRPr="00957567">
          <w:rPr>
            <w:rFonts w:ascii="Times New Roman" w:hAnsi="Times New Roman" w:cs="Times New Roman"/>
            <w:sz w:val="28"/>
            <w:szCs w:val="28"/>
            <w:rPrChange w:id="8563" w:author="Phạm Anh Đại" w:date="2016-11-16T08:54:00Z">
              <w:rPr>
                <w:rFonts w:ascii="Times New Roman" w:hAnsi="Times New Roman" w:cs="Times New Roman"/>
                <w:sz w:val="24"/>
                <w:szCs w:val="24"/>
              </w:rPr>
            </w:rPrChange>
          </w:rPr>
          <w:lastRenderedPageBreak/>
          <w:t xml:space="preserve">Đôi khi tôi hỏi liệu nó có thực sự đúng khi nói rằng mọi người không bao giờ có lỗi, mà nó luôn luôn là thiết kế xấu. Đó là một câu hỏi hợp lý. Và vâng, tất nhiên, đôi khi </w:t>
        </w:r>
        <w:del w:id="8564" w:author="Phat Tran" w:date="2016-11-05T15:28:00Z">
          <w:r w:rsidRPr="00957567" w:rsidDel="00F132BF">
            <w:rPr>
              <w:rFonts w:ascii="Times New Roman" w:hAnsi="Times New Roman" w:cs="Times New Roman"/>
              <w:sz w:val="28"/>
              <w:szCs w:val="28"/>
              <w:rPrChange w:id="8565" w:author="Phạm Anh Đại" w:date="2016-11-16T08:54:00Z">
                <w:rPr>
                  <w:rFonts w:ascii="Times New Roman" w:hAnsi="Times New Roman" w:cs="Times New Roman"/>
                  <w:sz w:val="24"/>
                  <w:szCs w:val="24"/>
                </w:rPr>
              </w:rPrChange>
            </w:rPr>
            <w:delText>nó là</w:delText>
          </w:r>
        </w:del>
      </w:ins>
      <w:ins w:id="8566" w:author="Phat Tran" w:date="2016-11-05T15:28:00Z">
        <w:r w:rsidR="00F132BF" w:rsidRPr="00957567">
          <w:rPr>
            <w:rFonts w:ascii="Times New Roman" w:hAnsi="Times New Roman" w:cs="Times New Roman"/>
            <w:sz w:val="28"/>
            <w:szCs w:val="28"/>
            <w:rPrChange w:id="8567" w:author="Phạm Anh Đại" w:date="2016-11-16T08:54:00Z">
              <w:rPr>
                <w:rFonts w:ascii="Times New Roman" w:hAnsi="Times New Roman" w:cs="Times New Roman"/>
                <w:sz w:val="24"/>
                <w:szCs w:val="24"/>
              </w:rPr>
            </w:rPrChange>
          </w:rPr>
          <w:t xml:space="preserve"> con</w:t>
        </w:r>
      </w:ins>
      <w:ins w:id="8568" w:author="Truong Ngoc Son" w:date="2016-10-21T15:33:00Z">
        <w:r w:rsidRPr="00957567">
          <w:rPr>
            <w:rFonts w:ascii="Times New Roman" w:hAnsi="Times New Roman" w:cs="Times New Roman"/>
            <w:sz w:val="28"/>
            <w:szCs w:val="28"/>
            <w:rPrChange w:id="8569" w:author="Phạm Anh Đại" w:date="2016-11-16T08:54:00Z">
              <w:rPr>
                <w:rFonts w:ascii="Times New Roman" w:hAnsi="Times New Roman" w:cs="Times New Roman"/>
                <w:sz w:val="24"/>
                <w:szCs w:val="24"/>
              </w:rPr>
            </w:rPrChange>
          </w:rPr>
          <w:t xml:space="preserve"> người có lỗi.</w:t>
        </w:r>
      </w:ins>
    </w:p>
    <w:p w14:paraId="0E4FBA8D" w14:textId="3D2883E5" w:rsidR="0032205F" w:rsidRPr="00957567" w:rsidRDefault="0032205F">
      <w:pPr>
        <w:jc w:val="both"/>
        <w:rPr>
          <w:ins w:id="8570" w:author="Truong Ngoc Son" w:date="2016-10-21T15:33:00Z"/>
          <w:rFonts w:ascii="Times New Roman" w:hAnsi="Times New Roman" w:cs="Times New Roman"/>
          <w:sz w:val="28"/>
          <w:szCs w:val="28"/>
          <w:rPrChange w:id="8571" w:author="Phạm Anh Đại" w:date="2016-11-16T08:54:00Z">
            <w:rPr>
              <w:ins w:id="8572" w:author="Truong Ngoc Son" w:date="2016-10-21T15:33:00Z"/>
              <w:rFonts w:ascii="Times New Roman" w:hAnsi="Times New Roman" w:cs="Times New Roman"/>
              <w:sz w:val="24"/>
              <w:szCs w:val="24"/>
            </w:rPr>
          </w:rPrChange>
        </w:rPr>
        <w:pPrChange w:id="8573" w:author="Biển Phan Y" w:date="2016-11-22T22:50:00Z">
          <w:pPr/>
        </w:pPrChange>
      </w:pPr>
      <w:ins w:id="8574" w:author="Truong Ngoc Son" w:date="2016-10-21T15:33:00Z">
        <w:r w:rsidRPr="00957567">
          <w:rPr>
            <w:rFonts w:ascii="Times New Roman" w:hAnsi="Times New Roman" w:cs="Times New Roman"/>
            <w:sz w:val="28"/>
            <w:szCs w:val="28"/>
            <w:rPrChange w:id="8575" w:author="Phạm Anh Đại" w:date="2016-11-16T08:54:00Z">
              <w:rPr>
                <w:rFonts w:ascii="Times New Roman" w:hAnsi="Times New Roman" w:cs="Times New Roman"/>
                <w:sz w:val="24"/>
                <w:szCs w:val="24"/>
              </w:rPr>
            </w:rPrChange>
          </w:rPr>
          <w:t xml:space="preserve">Ngay cả những người có thẩm quyền có thể bị mất năng lực nếu thiếu ngủ, mệt mỏi, hoặc dưới ảnh hưởng của </w:t>
        </w:r>
      </w:ins>
      <w:ins w:id="8576" w:author="Phat Tran" w:date="2016-11-05T15:28:00Z">
        <w:r w:rsidR="00F132BF" w:rsidRPr="00957567">
          <w:rPr>
            <w:rFonts w:ascii="Times New Roman" w:hAnsi="Times New Roman" w:cs="Times New Roman"/>
            <w:sz w:val="28"/>
            <w:szCs w:val="28"/>
            <w:rPrChange w:id="8577" w:author="Phạm Anh Đại" w:date="2016-11-16T08:54:00Z">
              <w:rPr>
                <w:rFonts w:ascii="Times New Roman" w:hAnsi="Times New Roman" w:cs="Times New Roman"/>
                <w:sz w:val="24"/>
                <w:szCs w:val="24"/>
              </w:rPr>
            </w:rPrChange>
          </w:rPr>
          <w:t xml:space="preserve">ma túy </w:t>
        </w:r>
      </w:ins>
      <w:ins w:id="8578" w:author="Truong Ngoc Son" w:date="2016-10-21T15:33:00Z">
        <w:del w:id="8579" w:author="Phat Tran" w:date="2016-11-05T15:28:00Z">
          <w:r w:rsidRPr="00957567" w:rsidDel="00F132BF">
            <w:rPr>
              <w:rFonts w:ascii="Times New Roman" w:hAnsi="Times New Roman" w:cs="Times New Roman"/>
              <w:sz w:val="28"/>
              <w:szCs w:val="28"/>
              <w:rPrChange w:id="8580" w:author="Phạm Anh Đại" w:date="2016-11-16T08:54:00Z">
                <w:rPr>
                  <w:rFonts w:ascii="Times New Roman" w:hAnsi="Times New Roman" w:cs="Times New Roman"/>
                  <w:sz w:val="24"/>
                  <w:szCs w:val="24"/>
                </w:rPr>
              </w:rPrChange>
            </w:rPr>
            <w:delText>thuốc</w:delText>
          </w:r>
        </w:del>
        <w:r w:rsidRPr="00957567">
          <w:rPr>
            <w:rFonts w:ascii="Times New Roman" w:hAnsi="Times New Roman" w:cs="Times New Roman"/>
            <w:sz w:val="28"/>
            <w:szCs w:val="28"/>
            <w:rPrChange w:id="8581" w:author="Phạm Anh Đại" w:date="2016-11-16T08:54:00Z">
              <w:rPr>
                <w:rFonts w:ascii="Times New Roman" w:hAnsi="Times New Roman" w:cs="Times New Roman"/>
                <w:sz w:val="24"/>
                <w:szCs w:val="24"/>
              </w:rPr>
            </w:rPrChange>
          </w:rPr>
          <w:t xml:space="preserve">. Đây là lý do tại sao chúng tôi có luật cấm phi công </w:t>
        </w:r>
      </w:ins>
      <w:ins w:id="8582" w:author="Phat Tran" w:date="2016-11-05T15:28:00Z">
        <w:r w:rsidR="00F132BF" w:rsidRPr="00957567">
          <w:rPr>
            <w:rFonts w:ascii="Times New Roman" w:hAnsi="Times New Roman" w:cs="Times New Roman"/>
            <w:sz w:val="28"/>
            <w:szCs w:val="28"/>
            <w:rPrChange w:id="8583" w:author="Phạm Anh Đại" w:date="2016-11-16T08:54:00Z">
              <w:rPr>
                <w:rFonts w:ascii="Times New Roman" w:hAnsi="Times New Roman" w:cs="Times New Roman"/>
                <w:sz w:val="24"/>
                <w:szCs w:val="24"/>
              </w:rPr>
            </w:rPrChange>
          </w:rPr>
          <w:t xml:space="preserve">từ sự sử dụng </w:t>
        </w:r>
      </w:ins>
      <w:ins w:id="8584" w:author="Truong Ngoc Son" w:date="2016-10-21T15:33:00Z">
        <w:r w:rsidRPr="00957567">
          <w:rPr>
            <w:rFonts w:ascii="Times New Roman" w:hAnsi="Times New Roman" w:cs="Times New Roman"/>
            <w:sz w:val="28"/>
            <w:szCs w:val="28"/>
            <w:rPrChange w:id="8585" w:author="Phạm Anh Đại" w:date="2016-11-16T08:54:00Z">
              <w:rPr>
                <w:rFonts w:ascii="Times New Roman" w:hAnsi="Times New Roman" w:cs="Times New Roman"/>
                <w:sz w:val="24"/>
                <w:szCs w:val="24"/>
              </w:rPr>
            </w:rPrChange>
          </w:rPr>
          <w:t>máy bay nếu họ đã được uống</w:t>
        </w:r>
      </w:ins>
      <w:ins w:id="8586" w:author="Phat Tran" w:date="2016-11-05T15:28:00Z">
        <w:r w:rsidR="00F132BF" w:rsidRPr="00957567">
          <w:rPr>
            <w:rFonts w:ascii="Times New Roman" w:hAnsi="Times New Roman" w:cs="Times New Roman"/>
            <w:sz w:val="28"/>
            <w:szCs w:val="28"/>
            <w:rPrChange w:id="8587" w:author="Phạm Anh Đại" w:date="2016-11-16T08:54:00Z">
              <w:rPr>
                <w:rFonts w:ascii="Times New Roman" w:hAnsi="Times New Roman" w:cs="Times New Roman"/>
                <w:sz w:val="24"/>
                <w:szCs w:val="24"/>
              </w:rPr>
            </w:rPrChange>
          </w:rPr>
          <w:t xml:space="preserve"> rượu bia</w:t>
        </w:r>
      </w:ins>
      <w:ins w:id="8588" w:author="Truong Ngoc Son" w:date="2016-10-21T15:33:00Z">
        <w:r w:rsidRPr="00957567">
          <w:rPr>
            <w:rFonts w:ascii="Times New Roman" w:hAnsi="Times New Roman" w:cs="Times New Roman"/>
            <w:sz w:val="28"/>
            <w:szCs w:val="28"/>
            <w:rPrChange w:id="8589" w:author="Phạm Anh Đại" w:date="2016-11-16T08:54:00Z">
              <w:rPr>
                <w:rFonts w:ascii="Times New Roman" w:hAnsi="Times New Roman" w:cs="Times New Roman"/>
                <w:sz w:val="24"/>
                <w:szCs w:val="24"/>
              </w:rPr>
            </w:rPrChange>
          </w:rPr>
          <w:t xml:space="preserve"> trong vòng một thời gian quy định và lý do tại sao chúng tôi giới hạn số giờ họ có thể bay mà không cần nghỉ ngơi. Hầu hết các ngành nghề có liên quan đến nguy cơ tử vong hoặc thương tích có quy định tương tự về uống</w:t>
        </w:r>
      </w:ins>
      <w:ins w:id="8590" w:author="Phat Tran" w:date="2016-11-05T15:28:00Z">
        <w:r w:rsidR="00F132BF" w:rsidRPr="00957567">
          <w:rPr>
            <w:rFonts w:ascii="Times New Roman" w:hAnsi="Times New Roman" w:cs="Times New Roman"/>
            <w:sz w:val="28"/>
            <w:szCs w:val="28"/>
            <w:rPrChange w:id="8591" w:author="Phạm Anh Đại" w:date="2016-11-16T08:54:00Z">
              <w:rPr>
                <w:rFonts w:ascii="Times New Roman" w:hAnsi="Times New Roman" w:cs="Times New Roman"/>
                <w:sz w:val="24"/>
                <w:szCs w:val="24"/>
              </w:rPr>
            </w:rPrChange>
          </w:rPr>
          <w:t xml:space="preserve"> rượu bia</w:t>
        </w:r>
      </w:ins>
      <w:ins w:id="8592" w:author="Truong Ngoc Son" w:date="2016-10-21T15:33:00Z">
        <w:r w:rsidRPr="00957567">
          <w:rPr>
            <w:rFonts w:ascii="Times New Roman" w:hAnsi="Times New Roman" w:cs="Times New Roman"/>
            <w:sz w:val="28"/>
            <w:szCs w:val="28"/>
            <w:rPrChange w:id="8593" w:author="Phạm Anh Đại" w:date="2016-11-16T08:54:00Z">
              <w:rPr>
                <w:rFonts w:ascii="Times New Roman" w:hAnsi="Times New Roman" w:cs="Times New Roman"/>
                <w:sz w:val="24"/>
                <w:szCs w:val="24"/>
              </w:rPr>
            </w:rPrChange>
          </w:rPr>
          <w:t>, ngủ, và ma túy. Nhưng công việc hàng ngày không có những hạn chế này. Các bệnh viện thường yêu cầu nhân viên của họ đi</w:t>
        </w:r>
      </w:ins>
      <w:ins w:id="8594" w:author="Phạm Anh Đại" w:date="2016-11-22T00:37:00Z">
        <w:r w:rsidR="00F026C9">
          <w:rPr>
            <w:rFonts w:ascii="Times New Roman" w:hAnsi="Times New Roman" w:cs="Times New Roman"/>
            <w:sz w:val="28"/>
            <w:szCs w:val="28"/>
          </w:rPr>
          <w:t xml:space="preserve"> làm</w:t>
        </w:r>
      </w:ins>
      <w:ins w:id="8595" w:author="Truong Ngoc Son" w:date="2016-10-21T15:33:00Z">
        <w:r w:rsidRPr="00957567">
          <w:rPr>
            <w:rFonts w:ascii="Times New Roman" w:hAnsi="Times New Roman" w:cs="Times New Roman"/>
            <w:sz w:val="28"/>
            <w:szCs w:val="28"/>
            <w:rPrChange w:id="8596" w:author="Phạm Anh Đại" w:date="2016-11-16T08:54:00Z">
              <w:rPr>
                <w:rFonts w:ascii="Times New Roman" w:hAnsi="Times New Roman" w:cs="Times New Roman"/>
                <w:sz w:val="24"/>
                <w:szCs w:val="24"/>
              </w:rPr>
            </w:rPrChange>
          </w:rPr>
          <w:t xml:space="preserve"> mà không có giấc ngủ cho thời lượng vượt xa các yêu cầu an toàn của các hãng hàng không. Tại sao? </w:t>
        </w:r>
      </w:ins>
      <w:ins w:id="8597" w:author="Phat Tran" w:date="2016-11-05T15:29:00Z">
        <w:r w:rsidR="00F132BF" w:rsidRPr="00957567">
          <w:rPr>
            <w:rFonts w:ascii="Times New Roman" w:hAnsi="Times New Roman" w:cs="Times New Roman"/>
            <w:sz w:val="28"/>
            <w:szCs w:val="28"/>
            <w:rPrChange w:id="8598" w:author="Phạm Anh Đại" w:date="2016-11-16T08:54:00Z">
              <w:rPr>
                <w:rFonts w:ascii="Times New Roman" w:hAnsi="Times New Roman" w:cs="Times New Roman"/>
                <w:sz w:val="24"/>
                <w:szCs w:val="24"/>
              </w:rPr>
            </w:rPrChange>
          </w:rPr>
          <w:t xml:space="preserve">Bạn </w:t>
        </w:r>
      </w:ins>
      <w:ins w:id="8599" w:author="Truong Ngoc Son" w:date="2016-10-21T15:33:00Z">
        <w:del w:id="8600" w:author="Phat Tran" w:date="2016-11-05T15:29:00Z">
          <w:r w:rsidRPr="00957567" w:rsidDel="00F132BF">
            <w:rPr>
              <w:rFonts w:ascii="Times New Roman" w:hAnsi="Times New Roman" w:cs="Times New Roman"/>
              <w:sz w:val="28"/>
              <w:szCs w:val="28"/>
              <w:rPrChange w:id="8601" w:author="Phạm Anh Đại" w:date="2016-11-16T08:54:00Z">
                <w:rPr>
                  <w:rFonts w:ascii="Times New Roman" w:hAnsi="Times New Roman" w:cs="Times New Roman"/>
                  <w:sz w:val="24"/>
                  <w:szCs w:val="24"/>
                </w:rPr>
              </w:rPrChange>
            </w:rPr>
            <w:delText>bạn</w:delText>
          </w:r>
        </w:del>
        <w:r w:rsidRPr="00957567">
          <w:rPr>
            <w:rFonts w:ascii="Times New Roman" w:hAnsi="Times New Roman" w:cs="Times New Roman"/>
            <w:sz w:val="28"/>
            <w:szCs w:val="28"/>
            <w:rPrChange w:id="8602" w:author="Phạm Anh Đại" w:date="2016-11-16T08:54:00Z">
              <w:rPr>
                <w:rFonts w:ascii="Times New Roman" w:hAnsi="Times New Roman" w:cs="Times New Roman"/>
                <w:sz w:val="24"/>
                <w:szCs w:val="24"/>
              </w:rPr>
            </w:rPrChange>
          </w:rPr>
          <w:t xml:space="preserve"> sẽ được hạnh phúc </w:t>
        </w:r>
      </w:ins>
      <w:ins w:id="8603" w:author="Phat Tran" w:date="2016-11-05T15:29:00Z">
        <w:r w:rsidR="00F132BF" w:rsidRPr="00957567">
          <w:rPr>
            <w:rFonts w:ascii="Times New Roman" w:hAnsi="Times New Roman" w:cs="Times New Roman"/>
            <w:sz w:val="28"/>
            <w:szCs w:val="28"/>
            <w:rPrChange w:id="8604" w:author="Phạm Anh Đại" w:date="2016-11-16T08:54:00Z">
              <w:rPr>
                <w:rFonts w:ascii="Times New Roman" w:hAnsi="Times New Roman" w:cs="Times New Roman"/>
                <w:sz w:val="24"/>
                <w:szCs w:val="24"/>
              </w:rPr>
            </w:rPrChange>
          </w:rPr>
          <w:t xml:space="preserve">khi </w:t>
        </w:r>
      </w:ins>
      <w:ins w:id="8605" w:author="Truong Ngoc Son" w:date="2016-10-21T15:33:00Z">
        <w:r w:rsidRPr="00957567">
          <w:rPr>
            <w:rFonts w:ascii="Times New Roman" w:hAnsi="Times New Roman" w:cs="Times New Roman"/>
            <w:sz w:val="28"/>
            <w:szCs w:val="28"/>
            <w:rPrChange w:id="8606" w:author="Phạm Anh Đại" w:date="2016-11-16T08:54:00Z">
              <w:rPr>
                <w:rFonts w:ascii="Times New Roman" w:hAnsi="Times New Roman" w:cs="Times New Roman"/>
                <w:sz w:val="24"/>
                <w:szCs w:val="24"/>
              </w:rPr>
            </w:rPrChange>
          </w:rPr>
          <w:t xml:space="preserve">có một bác sĩ thiếu ngủ </w:t>
        </w:r>
      </w:ins>
      <w:ins w:id="8607" w:author="Phat Tran" w:date="2016-11-05T15:29:00Z">
        <w:r w:rsidR="00F132BF" w:rsidRPr="00957567">
          <w:rPr>
            <w:rFonts w:ascii="Times New Roman" w:hAnsi="Times New Roman" w:cs="Times New Roman"/>
            <w:sz w:val="28"/>
            <w:szCs w:val="28"/>
            <w:rPrChange w:id="8608" w:author="Phạm Anh Đại" w:date="2016-11-16T08:54:00Z">
              <w:rPr>
                <w:rFonts w:ascii="Times New Roman" w:hAnsi="Times New Roman" w:cs="Times New Roman"/>
                <w:sz w:val="24"/>
                <w:szCs w:val="24"/>
              </w:rPr>
            </w:rPrChange>
          </w:rPr>
          <w:t>đang</w:t>
        </w:r>
      </w:ins>
      <w:ins w:id="8609" w:author="Phạm Anh Đại" w:date="2016-11-22T00:37:00Z">
        <w:r w:rsidR="00F026C9">
          <w:rPr>
            <w:rFonts w:ascii="Times New Roman" w:hAnsi="Times New Roman" w:cs="Times New Roman"/>
            <w:sz w:val="28"/>
            <w:szCs w:val="28"/>
          </w:rPr>
          <w:t xml:space="preserve"> khám cho</w:t>
        </w:r>
      </w:ins>
      <w:ins w:id="8610" w:author="Phat Tran" w:date="2016-11-05T15:29:00Z">
        <w:del w:id="8611" w:author="Phạm Anh Đại" w:date="2016-11-22T00:37:00Z">
          <w:r w:rsidR="00F132BF" w:rsidRPr="00957567" w:rsidDel="00F026C9">
            <w:rPr>
              <w:rFonts w:ascii="Times New Roman" w:hAnsi="Times New Roman" w:cs="Times New Roman"/>
              <w:sz w:val="28"/>
              <w:szCs w:val="28"/>
              <w:rPrChange w:id="8612" w:author="Phạm Anh Đại" w:date="2016-11-16T08:54:00Z">
                <w:rPr>
                  <w:rFonts w:ascii="Times New Roman" w:hAnsi="Times New Roman" w:cs="Times New Roman"/>
                  <w:sz w:val="24"/>
                  <w:szCs w:val="24"/>
                </w:rPr>
              </w:rPrChange>
            </w:rPr>
            <w:delText xml:space="preserve"> làm việc trên </w:delText>
          </w:r>
        </w:del>
      </w:ins>
      <w:ins w:id="8613" w:author="Truong Ngoc Son" w:date="2016-10-21T15:33:00Z">
        <w:del w:id="8614" w:author="Phat Tran" w:date="2016-11-05T15:29:00Z">
          <w:r w:rsidRPr="00957567" w:rsidDel="00F132BF">
            <w:rPr>
              <w:rFonts w:ascii="Times New Roman" w:hAnsi="Times New Roman" w:cs="Times New Roman"/>
              <w:sz w:val="28"/>
              <w:szCs w:val="28"/>
              <w:rPrChange w:id="8615" w:author="Phạm Anh Đại" w:date="2016-11-16T08:54:00Z">
                <w:rPr>
                  <w:rFonts w:ascii="Times New Roman" w:hAnsi="Times New Roman" w:cs="Times New Roman"/>
                  <w:sz w:val="24"/>
                  <w:szCs w:val="24"/>
                </w:rPr>
              </w:rPrChange>
            </w:rPr>
            <w:delText>hành về</w:delText>
          </w:r>
        </w:del>
        <w:r w:rsidRPr="00957567">
          <w:rPr>
            <w:rFonts w:ascii="Times New Roman" w:hAnsi="Times New Roman" w:cs="Times New Roman"/>
            <w:sz w:val="28"/>
            <w:szCs w:val="28"/>
            <w:rPrChange w:id="8616" w:author="Phạm Anh Đại" w:date="2016-11-16T08:54:00Z">
              <w:rPr>
                <w:rFonts w:ascii="Times New Roman" w:hAnsi="Times New Roman" w:cs="Times New Roman"/>
                <w:sz w:val="24"/>
                <w:szCs w:val="24"/>
              </w:rPr>
            </w:rPrChange>
          </w:rPr>
          <w:t xml:space="preserve"> bạn? Tại sao thiếu ngủ</w:t>
        </w:r>
      </w:ins>
      <w:ins w:id="8617" w:author="Phat Tran" w:date="2016-11-05T15:29:00Z">
        <w:r w:rsidR="00F132BF" w:rsidRPr="00957567">
          <w:rPr>
            <w:rFonts w:ascii="Times New Roman" w:hAnsi="Times New Roman" w:cs="Times New Roman"/>
            <w:sz w:val="28"/>
            <w:szCs w:val="28"/>
            <w:rPrChange w:id="8618" w:author="Phạm Anh Đại" w:date="2016-11-16T08:54:00Z">
              <w:rPr>
                <w:rFonts w:ascii="Times New Roman" w:hAnsi="Times New Roman" w:cs="Times New Roman"/>
                <w:sz w:val="24"/>
                <w:szCs w:val="24"/>
              </w:rPr>
            </w:rPrChange>
          </w:rPr>
          <w:t xml:space="preserve"> được</w:t>
        </w:r>
      </w:ins>
      <w:ins w:id="8619" w:author="Truong Ngoc Son" w:date="2016-10-21T15:33:00Z">
        <w:r w:rsidRPr="00957567">
          <w:rPr>
            <w:rFonts w:ascii="Times New Roman" w:hAnsi="Times New Roman" w:cs="Times New Roman"/>
            <w:sz w:val="28"/>
            <w:szCs w:val="28"/>
            <w:rPrChange w:id="8620" w:author="Phạm Anh Đại" w:date="2016-11-16T08:54:00Z">
              <w:rPr>
                <w:rFonts w:ascii="Times New Roman" w:hAnsi="Times New Roman" w:cs="Times New Roman"/>
                <w:sz w:val="24"/>
                <w:szCs w:val="24"/>
              </w:rPr>
            </w:rPrChange>
          </w:rPr>
          <w:t xml:space="preserve"> xem là nguy hiểm trong một tình huống và bỏ qua trong một</w:t>
        </w:r>
      </w:ins>
      <w:ins w:id="8621" w:author="Phat Tran" w:date="2016-11-05T15:29:00Z">
        <w:r w:rsidR="00F132BF" w:rsidRPr="00957567">
          <w:rPr>
            <w:rFonts w:ascii="Times New Roman" w:hAnsi="Times New Roman" w:cs="Times New Roman"/>
            <w:sz w:val="28"/>
            <w:szCs w:val="28"/>
            <w:rPrChange w:id="8622" w:author="Phạm Anh Đại" w:date="2016-11-16T08:54:00Z">
              <w:rPr>
                <w:rFonts w:ascii="Times New Roman" w:hAnsi="Times New Roman" w:cs="Times New Roman"/>
                <w:sz w:val="24"/>
                <w:szCs w:val="24"/>
              </w:rPr>
            </w:rPrChange>
          </w:rPr>
          <w:t xml:space="preserve"> cái khác</w:t>
        </w:r>
      </w:ins>
      <w:ins w:id="8623" w:author="Truong Ngoc Son" w:date="2016-10-21T15:33:00Z">
        <w:r w:rsidRPr="00957567">
          <w:rPr>
            <w:rFonts w:ascii="Times New Roman" w:hAnsi="Times New Roman" w:cs="Times New Roman"/>
            <w:sz w:val="28"/>
            <w:szCs w:val="28"/>
            <w:rPrChange w:id="8624" w:author="Phạm Anh Đại" w:date="2016-11-16T08:54:00Z">
              <w:rPr>
                <w:rFonts w:ascii="Times New Roman" w:hAnsi="Times New Roman" w:cs="Times New Roman"/>
                <w:sz w:val="24"/>
                <w:szCs w:val="24"/>
              </w:rPr>
            </w:rPrChange>
          </w:rPr>
          <w:t>?</w:t>
        </w:r>
      </w:ins>
    </w:p>
    <w:p w14:paraId="5A0B7BC0" w14:textId="4BE1C1B0" w:rsidR="0032205F" w:rsidRPr="00957567" w:rsidRDefault="0032205F">
      <w:pPr>
        <w:jc w:val="both"/>
        <w:rPr>
          <w:ins w:id="8625" w:author="Truong Ngoc Son" w:date="2016-10-21T15:33:00Z"/>
          <w:rFonts w:ascii="Times New Roman" w:hAnsi="Times New Roman" w:cs="Times New Roman"/>
          <w:sz w:val="28"/>
          <w:szCs w:val="28"/>
          <w:rPrChange w:id="8626" w:author="Phạm Anh Đại" w:date="2016-11-16T08:54:00Z">
            <w:rPr>
              <w:ins w:id="8627" w:author="Truong Ngoc Son" w:date="2016-10-21T15:33:00Z"/>
              <w:rFonts w:ascii="Times New Roman" w:hAnsi="Times New Roman" w:cs="Times New Roman"/>
              <w:sz w:val="24"/>
              <w:szCs w:val="24"/>
            </w:rPr>
          </w:rPrChange>
        </w:rPr>
        <w:pPrChange w:id="8628" w:author="Biển Phan Y" w:date="2016-11-22T22:50:00Z">
          <w:pPr/>
        </w:pPrChange>
      </w:pPr>
      <w:ins w:id="8629" w:author="Truong Ngoc Son" w:date="2016-10-21T15:33:00Z">
        <w:r w:rsidRPr="00957567">
          <w:rPr>
            <w:rFonts w:ascii="Times New Roman" w:hAnsi="Times New Roman" w:cs="Times New Roman"/>
            <w:sz w:val="28"/>
            <w:szCs w:val="28"/>
            <w:rPrChange w:id="8630" w:author="Phạm Anh Đại" w:date="2016-11-16T08:54:00Z">
              <w:rPr>
                <w:rFonts w:ascii="Times New Roman" w:hAnsi="Times New Roman" w:cs="Times New Roman"/>
                <w:sz w:val="24"/>
                <w:szCs w:val="24"/>
              </w:rPr>
            </w:rPrChange>
          </w:rPr>
          <w:t xml:space="preserve">Một số hoạt động có yêu cầu chiều cao, tuổi tác, hoặc sức mạnh. Người khác </w:t>
        </w:r>
      </w:ins>
      <w:ins w:id="8631" w:author="Phat Tran" w:date="2016-11-05T15:30:00Z">
        <w:r w:rsidR="00F132BF" w:rsidRPr="00957567">
          <w:rPr>
            <w:rFonts w:ascii="Times New Roman" w:hAnsi="Times New Roman" w:cs="Times New Roman"/>
            <w:sz w:val="28"/>
            <w:szCs w:val="28"/>
            <w:rPrChange w:id="8632" w:author="Phạm Anh Đại" w:date="2016-11-16T08:54:00Z">
              <w:rPr>
                <w:rFonts w:ascii="Times New Roman" w:hAnsi="Times New Roman" w:cs="Times New Roman"/>
                <w:sz w:val="24"/>
                <w:szCs w:val="24"/>
              </w:rPr>
            </w:rPrChange>
          </w:rPr>
          <w:t xml:space="preserve">thì yêu cầu </w:t>
        </w:r>
      </w:ins>
      <w:ins w:id="8633" w:author="Truong Ngoc Son" w:date="2016-10-21T15:33:00Z">
        <w:del w:id="8634" w:author="Phat Tran" w:date="2016-11-05T15:31:00Z">
          <w:r w:rsidRPr="00957567" w:rsidDel="00F132BF">
            <w:rPr>
              <w:rFonts w:ascii="Times New Roman" w:hAnsi="Times New Roman" w:cs="Times New Roman"/>
              <w:sz w:val="28"/>
              <w:szCs w:val="28"/>
              <w:rPrChange w:id="8635" w:author="Phạm Anh Đại" w:date="2016-11-16T08:54:00Z">
                <w:rPr>
                  <w:rFonts w:ascii="Times New Roman" w:hAnsi="Times New Roman" w:cs="Times New Roman"/>
                  <w:sz w:val="24"/>
                  <w:szCs w:val="24"/>
                </w:rPr>
              </w:rPrChange>
            </w:rPr>
            <w:delText>đòi hỏi</w:delText>
          </w:r>
        </w:del>
        <w:r w:rsidRPr="00957567">
          <w:rPr>
            <w:rFonts w:ascii="Times New Roman" w:hAnsi="Times New Roman" w:cs="Times New Roman"/>
            <w:sz w:val="28"/>
            <w:szCs w:val="28"/>
            <w:rPrChange w:id="8636" w:author="Phạm Anh Đại" w:date="2016-11-16T08:54:00Z">
              <w:rPr>
                <w:rFonts w:ascii="Times New Roman" w:hAnsi="Times New Roman" w:cs="Times New Roman"/>
                <w:sz w:val="24"/>
                <w:szCs w:val="24"/>
              </w:rPr>
            </w:rPrChange>
          </w:rPr>
          <w:t xml:space="preserve"> nhiều kỹ năng hoặc kiến thức kỹ thuật: không được đào tạo hoặc không </w:t>
        </w:r>
      </w:ins>
      <w:ins w:id="8637" w:author="Phat Tran" w:date="2016-11-05T15:31:00Z">
        <w:r w:rsidR="00F132BF" w:rsidRPr="00957567">
          <w:rPr>
            <w:rFonts w:ascii="Times New Roman" w:hAnsi="Times New Roman" w:cs="Times New Roman"/>
            <w:sz w:val="28"/>
            <w:szCs w:val="28"/>
            <w:rPrChange w:id="8638" w:author="Phạm Anh Đại" w:date="2016-11-16T08:54:00Z">
              <w:rPr>
                <w:rFonts w:ascii="Times New Roman" w:hAnsi="Times New Roman" w:cs="Times New Roman"/>
                <w:sz w:val="24"/>
                <w:szCs w:val="24"/>
              </w:rPr>
            </w:rPrChange>
          </w:rPr>
          <w:t xml:space="preserve">rành </w:t>
        </w:r>
      </w:ins>
      <w:ins w:id="8639" w:author="Truong Ngoc Son" w:date="2016-10-21T15:33:00Z">
        <w:del w:id="8640" w:author="Phat Tran" w:date="2016-11-05T15:31:00Z">
          <w:r w:rsidRPr="00957567" w:rsidDel="00F132BF">
            <w:rPr>
              <w:rFonts w:ascii="Times New Roman" w:hAnsi="Times New Roman" w:cs="Times New Roman"/>
              <w:sz w:val="28"/>
              <w:szCs w:val="28"/>
              <w:rPrChange w:id="8641" w:author="Phạm Anh Đại" w:date="2016-11-16T08:54:00Z">
                <w:rPr>
                  <w:rFonts w:ascii="Times New Roman" w:hAnsi="Times New Roman" w:cs="Times New Roman"/>
                  <w:sz w:val="24"/>
                  <w:szCs w:val="24"/>
                </w:rPr>
              </w:rPrChange>
            </w:rPr>
            <w:delText xml:space="preserve">có thẩm quyền </w:delText>
          </w:r>
        </w:del>
        <w:r w:rsidRPr="00957567">
          <w:rPr>
            <w:rFonts w:ascii="Times New Roman" w:hAnsi="Times New Roman" w:cs="Times New Roman"/>
            <w:sz w:val="28"/>
            <w:szCs w:val="28"/>
            <w:rPrChange w:id="8642" w:author="Phạm Anh Đại" w:date="2016-11-16T08:54:00Z">
              <w:rPr>
                <w:rFonts w:ascii="Times New Roman" w:hAnsi="Times New Roman" w:cs="Times New Roman"/>
                <w:sz w:val="24"/>
                <w:szCs w:val="24"/>
              </w:rPr>
            </w:rPrChange>
          </w:rPr>
          <w:t>không nên làm gì với chúng. Đó là lý do tại sao rất nhiều hoạt động cần được đào tạo và cấp giấy phép chính phủ phê duyệt. Một số ví dụ là lái xe ô tô, máy bay thí điểm, và hành nghề y. Tất cả các yêu cầu các khóa học giảng dạy và kiểm tra. Trong ngành hàng không, nó không phải là đủ để được đào tạo: các phi công cũng phải giữ trong thực tế bằng cách bay một số lượng tối thiểu</w:t>
        </w:r>
        <w:del w:id="8643" w:author="Biển Phan Y" w:date="2016-11-24T00:14:00Z">
          <w:r w:rsidRPr="00957567" w:rsidDel="00C0518F">
            <w:rPr>
              <w:rFonts w:ascii="Times New Roman" w:hAnsi="Times New Roman" w:cs="Times New Roman"/>
              <w:sz w:val="28"/>
              <w:szCs w:val="28"/>
              <w:rPrChange w:id="8644" w:author="Phạm Anh Đại" w:date="2016-11-16T08:54:00Z">
                <w:rPr>
                  <w:rFonts w:ascii="Times New Roman" w:hAnsi="Times New Roman" w:cs="Times New Roman"/>
                  <w:sz w:val="24"/>
                  <w:szCs w:val="24"/>
                </w:rPr>
              </w:rPrChange>
            </w:rPr>
            <w:delText xml:space="preserve"> của</w:delText>
          </w:r>
        </w:del>
      </w:ins>
      <w:ins w:id="8645" w:author="Phat Tran" w:date="2016-11-05T15:31:00Z">
        <w:r w:rsidR="00F132BF" w:rsidRPr="00957567">
          <w:rPr>
            <w:rFonts w:ascii="Times New Roman" w:hAnsi="Times New Roman" w:cs="Times New Roman"/>
            <w:sz w:val="28"/>
            <w:szCs w:val="28"/>
            <w:rPrChange w:id="8646" w:author="Phạm Anh Đại" w:date="2016-11-16T08:54:00Z">
              <w:rPr>
                <w:rFonts w:ascii="Times New Roman" w:hAnsi="Times New Roman" w:cs="Times New Roman"/>
                <w:sz w:val="24"/>
                <w:szCs w:val="24"/>
              </w:rPr>
            </w:rPrChange>
          </w:rPr>
          <w:t xml:space="preserve"> vài</w:t>
        </w:r>
      </w:ins>
      <w:ins w:id="8647" w:author="Truong Ngoc Son" w:date="2016-10-21T15:33:00Z">
        <w:r w:rsidRPr="00957567">
          <w:rPr>
            <w:rFonts w:ascii="Times New Roman" w:hAnsi="Times New Roman" w:cs="Times New Roman"/>
            <w:sz w:val="28"/>
            <w:szCs w:val="28"/>
            <w:rPrChange w:id="8648" w:author="Phạm Anh Đại" w:date="2016-11-16T08:54:00Z">
              <w:rPr>
                <w:rFonts w:ascii="Times New Roman" w:hAnsi="Times New Roman" w:cs="Times New Roman"/>
                <w:sz w:val="24"/>
                <w:szCs w:val="24"/>
              </w:rPr>
            </w:rPrChange>
          </w:rPr>
          <w:t xml:space="preserve"> giờ mỗi tháng. </w:t>
        </w:r>
      </w:ins>
      <w:ins w:id="8649" w:author="Phat Tran" w:date="2016-11-05T15:31:00Z">
        <w:r w:rsidR="00F132BF" w:rsidRPr="00957567">
          <w:rPr>
            <w:rFonts w:ascii="Times New Roman" w:hAnsi="Times New Roman" w:cs="Times New Roman"/>
            <w:sz w:val="28"/>
            <w:szCs w:val="28"/>
            <w:rPrChange w:id="8650" w:author="Phạm Anh Đại" w:date="2016-11-16T08:54:00Z">
              <w:rPr>
                <w:rFonts w:ascii="Times New Roman" w:hAnsi="Times New Roman" w:cs="Times New Roman"/>
                <w:sz w:val="24"/>
                <w:szCs w:val="24"/>
              </w:rPr>
            </w:rPrChange>
          </w:rPr>
          <w:t xml:space="preserve">Say </w:t>
        </w:r>
      </w:ins>
      <w:ins w:id="8651" w:author="Truong Ngoc Son" w:date="2016-10-21T15:33:00Z">
        <w:del w:id="8652" w:author="Phat Tran" w:date="2016-11-05T15:31:00Z">
          <w:r w:rsidRPr="00957567" w:rsidDel="00F132BF">
            <w:rPr>
              <w:rFonts w:ascii="Times New Roman" w:hAnsi="Times New Roman" w:cs="Times New Roman"/>
              <w:sz w:val="28"/>
              <w:szCs w:val="28"/>
              <w:rPrChange w:id="8653" w:author="Phạm Anh Đại" w:date="2016-11-16T08:54:00Z">
                <w:rPr>
                  <w:rFonts w:ascii="Times New Roman" w:hAnsi="Times New Roman" w:cs="Times New Roman"/>
                  <w:sz w:val="24"/>
                  <w:szCs w:val="24"/>
                </w:rPr>
              </w:rPrChange>
            </w:rPr>
            <w:delText>say</w:delText>
          </w:r>
        </w:del>
        <w:r w:rsidRPr="00957567">
          <w:rPr>
            <w:rFonts w:ascii="Times New Roman" w:hAnsi="Times New Roman" w:cs="Times New Roman"/>
            <w:sz w:val="28"/>
            <w:szCs w:val="28"/>
            <w:rPrChange w:id="8654" w:author="Phạm Anh Đại" w:date="2016-11-16T08:54:00Z">
              <w:rPr>
                <w:rFonts w:ascii="Times New Roman" w:hAnsi="Times New Roman" w:cs="Times New Roman"/>
                <w:sz w:val="24"/>
                <w:szCs w:val="24"/>
              </w:rPr>
            </w:rPrChange>
          </w:rPr>
          <w:t xml:space="preserve"> rượu lái xe vẫn là nguyên nhân chính của vụ tai nạn ô tô: điều này rõ ràng là lỗi của người uống</w:t>
        </w:r>
      </w:ins>
      <w:ins w:id="8655" w:author="Phat Tran" w:date="2016-11-05T15:31:00Z">
        <w:r w:rsidR="00F132BF" w:rsidRPr="00957567">
          <w:rPr>
            <w:rFonts w:ascii="Times New Roman" w:hAnsi="Times New Roman" w:cs="Times New Roman"/>
            <w:sz w:val="28"/>
            <w:szCs w:val="28"/>
            <w:rPrChange w:id="8656" w:author="Phạm Anh Đại" w:date="2016-11-16T08:54:00Z">
              <w:rPr>
                <w:rFonts w:ascii="Times New Roman" w:hAnsi="Times New Roman" w:cs="Times New Roman"/>
                <w:sz w:val="24"/>
                <w:szCs w:val="24"/>
              </w:rPr>
            </w:rPrChange>
          </w:rPr>
          <w:t xml:space="preserve"> rượu bia</w:t>
        </w:r>
      </w:ins>
      <w:ins w:id="8657" w:author="Truong Ngoc Son" w:date="2016-10-21T15:33:00Z">
        <w:r w:rsidRPr="00957567">
          <w:rPr>
            <w:rFonts w:ascii="Times New Roman" w:hAnsi="Times New Roman" w:cs="Times New Roman"/>
            <w:sz w:val="28"/>
            <w:szCs w:val="28"/>
            <w:rPrChange w:id="8658" w:author="Phạm Anh Đại" w:date="2016-11-16T08:54:00Z">
              <w:rPr>
                <w:rFonts w:ascii="Times New Roman" w:hAnsi="Times New Roman" w:cs="Times New Roman"/>
                <w:sz w:val="24"/>
                <w:szCs w:val="24"/>
              </w:rPr>
            </w:rPrChange>
          </w:rPr>
          <w:t xml:space="preserve">. Thiếu ngủ là một thủ phạm chính trong vụ tai nạn xe. Nhưng bởi vì mọi người thỉnh thoảng có lỗi không biện minh cho thái độ, cho rằng họ luôn luôn có lỗi. Tỷ lệ lớn hơn nhiều các vụ tai nạn là kết quả của thiết kế </w:t>
        </w:r>
      </w:ins>
      <w:ins w:id="8659" w:author="Phat Tran" w:date="2016-11-05T15:31:00Z">
        <w:r w:rsidR="00F132BF" w:rsidRPr="00957567">
          <w:rPr>
            <w:rFonts w:ascii="Times New Roman" w:hAnsi="Times New Roman" w:cs="Times New Roman"/>
            <w:sz w:val="28"/>
            <w:szCs w:val="28"/>
            <w:rPrChange w:id="8660" w:author="Phạm Anh Đại" w:date="2016-11-16T08:54:00Z">
              <w:rPr>
                <w:rFonts w:ascii="Times New Roman" w:hAnsi="Times New Roman" w:cs="Times New Roman"/>
                <w:sz w:val="24"/>
                <w:szCs w:val="24"/>
              </w:rPr>
            </w:rPrChange>
          </w:rPr>
          <w:t xml:space="preserve">kém </w:t>
        </w:r>
      </w:ins>
      <w:ins w:id="8661" w:author="Truong Ngoc Son" w:date="2016-10-21T15:33:00Z">
        <w:del w:id="8662" w:author="Phat Tran" w:date="2016-11-05T15:31:00Z">
          <w:r w:rsidRPr="00957567" w:rsidDel="00F132BF">
            <w:rPr>
              <w:rFonts w:ascii="Times New Roman" w:hAnsi="Times New Roman" w:cs="Times New Roman"/>
              <w:sz w:val="28"/>
              <w:szCs w:val="28"/>
              <w:rPrChange w:id="8663" w:author="Phạm Anh Đại" w:date="2016-11-16T08:54:00Z">
                <w:rPr>
                  <w:rFonts w:ascii="Times New Roman" w:hAnsi="Times New Roman" w:cs="Times New Roman"/>
                  <w:sz w:val="24"/>
                  <w:szCs w:val="24"/>
                </w:rPr>
              </w:rPrChange>
            </w:rPr>
            <w:delText>nghèo</w:delText>
          </w:r>
        </w:del>
        <w:r w:rsidRPr="00957567">
          <w:rPr>
            <w:rFonts w:ascii="Times New Roman" w:hAnsi="Times New Roman" w:cs="Times New Roman"/>
            <w:sz w:val="28"/>
            <w:szCs w:val="28"/>
            <w:rPrChange w:id="8664" w:author="Phạm Anh Đại" w:date="2016-11-16T08:54:00Z">
              <w:rPr>
                <w:rFonts w:ascii="Times New Roman" w:hAnsi="Times New Roman" w:cs="Times New Roman"/>
                <w:sz w:val="24"/>
                <w:szCs w:val="24"/>
              </w:rPr>
            </w:rPrChange>
          </w:rPr>
          <w:t>, hoặc</w:t>
        </w:r>
      </w:ins>
      <w:ins w:id="8665" w:author="Phat Tran" w:date="2016-11-05T15:31:00Z">
        <w:r w:rsidR="00F132BF" w:rsidRPr="00957567">
          <w:rPr>
            <w:rFonts w:ascii="Times New Roman" w:hAnsi="Times New Roman" w:cs="Times New Roman"/>
            <w:sz w:val="28"/>
            <w:szCs w:val="28"/>
            <w:rPrChange w:id="8666" w:author="Phạm Anh Đại" w:date="2016-11-16T08:54:00Z">
              <w:rPr>
                <w:rFonts w:ascii="Times New Roman" w:hAnsi="Times New Roman" w:cs="Times New Roman"/>
                <w:sz w:val="24"/>
                <w:szCs w:val="24"/>
              </w:rPr>
            </w:rPrChange>
          </w:rPr>
          <w:t xml:space="preserve"> của</w:t>
        </w:r>
      </w:ins>
      <w:ins w:id="8667" w:author="Truong Ngoc Son" w:date="2016-10-21T15:33:00Z">
        <w:r w:rsidRPr="00957567">
          <w:rPr>
            <w:rFonts w:ascii="Times New Roman" w:hAnsi="Times New Roman" w:cs="Times New Roman"/>
            <w:sz w:val="28"/>
            <w:szCs w:val="28"/>
            <w:rPrChange w:id="8668" w:author="Phạm Anh Đại" w:date="2016-11-16T08:54:00Z">
              <w:rPr>
                <w:rFonts w:ascii="Times New Roman" w:hAnsi="Times New Roman" w:cs="Times New Roman"/>
                <w:sz w:val="24"/>
                <w:szCs w:val="24"/>
              </w:rPr>
            </w:rPrChange>
          </w:rPr>
          <w:t xml:space="preserve"> các thiết bị</w:t>
        </w:r>
        <w:del w:id="8669" w:author="Phạm Anh Đại" w:date="2016-11-22T00:37:00Z">
          <w:r w:rsidRPr="00957567" w:rsidDel="00F026C9">
            <w:rPr>
              <w:rFonts w:ascii="Times New Roman" w:hAnsi="Times New Roman" w:cs="Times New Roman"/>
              <w:sz w:val="28"/>
              <w:szCs w:val="28"/>
              <w:rPrChange w:id="8670" w:author="Phạm Anh Đại" w:date="2016-11-16T08:54:00Z">
                <w:rPr>
                  <w:rFonts w:ascii="Times New Roman" w:hAnsi="Times New Roman" w:cs="Times New Roman"/>
                  <w:sz w:val="24"/>
                  <w:szCs w:val="24"/>
                </w:rPr>
              </w:rPrChange>
            </w:rPr>
            <w:delText xml:space="preserve"> h</w:delText>
          </w:r>
        </w:del>
        <w:del w:id="8671" w:author="Phat Tran" w:date="2016-11-05T15:31:00Z">
          <w:r w:rsidRPr="00957567" w:rsidDel="00F132BF">
            <w:rPr>
              <w:rFonts w:ascii="Times New Roman" w:hAnsi="Times New Roman" w:cs="Times New Roman"/>
              <w:sz w:val="28"/>
              <w:szCs w:val="28"/>
              <w:rPrChange w:id="8672" w:author="Phạm Anh Đại" w:date="2016-11-16T08:54:00Z">
                <w:rPr>
                  <w:rFonts w:ascii="Times New Roman" w:hAnsi="Times New Roman" w:cs="Times New Roman"/>
                  <w:sz w:val="24"/>
                  <w:szCs w:val="24"/>
                </w:rPr>
              </w:rPrChange>
            </w:rPr>
            <w:delText>oặc</w:delText>
          </w:r>
        </w:del>
        <w:r w:rsidRPr="00957567">
          <w:rPr>
            <w:rFonts w:ascii="Times New Roman" w:hAnsi="Times New Roman" w:cs="Times New Roman"/>
            <w:sz w:val="28"/>
            <w:szCs w:val="28"/>
            <w:rPrChange w:id="8673" w:author="Phạm Anh Đại" w:date="2016-11-16T08:54:00Z">
              <w:rPr>
                <w:rFonts w:ascii="Times New Roman" w:hAnsi="Times New Roman" w:cs="Times New Roman"/>
                <w:sz w:val="24"/>
                <w:szCs w:val="24"/>
              </w:rPr>
            </w:rPrChange>
          </w:rPr>
          <w:t xml:space="preserve">, như thường là trường hợp tai nạn công nghiệp, các </w:t>
        </w:r>
      </w:ins>
      <w:ins w:id="8674" w:author="Phat Tran" w:date="2016-11-05T15:31:00Z">
        <w:r w:rsidR="00F132BF" w:rsidRPr="00957567">
          <w:rPr>
            <w:rFonts w:ascii="Times New Roman" w:hAnsi="Times New Roman" w:cs="Times New Roman"/>
            <w:sz w:val="28"/>
            <w:szCs w:val="28"/>
            <w:rPrChange w:id="8675" w:author="Phạm Anh Đại" w:date="2016-11-16T08:54:00Z">
              <w:rPr>
                <w:rFonts w:ascii="Times New Roman" w:hAnsi="Times New Roman" w:cs="Times New Roman"/>
                <w:sz w:val="24"/>
                <w:szCs w:val="24"/>
              </w:rPr>
            </w:rPrChange>
          </w:rPr>
          <w:t xml:space="preserve">quy trình </w:t>
        </w:r>
      </w:ins>
      <w:ins w:id="8676" w:author="Truong Ngoc Son" w:date="2016-10-21T15:33:00Z">
        <w:del w:id="8677" w:author="Phat Tran" w:date="2016-11-05T15:31:00Z">
          <w:r w:rsidRPr="00957567" w:rsidDel="00F132BF">
            <w:rPr>
              <w:rFonts w:ascii="Times New Roman" w:hAnsi="Times New Roman" w:cs="Times New Roman"/>
              <w:sz w:val="28"/>
              <w:szCs w:val="28"/>
              <w:rPrChange w:id="8678" w:author="Phạm Anh Đại" w:date="2016-11-16T08:54:00Z">
                <w:rPr>
                  <w:rFonts w:ascii="Times New Roman" w:hAnsi="Times New Roman" w:cs="Times New Roman"/>
                  <w:sz w:val="24"/>
                  <w:szCs w:val="24"/>
                </w:rPr>
              </w:rPrChange>
            </w:rPr>
            <w:delText>thủ tục để</w:delText>
          </w:r>
        </w:del>
        <w:r w:rsidRPr="00957567">
          <w:rPr>
            <w:rFonts w:ascii="Times New Roman" w:hAnsi="Times New Roman" w:cs="Times New Roman"/>
            <w:sz w:val="28"/>
            <w:szCs w:val="28"/>
            <w:rPrChange w:id="8679" w:author="Phạm Anh Đại" w:date="2016-11-16T08:54:00Z">
              <w:rPr>
                <w:rFonts w:ascii="Times New Roman" w:hAnsi="Times New Roman" w:cs="Times New Roman"/>
                <w:sz w:val="24"/>
                <w:szCs w:val="24"/>
              </w:rPr>
            </w:rPrChange>
          </w:rPr>
          <w:t xml:space="preserve"> đượ</w:t>
        </w:r>
        <w:r w:rsidR="00A44798" w:rsidRPr="00957567">
          <w:rPr>
            <w:rFonts w:ascii="Times New Roman" w:hAnsi="Times New Roman" w:cs="Times New Roman"/>
            <w:sz w:val="28"/>
            <w:szCs w:val="28"/>
            <w:rPrChange w:id="8680" w:author="Phạm Anh Đại" w:date="2016-11-16T08:54:00Z">
              <w:rPr>
                <w:rFonts w:ascii="Times New Roman" w:hAnsi="Times New Roman" w:cs="Times New Roman"/>
                <w:sz w:val="24"/>
                <w:szCs w:val="24"/>
              </w:rPr>
            </w:rPrChange>
          </w:rPr>
          <w:t xml:space="preserve">c </w:t>
        </w:r>
      </w:ins>
      <w:ins w:id="8681" w:author="Phạm Anh Đại" w:date="2016-11-22T00:37:00Z">
        <w:r w:rsidR="00F026C9">
          <w:rPr>
            <w:rFonts w:ascii="Times New Roman" w:hAnsi="Times New Roman" w:cs="Times New Roman"/>
            <w:sz w:val="28"/>
            <w:szCs w:val="28"/>
          </w:rPr>
          <w:t>tiếp diễn</w:t>
        </w:r>
      </w:ins>
      <w:ins w:id="8682" w:author="Truong Ngoc Son" w:date="2016-10-21T15:33:00Z">
        <w:del w:id="8683" w:author="Phạm Anh Đại" w:date="2016-11-22T00:37:00Z">
          <w:r w:rsidR="00A44798" w:rsidRPr="00957567" w:rsidDel="00F026C9">
            <w:rPr>
              <w:rFonts w:ascii="Times New Roman" w:hAnsi="Times New Roman" w:cs="Times New Roman"/>
              <w:sz w:val="28"/>
              <w:szCs w:val="28"/>
              <w:rPrChange w:id="8684" w:author="Phạm Anh Đại" w:date="2016-11-16T08:54:00Z">
                <w:rPr>
                  <w:rFonts w:ascii="Times New Roman" w:hAnsi="Times New Roman" w:cs="Times New Roman"/>
                  <w:sz w:val="24"/>
                  <w:szCs w:val="24"/>
                </w:rPr>
              </w:rPrChange>
            </w:rPr>
            <w:delText>theo sau</w:delText>
          </w:r>
        </w:del>
        <w:r w:rsidR="00A44798" w:rsidRPr="00957567">
          <w:rPr>
            <w:rFonts w:ascii="Times New Roman" w:hAnsi="Times New Roman" w:cs="Times New Roman"/>
            <w:sz w:val="28"/>
            <w:szCs w:val="28"/>
            <w:rPrChange w:id="8685" w:author="Phạm Anh Đại" w:date="2016-11-16T08:54:00Z">
              <w:rPr>
                <w:rFonts w:ascii="Times New Roman" w:hAnsi="Times New Roman" w:cs="Times New Roman"/>
                <w:sz w:val="24"/>
                <w:szCs w:val="24"/>
              </w:rPr>
            </w:rPrChange>
          </w:rPr>
          <w:t>.</w:t>
        </w:r>
      </w:ins>
    </w:p>
    <w:p w14:paraId="05976213" w14:textId="2E71C7DF" w:rsidR="0032205F" w:rsidRPr="00957567" w:rsidRDefault="0032205F">
      <w:pPr>
        <w:jc w:val="both"/>
        <w:rPr>
          <w:ins w:id="8686" w:author="Truong Ngoc Son" w:date="2016-10-21T15:33:00Z"/>
          <w:rFonts w:ascii="Times New Roman" w:hAnsi="Times New Roman" w:cs="Times New Roman"/>
          <w:sz w:val="28"/>
          <w:szCs w:val="28"/>
          <w:rPrChange w:id="8687" w:author="Phạm Anh Đại" w:date="2016-11-16T08:54:00Z">
            <w:rPr>
              <w:ins w:id="8688" w:author="Truong Ngoc Son" w:date="2016-10-21T15:33:00Z"/>
              <w:rFonts w:ascii="Times New Roman" w:hAnsi="Times New Roman" w:cs="Times New Roman"/>
              <w:sz w:val="24"/>
              <w:szCs w:val="24"/>
            </w:rPr>
          </w:rPrChange>
        </w:rPr>
        <w:pPrChange w:id="8689" w:author="Biển Phan Y" w:date="2016-11-22T22:50:00Z">
          <w:pPr/>
        </w:pPrChange>
      </w:pPr>
      <w:ins w:id="8690" w:author="Truong Ngoc Son" w:date="2016-10-21T15:33:00Z">
        <w:r w:rsidRPr="00957567">
          <w:rPr>
            <w:rFonts w:ascii="Times New Roman" w:hAnsi="Times New Roman" w:cs="Times New Roman"/>
            <w:sz w:val="28"/>
            <w:szCs w:val="28"/>
            <w:rPrChange w:id="8691" w:author="Phạm Anh Đại" w:date="2016-11-16T08:54:00Z">
              <w:rPr>
                <w:rFonts w:ascii="Times New Roman" w:hAnsi="Times New Roman" w:cs="Times New Roman"/>
                <w:sz w:val="24"/>
                <w:szCs w:val="24"/>
              </w:rPr>
            </w:rPrChange>
          </w:rPr>
          <w:t xml:space="preserve">Như đã nêu trong các cuộc thảo luận về hành vi vi phạm cố ý trước đó trong chương này (trang 169), mọi người sẽ đôi khi cố tình vi phạm quy trình, </w:t>
        </w:r>
      </w:ins>
      <w:ins w:id="8692" w:author="Phat Tran" w:date="2016-11-05T15:32:00Z">
        <w:r w:rsidR="00F132BF" w:rsidRPr="00957567">
          <w:rPr>
            <w:rFonts w:ascii="Times New Roman" w:hAnsi="Times New Roman" w:cs="Times New Roman"/>
            <w:sz w:val="28"/>
            <w:szCs w:val="28"/>
            <w:rPrChange w:id="8693" w:author="Phạm Anh Đại" w:date="2016-11-16T08:54:00Z">
              <w:rPr>
                <w:rFonts w:ascii="Times New Roman" w:hAnsi="Times New Roman" w:cs="Times New Roman"/>
                <w:sz w:val="24"/>
                <w:szCs w:val="24"/>
              </w:rPr>
            </w:rPrChange>
          </w:rPr>
          <w:t xml:space="preserve">và quy tắc </w:t>
        </w:r>
      </w:ins>
      <w:ins w:id="8694" w:author="Truong Ngoc Son" w:date="2016-10-21T15:33:00Z">
        <w:del w:id="8695" w:author="Phat Tran" w:date="2016-11-05T15:32:00Z">
          <w:r w:rsidRPr="00957567" w:rsidDel="00F132BF">
            <w:rPr>
              <w:rFonts w:ascii="Times New Roman" w:hAnsi="Times New Roman" w:cs="Times New Roman"/>
              <w:sz w:val="28"/>
              <w:szCs w:val="28"/>
              <w:rPrChange w:id="8696" w:author="Phạm Anh Đại" w:date="2016-11-16T08:54:00Z">
                <w:rPr>
                  <w:rFonts w:ascii="Times New Roman" w:hAnsi="Times New Roman" w:cs="Times New Roman"/>
                  <w:sz w:val="24"/>
                  <w:szCs w:val="24"/>
                </w:rPr>
              </w:rPrChange>
            </w:rPr>
            <w:delText>quy phạm</w:delText>
          </w:r>
        </w:del>
        <w:r w:rsidRPr="00957567">
          <w:rPr>
            <w:rFonts w:ascii="Times New Roman" w:hAnsi="Times New Roman" w:cs="Times New Roman"/>
            <w:sz w:val="28"/>
            <w:szCs w:val="28"/>
            <w:rPrChange w:id="8697" w:author="Phạm Anh Đại" w:date="2016-11-16T08:54:00Z">
              <w:rPr>
                <w:rFonts w:ascii="Times New Roman" w:hAnsi="Times New Roman" w:cs="Times New Roman"/>
                <w:sz w:val="24"/>
                <w:szCs w:val="24"/>
              </w:rPr>
            </w:rPrChange>
          </w:rPr>
          <w:t xml:space="preserve">, có lẽ vì họ không thể có được công việc của họ được thực hiện bằng cách khác, có lẽ bởi vì họ tin rằng có những tình tiết giảm nhẹ, và đôi khi vì họ </w:t>
        </w:r>
        <w:del w:id="8698" w:author="Phat Tran" w:date="2016-11-05T15:32:00Z">
          <w:r w:rsidRPr="00957567" w:rsidDel="00F132BF">
            <w:rPr>
              <w:rFonts w:ascii="Times New Roman" w:hAnsi="Times New Roman" w:cs="Times New Roman"/>
              <w:sz w:val="28"/>
              <w:szCs w:val="28"/>
              <w:rPrChange w:id="8699"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8700" w:author="Phạm Anh Đại" w:date="2016-11-16T08:54:00Z">
              <w:rPr>
                <w:rFonts w:ascii="Times New Roman" w:hAnsi="Times New Roman" w:cs="Times New Roman"/>
                <w:sz w:val="24"/>
                <w:szCs w:val="24"/>
              </w:rPr>
            </w:rPrChange>
          </w:rPr>
          <w:t xml:space="preserve"> lấy canh bạc mà xác suất tương đối thấp của thất bại này không áp dụng đối với họ. Thật không may, nếu ai đó làm một hành động nguy hiểm mà chỉ có kết quả thương tích hoặc tử vong một lần trong một triệu, có thể dẫn đến hàng trăm người chết mỗi năm trên toàn thế giới, với </w:t>
        </w:r>
        <w:del w:id="8701" w:author="Phat Tran" w:date="2016-11-05T15:32:00Z">
          <w:r w:rsidRPr="00957567" w:rsidDel="00F240B8">
            <w:rPr>
              <w:rFonts w:ascii="Times New Roman" w:hAnsi="Times New Roman" w:cs="Times New Roman"/>
              <w:sz w:val="28"/>
              <w:szCs w:val="28"/>
              <w:rPrChange w:id="8702" w:author="Phạm Anh Đại" w:date="2016-11-16T08:54:00Z">
                <w:rPr>
                  <w:rFonts w:ascii="Times New Roman" w:hAnsi="Times New Roman" w:cs="Times New Roman"/>
                  <w:sz w:val="24"/>
                  <w:szCs w:val="24"/>
                </w:rPr>
              </w:rPrChange>
            </w:rPr>
            <w:delText>nó</w:delText>
          </w:r>
        </w:del>
        <w:r w:rsidRPr="00957567">
          <w:rPr>
            <w:rFonts w:ascii="Times New Roman" w:hAnsi="Times New Roman" w:cs="Times New Roman"/>
            <w:sz w:val="28"/>
            <w:szCs w:val="28"/>
            <w:rPrChange w:id="8703" w:author="Phạm Anh Đại" w:date="2016-11-16T08:54:00Z">
              <w:rPr>
                <w:rFonts w:ascii="Times New Roman" w:hAnsi="Times New Roman" w:cs="Times New Roman"/>
                <w:sz w:val="24"/>
                <w:szCs w:val="24"/>
              </w:rPr>
            </w:rPrChange>
          </w:rPr>
          <w:t xml:space="preserve"> 7 tỷ người. Một trong những ví dụ yêu thích của tôi trong ngành hàng không là của một phi công, sau khi trải qua các bài </w:t>
        </w:r>
        <w:r w:rsidRPr="00957567">
          <w:rPr>
            <w:rFonts w:ascii="Times New Roman" w:hAnsi="Times New Roman" w:cs="Times New Roman"/>
            <w:sz w:val="28"/>
            <w:szCs w:val="28"/>
            <w:rPrChange w:id="8704" w:author="Phạm Anh Đại" w:date="2016-11-16T08:54:00Z">
              <w:rPr>
                <w:rFonts w:ascii="Times New Roman" w:hAnsi="Times New Roman" w:cs="Times New Roman"/>
                <w:sz w:val="24"/>
                <w:szCs w:val="24"/>
              </w:rPr>
            </w:rPrChange>
          </w:rPr>
          <w:lastRenderedPageBreak/>
          <w:t xml:space="preserve">đọc </w:t>
        </w:r>
      </w:ins>
      <w:ins w:id="8705" w:author="Phat Tran" w:date="2016-11-05T15:32:00Z">
        <w:r w:rsidR="00F240B8" w:rsidRPr="00957567">
          <w:rPr>
            <w:rFonts w:ascii="Times New Roman" w:hAnsi="Times New Roman" w:cs="Times New Roman"/>
            <w:sz w:val="28"/>
            <w:szCs w:val="28"/>
            <w:rPrChange w:id="8706" w:author="Phạm Anh Đại" w:date="2016-11-16T08:54:00Z">
              <w:rPr>
                <w:rFonts w:ascii="Times New Roman" w:hAnsi="Times New Roman" w:cs="Times New Roman"/>
                <w:sz w:val="24"/>
                <w:szCs w:val="24"/>
              </w:rPr>
            </w:rPrChange>
          </w:rPr>
          <w:t xml:space="preserve">áp suất dầu </w:t>
        </w:r>
      </w:ins>
      <w:ins w:id="8707" w:author="Truong Ngoc Son" w:date="2016-10-21T15:33:00Z">
        <w:del w:id="8708" w:author="Phat Tran" w:date="2016-11-05T15:32:00Z">
          <w:r w:rsidRPr="00957567" w:rsidDel="00F240B8">
            <w:rPr>
              <w:rFonts w:ascii="Times New Roman" w:hAnsi="Times New Roman" w:cs="Times New Roman"/>
              <w:sz w:val="28"/>
              <w:szCs w:val="28"/>
              <w:rPrChange w:id="8709" w:author="Phạm Anh Đại" w:date="2016-11-16T08:54:00Z">
                <w:rPr>
                  <w:rFonts w:ascii="Times New Roman" w:hAnsi="Times New Roman" w:cs="Times New Roman"/>
                  <w:sz w:val="24"/>
                  <w:szCs w:val="24"/>
                </w:rPr>
              </w:rPrChange>
            </w:rPr>
            <w:delText>dầu áp suất</w:delText>
          </w:r>
        </w:del>
        <w:r w:rsidRPr="00957567">
          <w:rPr>
            <w:rFonts w:ascii="Times New Roman" w:hAnsi="Times New Roman" w:cs="Times New Roman"/>
            <w:sz w:val="28"/>
            <w:szCs w:val="28"/>
            <w:rPrChange w:id="8710" w:author="Phạm Anh Đại" w:date="2016-11-16T08:54:00Z">
              <w:rPr>
                <w:rFonts w:ascii="Times New Roman" w:hAnsi="Times New Roman" w:cs="Times New Roman"/>
                <w:sz w:val="24"/>
                <w:szCs w:val="24"/>
              </w:rPr>
            </w:rPrChange>
          </w:rPr>
          <w:t xml:space="preserve"> thấp trong tất cả ba động cơ của mình, nói rằng nó phải là một thất bại </w:t>
        </w:r>
      </w:ins>
      <w:ins w:id="8711" w:author="Phat Tran" w:date="2016-11-05T15:32:00Z">
        <w:r w:rsidR="00F240B8" w:rsidRPr="00957567">
          <w:rPr>
            <w:rFonts w:ascii="Times New Roman" w:hAnsi="Times New Roman" w:cs="Times New Roman"/>
            <w:sz w:val="28"/>
            <w:szCs w:val="28"/>
            <w:rPrChange w:id="8712" w:author="Phạm Anh Đại" w:date="2016-11-16T08:54:00Z">
              <w:rPr>
                <w:rFonts w:ascii="Times New Roman" w:hAnsi="Times New Roman" w:cs="Times New Roman"/>
                <w:sz w:val="24"/>
                <w:szCs w:val="24"/>
              </w:rPr>
            </w:rPrChange>
          </w:rPr>
          <w:t xml:space="preserve">công </w:t>
        </w:r>
      </w:ins>
      <w:ins w:id="8713" w:author="Truong Ngoc Son" w:date="2016-10-21T15:33:00Z">
        <w:r w:rsidRPr="00957567">
          <w:rPr>
            <w:rFonts w:ascii="Times New Roman" w:hAnsi="Times New Roman" w:cs="Times New Roman"/>
            <w:sz w:val="28"/>
            <w:szCs w:val="28"/>
            <w:rPrChange w:id="8714" w:author="Phạm Anh Đại" w:date="2016-11-16T08:54:00Z">
              <w:rPr>
                <w:rFonts w:ascii="Times New Roman" w:hAnsi="Times New Roman" w:cs="Times New Roman"/>
                <w:sz w:val="24"/>
                <w:szCs w:val="24"/>
              </w:rPr>
            </w:rPrChange>
          </w:rPr>
          <w:t xml:space="preserve">cụ bởi vì nó là </w:t>
        </w:r>
        <w:del w:id="8715" w:author="Phat Tran" w:date="2016-11-05T15:32:00Z">
          <w:r w:rsidRPr="00957567" w:rsidDel="00F240B8">
            <w:rPr>
              <w:rFonts w:ascii="Times New Roman" w:hAnsi="Times New Roman" w:cs="Times New Roman"/>
              <w:sz w:val="28"/>
              <w:szCs w:val="28"/>
              <w:rPrChange w:id="8716" w:author="Phạm Anh Đại" w:date="2016-11-16T08:54:00Z">
                <w:rPr>
                  <w:rFonts w:ascii="Times New Roman" w:hAnsi="Times New Roman" w:cs="Times New Roman"/>
                  <w:sz w:val="24"/>
                  <w:szCs w:val="24"/>
                </w:rPr>
              </w:rPrChange>
            </w:rPr>
            <w:delText>một một triệu</w:delText>
          </w:r>
        </w:del>
      </w:ins>
      <w:ins w:id="8717" w:author="Phat Tran" w:date="2016-11-05T15:33:00Z">
        <w:r w:rsidR="00F240B8" w:rsidRPr="00957567">
          <w:rPr>
            <w:rFonts w:ascii="Times New Roman" w:hAnsi="Times New Roman" w:cs="Times New Roman"/>
            <w:sz w:val="28"/>
            <w:szCs w:val="28"/>
            <w:rPrChange w:id="8718" w:author="Phạm Anh Đại" w:date="2016-11-16T08:54:00Z">
              <w:rPr>
                <w:rFonts w:ascii="Times New Roman" w:hAnsi="Times New Roman" w:cs="Times New Roman"/>
                <w:sz w:val="24"/>
                <w:szCs w:val="24"/>
              </w:rPr>
            </w:rPrChange>
          </w:rPr>
          <w:t xml:space="preserve"> một</w:t>
        </w:r>
      </w:ins>
      <w:ins w:id="8719" w:author="Truong Ngoc Son" w:date="2016-10-21T15:33:00Z">
        <w:r w:rsidRPr="00957567">
          <w:rPr>
            <w:rFonts w:ascii="Times New Roman" w:hAnsi="Times New Roman" w:cs="Times New Roman"/>
            <w:sz w:val="28"/>
            <w:szCs w:val="28"/>
            <w:rPrChange w:id="8720" w:author="Phạm Anh Đại" w:date="2016-11-16T08:54:00Z">
              <w:rPr>
                <w:rFonts w:ascii="Times New Roman" w:hAnsi="Times New Roman" w:cs="Times New Roman"/>
                <w:sz w:val="24"/>
                <w:szCs w:val="24"/>
              </w:rPr>
            </w:rPrChange>
          </w:rPr>
          <w:t xml:space="preserve"> một</w:t>
        </w:r>
      </w:ins>
      <w:ins w:id="8721" w:author="Phat Tran" w:date="2016-11-05T15:33:00Z">
        <w:r w:rsidR="00F240B8" w:rsidRPr="00957567">
          <w:rPr>
            <w:rFonts w:ascii="Times New Roman" w:hAnsi="Times New Roman" w:cs="Times New Roman"/>
            <w:sz w:val="28"/>
            <w:szCs w:val="28"/>
            <w:rPrChange w:id="8722" w:author="Phạm Anh Đại" w:date="2016-11-16T08:54:00Z">
              <w:rPr>
                <w:rFonts w:ascii="Times New Roman" w:hAnsi="Times New Roman" w:cs="Times New Roman"/>
                <w:sz w:val="24"/>
                <w:szCs w:val="24"/>
              </w:rPr>
            </w:rPrChange>
          </w:rPr>
          <w:t xml:space="preserve"> -</w:t>
        </w:r>
      </w:ins>
      <w:ins w:id="8723" w:author="Truong Ngoc Son" w:date="2016-10-21T15:33:00Z">
        <w:r w:rsidRPr="00957567">
          <w:rPr>
            <w:rFonts w:ascii="Times New Roman" w:hAnsi="Times New Roman" w:cs="Times New Roman"/>
            <w:sz w:val="28"/>
            <w:szCs w:val="28"/>
            <w:rPrChange w:id="8724" w:author="Phạm Anh Đại" w:date="2016-11-16T08:54:00Z">
              <w:rPr>
                <w:rFonts w:ascii="Times New Roman" w:hAnsi="Times New Roman" w:cs="Times New Roman"/>
                <w:sz w:val="24"/>
                <w:szCs w:val="24"/>
              </w:rPr>
            </w:rPrChange>
          </w:rPr>
          <w:t xml:space="preserve"> trong </w:t>
        </w:r>
      </w:ins>
      <w:ins w:id="8725" w:author="Phat Tran" w:date="2016-11-05T15:33:00Z">
        <w:r w:rsidR="00F240B8" w:rsidRPr="00957567">
          <w:rPr>
            <w:rFonts w:ascii="Times New Roman" w:hAnsi="Times New Roman" w:cs="Times New Roman"/>
            <w:sz w:val="28"/>
            <w:szCs w:val="28"/>
            <w:rPrChange w:id="8726" w:author="Phạm Anh Đại" w:date="2016-11-16T08:54:00Z">
              <w:rPr>
                <w:rFonts w:ascii="Times New Roman" w:hAnsi="Times New Roman" w:cs="Times New Roman"/>
                <w:sz w:val="24"/>
                <w:szCs w:val="24"/>
              </w:rPr>
            </w:rPrChange>
          </w:rPr>
          <w:t xml:space="preserve">– một triệu </w:t>
        </w:r>
      </w:ins>
      <w:ins w:id="8727" w:author="Truong Ngoc Son" w:date="2016-10-21T15:33:00Z">
        <w:r w:rsidRPr="00957567">
          <w:rPr>
            <w:rFonts w:ascii="Times New Roman" w:hAnsi="Times New Roman" w:cs="Times New Roman"/>
            <w:sz w:val="28"/>
            <w:szCs w:val="28"/>
            <w:rPrChange w:id="8728" w:author="Phạm Anh Đại" w:date="2016-11-16T08:54:00Z">
              <w:rPr>
                <w:rFonts w:ascii="Times New Roman" w:hAnsi="Times New Roman" w:cs="Times New Roman"/>
                <w:sz w:val="24"/>
                <w:szCs w:val="24"/>
              </w:rPr>
            </w:rPrChange>
          </w:rPr>
          <w:t>cơ hội mà các bài đọc là đúng. Ông đã đúng trong đánh giá của ông, nhưng không may, ông là</w:t>
        </w:r>
        <w:del w:id="8729" w:author="Biển Phan Y" w:date="2016-11-24T00:16:00Z">
          <w:r w:rsidRPr="00957567" w:rsidDel="00C0518F">
            <w:rPr>
              <w:rFonts w:ascii="Times New Roman" w:hAnsi="Times New Roman" w:cs="Times New Roman"/>
              <w:sz w:val="28"/>
              <w:szCs w:val="28"/>
              <w:rPrChange w:id="8730" w:author="Phạm Anh Đại" w:date="2016-11-16T08:54:00Z">
                <w:rPr>
                  <w:rFonts w:ascii="Times New Roman" w:hAnsi="Times New Roman" w:cs="Times New Roman"/>
                  <w:sz w:val="24"/>
                  <w:szCs w:val="24"/>
                </w:rPr>
              </w:rPrChange>
            </w:rPr>
            <w:delText xml:space="preserve"> một trong những</w:delText>
          </w:r>
        </w:del>
      </w:ins>
      <w:ins w:id="8731" w:author="Phạm Anh Đại" w:date="2016-11-22T00:38:00Z">
        <w:del w:id="8732" w:author="Biển Phan Y" w:date="2016-11-24T00:16:00Z">
          <w:r w:rsidR="00F026C9" w:rsidDel="00C0518F">
            <w:rPr>
              <w:rFonts w:ascii="Times New Roman" w:hAnsi="Times New Roman" w:cs="Times New Roman"/>
              <w:sz w:val="28"/>
              <w:szCs w:val="28"/>
            </w:rPr>
            <w:delText xml:space="preserve"> bài học</w:delText>
          </w:r>
        </w:del>
      </w:ins>
      <w:ins w:id="8733" w:author="Biển Phan Y" w:date="2016-11-24T00:16:00Z">
        <w:r w:rsidR="00C0518F">
          <w:rPr>
            <w:rFonts w:ascii="Times New Roman" w:hAnsi="Times New Roman" w:cs="Times New Roman"/>
            <w:sz w:val="28"/>
            <w:szCs w:val="28"/>
          </w:rPr>
          <w:t xml:space="preserve"> người duy nhất</w:t>
        </w:r>
      </w:ins>
      <w:ins w:id="8734" w:author="Truong Ngoc Son" w:date="2016-10-21T15:33:00Z">
        <w:r w:rsidRPr="00957567">
          <w:rPr>
            <w:rFonts w:ascii="Times New Roman" w:hAnsi="Times New Roman" w:cs="Times New Roman"/>
            <w:sz w:val="28"/>
            <w:szCs w:val="28"/>
            <w:rPrChange w:id="8735" w:author="Phạm Anh Đại" w:date="2016-11-16T08:54:00Z">
              <w:rPr>
                <w:rFonts w:ascii="Times New Roman" w:hAnsi="Times New Roman" w:cs="Times New Roman"/>
                <w:sz w:val="24"/>
                <w:szCs w:val="24"/>
              </w:rPr>
            </w:rPrChange>
          </w:rPr>
          <w:t xml:space="preserve">. </w:t>
        </w:r>
      </w:ins>
      <w:ins w:id="8736" w:author="Phat Tran" w:date="2016-11-05T15:33:00Z">
        <w:r w:rsidR="00F240B8" w:rsidRPr="00957567">
          <w:rPr>
            <w:rFonts w:ascii="Times New Roman" w:hAnsi="Times New Roman" w:cs="Times New Roman"/>
            <w:sz w:val="28"/>
            <w:szCs w:val="28"/>
            <w:rPrChange w:id="8737" w:author="Phạm Anh Đại" w:date="2016-11-16T08:54:00Z">
              <w:rPr>
                <w:rFonts w:ascii="Times New Roman" w:hAnsi="Times New Roman" w:cs="Times New Roman"/>
                <w:sz w:val="24"/>
                <w:szCs w:val="24"/>
              </w:rPr>
            </w:rPrChange>
          </w:rPr>
          <w:t xml:space="preserve">Ở riêng </w:t>
        </w:r>
      </w:ins>
      <w:ins w:id="8738" w:author="Truong Ngoc Son" w:date="2016-10-21T15:33:00Z">
        <w:del w:id="8739" w:author="Phat Tran" w:date="2016-11-05T15:33:00Z">
          <w:r w:rsidRPr="00957567" w:rsidDel="00F240B8">
            <w:rPr>
              <w:rFonts w:ascii="Times New Roman" w:hAnsi="Times New Roman" w:cs="Times New Roman"/>
              <w:sz w:val="28"/>
              <w:szCs w:val="28"/>
              <w:rPrChange w:id="8740" w:author="Phạm Anh Đại" w:date="2016-11-16T08:54:00Z">
                <w:rPr>
                  <w:rFonts w:ascii="Times New Roman" w:hAnsi="Times New Roman" w:cs="Times New Roman"/>
                  <w:sz w:val="24"/>
                  <w:szCs w:val="24"/>
                </w:rPr>
              </w:rPrChange>
            </w:rPr>
            <w:delText>Tại</w:delText>
          </w:r>
        </w:del>
        <w:r w:rsidRPr="00957567">
          <w:rPr>
            <w:rFonts w:ascii="Times New Roman" w:hAnsi="Times New Roman" w:cs="Times New Roman"/>
            <w:sz w:val="28"/>
            <w:szCs w:val="28"/>
            <w:rPrChange w:id="8741" w:author="Phạm Anh Đại" w:date="2016-11-16T08:54:00Z">
              <w:rPr>
                <w:rFonts w:ascii="Times New Roman" w:hAnsi="Times New Roman" w:cs="Times New Roman"/>
                <w:sz w:val="24"/>
                <w:szCs w:val="24"/>
              </w:rPr>
            </w:rPrChange>
          </w:rPr>
          <w:t xml:space="preserve"> Hoa Kỳ </w:t>
        </w:r>
        <w:del w:id="8742" w:author="Phat Tran" w:date="2016-11-05T15:33:00Z">
          <w:r w:rsidRPr="00957567" w:rsidDel="00F240B8">
            <w:rPr>
              <w:rFonts w:ascii="Times New Roman" w:hAnsi="Times New Roman" w:cs="Times New Roman"/>
              <w:sz w:val="28"/>
              <w:szCs w:val="28"/>
              <w:rPrChange w:id="8743" w:author="Phạm Anh Đại" w:date="2016-11-16T08:54:00Z">
                <w:rPr>
                  <w:rFonts w:ascii="Times New Roman" w:hAnsi="Times New Roman" w:cs="Times New Roman"/>
                  <w:sz w:val="24"/>
                  <w:szCs w:val="24"/>
                </w:rPr>
              </w:rPrChange>
            </w:rPr>
            <w:delText xml:space="preserve">một mình </w:delText>
          </w:r>
        </w:del>
        <w:r w:rsidRPr="00957567">
          <w:rPr>
            <w:rFonts w:ascii="Times New Roman" w:hAnsi="Times New Roman" w:cs="Times New Roman"/>
            <w:sz w:val="28"/>
            <w:szCs w:val="28"/>
            <w:rPrChange w:id="8744" w:author="Phạm Anh Đại" w:date="2016-11-16T08:54:00Z">
              <w:rPr>
                <w:rFonts w:ascii="Times New Roman" w:hAnsi="Times New Roman" w:cs="Times New Roman"/>
                <w:sz w:val="24"/>
                <w:szCs w:val="24"/>
              </w:rPr>
            </w:rPrChange>
          </w:rPr>
          <w:t xml:space="preserve">đã có khoảng 9 triệu chuyến bay vào năm 2012. Vì vậy, </w:t>
        </w:r>
      </w:ins>
      <w:ins w:id="8745" w:author="Phat Tran" w:date="2016-11-05T15:34:00Z">
        <w:r w:rsidR="00F240B8" w:rsidRPr="00957567">
          <w:rPr>
            <w:rFonts w:ascii="Times New Roman" w:hAnsi="Times New Roman" w:cs="Times New Roman"/>
            <w:sz w:val="28"/>
            <w:szCs w:val="28"/>
            <w:rPrChange w:id="8746" w:author="Phạm Anh Đại" w:date="2016-11-16T08:54:00Z">
              <w:rPr>
                <w:rFonts w:ascii="Times New Roman" w:hAnsi="Times New Roman" w:cs="Times New Roman"/>
                <w:sz w:val="24"/>
                <w:szCs w:val="24"/>
              </w:rPr>
            </w:rPrChange>
          </w:rPr>
          <w:t xml:space="preserve">một một – trong – một triệu </w:t>
        </w:r>
      </w:ins>
      <w:ins w:id="8747" w:author="Truong Ngoc Son" w:date="2016-10-21T15:33:00Z">
        <w:del w:id="8748" w:author="Phat Tran" w:date="2016-11-05T15:34:00Z">
          <w:r w:rsidRPr="00957567" w:rsidDel="00F240B8">
            <w:rPr>
              <w:rFonts w:ascii="Times New Roman" w:hAnsi="Times New Roman" w:cs="Times New Roman"/>
              <w:sz w:val="28"/>
              <w:szCs w:val="28"/>
              <w:rPrChange w:id="8749" w:author="Phạm Anh Đại" w:date="2016-11-16T08:54:00Z">
                <w:rPr>
                  <w:rFonts w:ascii="Times New Roman" w:hAnsi="Times New Roman" w:cs="Times New Roman"/>
                  <w:sz w:val="24"/>
                  <w:szCs w:val="24"/>
                </w:rPr>
              </w:rPrChange>
            </w:rPr>
            <w:delText>một-một-triệu onein</w:delText>
          </w:r>
        </w:del>
        <w:r w:rsidRPr="00957567">
          <w:rPr>
            <w:rFonts w:ascii="Times New Roman" w:hAnsi="Times New Roman" w:cs="Times New Roman"/>
            <w:sz w:val="28"/>
            <w:szCs w:val="28"/>
            <w:rPrChange w:id="8750" w:author="Phạm Anh Đại" w:date="2016-11-16T08:54:00Z">
              <w:rPr>
                <w:rFonts w:ascii="Times New Roman" w:hAnsi="Times New Roman" w:cs="Times New Roman"/>
                <w:sz w:val="24"/>
                <w:szCs w:val="24"/>
              </w:rPr>
            </w:rPrChange>
          </w:rPr>
          <w:t xml:space="preserve"> cơ hội có thể chuyển thành chín sự cố.</w:t>
        </w:r>
      </w:ins>
    </w:p>
    <w:p w14:paraId="1B9A26E8" w14:textId="79310D8D" w:rsidR="0032205F" w:rsidRPr="00957567" w:rsidRDefault="0032205F">
      <w:pPr>
        <w:jc w:val="both"/>
        <w:rPr>
          <w:ins w:id="8751" w:author="Truong Ngoc Son" w:date="2016-10-21T15:33:00Z"/>
          <w:rFonts w:ascii="Times New Roman" w:hAnsi="Times New Roman" w:cs="Times New Roman"/>
          <w:sz w:val="28"/>
          <w:szCs w:val="28"/>
          <w:rPrChange w:id="8752" w:author="Phạm Anh Đại" w:date="2016-11-16T08:54:00Z">
            <w:rPr>
              <w:ins w:id="8753" w:author="Truong Ngoc Son" w:date="2016-10-21T15:33:00Z"/>
              <w:rFonts w:ascii="Times New Roman" w:hAnsi="Times New Roman" w:cs="Times New Roman"/>
              <w:sz w:val="24"/>
              <w:szCs w:val="24"/>
            </w:rPr>
          </w:rPrChange>
        </w:rPr>
        <w:pPrChange w:id="8754" w:author="Biển Phan Y" w:date="2016-11-22T22:50:00Z">
          <w:pPr/>
        </w:pPrChange>
      </w:pPr>
      <w:ins w:id="8755" w:author="Truong Ngoc Son" w:date="2016-10-21T15:33:00Z">
        <w:r w:rsidRPr="00957567">
          <w:rPr>
            <w:rFonts w:ascii="Times New Roman" w:hAnsi="Times New Roman" w:cs="Times New Roman"/>
            <w:sz w:val="28"/>
            <w:szCs w:val="28"/>
            <w:rPrChange w:id="8756" w:author="Phạm Anh Đại" w:date="2016-11-16T08:54:00Z">
              <w:rPr>
                <w:rFonts w:ascii="Times New Roman" w:hAnsi="Times New Roman" w:cs="Times New Roman"/>
                <w:sz w:val="24"/>
                <w:szCs w:val="24"/>
              </w:rPr>
            </w:rPrChange>
          </w:rPr>
          <w:t xml:space="preserve">Đôi khi, </w:t>
        </w:r>
        <w:del w:id="8757" w:author="Phat Tran" w:date="2016-11-05T15:34:00Z">
          <w:r w:rsidRPr="00957567" w:rsidDel="00F240B8">
            <w:rPr>
              <w:rFonts w:ascii="Times New Roman" w:hAnsi="Times New Roman" w:cs="Times New Roman"/>
              <w:sz w:val="28"/>
              <w:szCs w:val="28"/>
              <w:rPrChange w:id="8758" w:author="Phạm Anh Đại" w:date="2016-11-16T08:54:00Z">
                <w:rPr>
                  <w:rFonts w:ascii="Times New Roman" w:hAnsi="Times New Roman" w:cs="Times New Roman"/>
                  <w:sz w:val="24"/>
                  <w:szCs w:val="24"/>
                </w:rPr>
              </w:rPrChange>
            </w:rPr>
            <w:delText>những</w:delText>
          </w:r>
        </w:del>
      </w:ins>
      <w:ins w:id="8759" w:author="Phat Tran" w:date="2016-11-05T15:34:00Z">
        <w:r w:rsidR="00F240B8" w:rsidRPr="00957567">
          <w:rPr>
            <w:rFonts w:ascii="Times New Roman" w:hAnsi="Times New Roman" w:cs="Times New Roman"/>
            <w:sz w:val="28"/>
            <w:szCs w:val="28"/>
            <w:rPrChange w:id="8760" w:author="Phạm Anh Đại" w:date="2016-11-16T08:54:00Z">
              <w:rPr>
                <w:rFonts w:ascii="Times New Roman" w:hAnsi="Times New Roman" w:cs="Times New Roman"/>
                <w:sz w:val="24"/>
                <w:szCs w:val="24"/>
              </w:rPr>
            </w:rPrChange>
          </w:rPr>
          <w:t xml:space="preserve"> con</w:t>
        </w:r>
      </w:ins>
      <w:ins w:id="8761" w:author="Truong Ngoc Son" w:date="2016-10-21T15:33:00Z">
        <w:r w:rsidRPr="00957567">
          <w:rPr>
            <w:rFonts w:ascii="Times New Roman" w:hAnsi="Times New Roman" w:cs="Times New Roman"/>
            <w:sz w:val="28"/>
            <w:szCs w:val="28"/>
            <w:rPrChange w:id="8762" w:author="Phạm Anh Đại" w:date="2016-11-16T08:54:00Z">
              <w:rPr>
                <w:rFonts w:ascii="Times New Roman" w:hAnsi="Times New Roman" w:cs="Times New Roman"/>
                <w:sz w:val="24"/>
                <w:szCs w:val="24"/>
              </w:rPr>
            </w:rPrChange>
          </w:rPr>
          <w:t xml:space="preserve"> người thực sự có lỗi</w:t>
        </w:r>
      </w:ins>
    </w:p>
    <w:p w14:paraId="458AC432" w14:textId="77777777" w:rsidR="00F026C9" w:rsidRDefault="00F240B8">
      <w:pPr>
        <w:jc w:val="both"/>
        <w:rPr>
          <w:ins w:id="8763" w:author="Phạm Anh Đại" w:date="2016-11-22T00:38:00Z"/>
          <w:rFonts w:ascii="Times New Roman" w:hAnsi="Times New Roman" w:cs="Times New Roman"/>
          <w:sz w:val="28"/>
          <w:szCs w:val="28"/>
        </w:rPr>
        <w:pPrChange w:id="8764" w:author="Biển Phan Y" w:date="2016-11-22T22:50:00Z">
          <w:pPr/>
        </w:pPrChange>
      </w:pPr>
      <w:ins w:id="8765" w:author="Phat Tran" w:date="2016-11-05T15:34:00Z">
        <w:r w:rsidRPr="00957567">
          <w:rPr>
            <w:rFonts w:ascii="Times New Roman" w:hAnsi="Times New Roman" w:cs="Times New Roman"/>
            <w:sz w:val="28"/>
            <w:szCs w:val="28"/>
            <w:rPrChange w:id="8766" w:author="Phạm Anh Đại" w:date="2016-11-16T08:54:00Z">
              <w:rPr>
                <w:rFonts w:ascii="Times New Roman" w:hAnsi="Times New Roman" w:cs="Times New Roman"/>
                <w:sz w:val="24"/>
                <w:szCs w:val="24"/>
              </w:rPr>
            </w:rPrChange>
          </w:rPr>
          <w:t xml:space="preserve">Công nghệ Phục hồi </w:t>
        </w:r>
      </w:ins>
    </w:p>
    <w:p w14:paraId="03D34802" w14:textId="0714D70D" w:rsidR="0032205F" w:rsidRPr="00957567" w:rsidDel="00F240B8" w:rsidRDefault="0032205F">
      <w:pPr>
        <w:jc w:val="both"/>
        <w:rPr>
          <w:ins w:id="8767" w:author="Truong Ngoc Son" w:date="2016-10-21T15:33:00Z"/>
          <w:del w:id="8768" w:author="Phat Tran" w:date="2016-11-05T15:34:00Z"/>
          <w:rFonts w:ascii="Times New Roman" w:hAnsi="Times New Roman" w:cs="Times New Roman"/>
          <w:sz w:val="28"/>
          <w:szCs w:val="28"/>
          <w:rPrChange w:id="8769" w:author="Phạm Anh Đại" w:date="2016-11-16T08:54:00Z">
            <w:rPr>
              <w:ins w:id="8770" w:author="Truong Ngoc Son" w:date="2016-10-21T15:33:00Z"/>
              <w:del w:id="8771" w:author="Phat Tran" w:date="2016-11-05T15:34:00Z"/>
              <w:rFonts w:ascii="Times New Roman" w:hAnsi="Times New Roman" w:cs="Times New Roman"/>
              <w:sz w:val="24"/>
              <w:szCs w:val="24"/>
            </w:rPr>
          </w:rPrChange>
        </w:rPr>
        <w:pPrChange w:id="8772" w:author="Biển Phan Y" w:date="2016-11-22T22:50:00Z">
          <w:pPr/>
        </w:pPrChange>
      </w:pPr>
      <w:ins w:id="8773" w:author="Truong Ngoc Son" w:date="2016-10-21T15:33:00Z">
        <w:del w:id="8774" w:author="Phat Tran" w:date="2016-11-05T15:34:00Z">
          <w:r w:rsidRPr="00957567" w:rsidDel="00F240B8">
            <w:rPr>
              <w:rFonts w:ascii="Times New Roman" w:hAnsi="Times New Roman" w:cs="Times New Roman"/>
              <w:sz w:val="28"/>
              <w:szCs w:val="28"/>
              <w:rPrChange w:id="8775" w:author="Phạm Anh Đại" w:date="2016-11-16T08:54:00Z">
                <w:rPr>
                  <w:rFonts w:ascii="Times New Roman" w:hAnsi="Times New Roman" w:cs="Times New Roman"/>
                  <w:sz w:val="24"/>
                  <w:szCs w:val="24"/>
                </w:rPr>
              </w:rPrChange>
            </w:rPr>
            <w:delText>Resilience Engineering</w:delText>
          </w:r>
        </w:del>
      </w:ins>
    </w:p>
    <w:p w14:paraId="5B7E3144" w14:textId="08F0836F" w:rsidR="0032205F" w:rsidRPr="00957567" w:rsidRDefault="0032205F">
      <w:pPr>
        <w:jc w:val="both"/>
        <w:rPr>
          <w:ins w:id="8776" w:author="Truong Ngoc Son" w:date="2016-10-21T15:33:00Z"/>
          <w:rFonts w:ascii="Times New Roman" w:hAnsi="Times New Roman" w:cs="Times New Roman"/>
          <w:sz w:val="28"/>
          <w:szCs w:val="28"/>
          <w:rPrChange w:id="8777" w:author="Phạm Anh Đại" w:date="2016-11-16T08:54:00Z">
            <w:rPr>
              <w:ins w:id="8778" w:author="Truong Ngoc Son" w:date="2016-10-21T15:33:00Z"/>
              <w:rFonts w:ascii="Times New Roman" w:hAnsi="Times New Roman" w:cs="Times New Roman"/>
              <w:sz w:val="24"/>
              <w:szCs w:val="24"/>
            </w:rPr>
          </w:rPrChange>
        </w:rPr>
        <w:pPrChange w:id="8779" w:author="Biển Phan Y" w:date="2016-11-22T22:50:00Z">
          <w:pPr/>
        </w:pPrChange>
      </w:pPr>
      <w:ins w:id="8780" w:author="Truong Ngoc Son" w:date="2016-10-21T15:33:00Z">
        <w:r w:rsidRPr="00957567">
          <w:rPr>
            <w:rFonts w:ascii="Times New Roman" w:hAnsi="Times New Roman" w:cs="Times New Roman"/>
            <w:sz w:val="28"/>
            <w:szCs w:val="28"/>
            <w:rPrChange w:id="8781" w:author="Phạm Anh Đại" w:date="2016-11-16T08:54:00Z">
              <w:rPr>
                <w:rFonts w:ascii="Times New Roman" w:hAnsi="Times New Roman" w:cs="Times New Roman"/>
                <w:sz w:val="24"/>
                <w:szCs w:val="24"/>
              </w:rPr>
            </w:rPrChange>
          </w:rPr>
          <w:t xml:space="preserve">Trong các ứng dụng công nghiệp, tai nạn trong </w:t>
        </w:r>
        <w:del w:id="8782" w:author="Phat Tran" w:date="2016-11-05T15:35:00Z">
          <w:r w:rsidRPr="00957567" w:rsidDel="00F240B8">
            <w:rPr>
              <w:rFonts w:ascii="Times New Roman" w:hAnsi="Times New Roman" w:cs="Times New Roman"/>
              <w:sz w:val="28"/>
              <w:szCs w:val="28"/>
              <w:rPrChange w:id="8783" w:author="Phạm Anh Đại" w:date="2016-11-16T08:54:00Z">
                <w:rPr>
                  <w:rFonts w:ascii="Times New Roman" w:hAnsi="Times New Roman" w:cs="Times New Roman"/>
                  <w:sz w:val="24"/>
                  <w:szCs w:val="24"/>
                </w:rPr>
              </w:rPrChange>
            </w:rPr>
            <w:delText>lớn</w:delText>
          </w:r>
        </w:del>
        <w:r w:rsidRPr="00957567">
          <w:rPr>
            <w:rFonts w:ascii="Times New Roman" w:hAnsi="Times New Roman" w:cs="Times New Roman"/>
            <w:sz w:val="28"/>
            <w:szCs w:val="28"/>
            <w:rPrChange w:id="8784" w:author="Phạm Anh Đại" w:date="2016-11-16T08:54:00Z">
              <w:rPr>
                <w:rFonts w:ascii="Times New Roman" w:hAnsi="Times New Roman" w:cs="Times New Roman"/>
                <w:sz w:val="24"/>
                <w:szCs w:val="24"/>
              </w:rPr>
            </w:rPrChange>
          </w:rPr>
          <w:t xml:space="preserve">, các hệ thống </w:t>
        </w:r>
      </w:ins>
      <w:ins w:id="8785" w:author="Phat Tran" w:date="2016-11-05T15:35:00Z">
        <w:r w:rsidR="00F240B8" w:rsidRPr="00957567">
          <w:rPr>
            <w:rFonts w:ascii="Times New Roman" w:hAnsi="Times New Roman" w:cs="Times New Roman"/>
            <w:sz w:val="28"/>
            <w:szCs w:val="28"/>
            <w:rPrChange w:id="8786" w:author="Phạm Anh Đại" w:date="2016-11-16T08:54:00Z">
              <w:rPr>
                <w:rFonts w:ascii="Times New Roman" w:hAnsi="Times New Roman" w:cs="Times New Roman"/>
                <w:sz w:val="24"/>
                <w:szCs w:val="24"/>
              </w:rPr>
            </w:rPrChange>
          </w:rPr>
          <w:t xml:space="preserve">lớn, </w:t>
        </w:r>
      </w:ins>
      <w:ins w:id="8787" w:author="Truong Ngoc Son" w:date="2016-10-21T15:33:00Z">
        <w:r w:rsidRPr="00957567">
          <w:rPr>
            <w:rFonts w:ascii="Times New Roman" w:hAnsi="Times New Roman" w:cs="Times New Roman"/>
            <w:sz w:val="28"/>
            <w:szCs w:val="28"/>
            <w:rPrChange w:id="8788" w:author="Phạm Anh Đại" w:date="2016-11-16T08:54:00Z">
              <w:rPr>
                <w:rFonts w:ascii="Times New Roman" w:hAnsi="Times New Roman" w:cs="Times New Roman"/>
                <w:sz w:val="24"/>
                <w:szCs w:val="24"/>
              </w:rPr>
            </w:rPrChange>
          </w:rPr>
          <w:t>phức tạp</w:t>
        </w:r>
      </w:ins>
      <w:ins w:id="8789" w:author="Phat Tran" w:date="2016-11-05T15:35:00Z">
        <w:r w:rsidR="00F240B8" w:rsidRPr="00957567">
          <w:rPr>
            <w:rFonts w:ascii="Times New Roman" w:hAnsi="Times New Roman" w:cs="Times New Roman"/>
            <w:sz w:val="28"/>
            <w:szCs w:val="28"/>
            <w:rPrChange w:id="8790" w:author="Phạm Anh Đại" w:date="2016-11-16T08:54:00Z">
              <w:rPr>
                <w:rFonts w:ascii="Times New Roman" w:hAnsi="Times New Roman" w:cs="Times New Roman"/>
                <w:sz w:val="24"/>
                <w:szCs w:val="24"/>
              </w:rPr>
            </w:rPrChange>
          </w:rPr>
          <w:t xml:space="preserve"> chẳng hạn</w:t>
        </w:r>
      </w:ins>
      <w:ins w:id="8791" w:author="Truong Ngoc Son" w:date="2016-10-21T15:33:00Z">
        <w:r w:rsidRPr="00957567">
          <w:rPr>
            <w:rFonts w:ascii="Times New Roman" w:hAnsi="Times New Roman" w:cs="Times New Roman"/>
            <w:sz w:val="28"/>
            <w:szCs w:val="28"/>
            <w:rPrChange w:id="8792" w:author="Phạm Anh Đại" w:date="2016-11-16T08:54:00Z">
              <w:rPr>
                <w:rFonts w:ascii="Times New Roman" w:hAnsi="Times New Roman" w:cs="Times New Roman"/>
                <w:sz w:val="24"/>
                <w:szCs w:val="24"/>
              </w:rPr>
            </w:rPrChange>
          </w:rPr>
          <w:t xml:space="preserve"> như các giếng dầu, các nhà máy lọc dầu, nhà máy chế biến hóa chất, hệ thống điện, đường giao thông và các dịch vụ y tế có thể có tác động lớn đến các công ty và cộng đồng xung quanh.</w:t>
        </w:r>
      </w:ins>
    </w:p>
    <w:p w14:paraId="1334F4EB" w14:textId="261D9AEB" w:rsidR="0032205F" w:rsidRPr="00957567" w:rsidRDefault="0032205F">
      <w:pPr>
        <w:jc w:val="both"/>
        <w:rPr>
          <w:ins w:id="8793" w:author="Truong Ngoc Son" w:date="2016-10-21T15:33:00Z"/>
          <w:rFonts w:ascii="Times New Roman" w:hAnsi="Times New Roman" w:cs="Times New Roman"/>
          <w:sz w:val="28"/>
          <w:szCs w:val="28"/>
          <w:rPrChange w:id="8794" w:author="Phạm Anh Đại" w:date="2016-11-16T08:54:00Z">
            <w:rPr>
              <w:ins w:id="8795" w:author="Truong Ngoc Son" w:date="2016-10-21T15:33:00Z"/>
              <w:rFonts w:ascii="Times New Roman" w:hAnsi="Times New Roman" w:cs="Times New Roman"/>
              <w:sz w:val="24"/>
              <w:szCs w:val="24"/>
            </w:rPr>
          </w:rPrChange>
        </w:rPr>
        <w:pPrChange w:id="8796" w:author="Biển Phan Y" w:date="2016-11-22T22:50:00Z">
          <w:pPr/>
        </w:pPrChange>
      </w:pPr>
      <w:ins w:id="8797" w:author="Truong Ngoc Son" w:date="2016-10-21T15:33:00Z">
        <w:r w:rsidRPr="00957567">
          <w:rPr>
            <w:rFonts w:ascii="Times New Roman" w:hAnsi="Times New Roman" w:cs="Times New Roman"/>
            <w:sz w:val="28"/>
            <w:szCs w:val="28"/>
            <w:rPrChange w:id="8798" w:author="Phạm Anh Đại" w:date="2016-11-16T08:54:00Z">
              <w:rPr>
                <w:rFonts w:ascii="Times New Roman" w:hAnsi="Times New Roman" w:cs="Times New Roman"/>
                <w:sz w:val="24"/>
                <w:szCs w:val="24"/>
              </w:rPr>
            </w:rPrChange>
          </w:rPr>
          <w:t xml:space="preserve">Đôi khi vấn đề không phát sinh trong tổ chức nhưng bên ngoài nó, chẳng hạn như khi các cơn bão dữ dội, động đất hoặc sóng thần phá hủy phần lớn các cơ sở hạ tầng hiện có. Trong cả hai trường hợp, câu hỏi là làm thế nào để thiết kế và quản lý các hệ thống này để họ có thể khôi phục lại dịch vụ với tối thiểu sự gián đoạn và thiệt hại. Một cách tiếp cận quan trọng là khả năng phục hồi kỹ thuật, với mục tiêu của hệ thống, </w:t>
        </w:r>
      </w:ins>
      <w:ins w:id="8799" w:author="Phat Tran" w:date="2016-11-05T15:35:00Z">
        <w:r w:rsidR="00F240B8" w:rsidRPr="00957567">
          <w:rPr>
            <w:rFonts w:ascii="Times New Roman" w:hAnsi="Times New Roman" w:cs="Times New Roman"/>
            <w:sz w:val="28"/>
            <w:szCs w:val="28"/>
            <w:rPrChange w:id="8800" w:author="Phạm Anh Đại" w:date="2016-11-16T08:54:00Z">
              <w:rPr>
                <w:rFonts w:ascii="Times New Roman" w:hAnsi="Times New Roman" w:cs="Times New Roman"/>
                <w:sz w:val="24"/>
                <w:szCs w:val="24"/>
              </w:rPr>
            </w:rPrChange>
          </w:rPr>
          <w:t xml:space="preserve">quy trình </w:t>
        </w:r>
      </w:ins>
      <w:ins w:id="8801" w:author="Truong Ngoc Son" w:date="2016-10-21T15:33:00Z">
        <w:del w:id="8802" w:author="Phat Tran" w:date="2016-11-05T15:35:00Z">
          <w:r w:rsidRPr="00957567" w:rsidDel="00F240B8">
            <w:rPr>
              <w:rFonts w:ascii="Times New Roman" w:hAnsi="Times New Roman" w:cs="Times New Roman"/>
              <w:sz w:val="28"/>
              <w:szCs w:val="28"/>
              <w:rPrChange w:id="8803"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8804" w:author="Phạm Anh Đại" w:date="2016-11-16T08:54:00Z">
              <w:rPr>
                <w:rFonts w:ascii="Times New Roman" w:hAnsi="Times New Roman" w:cs="Times New Roman"/>
                <w:sz w:val="24"/>
                <w:szCs w:val="24"/>
              </w:rPr>
            </w:rPrChange>
          </w:rPr>
          <w:t xml:space="preserve">, quản lý và đào tạo của người thiết kế để họ có thể đáp ứng với các vấn đề nảy sinh. </w:t>
        </w:r>
      </w:ins>
      <w:ins w:id="8805" w:author="Phat Tran" w:date="2016-11-05T15:35:00Z">
        <w:r w:rsidR="00F240B8" w:rsidRPr="00957567">
          <w:rPr>
            <w:rFonts w:ascii="Times New Roman" w:hAnsi="Times New Roman" w:cs="Times New Roman"/>
            <w:sz w:val="28"/>
            <w:szCs w:val="28"/>
            <w:rPrChange w:id="8806" w:author="Phạm Anh Đại" w:date="2016-11-16T08:54:00Z">
              <w:rPr>
                <w:rFonts w:ascii="Times New Roman" w:hAnsi="Times New Roman" w:cs="Times New Roman"/>
                <w:sz w:val="24"/>
                <w:szCs w:val="24"/>
              </w:rPr>
            </w:rPrChange>
          </w:rPr>
          <w:t xml:space="preserve">Cố </w:t>
        </w:r>
      </w:ins>
      <w:ins w:id="8807" w:author="Truong Ngoc Son" w:date="2016-10-21T15:33:00Z">
        <w:del w:id="8808" w:author="Phat Tran" w:date="2016-11-05T15:35:00Z">
          <w:r w:rsidRPr="00957567" w:rsidDel="00F240B8">
            <w:rPr>
              <w:rFonts w:ascii="Times New Roman" w:hAnsi="Times New Roman" w:cs="Times New Roman"/>
              <w:sz w:val="28"/>
              <w:szCs w:val="28"/>
              <w:rPrChange w:id="8809" w:author="Phạm Anh Đại" w:date="2016-11-16T08:54:00Z">
                <w:rPr>
                  <w:rFonts w:ascii="Times New Roman" w:hAnsi="Times New Roman" w:cs="Times New Roman"/>
                  <w:sz w:val="24"/>
                  <w:szCs w:val="24"/>
                </w:rPr>
              </w:rPrChange>
            </w:rPr>
            <w:delText>Nó cố</w:delText>
          </w:r>
        </w:del>
        <w:r w:rsidRPr="00957567">
          <w:rPr>
            <w:rFonts w:ascii="Times New Roman" w:hAnsi="Times New Roman" w:cs="Times New Roman"/>
            <w:sz w:val="28"/>
            <w:szCs w:val="28"/>
            <w:rPrChange w:id="8810" w:author="Phạm Anh Đại" w:date="2016-11-16T08:54:00Z">
              <w:rPr>
                <w:rFonts w:ascii="Times New Roman" w:hAnsi="Times New Roman" w:cs="Times New Roman"/>
                <w:sz w:val="24"/>
                <w:szCs w:val="24"/>
              </w:rPr>
            </w:rPrChange>
          </w:rPr>
          <w:t xml:space="preserve"> gắng để đảm bảo rằng thiết kế của tất cả những </w:t>
        </w:r>
      </w:ins>
      <w:ins w:id="8811" w:author="Phat Tran" w:date="2016-11-05T15:36:00Z">
        <w:r w:rsidR="00F240B8" w:rsidRPr="00957567">
          <w:rPr>
            <w:rFonts w:ascii="Times New Roman" w:hAnsi="Times New Roman" w:cs="Times New Roman"/>
            <w:sz w:val="28"/>
            <w:szCs w:val="28"/>
            <w:rPrChange w:id="8812" w:author="Phạm Anh Đại" w:date="2016-11-16T08:54:00Z">
              <w:rPr>
                <w:rFonts w:ascii="Times New Roman" w:hAnsi="Times New Roman" w:cs="Times New Roman"/>
                <w:sz w:val="24"/>
                <w:szCs w:val="24"/>
              </w:rPr>
            </w:rPrChange>
          </w:rPr>
          <w:t xml:space="preserve">thứ này </w:t>
        </w:r>
      </w:ins>
      <w:ins w:id="8813" w:author="Truong Ngoc Son" w:date="2016-10-21T15:33:00Z">
        <w:del w:id="8814" w:author="Phat Tran" w:date="2016-11-05T15:36:00Z">
          <w:r w:rsidRPr="00957567" w:rsidDel="00F240B8">
            <w:rPr>
              <w:rFonts w:ascii="Times New Roman" w:hAnsi="Times New Roman" w:cs="Times New Roman"/>
              <w:sz w:val="28"/>
              <w:szCs w:val="28"/>
              <w:rPrChange w:id="8815" w:author="Phạm Anh Đại" w:date="2016-11-16T08:54:00Z">
                <w:rPr>
                  <w:rFonts w:ascii="Times New Roman" w:hAnsi="Times New Roman" w:cs="Times New Roman"/>
                  <w:sz w:val="24"/>
                  <w:szCs w:val="24"/>
                </w:rPr>
              </w:rPrChange>
            </w:rPr>
            <w:delText>đ</w:delText>
          </w:r>
        </w:del>
        <w:del w:id="8816" w:author="Phat Tran" w:date="2016-11-05T15:35:00Z">
          <w:r w:rsidRPr="00957567" w:rsidDel="00F240B8">
            <w:rPr>
              <w:rFonts w:ascii="Times New Roman" w:hAnsi="Times New Roman" w:cs="Times New Roman"/>
              <w:sz w:val="28"/>
              <w:szCs w:val="28"/>
              <w:rPrChange w:id="8817" w:author="Phạm Anh Đại" w:date="2016-11-16T08:54:00Z">
                <w:rPr>
                  <w:rFonts w:ascii="Times New Roman" w:hAnsi="Times New Roman" w:cs="Times New Roman"/>
                  <w:sz w:val="24"/>
                  <w:szCs w:val="24"/>
                </w:rPr>
              </w:rPrChange>
            </w:rPr>
            <w:delText>iều này</w:delText>
          </w:r>
        </w:del>
        <w:r w:rsidRPr="00957567">
          <w:rPr>
            <w:rFonts w:ascii="Times New Roman" w:hAnsi="Times New Roman" w:cs="Times New Roman"/>
            <w:sz w:val="28"/>
            <w:szCs w:val="28"/>
            <w:rPrChange w:id="8818" w:author="Phạm Anh Đại" w:date="2016-11-16T08:54:00Z">
              <w:rPr>
                <w:rFonts w:ascii="Times New Roman" w:hAnsi="Times New Roman" w:cs="Times New Roman"/>
                <w:sz w:val="24"/>
                <w:szCs w:val="24"/>
              </w:rPr>
            </w:rPrChange>
          </w:rPr>
          <w:t xml:space="preserve">, các thiết bị, </w:t>
        </w:r>
      </w:ins>
      <w:ins w:id="8819" w:author="Phat Tran" w:date="2016-11-05T15:36:00Z">
        <w:r w:rsidR="00F240B8" w:rsidRPr="00957567">
          <w:rPr>
            <w:rFonts w:ascii="Times New Roman" w:hAnsi="Times New Roman" w:cs="Times New Roman"/>
            <w:sz w:val="28"/>
            <w:szCs w:val="28"/>
            <w:rPrChange w:id="8820" w:author="Phạm Anh Đại" w:date="2016-11-16T08:54:00Z">
              <w:rPr>
                <w:rFonts w:ascii="Times New Roman" w:hAnsi="Times New Roman" w:cs="Times New Roman"/>
                <w:sz w:val="24"/>
                <w:szCs w:val="24"/>
              </w:rPr>
            </w:rPrChange>
          </w:rPr>
          <w:t xml:space="preserve">quy trình </w:t>
        </w:r>
      </w:ins>
      <w:ins w:id="8821" w:author="Truong Ngoc Son" w:date="2016-10-21T15:33:00Z">
        <w:del w:id="8822" w:author="Phat Tran" w:date="2016-11-05T15:36:00Z">
          <w:r w:rsidRPr="00957567" w:rsidDel="00F240B8">
            <w:rPr>
              <w:rFonts w:ascii="Times New Roman" w:hAnsi="Times New Roman" w:cs="Times New Roman"/>
              <w:sz w:val="28"/>
              <w:szCs w:val="28"/>
              <w:rPrChange w:id="8823" w:author="Phạm Anh Đại" w:date="2016-11-16T08:54:00Z">
                <w:rPr>
                  <w:rFonts w:ascii="Times New Roman" w:hAnsi="Times New Roman" w:cs="Times New Roman"/>
                  <w:sz w:val="24"/>
                  <w:szCs w:val="24"/>
                </w:rPr>
              </w:rPrChange>
            </w:rPr>
            <w:delText>thủ tục</w:delText>
          </w:r>
        </w:del>
        <w:r w:rsidRPr="00957567">
          <w:rPr>
            <w:rFonts w:ascii="Times New Roman" w:hAnsi="Times New Roman" w:cs="Times New Roman"/>
            <w:sz w:val="28"/>
            <w:szCs w:val="28"/>
            <w:rPrChange w:id="8824" w:author="Phạm Anh Đại" w:date="2016-11-16T08:54:00Z">
              <w:rPr>
                <w:rFonts w:ascii="Times New Roman" w:hAnsi="Times New Roman" w:cs="Times New Roman"/>
                <w:sz w:val="24"/>
                <w:szCs w:val="24"/>
              </w:rPr>
            </w:rPrChange>
          </w:rPr>
          <w:t xml:space="preserve">, và truyền thông cả trong công nhân và cũng từ bên ngoài để quản lý và các công </w:t>
        </w:r>
      </w:ins>
      <w:ins w:id="8825" w:author="Phat Tran" w:date="2016-11-05T15:36:00Z">
        <w:r w:rsidR="00F240B8" w:rsidRPr="00957567">
          <w:rPr>
            <w:rFonts w:ascii="Times New Roman" w:hAnsi="Times New Roman" w:cs="Times New Roman"/>
            <w:sz w:val="28"/>
            <w:szCs w:val="28"/>
            <w:rPrChange w:id="8826" w:author="Phạm Anh Đại" w:date="2016-11-16T08:54:00Z">
              <w:rPr>
                <w:rFonts w:ascii="Times New Roman" w:hAnsi="Times New Roman" w:cs="Times New Roman"/>
                <w:sz w:val="24"/>
                <w:szCs w:val="24"/>
              </w:rPr>
            </w:rPrChange>
          </w:rPr>
          <w:t xml:space="preserve">khai </w:t>
        </w:r>
      </w:ins>
      <w:ins w:id="8827" w:author="Truong Ngoc Son" w:date="2016-10-21T15:33:00Z">
        <w:r w:rsidRPr="00957567">
          <w:rPr>
            <w:rFonts w:ascii="Times New Roman" w:hAnsi="Times New Roman" w:cs="Times New Roman"/>
            <w:sz w:val="28"/>
            <w:szCs w:val="28"/>
            <w:rPrChange w:id="8828" w:author="Phạm Anh Đại" w:date="2016-11-16T08:54:00Z">
              <w:rPr>
                <w:rFonts w:ascii="Times New Roman" w:hAnsi="Times New Roman" w:cs="Times New Roman"/>
                <w:sz w:val="24"/>
                <w:szCs w:val="24"/>
              </w:rPr>
            </w:rPrChange>
          </w:rPr>
          <w:t>vẫn tiếp tục được đánh giá, thử nghiệm và cải thiện.</w:t>
        </w:r>
      </w:ins>
    </w:p>
    <w:p w14:paraId="71A48E78" w14:textId="6A46D65C" w:rsidR="0032205F" w:rsidRPr="00957567" w:rsidRDefault="0032205F">
      <w:pPr>
        <w:jc w:val="both"/>
        <w:rPr>
          <w:ins w:id="8829" w:author="Truong Ngoc Son" w:date="2016-10-21T15:33:00Z"/>
          <w:rFonts w:ascii="Times New Roman" w:hAnsi="Times New Roman" w:cs="Times New Roman"/>
          <w:sz w:val="28"/>
          <w:szCs w:val="28"/>
          <w:rPrChange w:id="8830" w:author="Phạm Anh Đại" w:date="2016-11-16T08:54:00Z">
            <w:rPr>
              <w:ins w:id="8831" w:author="Truong Ngoc Son" w:date="2016-10-21T15:33:00Z"/>
              <w:rFonts w:ascii="Times New Roman" w:hAnsi="Times New Roman" w:cs="Times New Roman"/>
              <w:sz w:val="24"/>
              <w:szCs w:val="24"/>
            </w:rPr>
          </w:rPrChange>
        </w:rPr>
        <w:pPrChange w:id="8832" w:author="Biển Phan Y" w:date="2016-11-22T22:50:00Z">
          <w:pPr/>
        </w:pPrChange>
      </w:pPr>
      <w:ins w:id="8833" w:author="Truong Ngoc Son" w:date="2016-10-21T15:33:00Z">
        <w:r w:rsidRPr="00957567">
          <w:rPr>
            <w:rFonts w:ascii="Times New Roman" w:hAnsi="Times New Roman" w:cs="Times New Roman"/>
            <w:sz w:val="28"/>
            <w:szCs w:val="28"/>
            <w:rPrChange w:id="8834" w:author="Phạm Anh Đại" w:date="2016-11-16T08:54:00Z">
              <w:rPr>
                <w:rFonts w:ascii="Times New Roman" w:hAnsi="Times New Roman" w:cs="Times New Roman"/>
                <w:sz w:val="24"/>
                <w:szCs w:val="24"/>
              </w:rPr>
            </w:rPrChange>
          </w:rPr>
          <w:t xml:space="preserve">Do đó, các nhà cung cấp máy tính lớn </w:t>
        </w:r>
        <w:del w:id="8835" w:author="Phat Tran" w:date="2016-11-05T15:36:00Z">
          <w:r w:rsidRPr="00957567" w:rsidDel="00F240B8">
            <w:rPr>
              <w:rFonts w:ascii="Times New Roman" w:hAnsi="Times New Roman" w:cs="Times New Roman"/>
              <w:sz w:val="28"/>
              <w:szCs w:val="28"/>
              <w:rPrChange w:id="8836" w:author="Phạm Anh Đại" w:date="2016-11-16T08:54:00Z">
                <w:rPr>
                  <w:rFonts w:ascii="Times New Roman" w:hAnsi="Times New Roman" w:cs="Times New Roman"/>
                  <w:sz w:val="24"/>
                  <w:szCs w:val="24"/>
                </w:rPr>
              </w:rPrChange>
            </w:rPr>
            <w:delText>cố tình</w:delText>
          </w:r>
        </w:del>
        <w:r w:rsidRPr="00957567">
          <w:rPr>
            <w:rFonts w:ascii="Times New Roman" w:hAnsi="Times New Roman" w:cs="Times New Roman"/>
            <w:sz w:val="28"/>
            <w:szCs w:val="28"/>
            <w:rPrChange w:id="8837" w:author="Phạm Anh Đại" w:date="2016-11-16T08:54:00Z">
              <w:rPr>
                <w:rFonts w:ascii="Times New Roman" w:hAnsi="Times New Roman" w:cs="Times New Roman"/>
                <w:sz w:val="24"/>
                <w:szCs w:val="24"/>
              </w:rPr>
            </w:rPrChange>
          </w:rPr>
          <w:t xml:space="preserve"> có thể</w:t>
        </w:r>
      </w:ins>
      <w:ins w:id="8838" w:author="Phat Tran" w:date="2016-11-05T15:36:00Z">
        <w:r w:rsidR="00F240B8" w:rsidRPr="00957567">
          <w:rPr>
            <w:rFonts w:ascii="Times New Roman" w:hAnsi="Times New Roman" w:cs="Times New Roman"/>
            <w:sz w:val="28"/>
            <w:szCs w:val="28"/>
            <w:rPrChange w:id="8839" w:author="Phạm Anh Đại" w:date="2016-11-16T08:54:00Z">
              <w:rPr>
                <w:rFonts w:ascii="Times New Roman" w:hAnsi="Times New Roman" w:cs="Times New Roman"/>
                <w:sz w:val="24"/>
                <w:szCs w:val="24"/>
              </w:rPr>
            </w:rPrChange>
          </w:rPr>
          <w:t xml:space="preserve"> cố tình</w:t>
        </w:r>
      </w:ins>
      <w:ins w:id="8840" w:author="Truong Ngoc Son" w:date="2016-10-21T15:33:00Z">
        <w:r w:rsidRPr="00957567">
          <w:rPr>
            <w:rFonts w:ascii="Times New Roman" w:hAnsi="Times New Roman" w:cs="Times New Roman"/>
            <w:sz w:val="28"/>
            <w:szCs w:val="28"/>
            <w:rPrChange w:id="8841" w:author="Phạm Anh Đại" w:date="2016-11-16T08:54:00Z">
              <w:rPr>
                <w:rFonts w:ascii="Times New Roman" w:hAnsi="Times New Roman" w:cs="Times New Roman"/>
                <w:sz w:val="24"/>
                <w:szCs w:val="24"/>
              </w:rPr>
            </w:rPrChange>
          </w:rPr>
          <w:t xml:space="preserve"> gây ra những sai sót trong hệ thống của họ để kiểm tra xem liệu công ty có thể đáp ứng. Điều này được thực hiện bằng cách cố ý đóng cửa các cơ sở quan trọng để đảm bảo rằng các hệ thống sao lưu và dư thừa thực sự làm việc. Mặc dù nó có vẻ nguy hiểm để làm điều này trong khi các hệ thống trực tuyến, phục vụ khách hàng thực sự, cách duy nhất để thử nghiệm các hệ thống lớn, phức tạp là </w:t>
        </w:r>
      </w:ins>
      <w:ins w:id="8842" w:author="Phat Tran" w:date="2016-11-05T15:36:00Z">
        <w:r w:rsidR="00F240B8" w:rsidRPr="00957567">
          <w:rPr>
            <w:rFonts w:ascii="Times New Roman" w:hAnsi="Times New Roman" w:cs="Times New Roman"/>
            <w:sz w:val="28"/>
            <w:szCs w:val="28"/>
            <w:rPrChange w:id="8843" w:author="Phạm Anh Đại" w:date="2016-11-16T08:54:00Z">
              <w:rPr>
                <w:rFonts w:ascii="Times New Roman" w:hAnsi="Times New Roman" w:cs="Times New Roman"/>
                <w:sz w:val="24"/>
                <w:szCs w:val="24"/>
              </w:rPr>
            </w:rPrChange>
          </w:rPr>
          <w:t xml:space="preserve">bằng cách </w:t>
        </w:r>
      </w:ins>
      <w:ins w:id="8844" w:author="Truong Ngoc Son" w:date="2016-10-21T15:33:00Z">
        <w:del w:id="8845" w:author="Phat Tran" w:date="2016-11-05T15:36:00Z">
          <w:r w:rsidRPr="00957567" w:rsidDel="00F240B8">
            <w:rPr>
              <w:rFonts w:ascii="Times New Roman" w:hAnsi="Times New Roman" w:cs="Times New Roman"/>
              <w:sz w:val="28"/>
              <w:szCs w:val="28"/>
              <w:rPrChange w:id="8846" w:author="Phạm Anh Đại" w:date="2016-11-16T08:54:00Z">
                <w:rPr>
                  <w:rFonts w:ascii="Times New Roman" w:hAnsi="Times New Roman" w:cs="Times New Roman"/>
                  <w:sz w:val="24"/>
                  <w:szCs w:val="24"/>
                </w:rPr>
              </w:rPrChange>
            </w:rPr>
            <w:delText>bởi</w:delText>
          </w:r>
        </w:del>
        <w:r w:rsidRPr="00957567">
          <w:rPr>
            <w:rFonts w:ascii="Times New Roman" w:hAnsi="Times New Roman" w:cs="Times New Roman"/>
            <w:sz w:val="28"/>
            <w:szCs w:val="28"/>
            <w:rPrChange w:id="8847" w:author="Phạm Anh Đại" w:date="2016-11-16T08:54:00Z">
              <w:rPr>
                <w:rFonts w:ascii="Times New Roman" w:hAnsi="Times New Roman" w:cs="Times New Roman"/>
                <w:sz w:val="24"/>
                <w:szCs w:val="24"/>
              </w:rPr>
            </w:rPrChange>
          </w:rPr>
          <w:t xml:space="preserve"> làm như vậy. </w:t>
        </w:r>
      </w:ins>
      <w:ins w:id="8848" w:author="Phat Tran" w:date="2016-11-05T15:36:00Z">
        <w:r w:rsidR="00F240B8" w:rsidRPr="00957567">
          <w:rPr>
            <w:rFonts w:ascii="Times New Roman" w:hAnsi="Times New Roman" w:cs="Times New Roman"/>
            <w:sz w:val="28"/>
            <w:szCs w:val="28"/>
            <w:rPrChange w:id="8849" w:author="Phạm Anh Đại" w:date="2016-11-16T08:54:00Z">
              <w:rPr>
                <w:rFonts w:ascii="Times New Roman" w:hAnsi="Times New Roman" w:cs="Times New Roman"/>
                <w:sz w:val="24"/>
                <w:szCs w:val="24"/>
              </w:rPr>
            </w:rPrChange>
          </w:rPr>
          <w:t xml:space="preserve">Các </w:t>
        </w:r>
      </w:ins>
      <w:ins w:id="8850" w:author="Truong Ngoc Son" w:date="2016-10-21T15:33:00Z">
        <w:del w:id="8851" w:author="Phat Tran" w:date="2016-11-05T15:36:00Z">
          <w:r w:rsidRPr="00957567" w:rsidDel="00F240B8">
            <w:rPr>
              <w:rFonts w:ascii="Times New Roman" w:hAnsi="Times New Roman" w:cs="Times New Roman"/>
              <w:sz w:val="28"/>
              <w:szCs w:val="28"/>
              <w:rPrChange w:id="8852"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8853" w:author="Phạm Anh Đại" w:date="2016-11-16T08:54:00Z">
              <w:rPr>
                <w:rFonts w:ascii="Times New Roman" w:hAnsi="Times New Roman" w:cs="Times New Roman"/>
                <w:sz w:val="24"/>
                <w:szCs w:val="24"/>
              </w:rPr>
            </w:rPrChange>
          </w:rPr>
          <w:t xml:space="preserve"> bài kiểm tra nhỏ và mô phỏng không mang tính phức tạp, mức độ căng thẳng, và các sự kiện bất ngờ đặc trưng cho hệ thống thất bại thực sự. Như Erik Hollnagel, David Woods, và Nancy Leveson, các tác giả của một loạt ảnh hưởng ban đầu của cuốn sách về chủ đề này, đã khéo léo tóm tắt:</w:t>
        </w:r>
      </w:ins>
    </w:p>
    <w:p w14:paraId="50FA8D26" w14:textId="60072A6B" w:rsidR="0032205F" w:rsidRPr="00957567" w:rsidRDefault="0032205F">
      <w:pPr>
        <w:jc w:val="both"/>
        <w:rPr>
          <w:ins w:id="8854" w:author="Truong Ngoc Son" w:date="2016-10-21T15:33:00Z"/>
          <w:rFonts w:ascii="Times New Roman" w:hAnsi="Times New Roman" w:cs="Times New Roman"/>
          <w:sz w:val="28"/>
          <w:szCs w:val="28"/>
          <w:rPrChange w:id="8855" w:author="Phạm Anh Đại" w:date="2016-11-16T08:54:00Z">
            <w:rPr>
              <w:ins w:id="8856" w:author="Truong Ngoc Son" w:date="2016-10-21T15:33:00Z"/>
              <w:rFonts w:ascii="Times New Roman" w:hAnsi="Times New Roman" w:cs="Times New Roman"/>
              <w:sz w:val="24"/>
              <w:szCs w:val="24"/>
            </w:rPr>
          </w:rPrChange>
        </w:rPr>
        <w:pPrChange w:id="8857" w:author="Biển Phan Y" w:date="2016-11-22T22:50:00Z">
          <w:pPr/>
        </w:pPrChange>
      </w:pPr>
      <w:ins w:id="8858" w:author="Truong Ngoc Son" w:date="2016-10-21T15:33:00Z">
        <w:r w:rsidRPr="00957567">
          <w:rPr>
            <w:rFonts w:ascii="Times New Roman" w:hAnsi="Times New Roman" w:cs="Times New Roman"/>
            <w:sz w:val="28"/>
            <w:szCs w:val="28"/>
            <w:rPrChange w:id="8859" w:author="Phạm Anh Đại" w:date="2016-11-16T08:54:00Z">
              <w:rPr>
                <w:rFonts w:ascii="Times New Roman" w:hAnsi="Times New Roman" w:cs="Times New Roman"/>
                <w:sz w:val="24"/>
                <w:szCs w:val="24"/>
              </w:rPr>
            </w:rPrChange>
          </w:rPr>
          <w:lastRenderedPageBreak/>
          <w:tab/>
        </w:r>
      </w:ins>
      <w:ins w:id="8860" w:author="Phat Tran" w:date="2016-11-05T15:36:00Z">
        <w:r w:rsidR="00F240B8" w:rsidRPr="00957567">
          <w:rPr>
            <w:rFonts w:ascii="Times New Roman" w:hAnsi="Times New Roman" w:cs="Times New Roman"/>
            <w:sz w:val="28"/>
            <w:szCs w:val="28"/>
            <w:rPrChange w:id="8861" w:author="Phạm Anh Đại" w:date="2016-11-16T08:54:00Z">
              <w:rPr>
                <w:rFonts w:ascii="Times New Roman" w:hAnsi="Times New Roman" w:cs="Times New Roman"/>
                <w:sz w:val="24"/>
                <w:szCs w:val="24"/>
              </w:rPr>
            </w:rPrChange>
          </w:rPr>
          <w:t xml:space="preserve">Công nghệ phục hồi </w:t>
        </w:r>
      </w:ins>
      <w:ins w:id="8862" w:author="Truong Ngoc Son" w:date="2016-10-21T15:33:00Z">
        <w:del w:id="8863" w:author="Phat Tran" w:date="2016-11-05T15:36:00Z">
          <w:r w:rsidRPr="00957567" w:rsidDel="00F240B8">
            <w:rPr>
              <w:rFonts w:ascii="Times New Roman" w:hAnsi="Times New Roman" w:cs="Times New Roman"/>
              <w:sz w:val="28"/>
              <w:szCs w:val="28"/>
              <w:rPrChange w:id="8864" w:author="Phạm Anh Đại" w:date="2016-11-16T08:54:00Z">
                <w:rPr>
                  <w:rFonts w:ascii="Times New Roman" w:hAnsi="Times New Roman" w:cs="Times New Roman"/>
                  <w:sz w:val="24"/>
                  <w:szCs w:val="24"/>
                </w:rPr>
              </w:rPrChange>
            </w:rPr>
            <w:delText xml:space="preserve">Khả năng phục hồi kỹ thuật </w:delText>
          </w:r>
        </w:del>
        <w:r w:rsidRPr="00957567">
          <w:rPr>
            <w:rFonts w:ascii="Times New Roman" w:hAnsi="Times New Roman" w:cs="Times New Roman"/>
            <w:sz w:val="28"/>
            <w:szCs w:val="28"/>
            <w:rPrChange w:id="8865" w:author="Phạm Anh Đại" w:date="2016-11-16T08:54:00Z">
              <w:rPr>
                <w:rFonts w:ascii="Times New Roman" w:hAnsi="Times New Roman" w:cs="Times New Roman"/>
                <w:sz w:val="24"/>
                <w:szCs w:val="24"/>
              </w:rPr>
            </w:rPrChange>
          </w:rPr>
          <w:t xml:space="preserve">là một mô hình quản lý an toàn tập trung vào việc làm thế nào để giúp </w:t>
        </w:r>
      </w:ins>
      <w:ins w:id="8866" w:author="Phat Tran" w:date="2016-11-05T15:37:00Z">
        <w:r w:rsidR="00F240B8" w:rsidRPr="00957567">
          <w:rPr>
            <w:rFonts w:ascii="Times New Roman" w:hAnsi="Times New Roman" w:cs="Times New Roman"/>
            <w:sz w:val="28"/>
            <w:szCs w:val="28"/>
            <w:rPrChange w:id="8867" w:author="Phạm Anh Đại" w:date="2016-11-16T08:54:00Z">
              <w:rPr>
                <w:rFonts w:ascii="Times New Roman" w:hAnsi="Times New Roman" w:cs="Times New Roman"/>
                <w:sz w:val="24"/>
                <w:szCs w:val="24"/>
              </w:rPr>
            </w:rPrChange>
          </w:rPr>
          <w:t xml:space="preserve">con </w:t>
        </w:r>
      </w:ins>
      <w:ins w:id="8868" w:author="Truong Ngoc Son" w:date="2016-10-21T15:33:00Z">
        <w:r w:rsidRPr="00957567">
          <w:rPr>
            <w:rFonts w:ascii="Times New Roman" w:hAnsi="Times New Roman" w:cs="Times New Roman"/>
            <w:sz w:val="28"/>
            <w:szCs w:val="28"/>
            <w:rPrChange w:id="8869" w:author="Phạm Anh Đại" w:date="2016-11-16T08:54:00Z">
              <w:rPr>
                <w:rFonts w:ascii="Times New Roman" w:hAnsi="Times New Roman" w:cs="Times New Roman"/>
                <w:sz w:val="24"/>
                <w:szCs w:val="24"/>
              </w:rPr>
            </w:rPrChange>
          </w:rPr>
          <w:t xml:space="preserve">người </w:t>
        </w:r>
        <w:del w:id="8870" w:author="Phat Tran" w:date="2016-11-05T15:37:00Z">
          <w:r w:rsidRPr="00957567" w:rsidDel="00F240B8">
            <w:rPr>
              <w:rFonts w:ascii="Times New Roman" w:hAnsi="Times New Roman" w:cs="Times New Roman"/>
              <w:sz w:val="28"/>
              <w:szCs w:val="28"/>
              <w:rPrChange w:id="8871" w:author="Phạm Anh Đại" w:date="2016-11-16T08:54:00Z">
                <w:rPr>
                  <w:rFonts w:ascii="Times New Roman" w:hAnsi="Times New Roman" w:cs="Times New Roman"/>
                  <w:sz w:val="24"/>
                  <w:szCs w:val="24"/>
                </w:rPr>
              </w:rPrChange>
            </w:rPr>
            <w:delText>dân</w:delText>
          </w:r>
        </w:del>
        <w:r w:rsidRPr="00957567">
          <w:rPr>
            <w:rFonts w:ascii="Times New Roman" w:hAnsi="Times New Roman" w:cs="Times New Roman"/>
            <w:sz w:val="28"/>
            <w:szCs w:val="28"/>
            <w:rPrChange w:id="8872" w:author="Phạm Anh Đại" w:date="2016-11-16T08:54:00Z">
              <w:rPr>
                <w:rFonts w:ascii="Times New Roman" w:hAnsi="Times New Roman" w:cs="Times New Roman"/>
                <w:sz w:val="24"/>
                <w:szCs w:val="24"/>
              </w:rPr>
            </w:rPrChange>
          </w:rPr>
          <w:t xml:space="preserve"> đối phó với sự phức tạp </w:t>
        </w:r>
      </w:ins>
      <w:ins w:id="8873" w:author="Phat Tran" w:date="2016-11-05T15:37:00Z">
        <w:r w:rsidR="00F240B8" w:rsidRPr="00957567">
          <w:rPr>
            <w:rFonts w:ascii="Times New Roman" w:hAnsi="Times New Roman" w:cs="Times New Roman"/>
            <w:sz w:val="28"/>
            <w:szCs w:val="28"/>
            <w:rPrChange w:id="8874" w:author="Phạm Anh Đại" w:date="2016-11-16T08:54:00Z">
              <w:rPr>
                <w:rFonts w:ascii="Times New Roman" w:hAnsi="Times New Roman" w:cs="Times New Roman"/>
                <w:sz w:val="24"/>
                <w:szCs w:val="24"/>
              </w:rPr>
            </w:rPrChange>
          </w:rPr>
          <w:t xml:space="preserve">dưới </w:t>
        </w:r>
      </w:ins>
      <w:ins w:id="8875" w:author="Truong Ngoc Son" w:date="2016-10-21T15:33:00Z">
        <w:r w:rsidRPr="00957567">
          <w:rPr>
            <w:rFonts w:ascii="Times New Roman" w:hAnsi="Times New Roman" w:cs="Times New Roman"/>
            <w:sz w:val="28"/>
            <w:szCs w:val="28"/>
            <w:rPrChange w:id="8876" w:author="Phạm Anh Đại" w:date="2016-11-16T08:54:00Z">
              <w:rPr>
                <w:rFonts w:ascii="Times New Roman" w:hAnsi="Times New Roman" w:cs="Times New Roman"/>
                <w:sz w:val="24"/>
                <w:szCs w:val="24"/>
              </w:rPr>
            </w:rPrChange>
          </w:rPr>
          <w:t xml:space="preserve">áp lực để đạt được thành công. Nó mạnh mẽ trái ngược với điển hình ngày nay-một mô hình của lập bảng báo lỗi như thể nó là một điều, tiếp theo là can thiệp để giảm số lượng này </w:t>
        </w:r>
        <w:del w:id="8877" w:author="Phat Tran" w:date="2016-11-05T15:37:00Z">
          <w:r w:rsidRPr="00957567" w:rsidDel="00F240B8">
            <w:rPr>
              <w:rFonts w:ascii="Times New Roman" w:hAnsi="Times New Roman" w:cs="Times New Roman"/>
              <w:sz w:val="28"/>
              <w:szCs w:val="28"/>
              <w:rPrChange w:id="8878" w:author="Phạm Anh Đại" w:date="2016-11-16T08:54:00Z">
                <w:rPr>
                  <w:rFonts w:ascii="Times New Roman" w:hAnsi="Times New Roman" w:cs="Times New Roman"/>
                  <w:sz w:val="24"/>
                  <w:szCs w:val="24"/>
                </w:rPr>
              </w:rPrChange>
            </w:rPr>
            <w:delText>là gì</w:delText>
          </w:r>
        </w:del>
        <w:r w:rsidRPr="00957567">
          <w:rPr>
            <w:rFonts w:ascii="Times New Roman" w:hAnsi="Times New Roman" w:cs="Times New Roman"/>
            <w:sz w:val="28"/>
            <w:szCs w:val="28"/>
            <w:rPrChange w:id="8879" w:author="Phạm Anh Đại" w:date="2016-11-16T08:54:00Z">
              <w:rPr>
                <w:rFonts w:ascii="Times New Roman" w:hAnsi="Times New Roman" w:cs="Times New Roman"/>
                <w:sz w:val="24"/>
                <w:szCs w:val="24"/>
              </w:rPr>
            </w:rPrChange>
          </w:rPr>
          <w:t xml:space="preserve">. Một tổ chức kiên cường </w:t>
        </w:r>
      </w:ins>
      <w:ins w:id="8880" w:author="Phat Tran" w:date="2016-11-05T15:37:00Z">
        <w:r w:rsidR="00F240B8" w:rsidRPr="00957567">
          <w:rPr>
            <w:rFonts w:ascii="Times New Roman" w:hAnsi="Times New Roman" w:cs="Times New Roman"/>
            <w:sz w:val="28"/>
            <w:szCs w:val="28"/>
            <w:rPrChange w:id="8881" w:author="Phạm Anh Đại" w:date="2016-11-16T08:54:00Z">
              <w:rPr>
                <w:rFonts w:ascii="Times New Roman" w:hAnsi="Times New Roman" w:cs="Times New Roman"/>
                <w:sz w:val="24"/>
                <w:szCs w:val="24"/>
              </w:rPr>
            </w:rPrChange>
          </w:rPr>
          <w:t xml:space="preserve">xử lý </w:t>
        </w:r>
      </w:ins>
      <w:ins w:id="8882" w:author="Truong Ngoc Son" w:date="2016-10-21T15:33:00Z">
        <w:del w:id="8883" w:author="Phat Tran" w:date="2016-11-05T15:37:00Z">
          <w:r w:rsidRPr="00957567" w:rsidDel="00F240B8">
            <w:rPr>
              <w:rFonts w:ascii="Times New Roman" w:hAnsi="Times New Roman" w:cs="Times New Roman"/>
              <w:sz w:val="28"/>
              <w:szCs w:val="28"/>
              <w:rPrChange w:id="8884" w:author="Phạm Anh Đại" w:date="2016-11-16T08:54:00Z">
                <w:rPr>
                  <w:rFonts w:ascii="Times New Roman" w:hAnsi="Times New Roman" w:cs="Times New Roman"/>
                  <w:sz w:val="24"/>
                  <w:szCs w:val="24"/>
                </w:rPr>
              </w:rPrChange>
            </w:rPr>
            <w:delText>đối xử</w:delText>
          </w:r>
        </w:del>
        <w:r w:rsidRPr="00957567">
          <w:rPr>
            <w:rFonts w:ascii="Times New Roman" w:hAnsi="Times New Roman" w:cs="Times New Roman"/>
            <w:sz w:val="28"/>
            <w:szCs w:val="28"/>
            <w:rPrChange w:id="8885" w:author="Phạm Anh Đại" w:date="2016-11-16T08:54:00Z">
              <w:rPr>
                <w:rFonts w:ascii="Times New Roman" w:hAnsi="Times New Roman" w:cs="Times New Roman"/>
                <w:sz w:val="24"/>
                <w:szCs w:val="24"/>
              </w:rPr>
            </w:rPrChange>
          </w:rPr>
          <w:t xml:space="preserve"> an toàn như một giá trị cốt lõi, không phải là một thứ hàng hóa không thể đếm được. Thật vậy, sự an toàn cho bản thân chỉ bởi những sự kiện không xảy ra! Thay vì nhìn</w:t>
        </w:r>
      </w:ins>
      <w:ins w:id="8886" w:author="Phat Tran" w:date="2016-11-05T15:37:00Z">
        <w:r w:rsidR="00F240B8" w:rsidRPr="00957567">
          <w:rPr>
            <w:rFonts w:ascii="Times New Roman" w:hAnsi="Times New Roman" w:cs="Times New Roman"/>
            <w:sz w:val="28"/>
            <w:szCs w:val="28"/>
            <w:rPrChange w:id="8887" w:author="Phạm Anh Đại" w:date="2016-11-16T08:54:00Z">
              <w:rPr>
                <w:rFonts w:ascii="Times New Roman" w:hAnsi="Times New Roman" w:cs="Times New Roman"/>
                <w:sz w:val="24"/>
                <w:szCs w:val="24"/>
              </w:rPr>
            </w:rPrChange>
          </w:rPr>
          <w:t xml:space="preserve"> lại</w:t>
        </w:r>
      </w:ins>
      <w:ins w:id="8888" w:author="Truong Ngoc Son" w:date="2016-10-21T15:33:00Z">
        <w:r w:rsidRPr="00957567">
          <w:rPr>
            <w:rFonts w:ascii="Times New Roman" w:hAnsi="Times New Roman" w:cs="Times New Roman"/>
            <w:sz w:val="28"/>
            <w:szCs w:val="28"/>
            <w:rPrChange w:id="8889" w:author="Phạm Anh Đại" w:date="2016-11-16T08:54:00Z">
              <w:rPr>
                <w:rFonts w:ascii="Times New Roman" w:hAnsi="Times New Roman" w:cs="Times New Roman"/>
                <w:sz w:val="24"/>
                <w:szCs w:val="24"/>
              </w:rPr>
            </w:rPrChange>
          </w:rPr>
          <w:t xml:space="preserve"> </w:t>
        </w:r>
        <w:del w:id="8890" w:author="Phat Tran" w:date="2016-11-05T15:37:00Z">
          <w:r w:rsidRPr="00957567" w:rsidDel="00F240B8">
            <w:rPr>
              <w:rFonts w:ascii="Times New Roman" w:hAnsi="Times New Roman" w:cs="Times New Roman"/>
              <w:sz w:val="28"/>
              <w:szCs w:val="28"/>
              <w:rPrChange w:id="8891" w:author="Phạm Anh Đại" w:date="2016-11-16T08:54:00Z">
                <w:rPr>
                  <w:rFonts w:ascii="Times New Roman" w:hAnsi="Times New Roman" w:cs="Times New Roman"/>
                  <w:sz w:val="24"/>
                  <w:szCs w:val="24"/>
                </w:rPr>
              </w:rPrChange>
            </w:rPr>
            <w:delText>qua</w:delText>
          </w:r>
        </w:del>
        <w:r w:rsidRPr="00957567">
          <w:rPr>
            <w:rFonts w:ascii="Times New Roman" w:hAnsi="Times New Roman" w:cs="Times New Roman"/>
            <w:sz w:val="28"/>
            <w:szCs w:val="28"/>
            <w:rPrChange w:id="8892" w:author="Phạm Anh Đại" w:date="2016-11-16T08:54:00Z">
              <w:rPr>
                <w:rFonts w:ascii="Times New Roman" w:hAnsi="Times New Roman" w:cs="Times New Roman"/>
                <w:sz w:val="24"/>
                <w:szCs w:val="24"/>
              </w:rPr>
            </w:rPrChange>
          </w:rPr>
          <w:t xml:space="preserve"> thành công </w:t>
        </w:r>
      </w:ins>
      <w:ins w:id="8893" w:author="Phat Tran" w:date="2016-11-05T15:37:00Z">
        <w:r w:rsidR="00F240B8" w:rsidRPr="00957567">
          <w:rPr>
            <w:rFonts w:ascii="Times New Roman" w:hAnsi="Times New Roman" w:cs="Times New Roman"/>
            <w:sz w:val="28"/>
            <w:szCs w:val="28"/>
            <w:rPrChange w:id="8894" w:author="Phạm Anh Đại" w:date="2016-11-16T08:54:00Z">
              <w:rPr>
                <w:rFonts w:ascii="Times New Roman" w:hAnsi="Times New Roman" w:cs="Times New Roman"/>
                <w:sz w:val="24"/>
                <w:szCs w:val="24"/>
              </w:rPr>
            </w:rPrChange>
          </w:rPr>
          <w:t xml:space="preserve">đã qua </w:t>
        </w:r>
      </w:ins>
      <w:ins w:id="8895" w:author="Truong Ngoc Son" w:date="2016-10-21T15:33:00Z">
        <w:r w:rsidRPr="00957567">
          <w:rPr>
            <w:rFonts w:ascii="Times New Roman" w:hAnsi="Times New Roman" w:cs="Times New Roman"/>
            <w:sz w:val="28"/>
            <w:szCs w:val="28"/>
            <w:rPrChange w:id="8896" w:author="Phạm Anh Đại" w:date="2016-11-16T08:54:00Z">
              <w:rPr>
                <w:rFonts w:ascii="Times New Roman" w:hAnsi="Times New Roman" w:cs="Times New Roman"/>
                <w:sz w:val="24"/>
                <w:szCs w:val="24"/>
              </w:rPr>
            </w:rPrChange>
          </w:rPr>
          <w:t xml:space="preserve">như là một lý do để </w:t>
        </w:r>
      </w:ins>
      <w:ins w:id="8897" w:author="Phat Tran" w:date="2016-11-05T15:37:00Z">
        <w:r w:rsidR="00F240B8" w:rsidRPr="00957567">
          <w:rPr>
            <w:rFonts w:ascii="Times New Roman" w:hAnsi="Times New Roman" w:cs="Times New Roman"/>
            <w:sz w:val="28"/>
            <w:szCs w:val="28"/>
            <w:rPrChange w:id="8898" w:author="Phạm Anh Đại" w:date="2016-11-16T08:54:00Z">
              <w:rPr>
                <w:rFonts w:ascii="Times New Roman" w:hAnsi="Times New Roman" w:cs="Times New Roman"/>
                <w:sz w:val="24"/>
                <w:szCs w:val="24"/>
              </w:rPr>
            </w:rPrChange>
          </w:rPr>
          <w:t xml:space="preserve">bờ dốc </w:t>
        </w:r>
      </w:ins>
      <w:ins w:id="8899" w:author="Truong Ngoc Son" w:date="2016-10-21T15:33:00Z">
        <w:del w:id="8900" w:author="Phat Tran" w:date="2016-11-05T15:37:00Z">
          <w:r w:rsidRPr="00957567" w:rsidDel="00F240B8">
            <w:rPr>
              <w:rFonts w:ascii="Times New Roman" w:hAnsi="Times New Roman" w:cs="Times New Roman"/>
              <w:sz w:val="28"/>
              <w:szCs w:val="28"/>
              <w:rPrChange w:id="8901" w:author="Phạm Anh Đại" w:date="2016-11-16T08:54:00Z">
                <w:rPr>
                  <w:rFonts w:ascii="Times New Roman" w:hAnsi="Times New Roman" w:cs="Times New Roman"/>
                  <w:sz w:val="24"/>
                  <w:szCs w:val="24"/>
                </w:rPr>
              </w:rPrChange>
            </w:rPr>
            <w:delText>đoạn đườn</w:delText>
          </w:r>
        </w:del>
        <w:del w:id="8902" w:author="Phat Tran" w:date="2016-11-05T15:38:00Z">
          <w:r w:rsidRPr="00957567" w:rsidDel="00F240B8">
            <w:rPr>
              <w:rFonts w:ascii="Times New Roman" w:hAnsi="Times New Roman" w:cs="Times New Roman"/>
              <w:sz w:val="28"/>
              <w:szCs w:val="28"/>
              <w:rPrChange w:id="8903" w:author="Phạm Anh Đại" w:date="2016-11-16T08:54:00Z">
                <w:rPr>
                  <w:rFonts w:ascii="Times New Roman" w:hAnsi="Times New Roman" w:cs="Times New Roman"/>
                  <w:sz w:val="24"/>
                  <w:szCs w:val="24"/>
                </w:rPr>
              </w:rPrChange>
            </w:rPr>
            <w:delText>g nối</w:delText>
          </w:r>
        </w:del>
        <w:r w:rsidRPr="00957567">
          <w:rPr>
            <w:rFonts w:ascii="Times New Roman" w:hAnsi="Times New Roman" w:cs="Times New Roman"/>
            <w:sz w:val="28"/>
            <w:szCs w:val="28"/>
            <w:rPrChange w:id="8904" w:author="Phạm Anh Đại" w:date="2016-11-16T08:54:00Z">
              <w:rPr>
                <w:rFonts w:ascii="Times New Roman" w:hAnsi="Times New Roman" w:cs="Times New Roman"/>
                <w:sz w:val="24"/>
                <w:szCs w:val="24"/>
              </w:rPr>
            </w:rPrChange>
          </w:rPr>
          <w:t xml:space="preserve"> giảm đầu tư, các tổ chức này tiếp tục đầu tư dự đoán tiềm năng thay đổi cho sự thất bại bởi vì họ hiểu rằng kiến thức của họ về các khoảng trống là không hoàn hảo và môi trường của họ liên tục thay đổi. </w:t>
        </w:r>
      </w:ins>
      <w:ins w:id="8905" w:author="Phat Tran" w:date="2016-11-05T15:38:00Z">
        <w:r w:rsidR="00F240B8" w:rsidRPr="00957567">
          <w:rPr>
            <w:rFonts w:ascii="Times New Roman" w:hAnsi="Times New Roman" w:cs="Times New Roman"/>
            <w:sz w:val="28"/>
            <w:szCs w:val="28"/>
            <w:rPrChange w:id="8906" w:author="Phạm Anh Đại" w:date="2016-11-16T08:54:00Z">
              <w:rPr>
                <w:rFonts w:ascii="Times New Roman" w:hAnsi="Times New Roman" w:cs="Times New Roman"/>
                <w:sz w:val="24"/>
                <w:szCs w:val="24"/>
              </w:rPr>
            </w:rPrChange>
          </w:rPr>
          <w:t xml:space="preserve">Do </w:t>
        </w:r>
      </w:ins>
      <w:ins w:id="8907" w:author="Truong Ngoc Son" w:date="2016-10-21T15:33:00Z">
        <w:del w:id="8908" w:author="Phat Tran" w:date="2016-11-05T15:38:00Z">
          <w:r w:rsidRPr="00957567" w:rsidDel="00F240B8">
            <w:rPr>
              <w:rFonts w:ascii="Times New Roman" w:hAnsi="Times New Roman" w:cs="Times New Roman"/>
              <w:sz w:val="28"/>
              <w:szCs w:val="28"/>
              <w:rPrChange w:id="8909" w:author="Phạm Anh Đại" w:date="2016-11-16T08:54:00Z">
                <w:rPr>
                  <w:rFonts w:ascii="Times New Roman" w:hAnsi="Times New Roman" w:cs="Times New Roman"/>
                  <w:sz w:val="24"/>
                  <w:szCs w:val="24"/>
                </w:rPr>
              </w:rPrChange>
            </w:rPr>
            <w:delText>do</w:delText>
          </w:r>
        </w:del>
        <w:r w:rsidRPr="00957567">
          <w:rPr>
            <w:rFonts w:ascii="Times New Roman" w:hAnsi="Times New Roman" w:cs="Times New Roman"/>
            <w:sz w:val="28"/>
            <w:szCs w:val="28"/>
            <w:rPrChange w:id="8910" w:author="Phạm Anh Đại" w:date="2016-11-16T08:54:00Z">
              <w:rPr>
                <w:rFonts w:ascii="Times New Roman" w:hAnsi="Times New Roman" w:cs="Times New Roman"/>
                <w:sz w:val="24"/>
                <w:szCs w:val="24"/>
              </w:rPr>
            </w:rPrChange>
          </w:rPr>
          <w:t xml:space="preserve"> đó một thước đo của khả năng phục hồi là khả năng tạo ra tầm nhìn xa để dự đoán hình dạng thay đổi của rủi ro trước khi thất bại và thiệt hại xảy ra. (In lại với sự cho phép các nhà xuất bản. Hollnagel, Woods, &amp; Leveson, 2006, p. 6.)</w:t>
        </w:r>
      </w:ins>
    </w:p>
    <w:p w14:paraId="3705D8E0" w14:textId="69FE9637" w:rsidR="0032205F" w:rsidRPr="00957567" w:rsidDel="00F240B8" w:rsidRDefault="00F240B8">
      <w:pPr>
        <w:jc w:val="both"/>
        <w:rPr>
          <w:ins w:id="8911" w:author="Truong Ngoc Son" w:date="2016-10-21T15:33:00Z"/>
          <w:del w:id="8912" w:author="Phat Tran" w:date="2016-11-05T15:38:00Z"/>
          <w:rFonts w:ascii="Times New Roman" w:hAnsi="Times New Roman" w:cs="Times New Roman"/>
          <w:sz w:val="28"/>
          <w:szCs w:val="28"/>
          <w:rPrChange w:id="8913" w:author="Phạm Anh Đại" w:date="2016-11-16T08:54:00Z">
            <w:rPr>
              <w:ins w:id="8914" w:author="Truong Ngoc Son" w:date="2016-10-21T15:33:00Z"/>
              <w:del w:id="8915" w:author="Phat Tran" w:date="2016-11-05T15:38:00Z"/>
              <w:rFonts w:ascii="Times New Roman" w:hAnsi="Times New Roman" w:cs="Times New Roman"/>
              <w:sz w:val="24"/>
              <w:szCs w:val="24"/>
            </w:rPr>
          </w:rPrChange>
        </w:rPr>
        <w:pPrChange w:id="8916" w:author="Biển Phan Y" w:date="2016-11-22T22:50:00Z">
          <w:pPr/>
        </w:pPrChange>
      </w:pPr>
      <w:ins w:id="8917" w:author="Phat Tran" w:date="2016-11-05T15:38:00Z">
        <w:r w:rsidRPr="00957567">
          <w:rPr>
            <w:rFonts w:ascii="Times New Roman" w:hAnsi="Times New Roman" w:cs="Times New Roman"/>
            <w:sz w:val="28"/>
            <w:szCs w:val="28"/>
            <w:rPrChange w:id="8918" w:author="Phạm Anh Đại" w:date="2016-11-16T08:54:00Z">
              <w:rPr>
                <w:rFonts w:ascii="Times New Roman" w:hAnsi="Times New Roman" w:cs="Times New Roman"/>
                <w:sz w:val="24"/>
                <w:szCs w:val="24"/>
              </w:rPr>
            </w:rPrChange>
          </w:rPr>
          <w:t xml:space="preserve">Nghịch lý của Tự động hóa </w:t>
        </w:r>
      </w:ins>
      <w:ins w:id="8919" w:author="Truong Ngoc Son" w:date="2016-10-21T15:33:00Z">
        <w:del w:id="8920" w:author="Phat Tran" w:date="2016-11-05T15:38:00Z">
          <w:r w:rsidR="0032205F" w:rsidRPr="00957567" w:rsidDel="00F240B8">
            <w:rPr>
              <w:rFonts w:ascii="Times New Roman" w:hAnsi="Times New Roman" w:cs="Times New Roman"/>
              <w:sz w:val="28"/>
              <w:szCs w:val="28"/>
              <w:rPrChange w:id="8921" w:author="Phạm Anh Đại" w:date="2016-11-16T08:54:00Z">
                <w:rPr>
                  <w:rFonts w:ascii="Times New Roman" w:hAnsi="Times New Roman" w:cs="Times New Roman"/>
                  <w:sz w:val="24"/>
                  <w:szCs w:val="24"/>
                </w:rPr>
              </w:rPrChange>
            </w:rPr>
            <w:delText>The Paradox of Automation</w:delText>
          </w:r>
        </w:del>
      </w:ins>
    </w:p>
    <w:p w14:paraId="765DDCB1" w14:textId="51F26569" w:rsidR="0032205F" w:rsidRPr="00957567" w:rsidRDefault="0032205F">
      <w:pPr>
        <w:jc w:val="both"/>
        <w:rPr>
          <w:ins w:id="8922" w:author="Truong Ngoc Son" w:date="2016-10-21T15:33:00Z"/>
          <w:rFonts w:ascii="Times New Roman" w:hAnsi="Times New Roman" w:cs="Times New Roman"/>
          <w:sz w:val="28"/>
          <w:szCs w:val="28"/>
          <w:rPrChange w:id="8923" w:author="Phạm Anh Đại" w:date="2016-11-16T08:54:00Z">
            <w:rPr>
              <w:ins w:id="8924" w:author="Truong Ngoc Son" w:date="2016-10-21T15:33:00Z"/>
              <w:rFonts w:ascii="Times New Roman" w:hAnsi="Times New Roman" w:cs="Times New Roman"/>
              <w:sz w:val="24"/>
              <w:szCs w:val="24"/>
            </w:rPr>
          </w:rPrChange>
        </w:rPr>
        <w:pPrChange w:id="8925" w:author="Biển Phan Y" w:date="2016-11-22T22:50:00Z">
          <w:pPr/>
        </w:pPrChange>
      </w:pPr>
      <w:ins w:id="8926" w:author="Truong Ngoc Son" w:date="2016-10-21T15:33:00Z">
        <w:r w:rsidRPr="00957567">
          <w:rPr>
            <w:rFonts w:ascii="Times New Roman" w:hAnsi="Times New Roman" w:cs="Times New Roman"/>
            <w:sz w:val="28"/>
            <w:szCs w:val="28"/>
            <w:rPrChange w:id="8927" w:author="Phạm Anh Đại" w:date="2016-11-16T08:54:00Z">
              <w:rPr>
                <w:rFonts w:ascii="Times New Roman" w:hAnsi="Times New Roman" w:cs="Times New Roman"/>
                <w:sz w:val="24"/>
                <w:szCs w:val="24"/>
              </w:rPr>
            </w:rPrChange>
          </w:rPr>
          <w:t>Máy đang nhận được thông minh hơn. Ngày càng có nhiều nhiệm vụ đang trở nên hoàn toàn tự động. Khi điều này xảy ra, có một xu hướng tin rằng rất nhiều những khó khăn liên quan đến kiểm soát của con người sẽ qua đi. Trên khắp thế giới, tai nạn ô tô giết và làm bị thương hàng chục triệu người mỗi năm. Khi chúng tôi cuối cùng đã có ứng dụng rộng rãi của chiếc xe tự lái, tỷ lệ tai nạn và thương vong có thể sẽ được giảm đáng kể, chỉ như tự động hóa trong các nhà máy và hàng không đã tăng hiệu quả trong khi giảm cả lỗi và tỷ lệ chấn thương.</w:t>
        </w:r>
      </w:ins>
    </w:p>
    <w:p w14:paraId="09E871E8" w14:textId="192D5926" w:rsidR="0032205F" w:rsidRPr="00957567" w:rsidRDefault="0032205F">
      <w:pPr>
        <w:jc w:val="both"/>
        <w:rPr>
          <w:ins w:id="8928" w:author="Truong Ngoc Son" w:date="2016-10-21T15:33:00Z"/>
          <w:rFonts w:ascii="Times New Roman" w:hAnsi="Times New Roman" w:cs="Times New Roman"/>
          <w:sz w:val="28"/>
          <w:szCs w:val="28"/>
          <w:rPrChange w:id="8929" w:author="Phạm Anh Đại" w:date="2016-11-16T08:54:00Z">
            <w:rPr>
              <w:ins w:id="8930" w:author="Truong Ngoc Son" w:date="2016-10-21T15:33:00Z"/>
              <w:rFonts w:ascii="Times New Roman" w:hAnsi="Times New Roman" w:cs="Times New Roman"/>
              <w:sz w:val="24"/>
              <w:szCs w:val="24"/>
            </w:rPr>
          </w:rPrChange>
        </w:rPr>
        <w:pPrChange w:id="8931" w:author="Biển Phan Y" w:date="2016-11-22T22:50:00Z">
          <w:pPr/>
        </w:pPrChange>
      </w:pPr>
      <w:ins w:id="8932" w:author="Truong Ngoc Son" w:date="2016-10-21T15:33:00Z">
        <w:r w:rsidRPr="00957567">
          <w:rPr>
            <w:rFonts w:ascii="Times New Roman" w:hAnsi="Times New Roman" w:cs="Times New Roman"/>
            <w:sz w:val="28"/>
            <w:szCs w:val="28"/>
            <w:rPrChange w:id="8933" w:author="Phạm Anh Đại" w:date="2016-11-16T08:54:00Z">
              <w:rPr>
                <w:rFonts w:ascii="Times New Roman" w:hAnsi="Times New Roman" w:cs="Times New Roman"/>
                <w:sz w:val="24"/>
                <w:szCs w:val="24"/>
              </w:rPr>
            </w:rPrChange>
          </w:rPr>
          <w:t xml:space="preserve"> Khi các công trình tự động hóa, nó là tuyệt vời, nhưng khi nó không thành công, tác động kết quả thường là bất ngờ, và </w:t>
        </w:r>
      </w:ins>
      <w:ins w:id="8934" w:author="Phat Tran" w:date="2016-11-05T15:38:00Z">
        <w:r w:rsidR="00F240B8" w:rsidRPr="00957567">
          <w:rPr>
            <w:rFonts w:ascii="Times New Roman" w:hAnsi="Times New Roman" w:cs="Times New Roman"/>
            <w:sz w:val="28"/>
            <w:szCs w:val="28"/>
            <w:rPrChange w:id="8935" w:author="Phạm Anh Đại" w:date="2016-11-16T08:54:00Z">
              <w:rPr>
                <w:rFonts w:ascii="Times New Roman" w:hAnsi="Times New Roman" w:cs="Times New Roman"/>
                <w:sz w:val="24"/>
                <w:szCs w:val="24"/>
              </w:rPr>
            </w:rPrChange>
          </w:rPr>
          <w:t xml:space="preserve">như một </w:t>
        </w:r>
      </w:ins>
      <w:ins w:id="8936" w:author="Truong Ngoc Son" w:date="2016-10-21T15:33:00Z">
        <w:r w:rsidRPr="00957567">
          <w:rPr>
            <w:rFonts w:ascii="Times New Roman" w:hAnsi="Times New Roman" w:cs="Times New Roman"/>
            <w:sz w:val="28"/>
            <w:szCs w:val="28"/>
            <w:rPrChange w:id="8937" w:author="Phạm Anh Đại" w:date="2016-11-16T08:54:00Z">
              <w:rPr>
                <w:rFonts w:ascii="Times New Roman" w:hAnsi="Times New Roman" w:cs="Times New Roman"/>
                <w:sz w:val="24"/>
                <w:szCs w:val="24"/>
              </w:rPr>
            </w:rPrChange>
          </w:rPr>
          <w:t xml:space="preserve">kết quả </w:t>
        </w:r>
        <w:del w:id="8938" w:author="Phat Tran" w:date="2016-11-05T15:38:00Z">
          <w:r w:rsidRPr="00957567" w:rsidDel="00F240B8">
            <w:rPr>
              <w:rFonts w:ascii="Times New Roman" w:hAnsi="Times New Roman" w:cs="Times New Roman"/>
              <w:sz w:val="28"/>
              <w:szCs w:val="28"/>
              <w:rPrChange w:id="8939"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8940" w:author="Phạm Anh Đại" w:date="2016-11-16T08:54:00Z">
              <w:rPr>
                <w:rFonts w:ascii="Times New Roman" w:hAnsi="Times New Roman" w:cs="Times New Roman"/>
                <w:sz w:val="24"/>
                <w:szCs w:val="24"/>
              </w:rPr>
            </w:rPrChange>
          </w:rPr>
          <w:t xml:space="preserve">, nguy hiểm. </w:t>
        </w:r>
      </w:ins>
      <w:ins w:id="8941" w:author="Phat Tran" w:date="2016-11-05T15:38:00Z">
        <w:r w:rsidR="00F240B8" w:rsidRPr="00957567">
          <w:rPr>
            <w:rFonts w:ascii="Times New Roman" w:hAnsi="Times New Roman" w:cs="Times New Roman"/>
            <w:sz w:val="28"/>
            <w:szCs w:val="28"/>
            <w:rPrChange w:id="8942" w:author="Phạm Anh Đại" w:date="2016-11-16T08:54:00Z">
              <w:rPr>
                <w:rFonts w:ascii="Times New Roman" w:hAnsi="Times New Roman" w:cs="Times New Roman"/>
                <w:sz w:val="24"/>
                <w:szCs w:val="24"/>
              </w:rPr>
            </w:rPrChange>
          </w:rPr>
          <w:t xml:space="preserve">Ngày nay </w:t>
        </w:r>
      </w:ins>
      <w:ins w:id="8943" w:author="Truong Ngoc Son" w:date="2016-10-21T15:33:00Z">
        <w:del w:id="8944" w:author="Phat Tran" w:date="2016-11-05T15:38:00Z">
          <w:r w:rsidRPr="00957567" w:rsidDel="00F240B8">
            <w:rPr>
              <w:rFonts w:ascii="Times New Roman" w:hAnsi="Times New Roman" w:cs="Times New Roman"/>
              <w:sz w:val="28"/>
              <w:szCs w:val="28"/>
              <w:rPrChange w:id="8945" w:author="Phạm Anh Đại" w:date="2016-11-16T08:54:00Z">
                <w:rPr>
                  <w:rFonts w:ascii="Times New Roman" w:hAnsi="Times New Roman" w:cs="Times New Roman"/>
                  <w:sz w:val="24"/>
                  <w:szCs w:val="24"/>
                </w:rPr>
              </w:rPrChange>
            </w:rPr>
            <w:delText>Hôm nay</w:delText>
          </w:r>
        </w:del>
        <w:r w:rsidRPr="00957567">
          <w:rPr>
            <w:rFonts w:ascii="Times New Roman" w:hAnsi="Times New Roman" w:cs="Times New Roman"/>
            <w:sz w:val="28"/>
            <w:szCs w:val="28"/>
            <w:rPrChange w:id="8946" w:author="Phạm Anh Đại" w:date="2016-11-16T08:54:00Z">
              <w:rPr>
                <w:rFonts w:ascii="Times New Roman" w:hAnsi="Times New Roman" w:cs="Times New Roman"/>
                <w:sz w:val="24"/>
                <w:szCs w:val="24"/>
              </w:rPr>
            </w:rPrChange>
          </w:rPr>
          <w:t xml:space="preserve">, tự động hóa và các hệ thống phát điện nối mạng đã làm giảm đáng kể </w:t>
        </w:r>
        <w:del w:id="8947" w:author="Phat Tran" w:date="2016-11-05T15:38:00Z">
          <w:r w:rsidRPr="00957567" w:rsidDel="00F240B8">
            <w:rPr>
              <w:rFonts w:ascii="Times New Roman" w:hAnsi="Times New Roman" w:cs="Times New Roman"/>
              <w:sz w:val="28"/>
              <w:szCs w:val="28"/>
              <w:rPrChange w:id="8948" w:author="Phạm Anh Đại" w:date="2016-11-16T08:54:00Z">
                <w:rPr>
                  <w:rFonts w:ascii="Times New Roman" w:hAnsi="Times New Roman" w:cs="Times New Roman"/>
                  <w:sz w:val="24"/>
                  <w:szCs w:val="24"/>
                </w:rPr>
              </w:rPrChange>
            </w:rPr>
            <w:delText>số</w:delText>
          </w:r>
        </w:del>
        <w:r w:rsidRPr="00957567">
          <w:rPr>
            <w:rFonts w:ascii="Times New Roman" w:hAnsi="Times New Roman" w:cs="Times New Roman"/>
            <w:sz w:val="28"/>
            <w:szCs w:val="28"/>
            <w:rPrChange w:id="8949" w:author="Phạm Anh Đại" w:date="2016-11-16T08:54:00Z">
              <w:rPr>
                <w:rFonts w:ascii="Times New Roman" w:hAnsi="Times New Roman" w:cs="Times New Roman"/>
                <w:sz w:val="24"/>
                <w:szCs w:val="24"/>
              </w:rPr>
            </w:rPrChange>
          </w:rPr>
          <w:t xml:space="preserve"> lượng thời gian mà </w:t>
        </w:r>
      </w:ins>
      <w:ins w:id="8950" w:author="Phat Tran" w:date="2016-11-05T15:38:00Z">
        <w:r w:rsidR="00F240B8" w:rsidRPr="00957567">
          <w:rPr>
            <w:rFonts w:ascii="Times New Roman" w:hAnsi="Times New Roman" w:cs="Times New Roman"/>
            <w:sz w:val="28"/>
            <w:szCs w:val="28"/>
            <w:rPrChange w:id="8951" w:author="Phạm Anh Đại" w:date="2016-11-16T08:54:00Z">
              <w:rPr>
                <w:rFonts w:ascii="Times New Roman" w:hAnsi="Times New Roman" w:cs="Times New Roman"/>
                <w:sz w:val="24"/>
                <w:szCs w:val="24"/>
              </w:rPr>
            </w:rPrChange>
          </w:rPr>
          <w:t xml:space="preserve">năng lượng </w:t>
        </w:r>
      </w:ins>
      <w:ins w:id="8952" w:author="Truong Ngoc Son" w:date="2016-10-21T15:33:00Z">
        <w:r w:rsidRPr="00957567">
          <w:rPr>
            <w:rFonts w:ascii="Times New Roman" w:hAnsi="Times New Roman" w:cs="Times New Roman"/>
            <w:sz w:val="28"/>
            <w:szCs w:val="28"/>
            <w:rPrChange w:id="8953" w:author="Phạm Anh Đại" w:date="2016-11-16T08:54:00Z">
              <w:rPr>
                <w:rFonts w:ascii="Times New Roman" w:hAnsi="Times New Roman" w:cs="Times New Roman"/>
                <w:sz w:val="24"/>
                <w:szCs w:val="24"/>
              </w:rPr>
            </w:rPrChange>
          </w:rPr>
          <w:t xml:space="preserve">điện không có sẵn cho gia đình và doanh nghiệp. Nhưng khi lưới điện đi xuống, nó có thể ảnh hưởng đến phần lớn của một quốc gia và phải mất nhiều ngày để phục hồi. Với những chiếc xe tự lái, tôi dự đoán rằng chúng tôi sẽ có tai nạn </w:t>
        </w:r>
        <w:del w:id="8954" w:author="Phat Tran" w:date="2016-11-05T15:39:00Z">
          <w:r w:rsidRPr="00957567" w:rsidDel="00F240B8">
            <w:rPr>
              <w:rFonts w:ascii="Times New Roman" w:hAnsi="Times New Roman" w:cs="Times New Roman"/>
              <w:sz w:val="28"/>
              <w:szCs w:val="28"/>
              <w:rPrChange w:id="8955" w:author="Phạm Anh Đại" w:date="2016-11-16T08:54:00Z">
                <w:rPr>
                  <w:rFonts w:ascii="Times New Roman" w:hAnsi="Times New Roman" w:cs="Times New Roman"/>
                  <w:sz w:val="24"/>
                  <w:szCs w:val="24"/>
                </w:rPr>
              </w:rPrChange>
            </w:rPr>
            <w:delText>ít hơn</w:delText>
          </w:r>
        </w:del>
        <w:r w:rsidRPr="00957567">
          <w:rPr>
            <w:rFonts w:ascii="Times New Roman" w:hAnsi="Times New Roman" w:cs="Times New Roman"/>
            <w:sz w:val="28"/>
            <w:szCs w:val="28"/>
            <w:rPrChange w:id="8956" w:author="Phạm Anh Đại" w:date="2016-11-16T08:54:00Z">
              <w:rPr>
                <w:rFonts w:ascii="Times New Roman" w:hAnsi="Times New Roman" w:cs="Times New Roman"/>
                <w:sz w:val="24"/>
                <w:szCs w:val="24"/>
              </w:rPr>
            </w:rPrChange>
          </w:rPr>
          <w:t xml:space="preserve"> và bị thương</w:t>
        </w:r>
      </w:ins>
      <w:ins w:id="8957" w:author="Phat Tran" w:date="2016-11-05T15:39:00Z">
        <w:r w:rsidR="00F240B8" w:rsidRPr="00957567">
          <w:rPr>
            <w:rFonts w:ascii="Times New Roman" w:hAnsi="Times New Roman" w:cs="Times New Roman"/>
            <w:sz w:val="28"/>
            <w:szCs w:val="28"/>
            <w:rPrChange w:id="8958" w:author="Phạm Anh Đại" w:date="2016-11-16T08:54:00Z">
              <w:rPr>
                <w:rFonts w:ascii="Times New Roman" w:hAnsi="Times New Roman" w:cs="Times New Roman"/>
                <w:sz w:val="24"/>
                <w:szCs w:val="24"/>
              </w:rPr>
            </w:rPrChange>
          </w:rPr>
          <w:t xml:space="preserve"> ít hơn</w:t>
        </w:r>
      </w:ins>
      <w:ins w:id="8959" w:author="Truong Ngoc Son" w:date="2016-10-21T15:33:00Z">
        <w:r w:rsidRPr="00957567">
          <w:rPr>
            <w:rFonts w:ascii="Times New Roman" w:hAnsi="Times New Roman" w:cs="Times New Roman"/>
            <w:sz w:val="28"/>
            <w:szCs w:val="28"/>
            <w:rPrChange w:id="8960" w:author="Phạm Anh Đại" w:date="2016-11-16T08:54:00Z">
              <w:rPr>
                <w:rFonts w:ascii="Times New Roman" w:hAnsi="Times New Roman" w:cs="Times New Roman"/>
                <w:sz w:val="24"/>
                <w:szCs w:val="24"/>
              </w:rPr>
            </w:rPrChange>
          </w:rPr>
          <w:t xml:space="preserve">, nhưng </w:t>
        </w:r>
        <w:del w:id="8961" w:author="Phat Tran" w:date="2016-11-05T15:39:00Z">
          <w:r w:rsidRPr="00957567" w:rsidDel="00F240B8">
            <w:rPr>
              <w:rFonts w:ascii="Times New Roman" w:hAnsi="Times New Roman" w:cs="Times New Roman"/>
              <w:sz w:val="28"/>
              <w:szCs w:val="28"/>
              <w:rPrChange w:id="8962"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8963" w:author="Phạm Anh Đại" w:date="2016-11-16T08:54:00Z">
              <w:rPr>
                <w:rFonts w:ascii="Times New Roman" w:hAnsi="Times New Roman" w:cs="Times New Roman"/>
                <w:sz w:val="24"/>
                <w:szCs w:val="24"/>
              </w:rPr>
            </w:rPrChange>
          </w:rPr>
          <w:t xml:space="preserve"> khi có một tai nạn, nó sẽ rất lớn.</w:t>
        </w:r>
      </w:ins>
    </w:p>
    <w:p w14:paraId="356691A5" w14:textId="4E1CF198" w:rsidR="0032205F" w:rsidRPr="00957567" w:rsidRDefault="0032205F">
      <w:pPr>
        <w:jc w:val="both"/>
        <w:rPr>
          <w:ins w:id="8964" w:author="Truong Ngoc Son" w:date="2016-10-21T15:33:00Z"/>
          <w:rFonts w:ascii="Times New Roman" w:hAnsi="Times New Roman" w:cs="Times New Roman"/>
          <w:sz w:val="28"/>
          <w:szCs w:val="28"/>
          <w:rPrChange w:id="8965" w:author="Phạm Anh Đại" w:date="2016-11-16T08:54:00Z">
            <w:rPr>
              <w:ins w:id="8966" w:author="Truong Ngoc Son" w:date="2016-10-21T15:33:00Z"/>
              <w:rFonts w:ascii="Times New Roman" w:hAnsi="Times New Roman" w:cs="Times New Roman"/>
              <w:sz w:val="24"/>
              <w:szCs w:val="24"/>
            </w:rPr>
          </w:rPrChange>
        </w:rPr>
        <w:pPrChange w:id="8967" w:author="Biển Phan Y" w:date="2016-11-22T22:50:00Z">
          <w:pPr/>
        </w:pPrChange>
      </w:pPr>
      <w:ins w:id="8968" w:author="Truong Ngoc Son" w:date="2016-10-21T15:33:00Z">
        <w:r w:rsidRPr="00957567">
          <w:rPr>
            <w:rFonts w:ascii="Times New Roman" w:hAnsi="Times New Roman" w:cs="Times New Roman"/>
            <w:sz w:val="28"/>
            <w:szCs w:val="28"/>
            <w:rPrChange w:id="8969" w:author="Phạm Anh Đại" w:date="2016-11-16T08:54:00Z">
              <w:rPr>
                <w:rFonts w:ascii="Times New Roman" w:hAnsi="Times New Roman" w:cs="Times New Roman"/>
                <w:sz w:val="24"/>
                <w:szCs w:val="24"/>
              </w:rPr>
            </w:rPrChange>
          </w:rPr>
          <w:t xml:space="preserve">Tự động hóa tiếp tục nhận được </w:t>
        </w:r>
      </w:ins>
      <w:ins w:id="8970" w:author="Phat Tran" w:date="2016-11-05T15:39:00Z">
        <w:r w:rsidR="00F240B8" w:rsidRPr="00957567">
          <w:rPr>
            <w:rFonts w:ascii="Times New Roman" w:hAnsi="Times New Roman" w:cs="Times New Roman"/>
            <w:sz w:val="28"/>
            <w:szCs w:val="28"/>
            <w:rPrChange w:id="8971" w:author="Phạm Anh Đại" w:date="2016-11-16T08:54:00Z">
              <w:rPr>
                <w:rFonts w:ascii="Times New Roman" w:hAnsi="Times New Roman" w:cs="Times New Roman"/>
                <w:sz w:val="24"/>
                <w:szCs w:val="24"/>
              </w:rPr>
            </w:rPrChange>
          </w:rPr>
          <w:t xml:space="preserve">ngày càng nhiều </w:t>
        </w:r>
      </w:ins>
      <w:ins w:id="8972" w:author="Truong Ngoc Son" w:date="2016-10-21T15:33:00Z">
        <w:del w:id="8973" w:author="Phat Tran" w:date="2016-11-05T15:39:00Z">
          <w:r w:rsidRPr="00957567" w:rsidDel="00F240B8">
            <w:rPr>
              <w:rFonts w:ascii="Times New Roman" w:hAnsi="Times New Roman" w:cs="Times New Roman"/>
              <w:sz w:val="28"/>
              <w:szCs w:val="28"/>
              <w:rPrChange w:id="8974" w:author="Phạm Anh Đại" w:date="2016-11-16T08:54:00Z">
                <w:rPr>
                  <w:rFonts w:ascii="Times New Roman" w:hAnsi="Times New Roman" w:cs="Times New Roman"/>
                  <w:sz w:val="24"/>
                  <w:szCs w:val="24"/>
                </w:rPr>
              </w:rPrChange>
            </w:rPr>
            <w:delText>nhiều hơn và có</w:delText>
          </w:r>
        </w:del>
        <w:r w:rsidRPr="00957567">
          <w:rPr>
            <w:rFonts w:ascii="Times New Roman" w:hAnsi="Times New Roman" w:cs="Times New Roman"/>
            <w:sz w:val="28"/>
            <w:szCs w:val="28"/>
            <w:rPrChange w:id="8975" w:author="Phạm Anh Đại" w:date="2016-11-16T08:54:00Z">
              <w:rPr>
                <w:rFonts w:ascii="Times New Roman" w:hAnsi="Times New Roman" w:cs="Times New Roman"/>
                <w:sz w:val="24"/>
                <w:szCs w:val="24"/>
              </w:rPr>
            </w:rPrChange>
          </w:rPr>
          <w:t xml:space="preserve"> khả năng hơn. Hệ thống tự động có thể đảm nhận các công việc mà </w:t>
        </w:r>
      </w:ins>
      <w:ins w:id="8976" w:author="Phat Tran" w:date="2016-11-05T15:39:00Z">
        <w:r w:rsidR="00F240B8" w:rsidRPr="00957567">
          <w:rPr>
            <w:rFonts w:ascii="Times New Roman" w:hAnsi="Times New Roman" w:cs="Times New Roman"/>
            <w:sz w:val="28"/>
            <w:szCs w:val="28"/>
            <w:rPrChange w:id="8977" w:author="Phạm Anh Đại" w:date="2016-11-16T08:54:00Z">
              <w:rPr>
                <w:rFonts w:ascii="Times New Roman" w:hAnsi="Times New Roman" w:cs="Times New Roman"/>
                <w:sz w:val="24"/>
                <w:szCs w:val="24"/>
              </w:rPr>
            </w:rPrChange>
          </w:rPr>
          <w:t xml:space="preserve">thường </w:t>
        </w:r>
      </w:ins>
      <w:ins w:id="8978" w:author="Truong Ngoc Son" w:date="2016-10-21T15:33:00Z">
        <w:del w:id="8979" w:author="Phat Tran" w:date="2016-11-05T15:39:00Z">
          <w:r w:rsidRPr="00957567" w:rsidDel="00F240B8">
            <w:rPr>
              <w:rFonts w:ascii="Times New Roman" w:hAnsi="Times New Roman" w:cs="Times New Roman"/>
              <w:sz w:val="28"/>
              <w:szCs w:val="28"/>
              <w:rPrChange w:id="8980" w:author="Phạm Anh Đại" w:date="2016-11-16T08:54:00Z">
                <w:rPr>
                  <w:rFonts w:ascii="Times New Roman" w:hAnsi="Times New Roman" w:cs="Times New Roman"/>
                  <w:sz w:val="24"/>
                  <w:szCs w:val="24"/>
                </w:rPr>
              </w:rPrChange>
            </w:rPr>
            <w:delText>sử dụng để</w:delText>
          </w:r>
        </w:del>
        <w:r w:rsidRPr="00957567">
          <w:rPr>
            <w:rFonts w:ascii="Times New Roman" w:hAnsi="Times New Roman" w:cs="Times New Roman"/>
            <w:sz w:val="28"/>
            <w:szCs w:val="28"/>
            <w:rPrChange w:id="8981" w:author="Phạm Anh Đại" w:date="2016-11-16T08:54:00Z">
              <w:rPr>
                <w:rFonts w:ascii="Times New Roman" w:hAnsi="Times New Roman" w:cs="Times New Roman"/>
                <w:sz w:val="24"/>
                <w:szCs w:val="24"/>
              </w:rPr>
            </w:rPrChange>
          </w:rPr>
          <w:t xml:space="preserve"> được thực hiện bởi </w:t>
        </w:r>
      </w:ins>
      <w:ins w:id="8982" w:author="Phat Tran" w:date="2016-11-05T15:39:00Z">
        <w:r w:rsidR="00F240B8" w:rsidRPr="00957567">
          <w:rPr>
            <w:rFonts w:ascii="Times New Roman" w:hAnsi="Times New Roman" w:cs="Times New Roman"/>
            <w:sz w:val="28"/>
            <w:szCs w:val="28"/>
            <w:rPrChange w:id="8983" w:author="Phạm Anh Đại" w:date="2016-11-16T08:54:00Z">
              <w:rPr>
                <w:rFonts w:ascii="Times New Roman" w:hAnsi="Times New Roman" w:cs="Times New Roman"/>
                <w:sz w:val="24"/>
                <w:szCs w:val="24"/>
              </w:rPr>
            </w:rPrChange>
          </w:rPr>
          <w:t xml:space="preserve">con </w:t>
        </w:r>
      </w:ins>
      <w:ins w:id="8984" w:author="Truong Ngoc Son" w:date="2016-10-21T15:33:00Z">
        <w:del w:id="8985" w:author="Phat Tran" w:date="2016-11-05T15:39:00Z">
          <w:r w:rsidRPr="00957567" w:rsidDel="00F240B8">
            <w:rPr>
              <w:rFonts w:ascii="Times New Roman" w:hAnsi="Times New Roman" w:cs="Times New Roman"/>
              <w:sz w:val="28"/>
              <w:szCs w:val="28"/>
              <w:rPrChange w:id="8986" w:author="Phạm Anh Đại" w:date="2016-11-16T08:54:00Z">
                <w:rPr>
                  <w:rFonts w:ascii="Times New Roman" w:hAnsi="Times New Roman" w:cs="Times New Roman"/>
                  <w:sz w:val="24"/>
                  <w:szCs w:val="24"/>
                </w:rPr>
              </w:rPrChange>
            </w:rPr>
            <w:delText>những</w:delText>
          </w:r>
        </w:del>
        <w:r w:rsidRPr="00957567">
          <w:rPr>
            <w:rFonts w:ascii="Times New Roman" w:hAnsi="Times New Roman" w:cs="Times New Roman"/>
            <w:sz w:val="28"/>
            <w:szCs w:val="28"/>
            <w:rPrChange w:id="8987" w:author="Phạm Anh Đại" w:date="2016-11-16T08:54:00Z">
              <w:rPr>
                <w:rFonts w:ascii="Times New Roman" w:hAnsi="Times New Roman" w:cs="Times New Roman"/>
                <w:sz w:val="24"/>
                <w:szCs w:val="24"/>
              </w:rPr>
            </w:rPrChange>
          </w:rPr>
          <w:t xml:space="preserve"> người, cho dù đó là việc duy trì nhiệt độ thích hợp, tự động giữ một ô tô trong làn đường được phân </w:t>
        </w:r>
      </w:ins>
      <w:ins w:id="8988" w:author="Phat Tran" w:date="2016-11-05T15:39:00Z">
        <w:r w:rsidR="00F240B8" w:rsidRPr="00957567">
          <w:rPr>
            <w:rFonts w:ascii="Times New Roman" w:hAnsi="Times New Roman" w:cs="Times New Roman"/>
            <w:sz w:val="28"/>
            <w:szCs w:val="28"/>
            <w:rPrChange w:id="8989" w:author="Phạm Anh Đại" w:date="2016-11-16T08:54:00Z">
              <w:rPr>
                <w:rFonts w:ascii="Times New Roman" w:hAnsi="Times New Roman" w:cs="Times New Roman"/>
                <w:sz w:val="24"/>
                <w:szCs w:val="24"/>
              </w:rPr>
            </w:rPrChange>
          </w:rPr>
          <w:t xml:space="preserve">cách </w:t>
        </w:r>
      </w:ins>
      <w:ins w:id="8990" w:author="Truong Ngoc Son" w:date="2016-10-21T15:33:00Z">
        <w:del w:id="8991" w:author="Phat Tran" w:date="2016-11-05T15:39:00Z">
          <w:r w:rsidRPr="00957567" w:rsidDel="00F240B8">
            <w:rPr>
              <w:rFonts w:ascii="Times New Roman" w:hAnsi="Times New Roman" w:cs="Times New Roman"/>
              <w:sz w:val="28"/>
              <w:szCs w:val="28"/>
              <w:rPrChange w:id="8992" w:author="Phạm Anh Đại" w:date="2016-11-16T08:54:00Z">
                <w:rPr>
                  <w:rFonts w:ascii="Times New Roman" w:hAnsi="Times New Roman" w:cs="Times New Roman"/>
                  <w:sz w:val="24"/>
                  <w:szCs w:val="24"/>
                </w:rPr>
              </w:rPrChange>
            </w:rPr>
            <w:delText>công</w:delText>
          </w:r>
        </w:del>
        <w:r w:rsidRPr="00957567">
          <w:rPr>
            <w:rFonts w:ascii="Times New Roman" w:hAnsi="Times New Roman" w:cs="Times New Roman"/>
            <w:sz w:val="28"/>
            <w:szCs w:val="28"/>
            <w:rPrChange w:id="8993" w:author="Phạm Anh Đại" w:date="2016-11-16T08:54:00Z">
              <w:rPr>
                <w:rFonts w:ascii="Times New Roman" w:hAnsi="Times New Roman" w:cs="Times New Roman"/>
                <w:sz w:val="24"/>
                <w:szCs w:val="24"/>
              </w:rPr>
            </w:rPrChange>
          </w:rPr>
          <w:t xml:space="preserve"> ở khoảng cách chính xác từ các xe ở phía trước, cho phép máy bay</w:t>
        </w:r>
      </w:ins>
      <w:ins w:id="8994" w:author="Phat Tran" w:date="2016-11-05T15:40:00Z">
        <w:r w:rsidR="00F240B8" w:rsidRPr="00957567">
          <w:rPr>
            <w:rFonts w:ascii="Times New Roman" w:hAnsi="Times New Roman" w:cs="Times New Roman"/>
            <w:sz w:val="28"/>
            <w:szCs w:val="28"/>
            <w:rPrChange w:id="8995" w:author="Phạm Anh Đại" w:date="2016-11-16T08:54:00Z">
              <w:rPr>
                <w:rFonts w:ascii="Times New Roman" w:hAnsi="Times New Roman" w:cs="Times New Roman"/>
                <w:sz w:val="24"/>
                <w:szCs w:val="24"/>
              </w:rPr>
            </w:rPrChange>
          </w:rPr>
          <w:t xml:space="preserve"> tự động bay từ cất cánh đến hạ cánh </w:t>
        </w:r>
      </w:ins>
      <w:ins w:id="8996" w:author="Truong Ngoc Son" w:date="2016-10-21T15:33:00Z">
        <w:del w:id="8997" w:author="Phat Tran" w:date="2016-11-05T15:40:00Z">
          <w:r w:rsidRPr="00957567" w:rsidDel="00F240B8">
            <w:rPr>
              <w:rFonts w:ascii="Times New Roman" w:hAnsi="Times New Roman" w:cs="Times New Roman"/>
              <w:sz w:val="28"/>
              <w:szCs w:val="28"/>
              <w:rPrChange w:id="8998" w:author="Phạm Anh Đại" w:date="2016-11-16T08:54:00Z">
                <w:rPr>
                  <w:rFonts w:ascii="Times New Roman" w:hAnsi="Times New Roman" w:cs="Times New Roman"/>
                  <w:sz w:val="24"/>
                  <w:szCs w:val="24"/>
                </w:rPr>
              </w:rPrChange>
            </w:rPr>
            <w:delText xml:space="preserve"> bay lấy từ cất </w:delText>
          </w:r>
          <w:r w:rsidRPr="00957567" w:rsidDel="00F240B8">
            <w:rPr>
              <w:rFonts w:ascii="Times New Roman" w:hAnsi="Times New Roman" w:cs="Times New Roman"/>
              <w:sz w:val="28"/>
              <w:szCs w:val="28"/>
              <w:rPrChange w:id="8999" w:author="Phạm Anh Đại" w:date="2016-11-16T08:54:00Z">
                <w:rPr>
                  <w:rFonts w:ascii="Times New Roman" w:hAnsi="Times New Roman" w:cs="Times New Roman"/>
                  <w:sz w:val="24"/>
                  <w:szCs w:val="24"/>
                </w:rPr>
              </w:rPrChange>
            </w:rPr>
            <w:lastRenderedPageBreak/>
            <w:delText xml:space="preserve">cánh hạ cánh </w:delText>
          </w:r>
        </w:del>
        <w:r w:rsidRPr="00957567">
          <w:rPr>
            <w:rFonts w:ascii="Times New Roman" w:hAnsi="Times New Roman" w:cs="Times New Roman"/>
            <w:sz w:val="28"/>
            <w:szCs w:val="28"/>
            <w:rPrChange w:id="9000" w:author="Phạm Anh Đại" w:date="2016-11-16T08:54:00Z">
              <w:rPr>
                <w:rFonts w:ascii="Times New Roman" w:hAnsi="Times New Roman" w:cs="Times New Roman"/>
                <w:sz w:val="24"/>
                <w:szCs w:val="24"/>
              </w:rPr>
            </w:rPrChange>
          </w:rPr>
          <w:t xml:space="preserve">, hoặc cho phép tàu </w:t>
        </w:r>
        <w:del w:id="9001" w:author="Phat Tran" w:date="2016-11-05T15:40:00Z">
          <w:r w:rsidRPr="00957567" w:rsidDel="00F240B8">
            <w:rPr>
              <w:rFonts w:ascii="Times New Roman" w:hAnsi="Times New Roman" w:cs="Times New Roman"/>
              <w:sz w:val="28"/>
              <w:szCs w:val="28"/>
              <w:rPrChange w:id="9002" w:author="Phạm Anh Đại" w:date="2016-11-16T08:54:00Z">
                <w:rPr>
                  <w:rFonts w:ascii="Times New Roman" w:hAnsi="Times New Roman" w:cs="Times New Roman"/>
                  <w:sz w:val="24"/>
                  <w:szCs w:val="24"/>
                </w:rPr>
              </w:rPrChange>
            </w:rPr>
            <w:delText>để</w:delText>
          </w:r>
        </w:del>
        <w:r w:rsidRPr="00957567">
          <w:rPr>
            <w:rFonts w:ascii="Times New Roman" w:hAnsi="Times New Roman" w:cs="Times New Roman"/>
            <w:sz w:val="28"/>
            <w:szCs w:val="28"/>
            <w:rPrChange w:id="9003" w:author="Phạm Anh Đại" w:date="2016-11-16T08:54:00Z">
              <w:rPr>
                <w:rFonts w:ascii="Times New Roman" w:hAnsi="Times New Roman" w:cs="Times New Roman"/>
                <w:sz w:val="24"/>
                <w:szCs w:val="24"/>
              </w:rPr>
            </w:rPrChange>
          </w:rPr>
          <w:t xml:space="preserve"> điều hướng của </w:t>
        </w:r>
      </w:ins>
      <w:ins w:id="9004" w:author="Phat Tran" w:date="2016-11-05T15:40:00Z">
        <w:r w:rsidR="00F240B8" w:rsidRPr="00957567">
          <w:rPr>
            <w:rFonts w:ascii="Times New Roman" w:hAnsi="Times New Roman" w:cs="Times New Roman"/>
            <w:sz w:val="28"/>
            <w:szCs w:val="28"/>
            <w:rPrChange w:id="9005" w:author="Phạm Anh Đại" w:date="2016-11-16T08:54:00Z">
              <w:rPr>
                <w:rFonts w:ascii="Times New Roman" w:hAnsi="Times New Roman" w:cs="Times New Roman"/>
                <w:sz w:val="24"/>
                <w:szCs w:val="24"/>
              </w:rPr>
            </w:rPrChange>
          </w:rPr>
          <w:t xml:space="preserve">chính nó </w:t>
        </w:r>
      </w:ins>
      <w:ins w:id="9006" w:author="Truong Ngoc Son" w:date="2016-10-21T15:33:00Z">
        <w:del w:id="9007" w:author="Phat Tran" w:date="2016-11-05T15:40:00Z">
          <w:r w:rsidRPr="00957567" w:rsidDel="00F240B8">
            <w:rPr>
              <w:rFonts w:ascii="Times New Roman" w:hAnsi="Times New Roman" w:cs="Times New Roman"/>
              <w:sz w:val="28"/>
              <w:szCs w:val="28"/>
              <w:rPrChange w:id="9008" w:author="Phạm Anh Đại" w:date="2016-11-16T08:54:00Z">
                <w:rPr>
                  <w:rFonts w:ascii="Times New Roman" w:hAnsi="Times New Roman" w:cs="Times New Roman"/>
                  <w:sz w:val="24"/>
                  <w:szCs w:val="24"/>
                </w:rPr>
              </w:rPrChange>
            </w:rPr>
            <w:delText>mình</w:delText>
          </w:r>
        </w:del>
        <w:r w:rsidRPr="00957567">
          <w:rPr>
            <w:rFonts w:ascii="Times New Roman" w:hAnsi="Times New Roman" w:cs="Times New Roman"/>
            <w:sz w:val="28"/>
            <w:szCs w:val="28"/>
            <w:rPrChange w:id="9009" w:author="Phạm Anh Đại" w:date="2016-11-16T08:54:00Z">
              <w:rPr>
                <w:rFonts w:ascii="Times New Roman" w:hAnsi="Times New Roman" w:cs="Times New Roman"/>
                <w:sz w:val="24"/>
                <w:szCs w:val="24"/>
              </w:rPr>
            </w:rPrChange>
          </w:rPr>
          <w:t xml:space="preserve">. Khi làm việc tự động hóa các nhiệm vụ thường được thực hiện </w:t>
        </w:r>
      </w:ins>
      <w:ins w:id="9010" w:author="Phat Tran" w:date="2016-11-05T15:40:00Z">
        <w:r w:rsidR="00F240B8" w:rsidRPr="00957567">
          <w:rPr>
            <w:rFonts w:ascii="Times New Roman" w:hAnsi="Times New Roman" w:cs="Times New Roman"/>
            <w:sz w:val="28"/>
            <w:szCs w:val="28"/>
            <w:rPrChange w:id="9011" w:author="Phạm Anh Đại" w:date="2016-11-16T08:54:00Z">
              <w:rPr>
                <w:rFonts w:ascii="Times New Roman" w:hAnsi="Times New Roman" w:cs="Times New Roman"/>
                <w:sz w:val="24"/>
                <w:szCs w:val="24"/>
              </w:rPr>
            </w:rPrChange>
          </w:rPr>
          <w:t xml:space="preserve">bằng </w:t>
        </w:r>
      </w:ins>
      <w:ins w:id="9012" w:author="Truong Ngoc Son" w:date="2016-10-21T15:33:00Z">
        <w:del w:id="9013" w:author="Phat Tran" w:date="2016-11-05T15:40:00Z">
          <w:r w:rsidRPr="00957567" w:rsidDel="00F240B8">
            <w:rPr>
              <w:rFonts w:ascii="Times New Roman" w:hAnsi="Times New Roman" w:cs="Times New Roman"/>
              <w:sz w:val="28"/>
              <w:szCs w:val="28"/>
              <w:rPrChange w:id="9014" w:author="Phạm Anh Đại" w:date="2016-11-16T08:54:00Z">
                <w:rPr>
                  <w:rFonts w:ascii="Times New Roman" w:hAnsi="Times New Roman" w:cs="Times New Roman"/>
                  <w:sz w:val="24"/>
                  <w:szCs w:val="24"/>
                </w:rPr>
              </w:rPrChange>
            </w:rPr>
            <w:delText>cũng như</w:delText>
          </w:r>
        </w:del>
        <w:r w:rsidRPr="00957567">
          <w:rPr>
            <w:rFonts w:ascii="Times New Roman" w:hAnsi="Times New Roman" w:cs="Times New Roman"/>
            <w:sz w:val="28"/>
            <w:szCs w:val="28"/>
            <w:rPrChange w:id="9015" w:author="Phạm Anh Đại" w:date="2016-11-16T08:54:00Z">
              <w:rPr>
                <w:rFonts w:ascii="Times New Roman" w:hAnsi="Times New Roman" w:cs="Times New Roman"/>
                <w:sz w:val="24"/>
                <w:szCs w:val="24"/>
              </w:rPr>
            </w:rPrChange>
          </w:rPr>
          <w:t xml:space="preserve"> hoặc tốt hơn </w:t>
        </w:r>
        <w:del w:id="9016" w:author="Phat Tran" w:date="2016-11-05T15:41:00Z">
          <w:r w:rsidRPr="00957567" w:rsidDel="00F240B8">
            <w:rPr>
              <w:rFonts w:ascii="Times New Roman" w:hAnsi="Times New Roman" w:cs="Times New Roman"/>
              <w:sz w:val="28"/>
              <w:szCs w:val="28"/>
              <w:rPrChange w:id="9017" w:author="Phạm Anh Đại" w:date="2016-11-16T08:54:00Z">
                <w:rPr>
                  <w:rFonts w:ascii="Times New Roman" w:hAnsi="Times New Roman" w:cs="Times New Roman"/>
                  <w:sz w:val="24"/>
                  <w:szCs w:val="24"/>
                </w:rPr>
              </w:rPrChange>
            </w:rPr>
            <w:delText>của</w:delText>
          </w:r>
        </w:del>
      </w:ins>
      <w:ins w:id="9018" w:author="Phat Tran" w:date="2016-11-05T15:41:00Z">
        <w:r w:rsidR="00F240B8" w:rsidRPr="00957567">
          <w:rPr>
            <w:rFonts w:ascii="Times New Roman" w:hAnsi="Times New Roman" w:cs="Times New Roman"/>
            <w:sz w:val="28"/>
            <w:szCs w:val="28"/>
            <w:rPrChange w:id="9019" w:author="Phạm Anh Đại" w:date="2016-11-16T08:54:00Z">
              <w:rPr>
                <w:rFonts w:ascii="Times New Roman" w:hAnsi="Times New Roman" w:cs="Times New Roman"/>
                <w:sz w:val="24"/>
                <w:szCs w:val="24"/>
              </w:rPr>
            </w:rPrChange>
          </w:rPr>
          <w:t xml:space="preserve"> con</w:t>
        </w:r>
      </w:ins>
      <w:ins w:id="9020" w:author="Truong Ngoc Son" w:date="2016-10-21T15:33:00Z">
        <w:r w:rsidRPr="00957567">
          <w:rPr>
            <w:rFonts w:ascii="Times New Roman" w:hAnsi="Times New Roman" w:cs="Times New Roman"/>
            <w:sz w:val="28"/>
            <w:szCs w:val="28"/>
            <w:rPrChange w:id="9021" w:author="Phạm Anh Đại" w:date="2016-11-16T08:54:00Z">
              <w:rPr>
                <w:rFonts w:ascii="Times New Roman" w:hAnsi="Times New Roman" w:cs="Times New Roman"/>
                <w:sz w:val="24"/>
                <w:szCs w:val="24"/>
              </w:rPr>
            </w:rPrChange>
          </w:rPr>
          <w:t xml:space="preserve"> người </w:t>
        </w:r>
        <w:del w:id="9022" w:author="Phat Tran" w:date="2016-11-05T15:41:00Z">
          <w:r w:rsidRPr="00957567" w:rsidDel="00F240B8">
            <w:rPr>
              <w:rFonts w:ascii="Times New Roman" w:hAnsi="Times New Roman" w:cs="Times New Roman"/>
              <w:sz w:val="28"/>
              <w:szCs w:val="28"/>
              <w:rPrChange w:id="9023" w:author="Phạm Anh Đại" w:date="2016-11-16T08:54:00Z">
                <w:rPr>
                  <w:rFonts w:ascii="Times New Roman" w:hAnsi="Times New Roman" w:cs="Times New Roman"/>
                  <w:sz w:val="24"/>
                  <w:szCs w:val="24"/>
                </w:rPr>
              </w:rPrChange>
            </w:rPr>
            <w:delText>dân</w:delText>
          </w:r>
        </w:del>
        <w:r w:rsidRPr="00957567">
          <w:rPr>
            <w:rFonts w:ascii="Times New Roman" w:hAnsi="Times New Roman" w:cs="Times New Roman"/>
            <w:sz w:val="28"/>
            <w:szCs w:val="28"/>
            <w:rPrChange w:id="9024" w:author="Phạm Anh Đại" w:date="2016-11-16T08:54:00Z">
              <w:rPr>
                <w:rFonts w:ascii="Times New Roman" w:hAnsi="Times New Roman" w:cs="Times New Roman"/>
                <w:sz w:val="24"/>
                <w:szCs w:val="24"/>
              </w:rPr>
            </w:rPrChange>
          </w:rPr>
          <w:t xml:space="preserve">. Hơn nữa, nó </w:t>
        </w:r>
      </w:ins>
      <w:ins w:id="9025" w:author="Phat Tran" w:date="2016-11-05T15:41:00Z">
        <w:r w:rsidR="00F240B8" w:rsidRPr="00957567">
          <w:rPr>
            <w:rFonts w:ascii="Times New Roman" w:hAnsi="Times New Roman" w:cs="Times New Roman"/>
            <w:sz w:val="28"/>
            <w:szCs w:val="28"/>
            <w:rPrChange w:id="9026" w:author="Phạm Anh Đại" w:date="2016-11-16T08:54:00Z">
              <w:rPr>
                <w:rFonts w:ascii="Times New Roman" w:hAnsi="Times New Roman" w:cs="Times New Roman"/>
                <w:sz w:val="24"/>
                <w:szCs w:val="24"/>
              </w:rPr>
            </w:rPrChange>
          </w:rPr>
          <w:t xml:space="preserve">cứu </w:t>
        </w:r>
      </w:ins>
      <w:ins w:id="9027" w:author="Truong Ngoc Son" w:date="2016-10-21T15:33:00Z">
        <w:del w:id="9028" w:author="Phat Tran" w:date="2016-11-05T15:41:00Z">
          <w:r w:rsidRPr="00957567" w:rsidDel="00F240B8">
            <w:rPr>
              <w:rFonts w:ascii="Times New Roman" w:hAnsi="Times New Roman" w:cs="Times New Roman"/>
              <w:sz w:val="28"/>
              <w:szCs w:val="28"/>
              <w:rPrChange w:id="9029" w:author="Phạm Anh Đại" w:date="2016-11-16T08:54:00Z">
                <w:rPr>
                  <w:rFonts w:ascii="Times New Roman" w:hAnsi="Times New Roman" w:cs="Times New Roman"/>
                  <w:sz w:val="24"/>
                  <w:szCs w:val="24"/>
                </w:rPr>
              </w:rPrChange>
            </w:rPr>
            <w:delText>giúp tiết kiệm</w:delText>
          </w:r>
        </w:del>
        <w:r w:rsidRPr="00957567">
          <w:rPr>
            <w:rFonts w:ascii="Times New Roman" w:hAnsi="Times New Roman" w:cs="Times New Roman"/>
            <w:sz w:val="28"/>
            <w:szCs w:val="28"/>
            <w:rPrChange w:id="9030" w:author="Phạm Anh Đại" w:date="2016-11-16T08:54:00Z">
              <w:rPr>
                <w:rFonts w:ascii="Times New Roman" w:hAnsi="Times New Roman" w:cs="Times New Roman"/>
                <w:sz w:val="24"/>
                <w:szCs w:val="24"/>
              </w:rPr>
            </w:rPrChange>
          </w:rPr>
          <w:t xml:space="preserve"> </w:t>
        </w:r>
      </w:ins>
      <w:ins w:id="9031" w:author="Phat Tran" w:date="2016-11-05T15:41:00Z">
        <w:r w:rsidR="00F240B8" w:rsidRPr="00957567">
          <w:rPr>
            <w:rFonts w:ascii="Times New Roman" w:hAnsi="Times New Roman" w:cs="Times New Roman"/>
            <w:sz w:val="28"/>
            <w:szCs w:val="28"/>
            <w:rPrChange w:id="9032" w:author="Phạm Anh Đại" w:date="2016-11-16T08:54:00Z">
              <w:rPr>
                <w:rFonts w:ascii="Times New Roman" w:hAnsi="Times New Roman" w:cs="Times New Roman"/>
                <w:sz w:val="24"/>
                <w:szCs w:val="24"/>
              </w:rPr>
            </w:rPrChange>
          </w:rPr>
          <w:t xml:space="preserve">con </w:t>
        </w:r>
      </w:ins>
      <w:ins w:id="9033" w:author="Truong Ngoc Son" w:date="2016-10-21T15:33:00Z">
        <w:r w:rsidRPr="00957567">
          <w:rPr>
            <w:rFonts w:ascii="Times New Roman" w:hAnsi="Times New Roman" w:cs="Times New Roman"/>
            <w:sz w:val="28"/>
            <w:szCs w:val="28"/>
            <w:rPrChange w:id="9034" w:author="Phạm Anh Đại" w:date="2016-11-16T08:54:00Z">
              <w:rPr>
                <w:rFonts w:ascii="Times New Roman" w:hAnsi="Times New Roman" w:cs="Times New Roman"/>
                <w:sz w:val="24"/>
                <w:szCs w:val="24"/>
              </w:rPr>
            </w:rPrChange>
          </w:rPr>
          <w:t>người từ</w:t>
        </w:r>
      </w:ins>
      <w:ins w:id="9035" w:author="Phat Tran" w:date="2016-11-05T15:41:00Z">
        <w:r w:rsidR="00F240B8" w:rsidRPr="00957567">
          <w:rPr>
            <w:rFonts w:ascii="Times New Roman" w:hAnsi="Times New Roman" w:cs="Times New Roman"/>
            <w:sz w:val="28"/>
            <w:szCs w:val="28"/>
            <w:rPrChange w:id="9036" w:author="Phạm Anh Đại" w:date="2016-11-16T08:54:00Z">
              <w:rPr>
                <w:rFonts w:ascii="Times New Roman" w:hAnsi="Times New Roman" w:cs="Times New Roman"/>
                <w:sz w:val="24"/>
                <w:szCs w:val="24"/>
              </w:rPr>
            </w:rPrChange>
          </w:rPr>
          <w:t xml:space="preserve"> sự đần độn</w:t>
        </w:r>
      </w:ins>
      <w:ins w:id="9037" w:author="Truong Ngoc Son" w:date="2016-10-21T15:33:00Z">
        <w:r w:rsidRPr="00957567">
          <w:rPr>
            <w:rFonts w:ascii="Times New Roman" w:hAnsi="Times New Roman" w:cs="Times New Roman"/>
            <w:sz w:val="28"/>
            <w:szCs w:val="28"/>
            <w:rPrChange w:id="9038" w:author="Phạm Anh Đại" w:date="2016-11-16T08:54:00Z">
              <w:rPr>
                <w:rFonts w:ascii="Times New Roman" w:hAnsi="Times New Roman" w:cs="Times New Roman"/>
                <w:sz w:val="24"/>
                <w:szCs w:val="24"/>
              </w:rPr>
            </w:rPrChange>
          </w:rPr>
          <w:t xml:space="preserve">, công việc thường ngày ảm đạm </w:t>
        </w:r>
        <w:del w:id="9039" w:author="Phat Tran" w:date="2016-11-05T15:41:00Z">
          <w:r w:rsidRPr="00957567" w:rsidDel="00F240B8">
            <w:rPr>
              <w:rFonts w:ascii="Times New Roman" w:hAnsi="Times New Roman" w:cs="Times New Roman"/>
              <w:sz w:val="28"/>
              <w:szCs w:val="28"/>
              <w:rPrChange w:id="9040" w:author="Phạm Anh Đại" w:date="2016-11-16T08:54:00Z">
                <w:rPr>
                  <w:rFonts w:ascii="Times New Roman" w:hAnsi="Times New Roman" w:cs="Times New Roman"/>
                  <w:sz w:val="24"/>
                  <w:szCs w:val="24"/>
                </w:rPr>
              </w:rPrChange>
            </w:rPr>
            <w:delText>buồn tẻ</w:delText>
          </w:r>
        </w:del>
        <w:r w:rsidRPr="00957567">
          <w:rPr>
            <w:rFonts w:ascii="Times New Roman" w:hAnsi="Times New Roman" w:cs="Times New Roman"/>
            <w:sz w:val="28"/>
            <w:szCs w:val="28"/>
            <w:rPrChange w:id="9041" w:author="Phạm Anh Đại" w:date="2016-11-16T08:54:00Z">
              <w:rPr>
                <w:rFonts w:ascii="Times New Roman" w:hAnsi="Times New Roman" w:cs="Times New Roman"/>
                <w:sz w:val="24"/>
                <w:szCs w:val="24"/>
              </w:rPr>
            </w:rPrChange>
          </w:rPr>
          <w:t>, cho phép, sử dụng hiệu hữu ích hơn về thời gian, giảm mệt mỏi và không bị lỗi. Nhưng khi công việc trở nên quá phức tạp, tự động hóa có xu hướng bỏ cuộc. Điều này, tất nhiên, là chính xác khi nó là cần thiết nhất. Nghịch lý là tự động hóa có thể</w:t>
        </w:r>
      </w:ins>
      <w:ins w:id="9042" w:author="Phat Tran" w:date="2016-11-05T15:41:00Z">
        <w:r w:rsidR="00F240B8" w:rsidRPr="00957567">
          <w:rPr>
            <w:rFonts w:ascii="Times New Roman" w:hAnsi="Times New Roman" w:cs="Times New Roman"/>
            <w:sz w:val="28"/>
            <w:szCs w:val="28"/>
            <w:rPrChange w:id="9043" w:author="Phạm Anh Đại" w:date="2016-11-16T08:54:00Z">
              <w:rPr>
                <w:rFonts w:ascii="Times New Roman" w:hAnsi="Times New Roman" w:cs="Times New Roman"/>
                <w:sz w:val="24"/>
                <w:szCs w:val="24"/>
              </w:rPr>
            </w:rPrChange>
          </w:rPr>
          <w:t xml:space="preserve"> tiếp nhận trì chậm</w:t>
        </w:r>
      </w:ins>
      <w:ins w:id="9044" w:author="Truong Ngoc Son" w:date="2016-10-21T15:33:00Z">
        <w:r w:rsidRPr="00957567">
          <w:rPr>
            <w:rFonts w:ascii="Times New Roman" w:hAnsi="Times New Roman" w:cs="Times New Roman"/>
            <w:sz w:val="28"/>
            <w:szCs w:val="28"/>
            <w:rPrChange w:id="9045" w:author="Phạm Anh Đại" w:date="2016-11-16T08:54:00Z">
              <w:rPr>
                <w:rFonts w:ascii="Times New Roman" w:hAnsi="Times New Roman" w:cs="Times New Roman"/>
                <w:sz w:val="24"/>
                <w:szCs w:val="24"/>
              </w:rPr>
            </w:rPrChange>
          </w:rPr>
          <w:t xml:space="preserve"> đi qua, nhiệm vụ ảm đạm buồn tẻ, nhưng thất bại với những </w:t>
        </w:r>
      </w:ins>
      <w:ins w:id="9046" w:author="Phat Tran" w:date="2016-11-05T15:42:00Z">
        <w:r w:rsidR="00F240B8" w:rsidRPr="00957567">
          <w:rPr>
            <w:rFonts w:ascii="Times New Roman" w:hAnsi="Times New Roman" w:cs="Times New Roman"/>
            <w:sz w:val="28"/>
            <w:szCs w:val="28"/>
            <w:rPrChange w:id="9047" w:author="Phạm Anh Đại" w:date="2016-11-16T08:54:00Z">
              <w:rPr>
                <w:rFonts w:ascii="Times New Roman" w:hAnsi="Times New Roman" w:cs="Times New Roman"/>
                <w:sz w:val="24"/>
                <w:szCs w:val="24"/>
              </w:rPr>
            </w:rPrChange>
          </w:rPr>
          <w:t xml:space="preserve">cái </w:t>
        </w:r>
      </w:ins>
      <w:ins w:id="9048" w:author="Truong Ngoc Son" w:date="2016-10-21T15:33:00Z">
        <w:r w:rsidRPr="00957567">
          <w:rPr>
            <w:rFonts w:ascii="Times New Roman" w:hAnsi="Times New Roman" w:cs="Times New Roman"/>
            <w:sz w:val="28"/>
            <w:szCs w:val="28"/>
            <w:rPrChange w:id="9049" w:author="Phạm Anh Đại" w:date="2016-11-16T08:54:00Z">
              <w:rPr>
                <w:rFonts w:ascii="Times New Roman" w:hAnsi="Times New Roman" w:cs="Times New Roman"/>
                <w:sz w:val="24"/>
                <w:szCs w:val="24"/>
              </w:rPr>
            </w:rPrChange>
          </w:rPr>
          <w:t>phức tạp.</w:t>
        </w:r>
      </w:ins>
    </w:p>
    <w:p w14:paraId="09B5DF25" w14:textId="77777777" w:rsidR="009F1697" w:rsidRPr="00957567" w:rsidRDefault="0032205F">
      <w:pPr>
        <w:jc w:val="both"/>
        <w:rPr>
          <w:ins w:id="9050" w:author="Phat Tran" w:date="2016-11-05T15:43:00Z"/>
          <w:rFonts w:ascii="Times New Roman" w:hAnsi="Times New Roman" w:cs="Times New Roman"/>
          <w:sz w:val="28"/>
          <w:szCs w:val="28"/>
          <w:rPrChange w:id="9051" w:author="Phạm Anh Đại" w:date="2016-11-16T08:54:00Z">
            <w:rPr>
              <w:ins w:id="9052" w:author="Phat Tran" w:date="2016-11-05T15:43:00Z"/>
              <w:rFonts w:ascii="Times New Roman" w:hAnsi="Times New Roman" w:cs="Times New Roman"/>
              <w:sz w:val="24"/>
              <w:szCs w:val="24"/>
            </w:rPr>
          </w:rPrChange>
        </w:rPr>
        <w:pPrChange w:id="9053" w:author="Biển Phan Y" w:date="2016-11-22T22:50:00Z">
          <w:pPr/>
        </w:pPrChange>
      </w:pPr>
      <w:ins w:id="9054" w:author="Truong Ngoc Son" w:date="2016-10-21T15:33:00Z">
        <w:r w:rsidRPr="00957567">
          <w:rPr>
            <w:rFonts w:ascii="Times New Roman" w:hAnsi="Times New Roman" w:cs="Times New Roman"/>
            <w:sz w:val="28"/>
            <w:szCs w:val="28"/>
            <w:rPrChange w:id="9055" w:author="Phạm Anh Đại" w:date="2016-11-16T08:54:00Z">
              <w:rPr>
                <w:rFonts w:ascii="Times New Roman" w:hAnsi="Times New Roman" w:cs="Times New Roman"/>
                <w:sz w:val="24"/>
                <w:szCs w:val="24"/>
              </w:rPr>
            </w:rPrChange>
          </w:rPr>
          <w:t xml:space="preserve">Khi tự động thất bại, nó thường làm vậy mà không có cảnh báo. Đây là một tình huống tôi đã ghi nhận rất kỹ lưỡng trong cuốn sách khác của tôi và nhiều giấy tờ của tôi, </w:t>
        </w:r>
      </w:ins>
      <w:ins w:id="9056" w:author="Phat Tran" w:date="2016-11-05T15:42:00Z">
        <w:r w:rsidR="009F1697" w:rsidRPr="00957567">
          <w:rPr>
            <w:rFonts w:ascii="Times New Roman" w:hAnsi="Times New Roman" w:cs="Times New Roman"/>
            <w:sz w:val="28"/>
            <w:szCs w:val="28"/>
            <w:rPrChange w:id="9057" w:author="Phạm Anh Đại" w:date="2016-11-16T08:54:00Z">
              <w:rPr>
                <w:rFonts w:ascii="Times New Roman" w:hAnsi="Times New Roman" w:cs="Times New Roman"/>
                <w:sz w:val="24"/>
                <w:szCs w:val="24"/>
              </w:rPr>
            </w:rPrChange>
          </w:rPr>
          <w:t xml:space="preserve">cũng </w:t>
        </w:r>
      </w:ins>
      <w:ins w:id="9058" w:author="Truong Ngoc Son" w:date="2016-10-21T15:33:00Z">
        <w:r w:rsidRPr="00957567">
          <w:rPr>
            <w:rFonts w:ascii="Times New Roman" w:hAnsi="Times New Roman" w:cs="Times New Roman"/>
            <w:sz w:val="28"/>
            <w:szCs w:val="28"/>
            <w:rPrChange w:id="9059" w:author="Phạm Anh Đại" w:date="2016-11-16T08:54:00Z">
              <w:rPr>
                <w:rFonts w:ascii="Times New Roman" w:hAnsi="Times New Roman" w:cs="Times New Roman"/>
                <w:sz w:val="24"/>
                <w:szCs w:val="24"/>
              </w:rPr>
            </w:rPrChange>
          </w:rPr>
          <w:t xml:space="preserve">như có nhiều người khác trong lĩnh vực an toàn và tự động hóa. Khi thất bại xảy ra, con người </w:t>
        </w:r>
      </w:ins>
      <w:ins w:id="9060" w:author="Phat Tran" w:date="2016-11-05T15:43:00Z">
        <w:r w:rsidR="009F1697" w:rsidRPr="00957567">
          <w:rPr>
            <w:rFonts w:ascii="Times New Roman" w:hAnsi="Times New Roman" w:cs="Times New Roman"/>
            <w:sz w:val="28"/>
            <w:szCs w:val="28"/>
            <w:rPrChange w:id="9061" w:author="Phạm Anh Đại" w:date="2016-11-16T08:54:00Z">
              <w:rPr>
                <w:rFonts w:ascii="Times New Roman" w:hAnsi="Times New Roman" w:cs="Times New Roman"/>
                <w:sz w:val="24"/>
                <w:szCs w:val="24"/>
              </w:rPr>
            </w:rPrChange>
          </w:rPr>
          <w:t xml:space="preserve">bị </w:t>
        </w:r>
      </w:ins>
      <w:ins w:id="9062" w:author="Truong Ngoc Son" w:date="2016-10-21T15:33:00Z">
        <w:del w:id="9063" w:author="Phat Tran" w:date="2016-11-05T15:43:00Z">
          <w:r w:rsidRPr="00957567" w:rsidDel="009F1697">
            <w:rPr>
              <w:rFonts w:ascii="Times New Roman" w:hAnsi="Times New Roman" w:cs="Times New Roman"/>
              <w:sz w:val="28"/>
              <w:szCs w:val="28"/>
              <w:rPrChange w:id="9064" w:author="Phạm Anh Đại" w:date="2016-11-16T08:54:00Z">
                <w:rPr>
                  <w:rFonts w:ascii="Times New Roman" w:hAnsi="Times New Roman" w:cs="Times New Roman"/>
                  <w:sz w:val="24"/>
                  <w:szCs w:val="24"/>
                </w:rPr>
              </w:rPrChange>
            </w:rPr>
            <w:delText>là</w:delText>
          </w:r>
        </w:del>
        <w:r w:rsidRPr="00957567">
          <w:rPr>
            <w:rFonts w:ascii="Times New Roman" w:hAnsi="Times New Roman" w:cs="Times New Roman"/>
            <w:sz w:val="28"/>
            <w:szCs w:val="28"/>
            <w:rPrChange w:id="9065" w:author="Phạm Anh Đại" w:date="2016-11-16T08:54:00Z">
              <w:rPr>
                <w:rFonts w:ascii="Times New Roman" w:hAnsi="Times New Roman" w:cs="Times New Roman"/>
                <w:sz w:val="24"/>
                <w:szCs w:val="24"/>
              </w:rPr>
            </w:rPrChange>
          </w:rPr>
          <w:t xml:space="preserve"> "ra khỏi vòng lặp." Điều này có nghĩa rằng người đó đã không được chú ý nhiều đến các hoạt động, và phải mất thời gian cho sự thất bại để được chú ý và đánh giá, và sau đó quyết định làm thế nào để </w:t>
        </w:r>
      </w:ins>
      <w:ins w:id="9066" w:author="Phat Tran" w:date="2016-11-05T15:43:00Z">
        <w:r w:rsidR="009F1697" w:rsidRPr="00957567">
          <w:rPr>
            <w:rFonts w:ascii="Times New Roman" w:hAnsi="Times New Roman" w:cs="Times New Roman"/>
            <w:sz w:val="28"/>
            <w:szCs w:val="28"/>
            <w:rPrChange w:id="9067" w:author="Phạm Anh Đại" w:date="2016-11-16T08:54:00Z">
              <w:rPr>
                <w:rFonts w:ascii="Times New Roman" w:hAnsi="Times New Roman" w:cs="Times New Roman"/>
                <w:sz w:val="24"/>
                <w:szCs w:val="24"/>
              </w:rPr>
            </w:rPrChange>
          </w:rPr>
          <w:t xml:space="preserve">đối phó lại </w:t>
        </w:r>
      </w:ins>
      <w:ins w:id="9068" w:author="Truong Ngoc Son" w:date="2016-10-21T15:33:00Z">
        <w:del w:id="9069" w:author="Phat Tran" w:date="2016-11-05T15:43:00Z">
          <w:r w:rsidRPr="00957567" w:rsidDel="009F1697">
            <w:rPr>
              <w:rFonts w:ascii="Times New Roman" w:hAnsi="Times New Roman" w:cs="Times New Roman"/>
              <w:sz w:val="28"/>
              <w:szCs w:val="28"/>
              <w:rPrChange w:id="9070" w:author="Phạm Anh Đại" w:date="2016-11-16T08:54:00Z">
                <w:rPr>
                  <w:rFonts w:ascii="Times New Roman" w:hAnsi="Times New Roman" w:cs="Times New Roman"/>
                  <w:sz w:val="24"/>
                  <w:szCs w:val="24"/>
                </w:rPr>
              </w:rPrChange>
            </w:rPr>
            <w:delText>đáp ứng</w:delText>
          </w:r>
        </w:del>
        <w:r w:rsidRPr="00957567">
          <w:rPr>
            <w:rFonts w:ascii="Times New Roman" w:hAnsi="Times New Roman" w:cs="Times New Roman"/>
            <w:sz w:val="28"/>
            <w:szCs w:val="28"/>
            <w:rPrChange w:id="9071" w:author="Phạm Anh Đại" w:date="2016-11-16T08:54:00Z">
              <w:rPr>
                <w:rFonts w:ascii="Times New Roman" w:hAnsi="Times New Roman" w:cs="Times New Roman"/>
                <w:sz w:val="24"/>
                <w:szCs w:val="24"/>
              </w:rPr>
            </w:rPrChange>
          </w:rPr>
          <w:t xml:space="preserve"> .</w:t>
        </w:r>
      </w:ins>
    </w:p>
    <w:p w14:paraId="3AEE41E8" w14:textId="40305168" w:rsidR="0032205F" w:rsidRPr="00957567" w:rsidDel="009F1697" w:rsidRDefault="0032205F">
      <w:pPr>
        <w:jc w:val="both"/>
        <w:rPr>
          <w:ins w:id="9072" w:author="Truong Ngoc Son" w:date="2016-10-21T15:33:00Z"/>
          <w:del w:id="9073" w:author="Phat Tran" w:date="2016-11-05T15:43:00Z"/>
          <w:rFonts w:ascii="Times New Roman" w:hAnsi="Times New Roman" w:cs="Times New Roman"/>
          <w:sz w:val="28"/>
          <w:szCs w:val="28"/>
          <w:rPrChange w:id="9074" w:author="Phạm Anh Đại" w:date="2016-11-16T08:54:00Z">
            <w:rPr>
              <w:ins w:id="9075" w:author="Truong Ngoc Son" w:date="2016-10-21T15:33:00Z"/>
              <w:del w:id="9076" w:author="Phat Tran" w:date="2016-11-05T15:43:00Z"/>
              <w:rFonts w:ascii="Times New Roman" w:hAnsi="Times New Roman" w:cs="Times New Roman"/>
              <w:sz w:val="24"/>
              <w:szCs w:val="24"/>
            </w:rPr>
          </w:rPrChange>
        </w:rPr>
        <w:pPrChange w:id="9077" w:author="Biển Phan Y" w:date="2016-11-22T22:50:00Z">
          <w:pPr/>
        </w:pPrChange>
      </w:pPr>
      <w:ins w:id="9078" w:author="Truong Ngoc Son" w:date="2016-10-21T15:33:00Z">
        <w:del w:id="9079" w:author="Phat Tran" w:date="2016-11-05T15:43:00Z">
          <w:r w:rsidRPr="00957567" w:rsidDel="009F1697">
            <w:rPr>
              <w:rFonts w:ascii="Times New Roman" w:hAnsi="Times New Roman" w:cs="Times New Roman"/>
              <w:sz w:val="28"/>
              <w:szCs w:val="28"/>
              <w:rPrChange w:id="9080" w:author="Phạm Anh Đại" w:date="2016-11-16T08:54:00Z">
                <w:rPr>
                  <w:rFonts w:ascii="Times New Roman" w:hAnsi="Times New Roman" w:cs="Times New Roman"/>
                  <w:sz w:val="24"/>
                  <w:szCs w:val="24"/>
                </w:rPr>
              </w:rPrChange>
            </w:rPr>
            <w:delText xml:space="preserve"> Trong một chiếc máy bay, khi tự động hóa thất bại, thường là thời gian đáng kể cho các phi công để hiểu tình hình và đáp ứng.</w:delText>
          </w:r>
        </w:del>
      </w:ins>
    </w:p>
    <w:p w14:paraId="61632863" w14:textId="342DF474" w:rsidR="0032205F" w:rsidRPr="00957567" w:rsidRDefault="009F1697">
      <w:pPr>
        <w:jc w:val="both"/>
        <w:rPr>
          <w:ins w:id="9081" w:author="Truong Ngoc Son" w:date="2016-10-21T15:33:00Z"/>
          <w:rFonts w:ascii="Times New Roman" w:hAnsi="Times New Roman" w:cs="Times New Roman"/>
          <w:sz w:val="28"/>
          <w:szCs w:val="28"/>
          <w:rPrChange w:id="9082" w:author="Phạm Anh Đại" w:date="2016-11-16T08:54:00Z">
            <w:rPr>
              <w:ins w:id="9083" w:author="Truong Ngoc Son" w:date="2016-10-21T15:33:00Z"/>
              <w:rFonts w:ascii="Times New Roman" w:hAnsi="Times New Roman" w:cs="Times New Roman"/>
              <w:sz w:val="24"/>
              <w:szCs w:val="24"/>
            </w:rPr>
          </w:rPrChange>
        </w:rPr>
        <w:pPrChange w:id="9084" w:author="Biển Phan Y" w:date="2016-11-22T22:50:00Z">
          <w:pPr/>
        </w:pPrChange>
      </w:pPr>
      <w:ins w:id="9085" w:author="Phat Tran" w:date="2016-11-05T15:44:00Z">
        <w:r w:rsidRPr="00957567">
          <w:rPr>
            <w:rFonts w:ascii="Times New Roman" w:hAnsi="Times New Roman" w:cs="Times New Roman"/>
            <w:sz w:val="28"/>
            <w:szCs w:val="28"/>
            <w:rPrChange w:id="9086" w:author="Phạm Anh Đại" w:date="2016-11-16T08:54:00Z">
              <w:rPr>
                <w:rFonts w:ascii="Times New Roman" w:hAnsi="Times New Roman" w:cs="Times New Roman"/>
                <w:sz w:val="24"/>
                <w:szCs w:val="24"/>
              </w:rPr>
            </w:rPrChange>
          </w:rPr>
          <w:t xml:space="preserve">Trong một chiếc máy bay, khi tự động hóa thất bại, thường là thời gian đáng kể cho các phi công để hiểu tình hình và đối phó lại. </w:t>
        </w:r>
      </w:ins>
      <w:ins w:id="9087" w:author="Truong Ngoc Son" w:date="2016-10-21T15:33:00Z">
        <w:r w:rsidR="0032205F" w:rsidRPr="00957567">
          <w:rPr>
            <w:rFonts w:ascii="Times New Roman" w:hAnsi="Times New Roman" w:cs="Times New Roman"/>
            <w:sz w:val="28"/>
            <w:szCs w:val="28"/>
            <w:rPrChange w:id="9088" w:author="Phạm Anh Đại" w:date="2016-11-16T08:54:00Z">
              <w:rPr>
                <w:rFonts w:ascii="Times New Roman" w:hAnsi="Times New Roman" w:cs="Times New Roman"/>
                <w:sz w:val="24"/>
                <w:szCs w:val="24"/>
              </w:rPr>
            </w:rPrChange>
          </w:rPr>
          <w:t xml:space="preserve">Máy bay bay khá cao: trên 10 km (6 dặm) phía trên trái đất, vì vậy ngay cả khi máy bay đã bắt đầu rơi xuống, các phi công có thể có vài phút để trả lời. Hơn nữa, các phi công được đào tạo rất tốt. Khi tự động hóa không ở trong xe, </w:t>
        </w:r>
      </w:ins>
      <w:ins w:id="9089" w:author="Phat Tran" w:date="2016-11-05T15:44:00Z">
        <w:r w:rsidRPr="00957567">
          <w:rPr>
            <w:rFonts w:ascii="Times New Roman" w:hAnsi="Times New Roman" w:cs="Times New Roman"/>
            <w:sz w:val="28"/>
            <w:szCs w:val="28"/>
            <w:rPrChange w:id="9090" w:author="Phạm Anh Đại" w:date="2016-11-16T08:54:00Z">
              <w:rPr>
                <w:rFonts w:ascii="Times New Roman" w:hAnsi="Times New Roman" w:cs="Times New Roman"/>
                <w:sz w:val="24"/>
                <w:szCs w:val="24"/>
              </w:rPr>
            </w:rPrChange>
          </w:rPr>
          <w:t xml:space="preserve">con </w:t>
        </w:r>
      </w:ins>
      <w:ins w:id="9091" w:author="Truong Ngoc Son" w:date="2016-10-21T15:33:00Z">
        <w:r w:rsidR="0032205F" w:rsidRPr="00957567">
          <w:rPr>
            <w:rFonts w:ascii="Times New Roman" w:hAnsi="Times New Roman" w:cs="Times New Roman"/>
            <w:sz w:val="28"/>
            <w:szCs w:val="28"/>
            <w:rPrChange w:id="9092" w:author="Phạm Anh Đại" w:date="2016-11-16T08:54:00Z">
              <w:rPr>
                <w:rFonts w:ascii="Times New Roman" w:hAnsi="Times New Roman" w:cs="Times New Roman"/>
                <w:sz w:val="24"/>
                <w:szCs w:val="24"/>
              </w:rPr>
            </w:rPrChange>
          </w:rPr>
          <w:t>người</w:t>
        </w:r>
      </w:ins>
      <w:ins w:id="9093" w:author="Phat Tran" w:date="2016-11-05T15:44:00Z">
        <w:r w:rsidRPr="00957567">
          <w:rPr>
            <w:rFonts w:ascii="Times New Roman" w:hAnsi="Times New Roman" w:cs="Times New Roman"/>
            <w:sz w:val="28"/>
            <w:szCs w:val="28"/>
            <w:rPrChange w:id="9094" w:author="Phạm Anh Đại" w:date="2016-11-16T08:54:00Z">
              <w:rPr>
                <w:rFonts w:ascii="Times New Roman" w:hAnsi="Times New Roman" w:cs="Times New Roman"/>
                <w:sz w:val="24"/>
                <w:szCs w:val="24"/>
              </w:rPr>
            </w:rPrChange>
          </w:rPr>
          <w:t xml:space="preserve"> có thể chỉ có một phần nhỏ của một giây để tránh một tai nạn. Đây sẽ là vô cùng khó khăn ngay cả đối với người lái xe chuyên nhất và hầu hết các trình điều khiển không được đào tạo tốt.</w:t>
        </w:r>
      </w:ins>
    </w:p>
    <w:p w14:paraId="34114644" w14:textId="4B9FD78F" w:rsidR="0032205F" w:rsidRPr="00957567" w:rsidRDefault="00835AFB">
      <w:pPr>
        <w:jc w:val="both"/>
        <w:rPr>
          <w:ins w:id="9095" w:author="Truong Ngoc Son" w:date="2016-10-21T15:33:00Z"/>
          <w:rFonts w:ascii="Times New Roman" w:hAnsi="Times New Roman" w:cs="Times New Roman"/>
          <w:sz w:val="28"/>
          <w:szCs w:val="28"/>
          <w:rPrChange w:id="9096" w:author="Phạm Anh Đại" w:date="2016-11-16T08:54:00Z">
            <w:rPr>
              <w:ins w:id="9097" w:author="Truong Ngoc Son" w:date="2016-10-21T15:33:00Z"/>
              <w:rFonts w:ascii="Times New Roman" w:hAnsi="Times New Roman" w:cs="Times New Roman"/>
              <w:sz w:val="24"/>
              <w:szCs w:val="24"/>
            </w:rPr>
          </w:rPrChange>
        </w:rPr>
        <w:pPrChange w:id="9098" w:author="Biển Phan Y" w:date="2016-11-22T22:50:00Z">
          <w:pPr/>
        </w:pPrChange>
      </w:pPr>
      <w:ins w:id="9099" w:author="Truong Ngoc Son" w:date="2016-10-21T15:33:00Z">
        <w:del w:id="9100" w:author="Phat Tran" w:date="2016-11-05T15:44:00Z">
          <w:r w:rsidRPr="00957567" w:rsidDel="009F1697">
            <w:rPr>
              <w:rFonts w:ascii="Times New Roman" w:hAnsi="Times New Roman" w:cs="Times New Roman"/>
              <w:sz w:val="28"/>
              <w:szCs w:val="28"/>
              <w:rPrChange w:id="9101" w:author="Phạm Anh Đại" w:date="2016-11-16T08:54:00Z">
                <w:rPr>
                  <w:rFonts w:ascii="Times New Roman" w:hAnsi="Times New Roman" w:cs="Times New Roman"/>
                  <w:sz w:val="24"/>
                  <w:szCs w:val="24"/>
                </w:rPr>
              </w:rPrChange>
            </w:rPr>
            <w:delText>C</w:delText>
          </w:r>
          <w:r w:rsidR="0032205F" w:rsidRPr="00957567" w:rsidDel="009F1697">
            <w:rPr>
              <w:rFonts w:ascii="Times New Roman" w:hAnsi="Times New Roman" w:cs="Times New Roman"/>
              <w:sz w:val="28"/>
              <w:szCs w:val="28"/>
              <w:rPrChange w:id="9102" w:author="Phạm Anh Đại" w:date="2016-11-16T08:54:00Z">
                <w:rPr>
                  <w:rFonts w:ascii="Times New Roman" w:hAnsi="Times New Roman" w:cs="Times New Roman"/>
                  <w:sz w:val="24"/>
                  <w:szCs w:val="24"/>
                </w:rPr>
              </w:rPrChange>
            </w:rPr>
            <w:delText>ó thể chỉ có một phần nhỏ của một giây để tránh một tai nạn. Đây sẽ là vô cùng khó khăn ngay cả đối với người lái xe chuyên dụng và hầu hết các trình điều khiển không được đào tạo tốt</w:delText>
          </w:r>
        </w:del>
        <w:r w:rsidR="0032205F" w:rsidRPr="00957567">
          <w:rPr>
            <w:rFonts w:ascii="Times New Roman" w:hAnsi="Times New Roman" w:cs="Times New Roman"/>
            <w:sz w:val="28"/>
            <w:szCs w:val="28"/>
            <w:rPrChange w:id="9103" w:author="Phạm Anh Đại" w:date="2016-11-16T08:54:00Z">
              <w:rPr>
                <w:rFonts w:ascii="Times New Roman" w:hAnsi="Times New Roman" w:cs="Times New Roman"/>
                <w:sz w:val="24"/>
                <w:szCs w:val="24"/>
              </w:rPr>
            </w:rPrChange>
          </w:rPr>
          <w:t>.</w:t>
        </w:r>
      </w:ins>
    </w:p>
    <w:p w14:paraId="15C1728D" w14:textId="480E687B" w:rsidR="0032205F" w:rsidRPr="00957567" w:rsidRDefault="0032205F">
      <w:pPr>
        <w:jc w:val="both"/>
        <w:rPr>
          <w:ins w:id="9104" w:author="Truong Ngoc Son" w:date="2016-10-21T15:33:00Z"/>
          <w:rFonts w:ascii="Times New Roman" w:hAnsi="Times New Roman" w:cs="Times New Roman"/>
          <w:sz w:val="28"/>
          <w:szCs w:val="28"/>
          <w:rPrChange w:id="9105" w:author="Phạm Anh Đại" w:date="2016-11-16T08:54:00Z">
            <w:rPr>
              <w:ins w:id="9106" w:author="Truong Ngoc Son" w:date="2016-10-21T15:33:00Z"/>
              <w:rFonts w:ascii="Times New Roman" w:hAnsi="Times New Roman" w:cs="Times New Roman"/>
              <w:sz w:val="24"/>
              <w:szCs w:val="24"/>
            </w:rPr>
          </w:rPrChange>
        </w:rPr>
        <w:pPrChange w:id="9107" w:author="Biển Phan Y" w:date="2016-11-22T22:50:00Z">
          <w:pPr/>
        </w:pPrChange>
      </w:pPr>
      <w:ins w:id="9108" w:author="Truong Ngoc Son" w:date="2016-10-21T15:33:00Z">
        <w:r w:rsidRPr="00957567">
          <w:rPr>
            <w:rFonts w:ascii="Times New Roman" w:hAnsi="Times New Roman" w:cs="Times New Roman"/>
            <w:sz w:val="28"/>
            <w:szCs w:val="28"/>
            <w:rPrChange w:id="9109" w:author="Phạm Anh Đại" w:date="2016-11-16T08:54:00Z">
              <w:rPr>
                <w:rFonts w:ascii="Times New Roman" w:hAnsi="Times New Roman" w:cs="Times New Roman"/>
                <w:sz w:val="24"/>
                <w:szCs w:val="24"/>
              </w:rPr>
            </w:rPrChange>
          </w:rPr>
          <w:t xml:space="preserve">Trong trường hợp khác, chẳng hạn như tàu, có thể có thêm thời gian để </w:t>
        </w:r>
      </w:ins>
      <w:ins w:id="9110" w:author="Phat Tran" w:date="2016-11-05T15:45:00Z">
        <w:r w:rsidR="009F1697" w:rsidRPr="00957567">
          <w:rPr>
            <w:rFonts w:ascii="Times New Roman" w:hAnsi="Times New Roman" w:cs="Times New Roman"/>
            <w:sz w:val="28"/>
            <w:szCs w:val="28"/>
            <w:rPrChange w:id="9111" w:author="Phạm Anh Đại" w:date="2016-11-16T08:54:00Z">
              <w:rPr>
                <w:rFonts w:ascii="Times New Roman" w:hAnsi="Times New Roman" w:cs="Times New Roman"/>
                <w:sz w:val="24"/>
                <w:szCs w:val="24"/>
              </w:rPr>
            </w:rPrChange>
          </w:rPr>
          <w:t xml:space="preserve">đối phó lại </w:t>
        </w:r>
      </w:ins>
      <w:ins w:id="9112" w:author="Truong Ngoc Son" w:date="2016-10-21T15:33:00Z">
        <w:del w:id="9113" w:author="Phat Tran" w:date="2016-11-05T15:45:00Z">
          <w:r w:rsidRPr="00957567" w:rsidDel="009F1697">
            <w:rPr>
              <w:rFonts w:ascii="Times New Roman" w:hAnsi="Times New Roman" w:cs="Times New Roman"/>
              <w:sz w:val="28"/>
              <w:szCs w:val="28"/>
              <w:rPrChange w:id="9114" w:author="Phạm Anh Đại" w:date="2016-11-16T08:54:00Z">
                <w:rPr>
                  <w:rFonts w:ascii="Times New Roman" w:hAnsi="Times New Roman" w:cs="Times New Roman"/>
                  <w:sz w:val="24"/>
                  <w:szCs w:val="24"/>
                </w:rPr>
              </w:rPrChange>
            </w:rPr>
            <w:delText>trả lời</w:delText>
          </w:r>
        </w:del>
        <w:r w:rsidRPr="00957567">
          <w:rPr>
            <w:rFonts w:ascii="Times New Roman" w:hAnsi="Times New Roman" w:cs="Times New Roman"/>
            <w:sz w:val="28"/>
            <w:szCs w:val="28"/>
            <w:rPrChange w:id="9115" w:author="Phạm Anh Đại" w:date="2016-11-16T08:54:00Z">
              <w:rPr>
                <w:rFonts w:ascii="Times New Roman" w:hAnsi="Times New Roman" w:cs="Times New Roman"/>
                <w:sz w:val="24"/>
                <w:szCs w:val="24"/>
              </w:rPr>
            </w:rPrChange>
          </w:rPr>
          <w:t xml:space="preserve">, nhưng chỉ khi sự thất bại của việc tự động được nhận thấy. Trong một trường hợp gay cấn, những nền tảng của các tàu du lịch </w:t>
        </w:r>
        <w:del w:id="9116" w:author="Phat Tran" w:date="2016-11-05T15:45:00Z">
          <w:r w:rsidRPr="00957567" w:rsidDel="009F1697">
            <w:rPr>
              <w:rFonts w:ascii="Times New Roman" w:hAnsi="Times New Roman" w:cs="Times New Roman"/>
              <w:sz w:val="28"/>
              <w:szCs w:val="28"/>
              <w:rPrChange w:id="9117" w:author="Phạm Anh Đại" w:date="2016-11-16T08:54:00Z">
                <w:rPr>
                  <w:rFonts w:ascii="Times New Roman" w:hAnsi="Times New Roman" w:cs="Times New Roman"/>
                  <w:sz w:val="24"/>
                  <w:szCs w:val="24"/>
                </w:rPr>
              </w:rPrChange>
            </w:rPr>
            <w:delText>Hoàng</w:delText>
          </w:r>
        </w:del>
      </w:ins>
      <w:ins w:id="9118" w:author="Phat Tran" w:date="2016-11-05T15:45:00Z">
        <w:r w:rsidR="009F1697" w:rsidRPr="00957567">
          <w:rPr>
            <w:rFonts w:ascii="Times New Roman" w:hAnsi="Times New Roman" w:cs="Times New Roman"/>
            <w:sz w:val="28"/>
            <w:szCs w:val="28"/>
            <w:rPrChange w:id="9119" w:author="Phạm Anh Đại" w:date="2016-11-16T08:54:00Z">
              <w:rPr>
                <w:rFonts w:ascii="Times New Roman" w:hAnsi="Times New Roman" w:cs="Times New Roman"/>
                <w:sz w:val="24"/>
                <w:szCs w:val="24"/>
              </w:rPr>
            </w:rPrChange>
          </w:rPr>
          <w:t xml:space="preserve"> Royal</w:t>
        </w:r>
      </w:ins>
      <w:ins w:id="9120" w:author="Truong Ngoc Son" w:date="2016-10-21T15:33:00Z">
        <w:r w:rsidRPr="00957567">
          <w:rPr>
            <w:rFonts w:ascii="Times New Roman" w:hAnsi="Times New Roman" w:cs="Times New Roman"/>
            <w:sz w:val="28"/>
            <w:szCs w:val="28"/>
            <w:rPrChange w:id="9121" w:author="Phạm Anh Đại" w:date="2016-11-16T08:54:00Z">
              <w:rPr>
                <w:rFonts w:ascii="Times New Roman" w:hAnsi="Times New Roman" w:cs="Times New Roman"/>
                <w:sz w:val="24"/>
                <w:szCs w:val="24"/>
              </w:rPr>
            </w:rPrChange>
          </w:rPr>
          <w:t xml:space="preserve"> Majesty vào năm 1997, sự thất bại kéo dài trong nhiều ngày và chỉ được phát hiện trong </w:t>
        </w:r>
        <w:del w:id="9122" w:author="Phat Tran" w:date="2016-11-05T15:45:00Z">
          <w:r w:rsidRPr="00957567" w:rsidDel="009F1697">
            <w:rPr>
              <w:rFonts w:ascii="Times New Roman" w:hAnsi="Times New Roman" w:cs="Times New Roman"/>
              <w:sz w:val="28"/>
              <w:szCs w:val="28"/>
              <w:rPrChange w:id="9123"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9124" w:author="Phạm Anh Đại" w:date="2016-11-16T08:54:00Z">
              <w:rPr>
                <w:rFonts w:ascii="Times New Roman" w:hAnsi="Times New Roman" w:cs="Times New Roman"/>
                <w:sz w:val="24"/>
                <w:szCs w:val="24"/>
              </w:rPr>
            </w:rPrChange>
          </w:rPr>
          <w:t xml:space="preserve"> cuộc điều tra</w:t>
        </w:r>
      </w:ins>
      <w:ins w:id="9125" w:author="Phat Tran" w:date="2016-11-05T15:45:00Z">
        <w:r w:rsidR="009F1697" w:rsidRPr="00957567">
          <w:rPr>
            <w:rFonts w:ascii="Times New Roman" w:hAnsi="Times New Roman" w:cs="Times New Roman"/>
            <w:sz w:val="28"/>
            <w:szCs w:val="28"/>
            <w:rPrChange w:id="9126" w:author="Phạm Anh Đại" w:date="2016-11-16T08:54:00Z">
              <w:rPr>
                <w:rFonts w:ascii="Times New Roman" w:hAnsi="Times New Roman" w:cs="Times New Roman"/>
                <w:sz w:val="24"/>
                <w:szCs w:val="24"/>
              </w:rPr>
            </w:rPrChange>
          </w:rPr>
          <w:t xml:space="preserve"> tai nạn</w:t>
        </w:r>
      </w:ins>
      <w:ins w:id="9127" w:author="Truong Ngoc Son" w:date="2016-10-21T15:33:00Z">
        <w:r w:rsidRPr="00957567">
          <w:rPr>
            <w:rFonts w:ascii="Times New Roman" w:hAnsi="Times New Roman" w:cs="Times New Roman"/>
            <w:sz w:val="28"/>
            <w:szCs w:val="28"/>
            <w:rPrChange w:id="9128" w:author="Phạm Anh Đại" w:date="2016-11-16T08:54:00Z">
              <w:rPr>
                <w:rFonts w:ascii="Times New Roman" w:hAnsi="Times New Roman" w:cs="Times New Roman"/>
                <w:sz w:val="24"/>
                <w:szCs w:val="24"/>
              </w:rPr>
            </w:rPrChange>
          </w:rPr>
          <w:t xml:space="preserve"> </w:t>
        </w:r>
        <w:del w:id="9129" w:author="Phat Tran" w:date="2016-11-05T15:45:00Z">
          <w:r w:rsidRPr="00957567" w:rsidDel="009F1697">
            <w:rPr>
              <w:rFonts w:ascii="Times New Roman" w:hAnsi="Times New Roman" w:cs="Times New Roman"/>
              <w:sz w:val="28"/>
              <w:szCs w:val="28"/>
              <w:rPrChange w:id="9130" w:author="Phạm Anh Đại" w:date="2016-11-16T08:54:00Z">
                <w:rPr>
                  <w:rFonts w:ascii="Times New Roman" w:hAnsi="Times New Roman" w:cs="Times New Roman"/>
                  <w:sz w:val="24"/>
                  <w:szCs w:val="24"/>
                </w:rPr>
              </w:rPrChange>
            </w:rPr>
            <w:delText>postaccident</w:delText>
          </w:r>
        </w:del>
        <w:r w:rsidRPr="00957567">
          <w:rPr>
            <w:rFonts w:ascii="Times New Roman" w:hAnsi="Times New Roman" w:cs="Times New Roman"/>
            <w:sz w:val="28"/>
            <w:szCs w:val="28"/>
            <w:rPrChange w:id="9131" w:author="Phạm Anh Đại" w:date="2016-11-16T08:54:00Z">
              <w:rPr>
                <w:rFonts w:ascii="Times New Roman" w:hAnsi="Times New Roman" w:cs="Times New Roman"/>
                <w:sz w:val="24"/>
                <w:szCs w:val="24"/>
              </w:rPr>
            </w:rPrChange>
          </w:rPr>
          <w:t xml:space="preserve">, sau khi con tàu đã bị mắc cạn, gây ra </w:t>
        </w:r>
      </w:ins>
      <w:ins w:id="9132" w:author="Phat Tran" w:date="2016-11-05T15:45:00Z">
        <w:r w:rsidR="009F1697" w:rsidRPr="00957567">
          <w:rPr>
            <w:rFonts w:ascii="Times New Roman" w:hAnsi="Times New Roman" w:cs="Times New Roman"/>
            <w:sz w:val="28"/>
            <w:szCs w:val="28"/>
            <w:rPrChange w:id="9133" w:author="Phạm Anh Đại" w:date="2016-11-16T08:54:00Z">
              <w:rPr>
                <w:rFonts w:ascii="Times New Roman" w:hAnsi="Times New Roman" w:cs="Times New Roman"/>
                <w:sz w:val="24"/>
                <w:szCs w:val="24"/>
              </w:rPr>
            </w:rPrChange>
          </w:rPr>
          <w:t xml:space="preserve">thiệt hại </w:t>
        </w:r>
      </w:ins>
      <w:ins w:id="9134" w:author="Truong Ngoc Son" w:date="2016-10-21T15:33:00Z">
        <w:r w:rsidRPr="00957567">
          <w:rPr>
            <w:rFonts w:ascii="Times New Roman" w:hAnsi="Times New Roman" w:cs="Times New Roman"/>
            <w:sz w:val="28"/>
            <w:szCs w:val="28"/>
            <w:rPrChange w:id="9135" w:author="Phạm Anh Đại" w:date="2016-11-16T08:54:00Z">
              <w:rPr>
                <w:rFonts w:ascii="Times New Roman" w:hAnsi="Times New Roman" w:cs="Times New Roman"/>
                <w:sz w:val="24"/>
                <w:szCs w:val="24"/>
              </w:rPr>
            </w:rPrChange>
          </w:rPr>
          <w:t>nhiều triệu đô la</w:t>
        </w:r>
        <w:del w:id="9136" w:author="Phat Tran" w:date="2016-11-05T15:45:00Z">
          <w:r w:rsidRPr="00957567" w:rsidDel="009F1697">
            <w:rPr>
              <w:rFonts w:ascii="Times New Roman" w:hAnsi="Times New Roman" w:cs="Times New Roman"/>
              <w:sz w:val="28"/>
              <w:szCs w:val="28"/>
              <w:rPrChange w:id="9137" w:author="Phạm Anh Đại" w:date="2016-11-16T08:54:00Z">
                <w:rPr>
                  <w:rFonts w:ascii="Times New Roman" w:hAnsi="Times New Roman" w:cs="Times New Roman"/>
                  <w:sz w:val="24"/>
                  <w:szCs w:val="24"/>
                </w:rPr>
              </w:rPrChange>
            </w:rPr>
            <w:delText xml:space="preserve"> thiệt hại</w:delText>
          </w:r>
        </w:del>
        <w:r w:rsidRPr="00957567">
          <w:rPr>
            <w:rFonts w:ascii="Times New Roman" w:hAnsi="Times New Roman" w:cs="Times New Roman"/>
            <w:sz w:val="28"/>
            <w:szCs w:val="28"/>
            <w:rPrChange w:id="9138" w:author="Phạm Anh Đại" w:date="2016-11-16T08:54:00Z">
              <w:rPr>
                <w:rFonts w:ascii="Times New Roman" w:hAnsi="Times New Roman" w:cs="Times New Roman"/>
                <w:sz w:val="24"/>
                <w:szCs w:val="24"/>
              </w:rPr>
            </w:rPrChange>
          </w:rPr>
          <w:t xml:space="preserve">. Chuyện gì đã xảy ra? vị trí của con tàu </w:t>
        </w:r>
        <w:del w:id="9139" w:author="Phat Tran" w:date="2016-11-05T15:46:00Z">
          <w:r w:rsidRPr="00957567" w:rsidDel="009F1697">
            <w:rPr>
              <w:rFonts w:ascii="Times New Roman" w:hAnsi="Times New Roman" w:cs="Times New Roman"/>
              <w:sz w:val="28"/>
              <w:szCs w:val="28"/>
              <w:rPrChange w:id="9140" w:author="Phạm Anh Đại" w:date="2016-11-16T08:54:00Z">
                <w:rPr>
                  <w:rFonts w:ascii="Times New Roman" w:hAnsi="Times New Roman" w:cs="Times New Roman"/>
                  <w:sz w:val="24"/>
                  <w:szCs w:val="24"/>
                </w:rPr>
              </w:rPrChange>
            </w:rPr>
            <w:delText>được thường</w:delText>
          </w:r>
        </w:del>
        <w:r w:rsidRPr="00957567">
          <w:rPr>
            <w:rFonts w:ascii="Times New Roman" w:hAnsi="Times New Roman" w:cs="Times New Roman"/>
            <w:sz w:val="28"/>
            <w:szCs w:val="28"/>
            <w:rPrChange w:id="9141" w:author="Phạm Anh Đại" w:date="2016-11-16T08:54:00Z">
              <w:rPr>
                <w:rFonts w:ascii="Times New Roman" w:hAnsi="Times New Roman" w:cs="Times New Roman"/>
                <w:sz w:val="24"/>
                <w:szCs w:val="24"/>
              </w:rPr>
            </w:rPrChange>
          </w:rPr>
          <w:t xml:space="preserve"> được xác định</w:t>
        </w:r>
      </w:ins>
      <w:ins w:id="9142" w:author="Phat Tran" w:date="2016-11-05T15:46:00Z">
        <w:r w:rsidR="009F1697" w:rsidRPr="00957567">
          <w:rPr>
            <w:rFonts w:ascii="Times New Roman" w:hAnsi="Times New Roman" w:cs="Times New Roman"/>
            <w:sz w:val="28"/>
            <w:szCs w:val="28"/>
            <w:rPrChange w:id="9143" w:author="Phạm Anh Đại" w:date="2016-11-16T08:54:00Z">
              <w:rPr>
                <w:rFonts w:ascii="Times New Roman" w:hAnsi="Times New Roman" w:cs="Times New Roman"/>
                <w:sz w:val="24"/>
                <w:szCs w:val="24"/>
              </w:rPr>
            </w:rPrChange>
          </w:rPr>
          <w:t xml:space="preserve"> bình thường</w:t>
        </w:r>
      </w:ins>
      <w:ins w:id="9144" w:author="Truong Ngoc Son" w:date="2016-10-21T15:33:00Z">
        <w:r w:rsidRPr="00957567">
          <w:rPr>
            <w:rFonts w:ascii="Times New Roman" w:hAnsi="Times New Roman" w:cs="Times New Roman"/>
            <w:sz w:val="28"/>
            <w:szCs w:val="28"/>
            <w:rPrChange w:id="9145" w:author="Phạm Anh Đại" w:date="2016-11-16T08:54:00Z">
              <w:rPr>
                <w:rFonts w:ascii="Times New Roman" w:hAnsi="Times New Roman" w:cs="Times New Roman"/>
                <w:sz w:val="24"/>
                <w:szCs w:val="24"/>
              </w:rPr>
            </w:rPrChange>
          </w:rPr>
          <w:t xml:space="preserve"> bởi hệ thống định vị toàn cầu (GPS), nhưng cáp kết nối ăng-ten vệ tinh cho hệ thống định vị bằng cách nào đó đã trở nên ngắt kết nối </w:t>
        </w:r>
        <w:r w:rsidRPr="00957567">
          <w:rPr>
            <w:rFonts w:ascii="Times New Roman" w:hAnsi="Times New Roman" w:cs="Times New Roman"/>
            <w:sz w:val="28"/>
            <w:szCs w:val="28"/>
            <w:rPrChange w:id="9146" w:author="Phạm Anh Đại" w:date="2016-11-16T08:54:00Z">
              <w:rPr>
                <w:rFonts w:ascii="Times New Roman" w:hAnsi="Times New Roman" w:cs="Times New Roman"/>
                <w:sz w:val="24"/>
                <w:szCs w:val="24"/>
              </w:rPr>
            </w:rPrChange>
          </w:rPr>
          <w:lastRenderedPageBreak/>
          <w:t>(không ai phát hiện ra như thế nào). Kết quả là, hệ thống định vị đã chuyển</w:t>
        </w:r>
      </w:ins>
      <w:ins w:id="9147" w:author="Phat Tran" w:date="2016-11-05T15:46:00Z">
        <w:r w:rsidR="009F1697" w:rsidRPr="00957567">
          <w:rPr>
            <w:rFonts w:ascii="Times New Roman" w:hAnsi="Times New Roman" w:cs="Times New Roman"/>
            <w:sz w:val="28"/>
            <w:szCs w:val="28"/>
            <w:rPrChange w:id="9148" w:author="Phạm Anh Đại" w:date="2016-11-16T08:54:00Z">
              <w:rPr>
                <w:rFonts w:ascii="Times New Roman" w:hAnsi="Times New Roman" w:cs="Times New Roman"/>
                <w:sz w:val="24"/>
                <w:szCs w:val="24"/>
              </w:rPr>
            </w:rPrChange>
          </w:rPr>
          <w:t xml:space="preserve"> từ việc sử dụng tín hiệu GPS để "phán xét kẻ chết," xấp xỉ vị trí của tàu bằng tốc độ và hướng của du lịch ước tính, nhưng thiết kế của hệ thống định vị không thực hiện điều này rõ ràng. Kết quả là, khi con tàu đi từ Bermuda đến đích của Boston, nó đã đi quá xa về phía nam và đi bị mắc cạn ở Cape Cod, một bán đảo nhô ra ở phía nam nước Boston. Việc tự động hóa đã thực hiện hoàn hảo trong nhiều năm qua, trong đó tăng lòng tin và sự tin cậy của người dân trên nó, vì vậy hướng dẫn kiểm tra bình thường của vị trí hoặc nhìn chăm chú cẩn thận của màn hình (để xem các chữ cái nhỏ xíu "dr" chỉ ra "phán xét kẻ chết" chế độ) không được thực hiện. Đây là một thất bại chế độ lỗi rất lớn.</w:t>
        </w:r>
      </w:ins>
    </w:p>
    <w:p w14:paraId="39544884" w14:textId="737E71F4" w:rsidR="0032205F" w:rsidRPr="00957567" w:rsidDel="009F1697" w:rsidRDefault="00835AFB">
      <w:pPr>
        <w:jc w:val="both"/>
        <w:rPr>
          <w:ins w:id="9149" w:author="Truong Ngoc Son" w:date="2016-10-21T15:33:00Z"/>
          <w:del w:id="9150" w:author="Phat Tran" w:date="2016-11-05T15:46:00Z"/>
          <w:rFonts w:ascii="Times New Roman" w:hAnsi="Times New Roman" w:cs="Times New Roman"/>
          <w:sz w:val="28"/>
          <w:szCs w:val="28"/>
          <w:rPrChange w:id="9151" w:author="Phạm Anh Đại" w:date="2016-11-16T08:54:00Z">
            <w:rPr>
              <w:ins w:id="9152" w:author="Truong Ngoc Son" w:date="2016-10-21T15:33:00Z"/>
              <w:del w:id="9153" w:author="Phat Tran" w:date="2016-11-05T15:46:00Z"/>
              <w:rFonts w:ascii="Times New Roman" w:hAnsi="Times New Roman" w:cs="Times New Roman"/>
              <w:sz w:val="24"/>
              <w:szCs w:val="24"/>
            </w:rPr>
          </w:rPrChange>
        </w:rPr>
        <w:pPrChange w:id="9154" w:author="Biển Phan Y" w:date="2016-11-22T22:50:00Z">
          <w:pPr/>
        </w:pPrChange>
      </w:pPr>
      <w:ins w:id="9155" w:author="Truong Ngoc Son" w:date="2016-10-21T15:33:00Z">
        <w:del w:id="9156" w:author="Phat Tran" w:date="2016-11-05T15:46:00Z">
          <w:r w:rsidRPr="00957567" w:rsidDel="009F1697">
            <w:rPr>
              <w:rFonts w:ascii="Times New Roman" w:hAnsi="Times New Roman" w:cs="Times New Roman"/>
              <w:sz w:val="28"/>
              <w:szCs w:val="28"/>
              <w:rPrChange w:id="9157" w:author="Phạm Anh Đại" w:date="2016-11-16T08:54:00Z">
                <w:rPr>
                  <w:rFonts w:ascii="Times New Roman" w:hAnsi="Times New Roman" w:cs="Times New Roman"/>
                  <w:sz w:val="24"/>
                  <w:szCs w:val="24"/>
                </w:rPr>
              </w:rPrChange>
            </w:rPr>
            <w:delText>T</w:delText>
          </w:r>
          <w:r w:rsidR="0032205F" w:rsidRPr="00957567" w:rsidDel="009F1697">
            <w:rPr>
              <w:rFonts w:ascii="Times New Roman" w:hAnsi="Times New Roman" w:cs="Times New Roman"/>
              <w:sz w:val="28"/>
              <w:szCs w:val="28"/>
              <w:rPrChange w:id="9158" w:author="Phạm Anh Đại" w:date="2016-11-16T08:54:00Z">
                <w:rPr>
                  <w:rFonts w:ascii="Times New Roman" w:hAnsi="Times New Roman" w:cs="Times New Roman"/>
                  <w:sz w:val="24"/>
                  <w:szCs w:val="24"/>
                </w:rPr>
              </w:rPrChange>
            </w:rPr>
            <w:delText>ừ việc sử dụng tín hiệu GPS để "phán xét kẻ chết," xấp xỉ vị trí của tàu bằng tốc độ và hướng của du lịch ước tính, nhưng thiết kế của hệ thống định vị không thực hiện điều này rõ ràng. Kết quả là, khi con tàu đi từ Bermuda đến đích của Boston, nó đã đi quá xa về phía nam và đi bị mắc cạn ở Cape Cod, một bán đảo nhô ra ở phía nam nước Boston. Việc tự động hóa đã thực hiện hoàn hảo trong nhiều năm qua, trong đó tăng lòng tin và sự tin cậy của người dân trên nó, vì vậy hướng dẫn kiểm tra bình thường của vị trí hoặc nhìn chăm chú cẩn thận của màn hình (để xem các chữ cái nhỏ xíu "dr" chỉ ra "phán xét kẻ chết" chế độ) không được thực hiện. Đây là một thất bại chế độ lỗi rất lớn.</w:delText>
          </w:r>
        </w:del>
      </w:ins>
    </w:p>
    <w:p w14:paraId="716EB9C1" w14:textId="615740E5" w:rsidR="0032205F" w:rsidRPr="00957567" w:rsidDel="009F1697" w:rsidRDefault="009F1697">
      <w:pPr>
        <w:jc w:val="both"/>
        <w:rPr>
          <w:ins w:id="9159" w:author="Truong Ngoc Son" w:date="2016-10-21T15:33:00Z"/>
          <w:del w:id="9160" w:author="Phat Tran" w:date="2016-11-05T15:47:00Z"/>
          <w:rFonts w:ascii="Times New Roman" w:hAnsi="Times New Roman" w:cs="Times New Roman"/>
          <w:sz w:val="28"/>
          <w:szCs w:val="28"/>
          <w:rPrChange w:id="9161" w:author="Phạm Anh Đại" w:date="2016-11-16T08:54:00Z">
            <w:rPr>
              <w:ins w:id="9162" w:author="Truong Ngoc Son" w:date="2016-10-21T15:33:00Z"/>
              <w:del w:id="9163" w:author="Phat Tran" w:date="2016-11-05T15:47:00Z"/>
              <w:rFonts w:ascii="Times New Roman" w:hAnsi="Times New Roman" w:cs="Times New Roman"/>
              <w:sz w:val="24"/>
              <w:szCs w:val="24"/>
            </w:rPr>
          </w:rPrChange>
        </w:rPr>
        <w:pPrChange w:id="9164" w:author="Biển Phan Y" w:date="2016-11-22T22:50:00Z">
          <w:pPr/>
        </w:pPrChange>
      </w:pPr>
      <w:ins w:id="9165" w:author="Phat Tran" w:date="2016-11-05T15:47:00Z">
        <w:r w:rsidRPr="00957567">
          <w:rPr>
            <w:rFonts w:ascii="Times New Roman" w:hAnsi="Times New Roman" w:cs="Times New Roman"/>
            <w:sz w:val="28"/>
            <w:szCs w:val="28"/>
            <w:rPrChange w:id="9166" w:author="Phạm Anh Đại" w:date="2016-11-16T08:54:00Z">
              <w:rPr>
                <w:rFonts w:ascii="Times New Roman" w:hAnsi="Times New Roman" w:cs="Times New Roman"/>
                <w:sz w:val="24"/>
                <w:szCs w:val="24"/>
              </w:rPr>
            </w:rPrChange>
          </w:rPr>
          <w:t xml:space="preserve">Nguyên tắc Thiết kế để Đối phó với Lỗi </w:t>
        </w:r>
      </w:ins>
      <w:ins w:id="9167" w:author="Truong Ngoc Son" w:date="2016-10-21T15:33:00Z">
        <w:del w:id="9168" w:author="Phat Tran" w:date="2016-11-05T15:47:00Z">
          <w:r w:rsidR="0032205F" w:rsidRPr="00957567" w:rsidDel="009F1697">
            <w:rPr>
              <w:rFonts w:ascii="Times New Roman" w:hAnsi="Times New Roman" w:cs="Times New Roman"/>
              <w:sz w:val="28"/>
              <w:szCs w:val="28"/>
              <w:rPrChange w:id="9169" w:author="Phạm Anh Đại" w:date="2016-11-16T08:54:00Z">
                <w:rPr>
                  <w:rFonts w:ascii="Times New Roman" w:hAnsi="Times New Roman" w:cs="Times New Roman"/>
                  <w:sz w:val="24"/>
                  <w:szCs w:val="24"/>
                </w:rPr>
              </w:rPrChange>
            </w:rPr>
            <w:delText>Design Principles for Dealing with Error</w:delText>
          </w:r>
        </w:del>
      </w:ins>
    </w:p>
    <w:p w14:paraId="4C811C7D" w14:textId="77777777" w:rsidR="00457F7A" w:rsidRDefault="0032205F">
      <w:pPr>
        <w:jc w:val="both"/>
        <w:rPr>
          <w:ins w:id="9170" w:author="Biển Phan Y" w:date="2016-11-24T00:22:00Z"/>
          <w:rFonts w:ascii="Times New Roman" w:hAnsi="Times New Roman" w:cs="Times New Roman"/>
          <w:sz w:val="28"/>
          <w:szCs w:val="28"/>
        </w:rPr>
        <w:pPrChange w:id="9171" w:author="Biển Phan Y" w:date="2016-11-22T22:50:00Z">
          <w:pPr/>
        </w:pPrChange>
      </w:pPr>
      <w:ins w:id="9172" w:author="Truong Ngoc Son" w:date="2016-10-21T15:33:00Z">
        <w:del w:id="9173" w:author="Phat Tran" w:date="2016-11-05T15:47:00Z">
          <w:r w:rsidRPr="00957567" w:rsidDel="009F1697">
            <w:rPr>
              <w:rFonts w:ascii="Times New Roman" w:hAnsi="Times New Roman" w:cs="Times New Roman"/>
              <w:sz w:val="28"/>
              <w:szCs w:val="28"/>
              <w:rPrChange w:id="9174" w:author="Phạm Anh Đại" w:date="2016-11-16T08:54:00Z">
                <w:rPr>
                  <w:rFonts w:ascii="Times New Roman" w:hAnsi="Times New Roman" w:cs="Times New Roman"/>
                  <w:sz w:val="24"/>
                  <w:szCs w:val="24"/>
                </w:rPr>
              </w:rPrChange>
            </w:rPr>
            <w:delText>Mọ</w:delText>
          </w:r>
        </w:del>
        <w:del w:id="9175" w:author="Biển Phan Y" w:date="2016-11-24T00:22:00Z">
          <w:r w:rsidRPr="00957567" w:rsidDel="00457F7A">
            <w:rPr>
              <w:rFonts w:ascii="Times New Roman" w:hAnsi="Times New Roman" w:cs="Times New Roman"/>
              <w:sz w:val="28"/>
              <w:szCs w:val="28"/>
              <w:rPrChange w:id="9176" w:author="Phạm Anh Đại" w:date="2016-11-16T08:54:00Z">
                <w:rPr>
                  <w:rFonts w:ascii="Times New Roman" w:hAnsi="Times New Roman" w:cs="Times New Roman"/>
                  <w:sz w:val="24"/>
                  <w:szCs w:val="24"/>
                </w:rPr>
              </w:rPrChange>
            </w:rPr>
            <w:delText xml:space="preserve">i </w:delText>
          </w:r>
        </w:del>
      </w:ins>
    </w:p>
    <w:p w14:paraId="3FD91E18" w14:textId="102EC9B8" w:rsidR="0032205F" w:rsidRPr="00957567" w:rsidRDefault="009F1697">
      <w:pPr>
        <w:jc w:val="both"/>
        <w:rPr>
          <w:ins w:id="9177" w:author="Truong Ngoc Son" w:date="2016-10-21T15:33:00Z"/>
          <w:rFonts w:ascii="Times New Roman" w:hAnsi="Times New Roman" w:cs="Times New Roman"/>
          <w:sz w:val="28"/>
          <w:szCs w:val="28"/>
          <w:rPrChange w:id="9178" w:author="Phạm Anh Đại" w:date="2016-11-16T08:54:00Z">
            <w:rPr>
              <w:ins w:id="9179" w:author="Truong Ngoc Son" w:date="2016-10-21T15:33:00Z"/>
              <w:rFonts w:ascii="Times New Roman" w:hAnsi="Times New Roman" w:cs="Times New Roman"/>
              <w:sz w:val="24"/>
              <w:szCs w:val="24"/>
            </w:rPr>
          </w:rPrChange>
        </w:rPr>
        <w:pPrChange w:id="9180" w:author="Biển Phan Y" w:date="2016-11-22T22:50:00Z">
          <w:pPr/>
        </w:pPrChange>
      </w:pPr>
      <w:ins w:id="9181" w:author="Phat Tran" w:date="2016-11-05T15:47:00Z">
        <w:r w:rsidRPr="00957567">
          <w:rPr>
            <w:rFonts w:ascii="Times New Roman" w:hAnsi="Times New Roman" w:cs="Times New Roman"/>
            <w:sz w:val="28"/>
            <w:szCs w:val="28"/>
            <w:rPrChange w:id="9182" w:author="Phạm Anh Đại" w:date="2016-11-16T08:54:00Z">
              <w:rPr>
                <w:rFonts w:ascii="Times New Roman" w:hAnsi="Times New Roman" w:cs="Times New Roman"/>
                <w:sz w:val="24"/>
                <w:szCs w:val="24"/>
              </w:rPr>
            </w:rPrChange>
          </w:rPr>
          <w:t xml:space="preserve">Con </w:t>
        </w:r>
      </w:ins>
      <w:ins w:id="9183" w:author="Truong Ngoc Son" w:date="2016-10-21T15:33:00Z">
        <w:r w:rsidR="0032205F" w:rsidRPr="00957567">
          <w:rPr>
            <w:rFonts w:ascii="Times New Roman" w:hAnsi="Times New Roman" w:cs="Times New Roman"/>
            <w:sz w:val="28"/>
            <w:szCs w:val="28"/>
            <w:rPrChange w:id="9184" w:author="Phạm Anh Đại" w:date="2016-11-16T08:54:00Z">
              <w:rPr>
                <w:rFonts w:ascii="Times New Roman" w:hAnsi="Times New Roman" w:cs="Times New Roman"/>
                <w:sz w:val="24"/>
                <w:szCs w:val="24"/>
              </w:rPr>
            </w:rPrChange>
          </w:rPr>
          <w:t xml:space="preserve">người linh hoạt, </w:t>
        </w:r>
      </w:ins>
      <w:ins w:id="9185" w:author="Phat Tran" w:date="2016-11-05T15:47:00Z">
        <w:r w:rsidRPr="00957567">
          <w:rPr>
            <w:rFonts w:ascii="Times New Roman" w:hAnsi="Times New Roman" w:cs="Times New Roman"/>
            <w:sz w:val="28"/>
            <w:szCs w:val="28"/>
            <w:rPrChange w:id="9186" w:author="Phạm Anh Đại" w:date="2016-11-16T08:54:00Z">
              <w:rPr>
                <w:rFonts w:ascii="Times New Roman" w:hAnsi="Times New Roman" w:cs="Times New Roman"/>
                <w:sz w:val="24"/>
                <w:szCs w:val="24"/>
              </w:rPr>
            </w:rPrChange>
          </w:rPr>
          <w:t xml:space="preserve">tháo vát </w:t>
        </w:r>
      </w:ins>
      <w:ins w:id="9187" w:author="Truong Ngoc Son" w:date="2016-10-21T15:33:00Z">
        <w:del w:id="9188" w:author="Phat Tran" w:date="2016-11-05T15:47:00Z">
          <w:r w:rsidR="0032205F" w:rsidRPr="00957567" w:rsidDel="009F1697">
            <w:rPr>
              <w:rFonts w:ascii="Times New Roman" w:hAnsi="Times New Roman" w:cs="Times New Roman"/>
              <w:sz w:val="28"/>
              <w:szCs w:val="28"/>
              <w:rPrChange w:id="9189" w:author="Phạm Anh Đại" w:date="2016-11-16T08:54:00Z">
                <w:rPr>
                  <w:rFonts w:ascii="Times New Roman" w:hAnsi="Times New Roman" w:cs="Times New Roman"/>
                  <w:sz w:val="24"/>
                  <w:szCs w:val="24"/>
                </w:rPr>
              </w:rPrChange>
            </w:rPr>
            <w:delText>linh hoạ</w:delText>
          </w:r>
        </w:del>
        <w:r w:rsidR="0032205F" w:rsidRPr="00957567">
          <w:rPr>
            <w:rFonts w:ascii="Times New Roman" w:hAnsi="Times New Roman" w:cs="Times New Roman"/>
            <w:sz w:val="28"/>
            <w:szCs w:val="28"/>
            <w:rPrChange w:id="9190" w:author="Phạm Anh Đại" w:date="2016-11-16T08:54:00Z">
              <w:rPr>
                <w:rFonts w:ascii="Times New Roman" w:hAnsi="Times New Roman" w:cs="Times New Roman"/>
                <w:sz w:val="24"/>
                <w:szCs w:val="24"/>
              </w:rPr>
            </w:rPrChange>
          </w:rPr>
          <w:t xml:space="preserve">t, và sáng tạo. Máy là cứng nhắc, chính xác và tương đối cố định trong hoạt động của mình. Có một </w:t>
        </w:r>
      </w:ins>
      <w:ins w:id="9191" w:author="Phat Tran" w:date="2016-11-05T15:47:00Z">
        <w:r w:rsidRPr="00957567">
          <w:rPr>
            <w:rFonts w:ascii="Times New Roman" w:hAnsi="Times New Roman" w:cs="Times New Roman"/>
            <w:sz w:val="28"/>
            <w:szCs w:val="28"/>
            <w:rPrChange w:id="9192" w:author="Phạm Anh Đại" w:date="2016-11-16T08:54:00Z">
              <w:rPr>
                <w:rFonts w:ascii="Times New Roman" w:hAnsi="Times New Roman" w:cs="Times New Roman"/>
                <w:sz w:val="24"/>
                <w:szCs w:val="24"/>
              </w:rPr>
            </w:rPrChange>
          </w:rPr>
          <w:t xml:space="preserve">sự </w:t>
        </w:r>
      </w:ins>
      <w:ins w:id="9193" w:author="Truong Ngoc Son" w:date="2016-10-21T15:33:00Z">
        <w:r w:rsidR="0032205F" w:rsidRPr="00957567">
          <w:rPr>
            <w:rFonts w:ascii="Times New Roman" w:hAnsi="Times New Roman" w:cs="Times New Roman"/>
            <w:sz w:val="28"/>
            <w:szCs w:val="28"/>
            <w:rPrChange w:id="9194" w:author="Phạm Anh Đại" w:date="2016-11-16T08:54:00Z">
              <w:rPr>
                <w:rFonts w:ascii="Times New Roman" w:hAnsi="Times New Roman" w:cs="Times New Roman"/>
                <w:sz w:val="24"/>
                <w:szCs w:val="24"/>
              </w:rPr>
            </w:rPrChange>
          </w:rPr>
          <w:t>không phù hợp giữa hai</w:t>
        </w:r>
      </w:ins>
      <w:ins w:id="9195" w:author="Phat Tran" w:date="2016-11-05T15:48:00Z">
        <w:r w:rsidRPr="00957567">
          <w:rPr>
            <w:rFonts w:ascii="Times New Roman" w:hAnsi="Times New Roman" w:cs="Times New Roman"/>
            <w:sz w:val="28"/>
            <w:szCs w:val="28"/>
            <w:rPrChange w:id="9196" w:author="Phạm Anh Đại" w:date="2016-11-16T08:54:00Z">
              <w:rPr>
                <w:rFonts w:ascii="Times New Roman" w:hAnsi="Times New Roman" w:cs="Times New Roman"/>
                <w:sz w:val="24"/>
                <w:szCs w:val="24"/>
              </w:rPr>
            </w:rPrChange>
          </w:rPr>
          <w:t xml:space="preserve"> bên</w:t>
        </w:r>
      </w:ins>
      <w:ins w:id="9197" w:author="Truong Ngoc Son" w:date="2016-10-21T15:33:00Z">
        <w:r w:rsidR="0032205F" w:rsidRPr="00957567">
          <w:rPr>
            <w:rFonts w:ascii="Times New Roman" w:hAnsi="Times New Roman" w:cs="Times New Roman"/>
            <w:sz w:val="28"/>
            <w:szCs w:val="28"/>
            <w:rPrChange w:id="9198" w:author="Phạm Anh Đại" w:date="2016-11-16T08:54:00Z">
              <w:rPr>
                <w:rFonts w:ascii="Times New Roman" w:hAnsi="Times New Roman" w:cs="Times New Roman"/>
                <w:sz w:val="24"/>
                <w:szCs w:val="24"/>
              </w:rPr>
            </w:rPrChange>
          </w:rPr>
          <w:t>, một trong</w:t>
        </w:r>
      </w:ins>
      <w:ins w:id="9199" w:author="Phat Tran" w:date="2016-11-05T15:48:00Z">
        <w:r w:rsidRPr="00957567">
          <w:rPr>
            <w:rFonts w:ascii="Times New Roman" w:hAnsi="Times New Roman" w:cs="Times New Roman"/>
            <w:sz w:val="28"/>
            <w:szCs w:val="28"/>
            <w:rPrChange w:id="9200" w:author="Phạm Anh Đại" w:date="2016-11-16T08:54:00Z">
              <w:rPr>
                <w:rFonts w:ascii="Times New Roman" w:hAnsi="Times New Roman" w:cs="Times New Roman"/>
                <w:sz w:val="24"/>
                <w:szCs w:val="24"/>
              </w:rPr>
            </w:rPrChange>
          </w:rPr>
          <w:t xml:space="preserve"> số</w:t>
        </w:r>
      </w:ins>
      <w:ins w:id="9201" w:author="Truong Ngoc Son" w:date="2016-10-21T15:33:00Z">
        <w:r w:rsidR="0032205F" w:rsidRPr="00957567">
          <w:rPr>
            <w:rFonts w:ascii="Times New Roman" w:hAnsi="Times New Roman" w:cs="Times New Roman"/>
            <w:sz w:val="28"/>
            <w:szCs w:val="28"/>
            <w:rPrChange w:id="9202" w:author="Phạm Anh Đại" w:date="2016-11-16T08:54:00Z">
              <w:rPr>
                <w:rFonts w:ascii="Times New Roman" w:hAnsi="Times New Roman" w:cs="Times New Roman"/>
                <w:sz w:val="24"/>
                <w:szCs w:val="24"/>
              </w:rPr>
            </w:rPrChange>
          </w:rPr>
          <w:t xml:space="preserve"> đó có thể dẫn đến khả năng tăng cường nếu sử dụng đúng cách. </w:t>
        </w:r>
        <w:del w:id="9203" w:author="Phat Tran" w:date="2016-11-05T15:48:00Z">
          <w:r w:rsidR="0032205F" w:rsidRPr="00957567" w:rsidDel="009F1697">
            <w:rPr>
              <w:rFonts w:ascii="Times New Roman" w:hAnsi="Times New Roman" w:cs="Times New Roman"/>
              <w:sz w:val="28"/>
              <w:szCs w:val="28"/>
              <w:rPrChange w:id="9204" w:author="Phạm Anh Đại" w:date="2016-11-16T08:54:00Z">
                <w:rPr>
                  <w:rFonts w:ascii="Times New Roman" w:hAnsi="Times New Roman" w:cs="Times New Roman"/>
                  <w:sz w:val="24"/>
                  <w:szCs w:val="24"/>
                </w:rPr>
              </w:rPrChange>
            </w:rPr>
            <w:delText xml:space="preserve">Hãy suy nghĩ của </w:delText>
          </w:r>
        </w:del>
      </w:ins>
      <w:ins w:id="9205" w:author="Phat Tran" w:date="2016-11-05T15:48:00Z">
        <w:r w:rsidRPr="00957567">
          <w:rPr>
            <w:rFonts w:ascii="Times New Roman" w:hAnsi="Times New Roman" w:cs="Times New Roman"/>
            <w:sz w:val="28"/>
            <w:szCs w:val="28"/>
            <w:rPrChange w:id="9206" w:author="Phạm Anh Đại" w:date="2016-11-16T08:54:00Z">
              <w:rPr>
                <w:rFonts w:ascii="Times New Roman" w:hAnsi="Times New Roman" w:cs="Times New Roman"/>
                <w:sz w:val="24"/>
                <w:szCs w:val="24"/>
              </w:rPr>
            </w:rPrChange>
          </w:rPr>
          <w:t xml:space="preserve"> Suy nghĩ về </w:t>
        </w:r>
      </w:ins>
      <w:ins w:id="9207" w:author="Truong Ngoc Son" w:date="2016-10-21T15:33:00Z">
        <w:r w:rsidR="0032205F" w:rsidRPr="00957567">
          <w:rPr>
            <w:rFonts w:ascii="Times New Roman" w:hAnsi="Times New Roman" w:cs="Times New Roman"/>
            <w:sz w:val="28"/>
            <w:szCs w:val="28"/>
            <w:rPrChange w:id="9208" w:author="Phạm Anh Đại" w:date="2016-11-16T08:54:00Z">
              <w:rPr>
                <w:rFonts w:ascii="Times New Roman" w:hAnsi="Times New Roman" w:cs="Times New Roman"/>
                <w:sz w:val="24"/>
                <w:szCs w:val="24"/>
              </w:rPr>
            </w:rPrChange>
          </w:rPr>
          <w:t>một máy tính điện tử. Nó không làm toán học như một</w:t>
        </w:r>
      </w:ins>
      <w:ins w:id="9209" w:author="Phat Tran" w:date="2016-11-05T15:48:00Z">
        <w:r w:rsidRPr="00957567">
          <w:rPr>
            <w:rFonts w:ascii="Times New Roman" w:hAnsi="Times New Roman" w:cs="Times New Roman"/>
            <w:sz w:val="28"/>
            <w:szCs w:val="28"/>
            <w:rPrChange w:id="9210" w:author="Phạm Anh Đại" w:date="2016-11-16T08:54:00Z">
              <w:rPr>
                <w:rFonts w:ascii="Times New Roman" w:hAnsi="Times New Roman" w:cs="Times New Roman"/>
                <w:sz w:val="24"/>
                <w:szCs w:val="24"/>
              </w:rPr>
            </w:rPrChange>
          </w:rPr>
          <w:t xml:space="preserve"> con</w:t>
        </w:r>
      </w:ins>
      <w:ins w:id="9211" w:author="Truong Ngoc Son" w:date="2016-10-21T15:33:00Z">
        <w:r w:rsidR="0032205F" w:rsidRPr="00957567">
          <w:rPr>
            <w:rFonts w:ascii="Times New Roman" w:hAnsi="Times New Roman" w:cs="Times New Roman"/>
            <w:sz w:val="28"/>
            <w:szCs w:val="28"/>
            <w:rPrChange w:id="9212" w:author="Phạm Anh Đại" w:date="2016-11-16T08:54:00Z">
              <w:rPr>
                <w:rFonts w:ascii="Times New Roman" w:hAnsi="Times New Roman" w:cs="Times New Roman"/>
                <w:sz w:val="24"/>
                <w:szCs w:val="24"/>
              </w:rPr>
            </w:rPrChange>
          </w:rPr>
          <w:t xml:space="preserve"> người, nhưng có thể giải quyết vấn đề con người thì không. Hơn nữa, máy tính không </w:t>
        </w:r>
        <w:del w:id="9213" w:author="Phat Tran" w:date="2016-11-05T15:48:00Z">
          <w:r w:rsidR="0032205F" w:rsidRPr="00957567" w:rsidDel="009F1697">
            <w:rPr>
              <w:rFonts w:ascii="Times New Roman" w:hAnsi="Times New Roman" w:cs="Times New Roman"/>
              <w:sz w:val="28"/>
              <w:szCs w:val="28"/>
              <w:rPrChange w:id="9214" w:author="Phạm Anh Đại" w:date="2016-11-16T08:54:00Z">
                <w:rPr>
                  <w:rFonts w:ascii="Times New Roman" w:hAnsi="Times New Roman" w:cs="Times New Roman"/>
                  <w:sz w:val="24"/>
                  <w:szCs w:val="24"/>
                </w:rPr>
              </w:rPrChange>
            </w:rPr>
            <w:delText>làm</w:delText>
          </w:r>
        </w:del>
      </w:ins>
      <w:ins w:id="9215" w:author="Phat Tran" w:date="2016-11-05T15:48:00Z">
        <w:r w:rsidRPr="00957567">
          <w:rPr>
            <w:rFonts w:ascii="Times New Roman" w:hAnsi="Times New Roman" w:cs="Times New Roman"/>
            <w:sz w:val="28"/>
            <w:szCs w:val="28"/>
            <w:rPrChange w:id="9216" w:author="Phạm Anh Đại" w:date="2016-11-16T08:54:00Z">
              <w:rPr>
                <w:rFonts w:ascii="Times New Roman" w:hAnsi="Times New Roman" w:cs="Times New Roman"/>
                <w:sz w:val="24"/>
                <w:szCs w:val="24"/>
              </w:rPr>
            </w:rPrChange>
          </w:rPr>
          <w:t xml:space="preserve"> mắc</w:t>
        </w:r>
      </w:ins>
      <w:ins w:id="9217" w:author="Truong Ngoc Son" w:date="2016-10-21T15:33:00Z">
        <w:r w:rsidR="0032205F" w:rsidRPr="00957567">
          <w:rPr>
            <w:rFonts w:ascii="Times New Roman" w:hAnsi="Times New Roman" w:cs="Times New Roman"/>
            <w:sz w:val="28"/>
            <w:szCs w:val="28"/>
            <w:rPrChange w:id="9218" w:author="Phạm Anh Đại" w:date="2016-11-16T08:54:00Z">
              <w:rPr>
                <w:rFonts w:ascii="Times New Roman" w:hAnsi="Times New Roman" w:cs="Times New Roman"/>
                <w:sz w:val="24"/>
                <w:szCs w:val="24"/>
              </w:rPr>
            </w:rPrChange>
          </w:rPr>
          <w:t xml:space="preserve"> lỗi. Vì vậy, máy tính cộng với con người là một sự hợp tác hoàn hảo: con người chúng ta tìm ra những vấn đề quan trọng và </w:t>
        </w:r>
      </w:ins>
      <w:ins w:id="9219" w:author="Phat Tran" w:date="2016-11-05T15:48:00Z">
        <w:r w:rsidRPr="00957567">
          <w:rPr>
            <w:rFonts w:ascii="Times New Roman" w:hAnsi="Times New Roman" w:cs="Times New Roman"/>
            <w:sz w:val="28"/>
            <w:szCs w:val="28"/>
            <w:rPrChange w:id="9220" w:author="Phạm Anh Đại" w:date="2016-11-16T08:54:00Z">
              <w:rPr>
                <w:rFonts w:ascii="Times New Roman" w:hAnsi="Times New Roman" w:cs="Times New Roman"/>
                <w:sz w:val="24"/>
                <w:szCs w:val="24"/>
              </w:rPr>
            </w:rPrChange>
          </w:rPr>
          <w:t xml:space="preserve">trạng thái của chúng như thế nào </w:t>
        </w:r>
      </w:ins>
      <w:ins w:id="9221" w:author="Truong Ngoc Son" w:date="2016-10-21T15:33:00Z">
        <w:del w:id="9222" w:author="Phat Tran" w:date="2016-11-05T15:48:00Z">
          <w:r w:rsidR="0032205F" w:rsidRPr="00957567" w:rsidDel="009F1697">
            <w:rPr>
              <w:rFonts w:ascii="Times New Roman" w:hAnsi="Times New Roman" w:cs="Times New Roman"/>
              <w:sz w:val="28"/>
              <w:szCs w:val="28"/>
              <w:rPrChange w:id="9223" w:author="Phạm Anh Đại" w:date="2016-11-16T08:54:00Z">
                <w:rPr>
                  <w:rFonts w:ascii="Times New Roman" w:hAnsi="Times New Roman" w:cs="Times New Roman"/>
                  <w:sz w:val="24"/>
                  <w:szCs w:val="24"/>
                </w:rPr>
              </w:rPrChange>
            </w:rPr>
            <w:delText>làm thế nào để nhà nước họ</w:delText>
          </w:r>
        </w:del>
        <w:r w:rsidR="0032205F" w:rsidRPr="00957567">
          <w:rPr>
            <w:rFonts w:ascii="Times New Roman" w:hAnsi="Times New Roman" w:cs="Times New Roman"/>
            <w:sz w:val="28"/>
            <w:szCs w:val="28"/>
            <w:rPrChange w:id="9224" w:author="Phạm Anh Đại" w:date="2016-11-16T08:54:00Z">
              <w:rPr>
                <w:rFonts w:ascii="Times New Roman" w:hAnsi="Times New Roman" w:cs="Times New Roman"/>
                <w:sz w:val="24"/>
                <w:szCs w:val="24"/>
              </w:rPr>
            </w:rPrChange>
          </w:rPr>
          <w:t xml:space="preserve">. Sau đó, chúng </w:t>
        </w:r>
      </w:ins>
      <w:ins w:id="9225" w:author="Phat Tran" w:date="2016-11-05T15:49:00Z">
        <w:r w:rsidRPr="00957567">
          <w:rPr>
            <w:rFonts w:ascii="Times New Roman" w:hAnsi="Times New Roman" w:cs="Times New Roman"/>
            <w:sz w:val="28"/>
            <w:szCs w:val="28"/>
            <w:rPrChange w:id="9226" w:author="Phạm Anh Đại" w:date="2016-11-16T08:54:00Z">
              <w:rPr>
                <w:rFonts w:ascii="Times New Roman" w:hAnsi="Times New Roman" w:cs="Times New Roman"/>
                <w:sz w:val="24"/>
                <w:szCs w:val="24"/>
              </w:rPr>
            </w:rPrChange>
          </w:rPr>
          <w:t xml:space="preserve">ta </w:t>
        </w:r>
      </w:ins>
      <w:ins w:id="9227" w:author="Truong Ngoc Son" w:date="2016-10-21T15:33:00Z">
        <w:del w:id="9228" w:author="Phat Tran" w:date="2016-11-05T15:49:00Z">
          <w:r w:rsidR="0032205F" w:rsidRPr="00957567" w:rsidDel="009F1697">
            <w:rPr>
              <w:rFonts w:ascii="Times New Roman" w:hAnsi="Times New Roman" w:cs="Times New Roman"/>
              <w:sz w:val="28"/>
              <w:szCs w:val="28"/>
              <w:rPrChange w:id="9229" w:author="Phạm Anh Đại" w:date="2016-11-16T08:54:00Z">
                <w:rPr>
                  <w:rFonts w:ascii="Times New Roman" w:hAnsi="Times New Roman" w:cs="Times New Roman"/>
                  <w:sz w:val="24"/>
                  <w:szCs w:val="24"/>
                </w:rPr>
              </w:rPrChange>
            </w:rPr>
            <w:delText>tôi</w:delText>
          </w:r>
        </w:del>
        <w:r w:rsidR="0032205F" w:rsidRPr="00957567">
          <w:rPr>
            <w:rFonts w:ascii="Times New Roman" w:hAnsi="Times New Roman" w:cs="Times New Roman"/>
            <w:sz w:val="28"/>
            <w:szCs w:val="28"/>
            <w:rPrChange w:id="9230" w:author="Phạm Anh Đại" w:date="2016-11-16T08:54:00Z">
              <w:rPr>
                <w:rFonts w:ascii="Times New Roman" w:hAnsi="Times New Roman" w:cs="Times New Roman"/>
                <w:sz w:val="24"/>
                <w:szCs w:val="24"/>
              </w:rPr>
            </w:rPrChange>
          </w:rPr>
          <w:t xml:space="preserve"> sử dụng máy tính để tính toán các giải pháp.</w:t>
        </w:r>
      </w:ins>
    </w:p>
    <w:p w14:paraId="076457AA" w14:textId="30282342" w:rsidR="0032205F" w:rsidRPr="00957567" w:rsidRDefault="0032205F">
      <w:pPr>
        <w:jc w:val="both"/>
        <w:rPr>
          <w:ins w:id="9231" w:author="Truong Ngoc Son" w:date="2016-10-21T15:33:00Z"/>
          <w:rFonts w:ascii="Times New Roman" w:hAnsi="Times New Roman" w:cs="Times New Roman"/>
          <w:sz w:val="28"/>
          <w:szCs w:val="28"/>
          <w:rPrChange w:id="9232" w:author="Phạm Anh Đại" w:date="2016-11-16T08:54:00Z">
            <w:rPr>
              <w:ins w:id="9233" w:author="Truong Ngoc Son" w:date="2016-10-21T15:33:00Z"/>
              <w:rFonts w:ascii="Times New Roman" w:hAnsi="Times New Roman" w:cs="Times New Roman"/>
              <w:sz w:val="24"/>
              <w:szCs w:val="24"/>
            </w:rPr>
          </w:rPrChange>
        </w:rPr>
        <w:pPrChange w:id="9234" w:author="Biển Phan Y" w:date="2016-11-22T22:50:00Z">
          <w:pPr/>
        </w:pPrChange>
      </w:pPr>
      <w:ins w:id="9235" w:author="Truong Ngoc Son" w:date="2016-10-21T15:33:00Z">
        <w:r w:rsidRPr="00957567">
          <w:rPr>
            <w:rFonts w:ascii="Times New Roman" w:hAnsi="Times New Roman" w:cs="Times New Roman"/>
            <w:sz w:val="28"/>
            <w:szCs w:val="28"/>
            <w:rPrChange w:id="9236" w:author="Phạm Anh Đại" w:date="2016-11-16T08:54:00Z">
              <w:rPr>
                <w:rFonts w:ascii="Times New Roman" w:hAnsi="Times New Roman" w:cs="Times New Roman"/>
                <w:sz w:val="24"/>
                <w:szCs w:val="24"/>
              </w:rPr>
            </w:rPrChange>
          </w:rPr>
          <w:t xml:space="preserve">Khó khăn nảy sinh khi chúng ta không nghĩ đến </w:t>
        </w:r>
        <w:del w:id="9237" w:author="Phat Tran" w:date="2016-11-05T15:49:00Z">
          <w:r w:rsidRPr="00957567" w:rsidDel="009F1697">
            <w:rPr>
              <w:rFonts w:ascii="Times New Roman" w:hAnsi="Times New Roman" w:cs="Times New Roman"/>
              <w:sz w:val="28"/>
              <w:szCs w:val="28"/>
              <w:rPrChange w:id="9238" w:author="Phạm Anh Đại" w:date="2016-11-16T08:54:00Z">
                <w:rPr>
                  <w:rFonts w:ascii="Times New Roman" w:hAnsi="Times New Roman" w:cs="Times New Roman"/>
                  <w:sz w:val="24"/>
                  <w:szCs w:val="24"/>
                </w:rPr>
              </w:rPrChange>
            </w:rPr>
            <w:delText>những</w:delText>
          </w:r>
        </w:del>
      </w:ins>
      <w:ins w:id="9239" w:author="Phat Tran" w:date="2016-11-05T15:49:00Z">
        <w:r w:rsidR="009F1697" w:rsidRPr="00957567">
          <w:rPr>
            <w:rFonts w:ascii="Times New Roman" w:hAnsi="Times New Roman" w:cs="Times New Roman"/>
            <w:sz w:val="28"/>
            <w:szCs w:val="28"/>
            <w:rPrChange w:id="9240" w:author="Phạm Anh Đại" w:date="2016-11-16T08:54:00Z">
              <w:rPr>
                <w:rFonts w:ascii="Times New Roman" w:hAnsi="Times New Roman" w:cs="Times New Roman"/>
                <w:sz w:val="24"/>
                <w:szCs w:val="24"/>
              </w:rPr>
            </w:rPrChange>
          </w:rPr>
          <w:t xml:space="preserve"> con</w:t>
        </w:r>
      </w:ins>
      <w:ins w:id="9241" w:author="Truong Ngoc Son" w:date="2016-10-21T15:33:00Z">
        <w:r w:rsidRPr="00957567">
          <w:rPr>
            <w:rFonts w:ascii="Times New Roman" w:hAnsi="Times New Roman" w:cs="Times New Roman"/>
            <w:sz w:val="28"/>
            <w:szCs w:val="28"/>
            <w:rPrChange w:id="9242" w:author="Phạm Anh Đại" w:date="2016-11-16T08:54:00Z">
              <w:rPr>
                <w:rFonts w:ascii="Times New Roman" w:hAnsi="Times New Roman" w:cs="Times New Roman"/>
                <w:sz w:val="24"/>
                <w:szCs w:val="24"/>
              </w:rPr>
            </w:rPrChange>
          </w:rPr>
          <w:t xml:space="preserve"> người và máy móc như hệ thống hợp tác, nhưng gán bất cứ nhiệm vụ có thể được tự động </w:t>
        </w:r>
      </w:ins>
      <w:ins w:id="9243" w:author="Phat Tran" w:date="2016-11-05T15:49:00Z">
        <w:r w:rsidR="009F1697" w:rsidRPr="00957567">
          <w:rPr>
            <w:rFonts w:ascii="Times New Roman" w:hAnsi="Times New Roman" w:cs="Times New Roman"/>
            <w:sz w:val="28"/>
            <w:szCs w:val="28"/>
            <w:rPrChange w:id="9244" w:author="Phạm Anh Đại" w:date="2016-11-16T08:54:00Z">
              <w:rPr>
                <w:rFonts w:ascii="Times New Roman" w:hAnsi="Times New Roman" w:cs="Times New Roman"/>
                <w:sz w:val="24"/>
                <w:szCs w:val="24"/>
              </w:rPr>
            </w:rPrChange>
          </w:rPr>
          <w:t xml:space="preserve">cho </w:t>
        </w:r>
      </w:ins>
      <w:ins w:id="9245" w:author="Truong Ngoc Son" w:date="2016-10-21T15:33:00Z">
        <w:del w:id="9246" w:author="Phat Tran" w:date="2016-11-05T15:49:00Z">
          <w:r w:rsidRPr="00957567" w:rsidDel="009F1697">
            <w:rPr>
              <w:rFonts w:ascii="Times New Roman" w:hAnsi="Times New Roman" w:cs="Times New Roman"/>
              <w:sz w:val="28"/>
              <w:szCs w:val="28"/>
              <w:rPrChange w:id="9247" w:author="Phạm Anh Đại" w:date="2016-11-16T08:54:00Z">
                <w:rPr>
                  <w:rFonts w:ascii="Times New Roman" w:hAnsi="Times New Roman" w:cs="Times New Roman"/>
                  <w:sz w:val="24"/>
                  <w:szCs w:val="24"/>
                </w:rPr>
              </w:rPrChange>
            </w:rPr>
            <w:delText>để</w:delText>
          </w:r>
        </w:del>
        <w:r w:rsidRPr="00957567">
          <w:rPr>
            <w:rFonts w:ascii="Times New Roman" w:hAnsi="Times New Roman" w:cs="Times New Roman"/>
            <w:sz w:val="28"/>
            <w:szCs w:val="28"/>
            <w:rPrChange w:id="9248" w:author="Phạm Anh Đại" w:date="2016-11-16T08:54:00Z">
              <w:rPr>
                <w:rFonts w:ascii="Times New Roman" w:hAnsi="Times New Roman" w:cs="Times New Roman"/>
                <w:sz w:val="24"/>
                <w:szCs w:val="24"/>
              </w:rPr>
            </w:rPrChange>
          </w:rPr>
          <w:t xml:space="preserve"> máy và để phần còn lại cho</w:t>
        </w:r>
      </w:ins>
      <w:ins w:id="9249" w:author="Phat Tran" w:date="2016-11-05T15:49:00Z">
        <w:r w:rsidR="009F1697" w:rsidRPr="00957567">
          <w:rPr>
            <w:rFonts w:ascii="Times New Roman" w:hAnsi="Times New Roman" w:cs="Times New Roman"/>
            <w:sz w:val="28"/>
            <w:szCs w:val="28"/>
            <w:rPrChange w:id="9250" w:author="Phạm Anh Đại" w:date="2016-11-16T08:54:00Z">
              <w:rPr>
                <w:rFonts w:ascii="Times New Roman" w:hAnsi="Times New Roman" w:cs="Times New Roman"/>
                <w:sz w:val="24"/>
                <w:szCs w:val="24"/>
              </w:rPr>
            </w:rPrChange>
          </w:rPr>
          <w:t xml:space="preserve"> con</w:t>
        </w:r>
      </w:ins>
      <w:ins w:id="9251" w:author="Truong Ngoc Son" w:date="2016-10-21T15:33:00Z">
        <w:r w:rsidRPr="00957567">
          <w:rPr>
            <w:rFonts w:ascii="Times New Roman" w:hAnsi="Times New Roman" w:cs="Times New Roman"/>
            <w:sz w:val="28"/>
            <w:szCs w:val="28"/>
            <w:rPrChange w:id="9252" w:author="Phạm Anh Đại" w:date="2016-11-16T08:54:00Z">
              <w:rPr>
                <w:rFonts w:ascii="Times New Roman" w:hAnsi="Times New Roman" w:cs="Times New Roman"/>
                <w:sz w:val="24"/>
                <w:szCs w:val="24"/>
              </w:rPr>
            </w:rPrChange>
          </w:rPr>
          <w:t xml:space="preserve"> người </w:t>
        </w:r>
        <w:del w:id="9253" w:author="Phat Tran" w:date="2016-11-05T15:49:00Z">
          <w:r w:rsidRPr="00957567" w:rsidDel="009F1697">
            <w:rPr>
              <w:rFonts w:ascii="Times New Roman" w:hAnsi="Times New Roman" w:cs="Times New Roman"/>
              <w:sz w:val="28"/>
              <w:szCs w:val="28"/>
              <w:rPrChange w:id="9254" w:author="Phạm Anh Đại" w:date="2016-11-16T08:54:00Z">
                <w:rPr>
                  <w:rFonts w:ascii="Times New Roman" w:hAnsi="Times New Roman" w:cs="Times New Roman"/>
                  <w:sz w:val="24"/>
                  <w:szCs w:val="24"/>
                </w:rPr>
              </w:rPrChange>
            </w:rPr>
            <w:delText>dân</w:delText>
          </w:r>
        </w:del>
        <w:r w:rsidRPr="00957567">
          <w:rPr>
            <w:rFonts w:ascii="Times New Roman" w:hAnsi="Times New Roman" w:cs="Times New Roman"/>
            <w:sz w:val="28"/>
            <w:szCs w:val="28"/>
            <w:rPrChange w:id="9255" w:author="Phạm Anh Đại" w:date="2016-11-16T08:54:00Z">
              <w:rPr>
                <w:rFonts w:ascii="Times New Roman" w:hAnsi="Times New Roman" w:cs="Times New Roman"/>
                <w:sz w:val="24"/>
                <w:szCs w:val="24"/>
              </w:rPr>
            </w:rPrChange>
          </w:rPr>
          <w:t xml:space="preserve">. Điều này kết thúc đòi hỏi mọi người hành xử trong máy như thời trang, theo những cách khác với khả năng của con người. Chúng tôi mong đợi </w:t>
        </w:r>
        <w:del w:id="9256" w:author="Phat Tran" w:date="2016-11-05T15:49:00Z">
          <w:r w:rsidRPr="00957567" w:rsidDel="009F1697">
            <w:rPr>
              <w:rFonts w:ascii="Times New Roman" w:hAnsi="Times New Roman" w:cs="Times New Roman"/>
              <w:sz w:val="28"/>
              <w:szCs w:val="28"/>
              <w:rPrChange w:id="9257" w:author="Phạm Anh Đại" w:date="2016-11-16T08:54:00Z">
                <w:rPr>
                  <w:rFonts w:ascii="Times New Roman" w:hAnsi="Times New Roman" w:cs="Times New Roman"/>
                  <w:sz w:val="24"/>
                  <w:szCs w:val="24"/>
                </w:rPr>
              </w:rPrChange>
            </w:rPr>
            <w:delText>mọi</w:delText>
          </w:r>
        </w:del>
      </w:ins>
      <w:ins w:id="9258" w:author="Phat Tran" w:date="2016-11-05T15:49:00Z">
        <w:r w:rsidR="009F1697" w:rsidRPr="00957567">
          <w:rPr>
            <w:rFonts w:ascii="Times New Roman" w:hAnsi="Times New Roman" w:cs="Times New Roman"/>
            <w:sz w:val="28"/>
            <w:szCs w:val="28"/>
            <w:rPrChange w:id="9259" w:author="Phạm Anh Đại" w:date="2016-11-16T08:54:00Z">
              <w:rPr>
                <w:rFonts w:ascii="Times New Roman" w:hAnsi="Times New Roman" w:cs="Times New Roman"/>
                <w:sz w:val="24"/>
                <w:szCs w:val="24"/>
              </w:rPr>
            </w:rPrChange>
          </w:rPr>
          <w:t xml:space="preserve"> con</w:t>
        </w:r>
      </w:ins>
      <w:ins w:id="9260" w:author="Truong Ngoc Son" w:date="2016-10-21T15:33:00Z">
        <w:r w:rsidRPr="00957567">
          <w:rPr>
            <w:rFonts w:ascii="Times New Roman" w:hAnsi="Times New Roman" w:cs="Times New Roman"/>
            <w:sz w:val="28"/>
            <w:szCs w:val="28"/>
            <w:rPrChange w:id="9261" w:author="Phạm Anh Đại" w:date="2016-11-16T08:54:00Z">
              <w:rPr>
                <w:rFonts w:ascii="Times New Roman" w:hAnsi="Times New Roman" w:cs="Times New Roman"/>
                <w:sz w:val="24"/>
                <w:szCs w:val="24"/>
              </w:rPr>
            </w:rPrChange>
          </w:rPr>
          <w:t xml:space="preserve"> người để giám sát máy móc, mà nghĩa là giữ gìn cảnh </w:t>
        </w:r>
        <w:r w:rsidRPr="00957567">
          <w:rPr>
            <w:rFonts w:ascii="Times New Roman" w:hAnsi="Times New Roman" w:cs="Times New Roman"/>
            <w:sz w:val="28"/>
            <w:szCs w:val="28"/>
            <w:rPrChange w:id="9262" w:author="Phạm Anh Đại" w:date="2016-11-16T08:54:00Z">
              <w:rPr>
                <w:rFonts w:ascii="Times New Roman" w:hAnsi="Times New Roman" w:cs="Times New Roman"/>
                <w:sz w:val="24"/>
                <w:szCs w:val="24"/>
              </w:rPr>
            </w:rPrChange>
          </w:rPr>
          <w:lastRenderedPageBreak/>
          <w:t xml:space="preserve">báo trong thời gian dài, một cái gì đó chúng </w:t>
        </w:r>
      </w:ins>
      <w:ins w:id="9263" w:author="Phat Tran" w:date="2016-11-05T15:49:00Z">
        <w:r w:rsidR="009F1697" w:rsidRPr="00957567">
          <w:rPr>
            <w:rFonts w:ascii="Times New Roman" w:hAnsi="Times New Roman" w:cs="Times New Roman"/>
            <w:sz w:val="28"/>
            <w:szCs w:val="28"/>
            <w:rPrChange w:id="9264" w:author="Phạm Anh Đại" w:date="2016-11-16T08:54:00Z">
              <w:rPr>
                <w:rFonts w:ascii="Times New Roman" w:hAnsi="Times New Roman" w:cs="Times New Roman"/>
                <w:sz w:val="24"/>
                <w:szCs w:val="24"/>
              </w:rPr>
            </w:rPrChange>
          </w:rPr>
          <w:t xml:space="preserve">ta </w:t>
        </w:r>
      </w:ins>
      <w:ins w:id="9265" w:author="Truong Ngoc Son" w:date="2016-10-21T15:33:00Z">
        <w:del w:id="9266" w:author="Phat Tran" w:date="2016-11-05T15:49:00Z">
          <w:r w:rsidRPr="00957567" w:rsidDel="009F1697">
            <w:rPr>
              <w:rFonts w:ascii="Times New Roman" w:hAnsi="Times New Roman" w:cs="Times New Roman"/>
              <w:sz w:val="28"/>
              <w:szCs w:val="28"/>
              <w:rPrChange w:id="9267"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9268" w:author="Phạm Anh Đại" w:date="2016-11-16T08:54:00Z">
              <w:rPr>
                <w:rFonts w:ascii="Times New Roman" w:hAnsi="Times New Roman" w:cs="Times New Roman"/>
                <w:sz w:val="24"/>
                <w:szCs w:val="24"/>
              </w:rPr>
            </w:rPrChange>
          </w:rPr>
          <w:t xml:space="preserve"> không giỏi. Chúng </w:t>
        </w:r>
      </w:ins>
      <w:ins w:id="9269" w:author="Phat Tran" w:date="2016-11-05T15:50:00Z">
        <w:r w:rsidR="009F1697" w:rsidRPr="00957567">
          <w:rPr>
            <w:rFonts w:ascii="Times New Roman" w:hAnsi="Times New Roman" w:cs="Times New Roman"/>
            <w:sz w:val="28"/>
            <w:szCs w:val="28"/>
            <w:rPrChange w:id="9270" w:author="Phạm Anh Đại" w:date="2016-11-16T08:54:00Z">
              <w:rPr>
                <w:rFonts w:ascii="Times New Roman" w:hAnsi="Times New Roman" w:cs="Times New Roman"/>
                <w:sz w:val="24"/>
                <w:szCs w:val="24"/>
              </w:rPr>
            </w:rPrChange>
          </w:rPr>
          <w:t xml:space="preserve">ta </w:t>
        </w:r>
      </w:ins>
      <w:ins w:id="9271" w:author="Truong Ngoc Son" w:date="2016-10-21T15:33:00Z">
        <w:del w:id="9272" w:author="Phat Tran" w:date="2016-11-05T15:50:00Z">
          <w:r w:rsidRPr="00957567" w:rsidDel="009F1697">
            <w:rPr>
              <w:rFonts w:ascii="Times New Roman" w:hAnsi="Times New Roman" w:cs="Times New Roman"/>
              <w:sz w:val="28"/>
              <w:szCs w:val="28"/>
              <w:rPrChange w:id="9273"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9274" w:author="Phạm Anh Đại" w:date="2016-11-16T08:54:00Z">
              <w:rPr>
                <w:rFonts w:ascii="Times New Roman" w:hAnsi="Times New Roman" w:cs="Times New Roman"/>
                <w:sz w:val="24"/>
                <w:szCs w:val="24"/>
              </w:rPr>
            </w:rPrChange>
          </w:rPr>
          <w:t xml:space="preserve"> yêu cầu </w:t>
        </w:r>
        <w:del w:id="9275" w:author="Phat Tran" w:date="2016-11-05T15:50:00Z">
          <w:r w:rsidRPr="00957567" w:rsidDel="009F1697">
            <w:rPr>
              <w:rFonts w:ascii="Times New Roman" w:hAnsi="Times New Roman" w:cs="Times New Roman"/>
              <w:sz w:val="28"/>
              <w:szCs w:val="28"/>
              <w:rPrChange w:id="9276" w:author="Phạm Anh Đại" w:date="2016-11-16T08:54:00Z">
                <w:rPr>
                  <w:rFonts w:ascii="Times New Roman" w:hAnsi="Times New Roman" w:cs="Times New Roman"/>
                  <w:sz w:val="24"/>
                  <w:szCs w:val="24"/>
                </w:rPr>
              </w:rPrChange>
            </w:rPr>
            <w:delText>mọi</w:delText>
          </w:r>
        </w:del>
      </w:ins>
      <w:ins w:id="9277" w:author="Phat Tran" w:date="2016-11-05T15:50:00Z">
        <w:r w:rsidR="009F1697" w:rsidRPr="00957567">
          <w:rPr>
            <w:rFonts w:ascii="Times New Roman" w:hAnsi="Times New Roman" w:cs="Times New Roman"/>
            <w:sz w:val="28"/>
            <w:szCs w:val="28"/>
            <w:rPrChange w:id="9278" w:author="Phạm Anh Đại" w:date="2016-11-16T08:54:00Z">
              <w:rPr>
                <w:rFonts w:ascii="Times New Roman" w:hAnsi="Times New Roman" w:cs="Times New Roman"/>
                <w:sz w:val="24"/>
                <w:szCs w:val="24"/>
              </w:rPr>
            </w:rPrChange>
          </w:rPr>
          <w:t xml:space="preserve"> con</w:t>
        </w:r>
      </w:ins>
      <w:ins w:id="9279" w:author="Truong Ngoc Son" w:date="2016-10-21T15:33:00Z">
        <w:r w:rsidRPr="00957567">
          <w:rPr>
            <w:rFonts w:ascii="Times New Roman" w:hAnsi="Times New Roman" w:cs="Times New Roman"/>
            <w:sz w:val="28"/>
            <w:szCs w:val="28"/>
            <w:rPrChange w:id="9280" w:author="Phạm Anh Đại" w:date="2016-11-16T08:54:00Z">
              <w:rPr>
                <w:rFonts w:ascii="Times New Roman" w:hAnsi="Times New Roman" w:cs="Times New Roman"/>
                <w:sz w:val="24"/>
                <w:szCs w:val="24"/>
              </w:rPr>
            </w:rPrChange>
          </w:rPr>
          <w:t xml:space="preserve"> người để làm các hoạt động lặp đi lặp lại với độ chính xác cực cao và độ chính xác theo yêu cầu của máy móc, lại một cái gì đó chúng tôi không giỏi. Khi chúng </w:t>
        </w:r>
      </w:ins>
      <w:ins w:id="9281" w:author="Phat Tran" w:date="2016-11-05T15:50:00Z">
        <w:r w:rsidR="009F1697" w:rsidRPr="00957567">
          <w:rPr>
            <w:rFonts w:ascii="Times New Roman" w:hAnsi="Times New Roman" w:cs="Times New Roman"/>
            <w:sz w:val="28"/>
            <w:szCs w:val="28"/>
            <w:rPrChange w:id="9282" w:author="Phạm Anh Đại" w:date="2016-11-16T08:54:00Z">
              <w:rPr>
                <w:rFonts w:ascii="Times New Roman" w:hAnsi="Times New Roman" w:cs="Times New Roman"/>
                <w:sz w:val="24"/>
                <w:szCs w:val="24"/>
              </w:rPr>
            </w:rPrChange>
          </w:rPr>
          <w:t xml:space="preserve">ta </w:t>
        </w:r>
      </w:ins>
      <w:ins w:id="9283" w:author="Truong Ngoc Son" w:date="2016-10-21T15:33:00Z">
        <w:del w:id="9284" w:author="Phat Tran" w:date="2016-11-05T15:50:00Z">
          <w:r w:rsidRPr="00957567" w:rsidDel="009F1697">
            <w:rPr>
              <w:rFonts w:ascii="Times New Roman" w:hAnsi="Times New Roman" w:cs="Times New Roman"/>
              <w:sz w:val="28"/>
              <w:szCs w:val="28"/>
              <w:rPrChange w:id="9285"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9286" w:author="Phạm Anh Đại" w:date="2016-11-16T08:54:00Z">
              <w:rPr>
                <w:rFonts w:ascii="Times New Roman" w:hAnsi="Times New Roman" w:cs="Times New Roman"/>
                <w:sz w:val="24"/>
                <w:szCs w:val="24"/>
              </w:rPr>
            </w:rPrChange>
          </w:rPr>
          <w:t xml:space="preserve"> </w:t>
        </w:r>
      </w:ins>
      <w:ins w:id="9287" w:author="Phat Tran" w:date="2016-11-05T15:50:00Z">
        <w:r w:rsidR="009F1697" w:rsidRPr="00957567">
          <w:rPr>
            <w:rFonts w:ascii="Times New Roman" w:hAnsi="Times New Roman" w:cs="Times New Roman"/>
            <w:sz w:val="28"/>
            <w:szCs w:val="28"/>
            <w:rPrChange w:id="9288" w:author="Phạm Anh Đại" w:date="2016-11-16T08:54:00Z">
              <w:rPr>
                <w:rFonts w:ascii="Times New Roman" w:hAnsi="Times New Roman" w:cs="Times New Roman"/>
                <w:sz w:val="24"/>
                <w:szCs w:val="24"/>
              </w:rPr>
            </w:rPrChange>
          </w:rPr>
          <w:t xml:space="preserve">phân </w:t>
        </w:r>
      </w:ins>
      <w:ins w:id="9289" w:author="Truong Ngoc Son" w:date="2016-10-21T15:33:00Z">
        <w:r w:rsidRPr="00957567">
          <w:rPr>
            <w:rFonts w:ascii="Times New Roman" w:hAnsi="Times New Roman" w:cs="Times New Roman"/>
            <w:sz w:val="28"/>
            <w:szCs w:val="28"/>
            <w:rPrChange w:id="9290" w:author="Phạm Anh Đại" w:date="2016-11-16T08:54:00Z">
              <w:rPr>
                <w:rFonts w:ascii="Times New Roman" w:hAnsi="Times New Roman" w:cs="Times New Roman"/>
                <w:sz w:val="24"/>
                <w:szCs w:val="24"/>
              </w:rPr>
            </w:rPrChange>
          </w:rPr>
          <w:t xml:space="preserve">chia </w:t>
        </w:r>
      </w:ins>
      <w:ins w:id="9291" w:author="Phat Tran" w:date="2016-11-05T15:50:00Z">
        <w:r w:rsidR="009F1697" w:rsidRPr="00957567">
          <w:rPr>
            <w:rFonts w:ascii="Times New Roman" w:hAnsi="Times New Roman" w:cs="Times New Roman"/>
            <w:sz w:val="28"/>
            <w:szCs w:val="28"/>
            <w:rPrChange w:id="9292" w:author="Phạm Anh Đại" w:date="2016-11-16T08:54:00Z">
              <w:rPr>
                <w:rFonts w:ascii="Times New Roman" w:hAnsi="Times New Roman" w:cs="Times New Roman"/>
                <w:sz w:val="24"/>
                <w:szCs w:val="24"/>
              </w:rPr>
            </w:rPrChange>
          </w:rPr>
          <w:t xml:space="preserve">thành phần </w:t>
        </w:r>
      </w:ins>
      <w:ins w:id="9293" w:author="Truong Ngoc Son" w:date="2016-10-21T15:33:00Z">
        <w:del w:id="9294" w:author="Phat Tran" w:date="2016-11-05T15:50:00Z">
          <w:r w:rsidRPr="00957567" w:rsidDel="009F1697">
            <w:rPr>
              <w:rFonts w:ascii="Times New Roman" w:hAnsi="Times New Roman" w:cs="Times New Roman"/>
              <w:sz w:val="28"/>
              <w:szCs w:val="28"/>
              <w:rPrChange w:id="9295" w:author="Phạm Anh Đại" w:date="2016-11-16T08:54:00Z">
                <w:rPr>
                  <w:rFonts w:ascii="Times New Roman" w:hAnsi="Times New Roman" w:cs="Times New Roman"/>
                  <w:sz w:val="24"/>
                  <w:szCs w:val="24"/>
                </w:rPr>
              </w:rPrChange>
            </w:rPr>
            <w:delText>lên các</w:delText>
          </w:r>
        </w:del>
        <w:r w:rsidRPr="00957567">
          <w:rPr>
            <w:rFonts w:ascii="Times New Roman" w:hAnsi="Times New Roman" w:cs="Times New Roman"/>
            <w:sz w:val="28"/>
            <w:szCs w:val="28"/>
            <w:rPrChange w:id="9296" w:author="Phạm Anh Đại" w:date="2016-11-16T08:54:00Z">
              <w:rPr>
                <w:rFonts w:ascii="Times New Roman" w:hAnsi="Times New Roman" w:cs="Times New Roman"/>
                <w:sz w:val="24"/>
                <w:szCs w:val="24"/>
              </w:rPr>
            </w:rPrChange>
          </w:rPr>
          <w:t xml:space="preserve"> máy tính và </w:t>
        </w:r>
        <w:del w:id="9297" w:author="Phat Tran" w:date="2016-11-05T15:50:00Z">
          <w:r w:rsidRPr="00957567" w:rsidDel="009F1697">
            <w:rPr>
              <w:rFonts w:ascii="Times New Roman" w:hAnsi="Times New Roman" w:cs="Times New Roman"/>
              <w:sz w:val="28"/>
              <w:szCs w:val="28"/>
              <w:rPrChange w:id="9298" w:author="Phạm Anh Đại" w:date="2016-11-16T08:54:00Z">
                <w:rPr>
                  <w:rFonts w:ascii="Times New Roman" w:hAnsi="Times New Roman" w:cs="Times New Roman"/>
                  <w:sz w:val="24"/>
                  <w:szCs w:val="24"/>
                </w:rPr>
              </w:rPrChange>
            </w:rPr>
            <w:delText>các</w:delText>
          </w:r>
        </w:del>
        <w:r w:rsidRPr="00957567">
          <w:rPr>
            <w:rFonts w:ascii="Times New Roman" w:hAnsi="Times New Roman" w:cs="Times New Roman"/>
            <w:sz w:val="28"/>
            <w:szCs w:val="28"/>
            <w:rPrChange w:id="9299" w:author="Phạm Anh Đại" w:date="2016-11-16T08:54:00Z">
              <w:rPr>
                <w:rFonts w:ascii="Times New Roman" w:hAnsi="Times New Roman" w:cs="Times New Roman"/>
                <w:sz w:val="24"/>
                <w:szCs w:val="24"/>
              </w:rPr>
            </w:rPrChange>
          </w:rPr>
          <w:t xml:space="preserve"> thành phần con người của một nhiệm vụ theo cách này, chúng ta không tận dụng thế mạnh và khả năng của con người nhưng thay vì dựa vào các lĩnh vực mà chúng </w:t>
        </w:r>
      </w:ins>
      <w:ins w:id="9300" w:author="Phat Tran" w:date="2016-11-05T15:51:00Z">
        <w:r w:rsidR="009F1697" w:rsidRPr="00957567">
          <w:rPr>
            <w:rFonts w:ascii="Times New Roman" w:hAnsi="Times New Roman" w:cs="Times New Roman"/>
            <w:sz w:val="28"/>
            <w:szCs w:val="28"/>
            <w:rPrChange w:id="9301" w:author="Phạm Anh Đại" w:date="2016-11-16T08:54:00Z">
              <w:rPr>
                <w:rFonts w:ascii="Times New Roman" w:hAnsi="Times New Roman" w:cs="Times New Roman"/>
                <w:sz w:val="24"/>
                <w:szCs w:val="24"/>
              </w:rPr>
            </w:rPrChange>
          </w:rPr>
          <w:t xml:space="preserve">ta được </w:t>
        </w:r>
      </w:ins>
      <w:ins w:id="9302" w:author="Truong Ngoc Son" w:date="2016-10-21T15:33:00Z">
        <w:del w:id="9303" w:author="Phat Tran" w:date="2016-11-05T15:51:00Z">
          <w:r w:rsidRPr="00957567" w:rsidDel="009F1697">
            <w:rPr>
              <w:rFonts w:ascii="Times New Roman" w:hAnsi="Times New Roman" w:cs="Times New Roman"/>
              <w:sz w:val="28"/>
              <w:szCs w:val="28"/>
              <w:rPrChange w:id="9304" w:author="Phạm Anh Đại" w:date="2016-11-16T08:54:00Z">
                <w:rPr>
                  <w:rFonts w:ascii="Times New Roman" w:hAnsi="Times New Roman" w:cs="Times New Roman"/>
                  <w:sz w:val="24"/>
                  <w:szCs w:val="24"/>
                </w:rPr>
              </w:rPrChange>
            </w:rPr>
            <w:delText>tôi đang</w:delText>
          </w:r>
        </w:del>
        <w:r w:rsidRPr="00957567">
          <w:rPr>
            <w:rFonts w:ascii="Times New Roman" w:hAnsi="Times New Roman" w:cs="Times New Roman"/>
            <w:sz w:val="28"/>
            <w:szCs w:val="28"/>
            <w:rPrChange w:id="9305" w:author="Phạm Anh Đại" w:date="2016-11-16T08:54:00Z">
              <w:rPr>
                <w:rFonts w:ascii="Times New Roman" w:hAnsi="Times New Roman" w:cs="Times New Roman"/>
                <w:sz w:val="24"/>
                <w:szCs w:val="24"/>
              </w:rPr>
            </w:rPrChange>
          </w:rPr>
          <w:t xml:space="preserve"> di truyền, </w:t>
        </w:r>
        <w:del w:id="9306" w:author="Phat Tran" w:date="2016-11-05T15:51:00Z">
          <w:r w:rsidRPr="00957567" w:rsidDel="009F1697">
            <w:rPr>
              <w:rFonts w:ascii="Times New Roman" w:hAnsi="Times New Roman" w:cs="Times New Roman"/>
              <w:sz w:val="28"/>
              <w:szCs w:val="28"/>
              <w:rPrChange w:id="9307" w:author="Phạm Anh Đại" w:date="2016-11-16T08:54:00Z">
                <w:rPr>
                  <w:rFonts w:ascii="Times New Roman" w:hAnsi="Times New Roman" w:cs="Times New Roman"/>
                  <w:sz w:val="24"/>
                  <w:szCs w:val="24"/>
                </w:rPr>
              </w:rPrChange>
            </w:rPr>
            <w:delText>sinh học</w:delText>
          </w:r>
        </w:del>
        <w:r w:rsidRPr="00957567">
          <w:rPr>
            <w:rFonts w:ascii="Times New Roman" w:hAnsi="Times New Roman" w:cs="Times New Roman"/>
            <w:sz w:val="28"/>
            <w:szCs w:val="28"/>
            <w:rPrChange w:id="9308" w:author="Phạm Anh Đại" w:date="2016-11-16T08:54:00Z">
              <w:rPr>
                <w:rFonts w:ascii="Times New Roman" w:hAnsi="Times New Roman" w:cs="Times New Roman"/>
                <w:sz w:val="24"/>
                <w:szCs w:val="24"/>
              </w:rPr>
            </w:rPrChange>
          </w:rPr>
          <w:t xml:space="preserve"> không phù hợp</w:t>
        </w:r>
      </w:ins>
      <w:ins w:id="9309" w:author="Phat Tran" w:date="2016-11-05T15:51:00Z">
        <w:r w:rsidR="009F1697" w:rsidRPr="00957567">
          <w:rPr>
            <w:rFonts w:ascii="Times New Roman" w:hAnsi="Times New Roman" w:cs="Times New Roman"/>
            <w:sz w:val="28"/>
            <w:szCs w:val="28"/>
            <w:rPrChange w:id="9310" w:author="Phạm Anh Đại" w:date="2016-11-16T08:54:00Z">
              <w:rPr>
                <w:rFonts w:ascii="Times New Roman" w:hAnsi="Times New Roman" w:cs="Times New Roman"/>
                <w:sz w:val="24"/>
                <w:szCs w:val="24"/>
              </w:rPr>
            </w:rPrChange>
          </w:rPr>
          <w:t xml:space="preserve"> về mặt sinh học</w:t>
        </w:r>
      </w:ins>
      <w:ins w:id="9311" w:author="Truong Ngoc Son" w:date="2016-10-21T15:33:00Z">
        <w:r w:rsidRPr="00957567">
          <w:rPr>
            <w:rFonts w:ascii="Times New Roman" w:hAnsi="Times New Roman" w:cs="Times New Roman"/>
            <w:sz w:val="28"/>
            <w:szCs w:val="28"/>
            <w:rPrChange w:id="9312" w:author="Phạm Anh Đại" w:date="2016-11-16T08:54:00Z">
              <w:rPr>
                <w:rFonts w:ascii="Times New Roman" w:hAnsi="Times New Roman" w:cs="Times New Roman"/>
                <w:sz w:val="24"/>
                <w:szCs w:val="24"/>
              </w:rPr>
            </w:rPrChange>
          </w:rPr>
          <w:t xml:space="preserve">. Tuy nhiên, khi </w:t>
        </w:r>
        <w:del w:id="9313" w:author="Phat Tran" w:date="2016-11-05T15:51:00Z">
          <w:r w:rsidRPr="00957567" w:rsidDel="009F1697">
            <w:rPr>
              <w:rFonts w:ascii="Times New Roman" w:hAnsi="Times New Roman" w:cs="Times New Roman"/>
              <w:sz w:val="28"/>
              <w:szCs w:val="28"/>
              <w:rPrChange w:id="9314" w:author="Phạm Anh Đại" w:date="2016-11-16T08:54:00Z">
                <w:rPr>
                  <w:rFonts w:ascii="Times New Roman" w:hAnsi="Times New Roman" w:cs="Times New Roman"/>
                  <w:sz w:val="24"/>
                  <w:szCs w:val="24"/>
                </w:rPr>
              </w:rPrChange>
            </w:rPr>
            <w:delText>mọi</w:delText>
          </w:r>
        </w:del>
      </w:ins>
      <w:ins w:id="9315" w:author="Phat Tran" w:date="2016-11-05T15:51:00Z">
        <w:r w:rsidR="009F1697" w:rsidRPr="00957567">
          <w:rPr>
            <w:rFonts w:ascii="Times New Roman" w:hAnsi="Times New Roman" w:cs="Times New Roman"/>
            <w:sz w:val="28"/>
            <w:szCs w:val="28"/>
            <w:rPrChange w:id="9316" w:author="Phạm Anh Đại" w:date="2016-11-16T08:54:00Z">
              <w:rPr>
                <w:rFonts w:ascii="Times New Roman" w:hAnsi="Times New Roman" w:cs="Times New Roman"/>
                <w:sz w:val="24"/>
                <w:szCs w:val="24"/>
              </w:rPr>
            </w:rPrChange>
          </w:rPr>
          <w:t xml:space="preserve"> con</w:t>
        </w:r>
      </w:ins>
      <w:ins w:id="9317" w:author="Truong Ngoc Son" w:date="2016-10-21T15:33:00Z">
        <w:r w:rsidRPr="00957567">
          <w:rPr>
            <w:rFonts w:ascii="Times New Roman" w:hAnsi="Times New Roman" w:cs="Times New Roman"/>
            <w:sz w:val="28"/>
            <w:szCs w:val="28"/>
            <w:rPrChange w:id="9318" w:author="Phạm Anh Đại" w:date="2016-11-16T08:54:00Z">
              <w:rPr>
                <w:rFonts w:ascii="Times New Roman" w:hAnsi="Times New Roman" w:cs="Times New Roman"/>
                <w:sz w:val="24"/>
                <w:szCs w:val="24"/>
              </w:rPr>
            </w:rPrChange>
          </w:rPr>
          <w:t xml:space="preserve"> người </w:t>
        </w:r>
      </w:ins>
      <w:ins w:id="9319" w:author="Phat Tran" w:date="2016-11-05T15:51:00Z">
        <w:r w:rsidR="009F1697" w:rsidRPr="00957567">
          <w:rPr>
            <w:rFonts w:ascii="Times New Roman" w:hAnsi="Times New Roman" w:cs="Times New Roman"/>
            <w:sz w:val="28"/>
            <w:szCs w:val="28"/>
            <w:rPrChange w:id="9320" w:author="Phạm Anh Đại" w:date="2016-11-16T08:54:00Z">
              <w:rPr>
                <w:rFonts w:ascii="Times New Roman" w:hAnsi="Times New Roman" w:cs="Times New Roman"/>
                <w:sz w:val="24"/>
                <w:szCs w:val="24"/>
              </w:rPr>
            </w:rPrChange>
          </w:rPr>
          <w:t xml:space="preserve">thất bại </w:t>
        </w:r>
      </w:ins>
      <w:ins w:id="9321" w:author="Truong Ngoc Son" w:date="2016-10-21T15:33:00Z">
        <w:del w:id="9322" w:author="Phat Tran" w:date="2016-11-05T15:51:00Z">
          <w:r w:rsidRPr="00957567" w:rsidDel="009F1697">
            <w:rPr>
              <w:rFonts w:ascii="Times New Roman" w:hAnsi="Times New Roman" w:cs="Times New Roman"/>
              <w:sz w:val="28"/>
              <w:szCs w:val="28"/>
              <w:rPrChange w:id="9323" w:author="Phạm Anh Đại" w:date="2016-11-16T08:54:00Z">
                <w:rPr>
                  <w:rFonts w:ascii="Times New Roman" w:hAnsi="Times New Roman" w:cs="Times New Roman"/>
                  <w:sz w:val="24"/>
                  <w:szCs w:val="24"/>
                </w:rPr>
              </w:rPrChange>
            </w:rPr>
            <w:delText>không</w:delText>
          </w:r>
        </w:del>
        <w:r w:rsidRPr="00957567">
          <w:rPr>
            <w:rFonts w:ascii="Times New Roman" w:hAnsi="Times New Roman" w:cs="Times New Roman"/>
            <w:sz w:val="28"/>
            <w:szCs w:val="28"/>
            <w:rPrChange w:id="9324" w:author="Phạm Anh Đại" w:date="2016-11-16T08:54:00Z">
              <w:rPr>
                <w:rFonts w:ascii="Times New Roman" w:hAnsi="Times New Roman" w:cs="Times New Roman"/>
                <w:sz w:val="24"/>
                <w:szCs w:val="24"/>
              </w:rPr>
            </w:rPrChange>
          </w:rPr>
          <w:t xml:space="preserve">, họ </w:t>
        </w:r>
      </w:ins>
      <w:ins w:id="9325" w:author="Phat Tran" w:date="2016-11-05T15:51:00Z">
        <w:r w:rsidR="009F1697" w:rsidRPr="00957567">
          <w:rPr>
            <w:rFonts w:ascii="Times New Roman" w:hAnsi="Times New Roman" w:cs="Times New Roman"/>
            <w:sz w:val="28"/>
            <w:szCs w:val="28"/>
            <w:rPrChange w:id="9326" w:author="Phạm Anh Đại" w:date="2016-11-16T08:54:00Z">
              <w:rPr>
                <w:rFonts w:ascii="Times New Roman" w:hAnsi="Times New Roman" w:cs="Times New Roman"/>
                <w:sz w:val="24"/>
                <w:szCs w:val="24"/>
              </w:rPr>
            </w:rPrChange>
          </w:rPr>
          <w:t xml:space="preserve">bị </w:t>
        </w:r>
      </w:ins>
      <w:ins w:id="9327" w:author="Truong Ngoc Son" w:date="2016-10-21T15:33:00Z">
        <w:del w:id="9328" w:author="Phat Tran" w:date="2016-11-05T15:51:00Z">
          <w:r w:rsidRPr="00957567" w:rsidDel="009F1697">
            <w:rPr>
              <w:rFonts w:ascii="Times New Roman" w:hAnsi="Times New Roman" w:cs="Times New Roman"/>
              <w:sz w:val="28"/>
              <w:szCs w:val="28"/>
              <w:rPrChange w:id="9329" w:author="Phạm Anh Đại" w:date="2016-11-16T08:54:00Z">
                <w:rPr>
                  <w:rFonts w:ascii="Times New Roman" w:hAnsi="Times New Roman" w:cs="Times New Roman"/>
                  <w:sz w:val="24"/>
                  <w:szCs w:val="24"/>
                </w:rPr>
              </w:rPrChange>
            </w:rPr>
            <w:delText>đang</w:delText>
          </w:r>
        </w:del>
        <w:r w:rsidRPr="00957567">
          <w:rPr>
            <w:rFonts w:ascii="Times New Roman" w:hAnsi="Times New Roman" w:cs="Times New Roman"/>
            <w:sz w:val="28"/>
            <w:szCs w:val="28"/>
            <w:rPrChange w:id="9330" w:author="Phạm Anh Đại" w:date="2016-11-16T08:54:00Z">
              <w:rPr>
                <w:rFonts w:ascii="Times New Roman" w:hAnsi="Times New Roman" w:cs="Times New Roman"/>
                <w:sz w:val="24"/>
                <w:szCs w:val="24"/>
              </w:rPr>
            </w:rPrChange>
          </w:rPr>
          <w:t xml:space="preserve"> đổ lỗi.</w:t>
        </w:r>
      </w:ins>
    </w:p>
    <w:p w14:paraId="2F83B92D" w14:textId="6DFD574E" w:rsidR="0032205F" w:rsidRPr="00957567" w:rsidRDefault="0032205F">
      <w:pPr>
        <w:jc w:val="both"/>
        <w:rPr>
          <w:ins w:id="9331" w:author="Truong Ngoc Son" w:date="2016-10-21T15:33:00Z"/>
          <w:rFonts w:ascii="Times New Roman" w:hAnsi="Times New Roman" w:cs="Times New Roman"/>
          <w:sz w:val="28"/>
          <w:szCs w:val="28"/>
          <w:rPrChange w:id="9332" w:author="Phạm Anh Đại" w:date="2016-11-16T08:54:00Z">
            <w:rPr>
              <w:ins w:id="9333" w:author="Truong Ngoc Son" w:date="2016-10-21T15:33:00Z"/>
              <w:rFonts w:ascii="Times New Roman" w:hAnsi="Times New Roman" w:cs="Times New Roman"/>
              <w:sz w:val="24"/>
              <w:szCs w:val="24"/>
            </w:rPr>
          </w:rPrChange>
        </w:rPr>
        <w:pPrChange w:id="9334" w:author="Biển Phan Y" w:date="2016-11-22T22:50:00Z">
          <w:pPr/>
        </w:pPrChange>
      </w:pPr>
      <w:ins w:id="9335" w:author="Truong Ngoc Son" w:date="2016-10-21T15:33:00Z">
        <w:r w:rsidRPr="00957567">
          <w:rPr>
            <w:rFonts w:ascii="Times New Roman" w:hAnsi="Times New Roman" w:cs="Times New Roman"/>
            <w:sz w:val="28"/>
            <w:szCs w:val="28"/>
            <w:rPrChange w:id="9336" w:author="Phạm Anh Đại" w:date="2016-11-16T08:54:00Z">
              <w:rPr>
                <w:rFonts w:ascii="Times New Roman" w:hAnsi="Times New Roman" w:cs="Times New Roman"/>
                <w:sz w:val="24"/>
                <w:szCs w:val="24"/>
              </w:rPr>
            </w:rPrChange>
          </w:rPr>
          <w:t xml:space="preserve">Những gì chúng ta gọi là "lỗi của con người" thường chỉ đơn giản là một hành động của con người mà là không thích hợp cho các nhu cầu của công nghệ. Kết quả là, nó </w:t>
        </w:r>
      </w:ins>
      <w:ins w:id="9337" w:author="Phat Tran" w:date="2016-11-05T15:52:00Z">
        <w:r w:rsidR="009F1697" w:rsidRPr="00957567">
          <w:rPr>
            <w:rFonts w:ascii="Times New Roman" w:hAnsi="Times New Roman" w:cs="Times New Roman"/>
            <w:sz w:val="28"/>
            <w:szCs w:val="28"/>
            <w:rPrChange w:id="9338" w:author="Phạm Anh Đại" w:date="2016-11-16T08:54:00Z">
              <w:rPr>
                <w:rFonts w:ascii="Times New Roman" w:hAnsi="Times New Roman" w:cs="Times New Roman"/>
                <w:sz w:val="24"/>
                <w:szCs w:val="24"/>
              </w:rPr>
            </w:rPrChange>
          </w:rPr>
          <w:t xml:space="preserve">giảm sút một </w:t>
        </w:r>
      </w:ins>
      <w:ins w:id="9339" w:author="Truong Ngoc Son" w:date="2016-10-21T15:33:00Z">
        <w:del w:id="9340" w:author="Phat Tran" w:date="2016-11-05T15:52:00Z">
          <w:r w:rsidRPr="00957567" w:rsidDel="009F1697">
            <w:rPr>
              <w:rFonts w:ascii="Times New Roman" w:hAnsi="Times New Roman" w:cs="Times New Roman"/>
              <w:sz w:val="28"/>
              <w:szCs w:val="28"/>
              <w:rPrChange w:id="9341" w:author="Phạm Anh Đại" w:date="2016-11-16T08:54:00Z">
                <w:rPr>
                  <w:rFonts w:ascii="Times New Roman" w:hAnsi="Times New Roman" w:cs="Times New Roman"/>
                  <w:sz w:val="24"/>
                  <w:szCs w:val="24"/>
                </w:rPr>
              </w:rPrChange>
            </w:rPr>
            <w:delText>cờ</w:delText>
          </w:r>
        </w:del>
      </w:ins>
      <w:ins w:id="9342" w:author="Biển Phan Y" w:date="2016-11-24T00:23:00Z">
        <w:r w:rsidR="00457F7A">
          <w:rPr>
            <w:rFonts w:ascii="Times New Roman" w:hAnsi="Times New Roman" w:cs="Times New Roman"/>
            <w:sz w:val="28"/>
            <w:szCs w:val="28"/>
          </w:rPr>
          <w:t>cách</w:t>
        </w:r>
      </w:ins>
      <w:ins w:id="9343" w:author="Truong Ngoc Son" w:date="2016-10-21T15:33:00Z">
        <w:r w:rsidRPr="00957567">
          <w:rPr>
            <w:rFonts w:ascii="Times New Roman" w:hAnsi="Times New Roman" w:cs="Times New Roman"/>
            <w:sz w:val="28"/>
            <w:szCs w:val="28"/>
            <w:rPrChange w:id="9344" w:author="Phạm Anh Đại" w:date="2016-11-16T08:54:00Z">
              <w:rPr>
                <w:rFonts w:ascii="Times New Roman" w:hAnsi="Times New Roman" w:cs="Times New Roman"/>
                <w:sz w:val="24"/>
                <w:szCs w:val="24"/>
              </w:rPr>
            </w:rPrChange>
          </w:rPr>
          <w:t xml:space="preserve"> thâm hụt trong công nghệ của chúng </w:t>
        </w:r>
      </w:ins>
      <w:ins w:id="9345" w:author="Phat Tran" w:date="2016-11-05T15:52:00Z">
        <w:r w:rsidR="009F1697" w:rsidRPr="00957567">
          <w:rPr>
            <w:rFonts w:ascii="Times New Roman" w:hAnsi="Times New Roman" w:cs="Times New Roman"/>
            <w:sz w:val="28"/>
            <w:szCs w:val="28"/>
            <w:rPrChange w:id="9346" w:author="Phạm Anh Đại" w:date="2016-11-16T08:54:00Z">
              <w:rPr>
                <w:rFonts w:ascii="Times New Roman" w:hAnsi="Times New Roman" w:cs="Times New Roman"/>
                <w:sz w:val="24"/>
                <w:szCs w:val="24"/>
              </w:rPr>
            </w:rPrChange>
          </w:rPr>
          <w:t xml:space="preserve">ta </w:t>
        </w:r>
      </w:ins>
      <w:ins w:id="9347" w:author="Truong Ngoc Son" w:date="2016-10-21T15:33:00Z">
        <w:del w:id="9348" w:author="Phat Tran" w:date="2016-11-05T15:52:00Z">
          <w:r w:rsidRPr="00957567" w:rsidDel="009F1697">
            <w:rPr>
              <w:rFonts w:ascii="Times New Roman" w:hAnsi="Times New Roman" w:cs="Times New Roman"/>
              <w:sz w:val="28"/>
              <w:szCs w:val="28"/>
              <w:rPrChange w:id="9349" w:author="Phạm Anh Đại" w:date="2016-11-16T08:54:00Z">
                <w:rPr>
                  <w:rFonts w:ascii="Times New Roman" w:hAnsi="Times New Roman" w:cs="Times New Roman"/>
                  <w:sz w:val="24"/>
                  <w:szCs w:val="24"/>
                </w:rPr>
              </w:rPrChange>
            </w:rPr>
            <w:delText>tôi</w:delText>
          </w:r>
        </w:del>
        <w:r w:rsidRPr="00957567">
          <w:rPr>
            <w:rFonts w:ascii="Times New Roman" w:hAnsi="Times New Roman" w:cs="Times New Roman"/>
            <w:sz w:val="28"/>
            <w:szCs w:val="28"/>
            <w:rPrChange w:id="9350" w:author="Phạm Anh Đại" w:date="2016-11-16T08:54:00Z">
              <w:rPr>
                <w:rFonts w:ascii="Times New Roman" w:hAnsi="Times New Roman" w:cs="Times New Roman"/>
                <w:sz w:val="24"/>
                <w:szCs w:val="24"/>
              </w:rPr>
            </w:rPrChange>
          </w:rPr>
          <w:t xml:space="preserve">. Nó không nên được coi là lỗi. Chúng ta nên loại bỏ khái niệm về lỗi: thay vào đó, chúng ta nên nhận ra rằng mọi người có thể sử dụng sự hỗ trợ trong việc dịch </w:t>
        </w:r>
      </w:ins>
      <w:ins w:id="9351" w:author="Phat Tran" w:date="2016-11-05T15:53:00Z">
        <w:r w:rsidR="00DA2F43" w:rsidRPr="00957567">
          <w:rPr>
            <w:rFonts w:ascii="Times New Roman" w:hAnsi="Times New Roman" w:cs="Times New Roman"/>
            <w:sz w:val="28"/>
            <w:szCs w:val="28"/>
            <w:rPrChange w:id="9352" w:author="Phạm Anh Đại" w:date="2016-11-16T08:54:00Z">
              <w:rPr>
                <w:rFonts w:ascii="Times New Roman" w:hAnsi="Times New Roman" w:cs="Times New Roman"/>
                <w:sz w:val="24"/>
                <w:szCs w:val="24"/>
              </w:rPr>
            </w:rPrChange>
          </w:rPr>
          <w:t xml:space="preserve">chuyển </w:t>
        </w:r>
      </w:ins>
      <w:ins w:id="9353" w:author="Truong Ngoc Son" w:date="2016-10-21T15:33:00Z">
        <w:r w:rsidRPr="00957567">
          <w:rPr>
            <w:rFonts w:ascii="Times New Roman" w:hAnsi="Times New Roman" w:cs="Times New Roman"/>
            <w:sz w:val="28"/>
            <w:szCs w:val="28"/>
            <w:rPrChange w:id="9354" w:author="Phạm Anh Đại" w:date="2016-11-16T08:54:00Z">
              <w:rPr>
                <w:rFonts w:ascii="Times New Roman" w:hAnsi="Times New Roman" w:cs="Times New Roman"/>
                <w:sz w:val="24"/>
                <w:szCs w:val="24"/>
              </w:rPr>
            </w:rPrChange>
          </w:rPr>
          <w:t xml:space="preserve">các mục tiêu và kế hoạch của </w:t>
        </w:r>
      </w:ins>
      <w:ins w:id="9355" w:author="Phat Tran" w:date="2016-11-05T15:53:00Z">
        <w:r w:rsidR="00DA2F43" w:rsidRPr="00957567">
          <w:rPr>
            <w:rFonts w:ascii="Times New Roman" w:hAnsi="Times New Roman" w:cs="Times New Roman"/>
            <w:sz w:val="28"/>
            <w:szCs w:val="28"/>
            <w:rPrChange w:id="9356" w:author="Phạm Anh Đại" w:date="2016-11-16T08:54:00Z">
              <w:rPr>
                <w:rFonts w:ascii="Times New Roman" w:hAnsi="Times New Roman" w:cs="Times New Roman"/>
                <w:sz w:val="24"/>
                <w:szCs w:val="24"/>
              </w:rPr>
            </w:rPrChange>
          </w:rPr>
          <w:t xml:space="preserve">chúng </w:t>
        </w:r>
      </w:ins>
      <w:ins w:id="9357" w:author="Truong Ngoc Son" w:date="2016-10-21T15:33:00Z">
        <w:del w:id="9358" w:author="Phat Tran" w:date="2016-11-05T15:53:00Z">
          <w:r w:rsidRPr="00957567" w:rsidDel="00DA2F43">
            <w:rPr>
              <w:rFonts w:ascii="Times New Roman" w:hAnsi="Times New Roman" w:cs="Times New Roman"/>
              <w:sz w:val="28"/>
              <w:szCs w:val="28"/>
              <w:rPrChange w:id="9359" w:author="Phạm Anh Đại" w:date="2016-11-16T08:54:00Z">
                <w:rPr>
                  <w:rFonts w:ascii="Times New Roman" w:hAnsi="Times New Roman" w:cs="Times New Roman"/>
                  <w:sz w:val="24"/>
                  <w:szCs w:val="24"/>
                </w:rPr>
              </w:rPrChange>
            </w:rPr>
            <w:delText>họ</w:delText>
          </w:r>
        </w:del>
        <w:r w:rsidRPr="00957567">
          <w:rPr>
            <w:rFonts w:ascii="Times New Roman" w:hAnsi="Times New Roman" w:cs="Times New Roman"/>
            <w:sz w:val="28"/>
            <w:szCs w:val="28"/>
            <w:rPrChange w:id="9360" w:author="Phạm Anh Đại" w:date="2016-11-16T08:54:00Z">
              <w:rPr>
                <w:rFonts w:ascii="Times New Roman" w:hAnsi="Times New Roman" w:cs="Times New Roman"/>
                <w:sz w:val="24"/>
                <w:szCs w:val="24"/>
              </w:rPr>
            </w:rPrChange>
          </w:rPr>
          <w:t xml:space="preserve"> vào các hình thức thích hợp cho công nghệ.</w:t>
        </w:r>
      </w:ins>
    </w:p>
    <w:p w14:paraId="6B63B176" w14:textId="6A9F263F" w:rsidR="0032205F" w:rsidRPr="00957567" w:rsidRDefault="0032205F">
      <w:pPr>
        <w:jc w:val="both"/>
        <w:rPr>
          <w:ins w:id="9361" w:author="Truong Ngoc Son" w:date="2016-10-21T15:33:00Z"/>
          <w:rFonts w:ascii="Times New Roman" w:hAnsi="Times New Roman" w:cs="Times New Roman"/>
          <w:sz w:val="28"/>
          <w:szCs w:val="28"/>
          <w:rPrChange w:id="9362" w:author="Phạm Anh Đại" w:date="2016-11-16T08:54:00Z">
            <w:rPr>
              <w:ins w:id="9363" w:author="Truong Ngoc Son" w:date="2016-10-21T15:33:00Z"/>
              <w:rFonts w:ascii="Times New Roman" w:hAnsi="Times New Roman" w:cs="Times New Roman"/>
              <w:sz w:val="24"/>
              <w:szCs w:val="24"/>
            </w:rPr>
          </w:rPrChange>
        </w:rPr>
        <w:pPrChange w:id="9364" w:author="Biển Phan Y" w:date="2016-11-22T22:50:00Z">
          <w:pPr/>
        </w:pPrChange>
      </w:pPr>
      <w:ins w:id="9365" w:author="Truong Ngoc Son" w:date="2016-10-21T15:33:00Z">
        <w:r w:rsidRPr="00957567">
          <w:rPr>
            <w:rFonts w:ascii="Times New Roman" w:hAnsi="Times New Roman" w:cs="Times New Roman"/>
            <w:sz w:val="28"/>
            <w:szCs w:val="28"/>
            <w:rPrChange w:id="9366" w:author="Phạm Anh Đại" w:date="2016-11-16T08:54:00Z">
              <w:rPr>
                <w:rFonts w:ascii="Times New Roman" w:hAnsi="Times New Roman" w:cs="Times New Roman"/>
                <w:sz w:val="24"/>
                <w:szCs w:val="24"/>
              </w:rPr>
            </w:rPrChange>
          </w:rPr>
          <w:t xml:space="preserve">Với sự không phù hợp giữa năng lực của con người và yêu cầu công nghệ, lỗi là không thể tránh khỏi. Do đó, các mẫu thiết kế tốt nhất có thực tế là như được đưa ra và tìm cách giảm thiểu các cơ hội cho các lỗi trong khi cũng giảm nhẹ hậu quả. Giả sử rằng mọi rủi ro có thể sẽ xảy ra, do đó bảo vệ chống lại chúng Hãy hành động đảo ngược; thực hiện sai sót ít </w:t>
        </w:r>
      </w:ins>
      <w:ins w:id="9367" w:author="Phat Tran" w:date="2016-11-05T15:53:00Z">
        <w:r w:rsidR="00DA2F43" w:rsidRPr="00957567">
          <w:rPr>
            <w:rFonts w:ascii="Times New Roman" w:hAnsi="Times New Roman" w:cs="Times New Roman"/>
            <w:sz w:val="28"/>
            <w:szCs w:val="28"/>
            <w:rPrChange w:id="9368" w:author="Phạm Anh Đại" w:date="2016-11-16T08:54:00Z">
              <w:rPr>
                <w:rFonts w:ascii="Times New Roman" w:hAnsi="Times New Roman" w:cs="Times New Roman"/>
                <w:sz w:val="24"/>
                <w:szCs w:val="24"/>
              </w:rPr>
            </w:rPrChange>
          </w:rPr>
          <w:t xml:space="preserve">tai hại </w:t>
        </w:r>
      </w:ins>
      <w:ins w:id="9369" w:author="Truong Ngoc Son" w:date="2016-10-21T15:33:00Z">
        <w:del w:id="9370" w:author="Phat Tran" w:date="2016-11-05T15:53:00Z">
          <w:r w:rsidRPr="00957567" w:rsidDel="00DA2F43">
            <w:rPr>
              <w:rFonts w:ascii="Times New Roman" w:hAnsi="Times New Roman" w:cs="Times New Roman"/>
              <w:sz w:val="28"/>
              <w:szCs w:val="28"/>
              <w:rPrChange w:id="9371" w:author="Phạm Anh Đại" w:date="2016-11-16T08:54:00Z">
                <w:rPr>
                  <w:rFonts w:ascii="Times New Roman" w:hAnsi="Times New Roman" w:cs="Times New Roman"/>
                  <w:sz w:val="24"/>
                  <w:szCs w:val="24"/>
                </w:rPr>
              </w:rPrChange>
            </w:rPr>
            <w:delText>tốn kém</w:delText>
          </w:r>
        </w:del>
        <w:r w:rsidRPr="00957567">
          <w:rPr>
            <w:rFonts w:ascii="Times New Roman" w:hAnsi="Times New Roman" w:cs="Times New Roman"/>
            <w:sz w:val="28"/>
            <w:szCs w:val="28"/>
            <w:rPrChange w:id="9372" w:author="Phạm Anh Đại" w:date="2016-11-16T08:54:00Z">
              <w:rPr>
                <w:rFonts w:ascii="Times New Roman" w:hAnsi="Times New Roman" w:cs="Times New Roman"/>
                <w:sz w:val="24"/>
                <w:szCs w:val="24"/>
              </w:rPr>
            </w:rPrChange>
          </w:rPr>
          <w:t>. Dưới đây là những nguyên tắc thiết kế quan trọng:</w:t>
        </w:r>
      </w:ins>
    </w:p>
    <w:p w14:paraId="6A9BEBF5" w14:textId="4F7406AF" w:rsidR="0032205F" w:rsidRPr="00957567" w:rsidRDefault="0032205F">
      <w:pPr>
        <w:jc w:val="both"/>
        <w:rPr>
          <w:ins w:id="9373" w:author="Truong Ngoc Son" w:date="2016-10-21T15:33:00Z"/>
          <w:rFonts w:ascii="Times New Roman" w:hAnsi="Times New Roman" w:cs="Times New Roman"/>
          <w:sz w:val="28"/>
          <w:szCs w:val="28"/>
          <w:rPrChange w:id="9374" w:author="Phạm Anh Đại" w:date="2016-11-16T08:54:00Z">
            <w:rPr>
              <w:ins w:id="9375" w:author="Truong Ngoc Son" w:date="2016-10-21T15:33:00Z"/>
              <w:rFonts w:ascii="Times New Roman" w:hAnsi="Times New Roman" w:cs="Times New Roman"/>
              <w:sz w:val="24"/>
              <w:szCs w:val="24"/>
            </w:rPr>
          </w:rPrChange>
        </w:rPr>
        <w:pPrChange w:id="9376" w:author="Biển Phan Y" w:date="2016-11-22T22:50:00Z">
          <w:pPr/>
        </w:pPrChange>
      </w:pPr>
      <w:ins w:id="9377" w:author="Truong Ngoc Son" w:date="2016-10-21T15:33:00Z">
        <w:r w:rsidRPr="00957567">
          <w:rPr>
            <w:rFonts w:ascii="Times New Roman" w:hAnsi="Times New Roman" w:cs="Times New Roman"/>
            <w:sz w:val="28"/>
            <w:szCs w:val="28"/>
            <w:rPrChange w:id="9378" w:author="Phạm Anh Đại" w:date="2016-11-16T08:54:00Z">
              <w:rPr>
                <w:rFonts w:ascii="Times New Roman" w:hAnsi="Times New Roman" w:cs="Times New Roman"/>
                <w:sz w:val="24"/>
                <w:szCs w:val="24"/>
              </w:rPr>
            </w:rPrChange>
          </w:rPr>
          <w:tab/>
          <w:t>Đặt những kiến thức cần thiết để vận hành công nghệ trên thế giới. Đừng yêu cầu tất cả các kiến thức phải ở trong đầu. Cho phép hoạt động hiệu quả khi người ta đã học được tất cả các yêu cầu, khi họ là những chuyên gia có thể thực hiện mà không có kiến thức về thế giới, nhưng làm cho nó có thể cho người không chuyên môn</w:t>
        </w:r>
        <w:del w:id="9379" w:author="Biển Phan Y" w:date="2016-11-24T00:24:00Z">
          <w:r w:rsidRPr="00957567" w:rsidDel="00457F7A">
            <w:rPr>
              <w:rFonts w:ascii="Times New Roman" w:hAnsi="Times New Roman" w:cs="Times New Roman"/>
              <w:sz w:val="28"/>
              <w:szCs w:val="28"/>
              <w:rPrChange w:id="9380" w:author="Phạm Anh Đại" w:date="2016-11-16T08:54:00Z">
                <w:rPr>
                  <w:rFonts w:ascii="Times New Roman" w:hAnsi="Times New Roman" w:cs="Times New Roman"/>
                  <w:sz w:val="24"/>
                  <w:szCs w:val="24"/>
                </w:rPr>
              </w:rPrChange>
            </w:rPr>
            <w:delText xml:space="preserve"> để</w:delText>
          </w:r>
        </w:del>
        <w:r w:rsidRPr="00957567">
          <w:rPr>
            <w:rFonts w:ascii="Times New Roman" w:hAnsi="Times New Roman" w:cs="Times New Roman"/>
            <w:sz w:val="28"/>
            <w:szCs w:val="28"/>
            <w:rPrChange w:id="9381" w:author="Phạm Anh Đại" w:date="2016-11-16T08:54:00Z">
              <w:rPr>
                <w:rFonts w:ascii="Times New Roman" w:hAnsi="Times New Roman" w:cs="Times New Roman"/>
                <w:sz w:val="24"/>
                <w:szCs w:val="24"/>
              </w:rPr>
            </w:rPrChange>
          </w:rPr>
          <w:t xml:space="preserve"> sử dụng các kiến thức trên thế giới. Điều này cũng sẽ giúp các chuyên gia, những người cần để thực hiện</w:t>
        </w:r>
        <w:del w:id="9382" w:author="Biển Phan Y" w:date="2016-11-24T00:25:00Z">
          <w:r w:rsidRPr="00957567" w:rsidDel="00457F7A">
            <w:rPr>
              <w:rFonts w:ascii="Times New Roman" w:hAnsi="Times New Roman" w:cs="Times New Roman"/>
              <w:sz w:val="28"/>
              <w:szCs w:val="28"/>
              <w:rPrChange w:id="9383" w:author="Phạm Anh Đại" w:date="2016-11-16T08:54:00Z">
                <w:rPr>
                  <w:rFonts w:ascii="Times New Roman" w:hAnsi="Times New Roman" w:cs="Times New Roman"/>
                  <w:sz w:val="24"/>
                  <w:szCs w:val="24"/>
                </w:rPr>
              </w:rPrChange>
            </w:rPr>
            <w:delText xml:space="preserve"> một</w:delText>
          </w:r>
        </w:del>
      </w:ins>
      <w:ins w:id="9384" w:author="Phat Tran" w:date="2016-11-05T15:53:00Z">
        <w:r w:rsidR="00DA2F43" w:rsidRPr="00957567">
          <w:rPr>
            <w:rFonts w:ascii="Times New Roman" w:hAnsi="Times New Roman" w:cs="Times New Roman"/>
            <w:sz w:val="28"/>
            <w:szCs w:val="28"/>
            <w:rPrChange w:id="9385" w:author="Phạm Anh Đại" w:date="2016-11-16T08:54:00Z">
              <w:rPr>
                <w:rFonts w:ascii="Times New Roman" w:hAnsi="Times New Roman" w:cs="Times New Roman"/>
                <w:sz w:val="24"/>
                <w:szCs w:val="24"/>
              </w:rPr>
            </w:rPrChange>
          </w:rPr>
          <w:t xml:space="preserve"> hiếm thấy</w:t>
        </w:r>
      </w:ins>
      <w:ins w:id="9386" w:author="Truong Ngoc Son" w:date="2016-10-21T15:33:00Z">
        <w:r w:rsidRPr="00957567">
          <w:rPr>
            <w:rFonts w:ascii="Times New Roman" w:hAnsi="Times New Roman" w:cs="Times New Roman"/>
            <w:sz w:val="28"/>
            <w:szCs w:val="28"/>
            <w:rPrChange w:id="9387" w:author="Phạm Anh Đại" w:date="2016-11-16T08:54:00Z">
              <w:rPr>
                <w:rFonts w:ascii="Times New Roman" w:hAnsi="Times New Roman" w:cs="Times New Roman"/>
                <w:sz w:val="24"/>
                <w:szCs w:val="24"/>
              </w:rPr>
            </w:rPrChange>
          </w:rPr>
          <w:t xml:space="preserve">, </w:t>
        </w:r>
      </w:ins>
      <w:ins w:id="9388" w:author="Phat Tran" w:date="2016-11-05T15:53:00Z">
        <w:r w:rsidR="00DA2F43" w:rsidRPr="00957567">
          <w:rPr>
            <w:rFonts w:ascii="Times New Roman" w:hAnsi="Times New Roman" w:cs="Times New Roman"/>
            <w:sz w:val="28"/>
            <w:szCs w:val="28"/>
            <w:rPrChange w:id="9389" w:author="Phạm Anh Đại" w:date="2016-11-16T08:54:00Z">
              <w:rPr>
                <w:rFonts w:ascii="Times New Roman" w:hAnsi="Times New Roman" w:cs="Times New Roman"/>
                <w:sz w:val="24"/>
                <w:szCs w:val="24"/>
              </w:rPr>
            </w:rPrChange>
          </w:rPr>
          <w:t xml:space="preserve">thực hiện </w:t>
        </w:r>
      </w:ins>
      <w:ins w:id="9390" w:author="Truong Ngoc Son" w:date="2016-10-21T15:33:00Z">
        <w:del w:id="9391" w:author="Phat Tran" w:date="2016-11-05T15:53:00Z">
          <w:r w:rsidRPr="00957567" w:rsidDel="00DA2F43">
            <w:rPr>
              <w:rFonts w:ascii="Times New Roman" w:hAnsi="Times New Roman" w:cs="Times New Roman"/>
              <w:sz w:val="28"/>
              <w:szCs w:val="28"/>
              <w:rPrChange w:id="9392" w:author="Phạm Anh Đại" w:date="2016-11-16T08:54:00Z">
                <w:rPr>
                  <w:rFonts w:ascii="Times New Roman" w:hAnsi="Times New Roman" w:cs="Times New Roman"/>
                  <w:sz w:val="24"/>
                  <w:szCs w:val="24"/>
                </w:rPr>
              </w:rPrChange>
            </w:rPr>
            <w:delText>hoạt động</w:delText>
          </w:r>
        </w:del>
        <w:r w:rsidRPr="00957567">
          <w:rPr>
            <w:rFonts w:ascii="Times New Roman" w:hAnsi="Times New Roman" w:cs="Times New Roman"/>
            <w:sz w:val="28"/>
            <w:szCs w:val="28"/>
            <w:rPrChange w:id="9393" w:author="Phạm Anh Đại" w:date="2016-11-16T08:54:00Z">
              <w:rPr>
                <w:rFonts w:ascii="Times New Roman" w:hAnsi="Times New Roman" w:cs="Times New Roman"/>
                <w:sz w:val="24"/>
                <w:szCs w:val="24"/>
              </w:rPr>
            </w:rPrChange>
          </w:rPr>
          <w:t xml:space="preserve"> không thường xuyên thực hiện hiếm hoặc trở về công nghệ sau khi một sự vắng mặt kéo dài.</w:t>
        </w:r>
      </w:ins>
    </w:p>
    <w:p w14:paraId="7AB80C03" w14:textId="2F7CE41A" w:rsidR="0032205F" w:rsidRPr="00957567" w:rsidRDefault="0032205F">
      <w:pPr>
        <w:jc w:val="both"/>
        <w:rPr>
          <w:ins w:id="9394" w:author="Truong Ngoc Son" w:date="2016-10-21T15:33:00Z"/>
          <w:rFonts w:ascii="Times New Roman" w:hAnsi="Times New Roman" w:cs="Times New Roman"/>
          <w:sz w:val="28"/>
          <w:szCs w:val="28"/>
          <w:rPrChange w:id="9395" w:author="Phạm Anh Đại" w:date="2016-11-16T08:54:00Z">
            <w:rPr>
              <w:ins w:id="9396" w:author="Truong Ngoc Son" w:date="2016-10-21T15:33:00Z"/>
              <w:rFonts w:ascii="Times New Roman" w:hAnsi="Times New Roman" w:cs="Times New Roman"/>
              <w:sz w:val="24"/>
              <w:szCs w:val="24"/>
            </w:rPr>
          </w:rPrChange>
        </w:rPr>
        <w:pPrChange w:id="9397" w:author="Biển Phan Y" w:date="2016-11-22T22:50:00Z">
          <w:pPr/>
        </w:pPrChange>
      </w:pPr>
      <w:ins w:id="9398" w:author="Truong Ngoc Son" w:date="2016-10-21T15:33:00Z">
        <w:r w:rsidRPr="00957567">
          <w:rPr>
            <w:rFonts w:ascii="Times New Roman" w:hAnsi="Times New Roman" w:cs="Times New Roman"/>
            <w:sz w:val="28"/>
            <w:szCs w:val="28"/>
            <w:rPrChange w:id="9399" w:author="Phạm Anh Đại" w:date="2016-11-16T08:54:00Z">
              <w:rPr>
                <w:rFonts w:ascii="Times New Roman" w:hAnsi="Times New Roman" w:cs="Times New Roman"/>
                <w:sz w:val="24"/>
                <w:szCs w:val="24"/>
              </w:rPr>
            </w:rPrChange>
          </w:rPr>
          <w:tab/>
          <w:t>Sử dụng sức mạnh của các ràng buộc tự nhiên và nhân tạo: vật lý, logic, ngữ nghĩa, và văn hóa. Khai thác sức mạnh của các chức năng</w:t>
        </w:r>
      </w:ins>
      <w:ins w:id="9400" w:author="Phat Tran" w:date="2016-11-05T15:54:00Z">
        <w:r w:rsidR="00DA2F43" w:rsidRPr="00957567">
          <w:rPr>
            <w:rFonts w:ascii="Times New Roman" w:hAnsi="Times New Roman" w:cs="Times New Roman"/>
            <w:sz w:val="28"/>
            <w:szCs w:val="28"/>
            <w:rPrChange w:id="9401" w:author="Phạm Anh Đại" w:date="2016-11-16T08:54:00Z">
              <w:rPr>
                <w:rFonts w:ascii="Times New Roman" w:hAnsi="Times New Roman" w:cs="Times New Roman"/>
                <w:sz w:val="24"/>
                <w:szCs w:val="24"/>
              </w:rPr>
            </w:rPrChange>
          </w:rPr>
          <w:t xml:space="preserve"> bắt</w:t>
        </w:r>
      </w:ins>
      <w:ins w:id="9402" w:author="Truong Ngoc Son" w:date="2016-10-21T15:33:00Z">
        <w:r w:rsidRPr="00957567">
          <w:rPr>
            <w:rFonts w:ascii="Times New Roman" w:hAnsi="Times New Roman" w:cs="Times New Roman"/>
            <w:sz w:val="28"/>
            <w:szCs w:val="28"/>
            <w:rPrChange w:id="9403" w:author="Phạm Anh Đại" w:date="2016-11-16T08:54:00Z">
              <w:rPr>
                <w:rFonts w:ascii="Times New Roman" w:hAnsi="Times New Roman" w:cs="Times New Roman"/>
                <w:sz w:val="24"/>
                <w:szCs w:val="24"/>
              </w:rPr>
            </w:rPrChange>
          </w:rPr>
          <w:t xml:space="preserve"> buộc và ánh xạ tự nhiên.</w:t>
        </w:r>
      </w:ins>
    </w:p>
    <w:p w14:paraId="01B1D285" w14:textId="1D62E91F" w:rsidR="0032205F" w:rsidRPr="00957567" w:rsidRDefault="0032205F">
      <w:pPr>
        <w:jc w:val="both"/>
        <w:rPr>
          <w:ins w:id="9404" w:author="Truong Ngoc Son" w:date="2016-10-21T15:33:00Z"/>
          <w:rFonts w:ascii="Times New Roman" w:hAnsi="Times New Roman" w:cs="Times New Roman"/>
          <w:sz w:val="28"/>
          <w:szCs w:val="28"/>
          <w:rPrChange w:id="9405" w:author="Phạm Anh Đại" w:date="2016-11-16T08:54:00Z">
            <w:rPr>
              <w:ins w:id="9406" w:author="Truong Ngoc Son" w:date="2016-10-21T15:33:00Z"/>
              <w:rFonts w:ascii="Times New Roman" w:hAnsi="Times New Roman" w:cs="Times New Roman"/>
              <w:sz w:val="24"/>
              <w:szCs w:val="24"/>
            </w:rPr>
          </w:rPrChange>
        </w:rPr>
        <w:pPrChange w:id="9407" w:author="Biển Phan Y" w:date="2016-11-22T22:50:00Z">
          <w:pPr/>
        </w:pPrChange>
      </w:pPr>
      <w:ins w:id="9408" w:author="Truong Ngoc Son" w:date="2016-10-21T15:33:00Z">
        <w:r w:rsidRPr="00957567">
          <w:rPr>
            <w:rFonts w:ascii="Times New Roman" w:hAnsi="Times New Roman" w:cs="Times New Roman"/>
            <w:sz w:val="28"/>
            <w:szCs w:val="28"/>
            <w:rPrChange w:id="9409" w:author="Phạm Anh Đại" w:date="2016-11-16T08:54:00Z">
              <w:rPr>
                <w:rFonts w:ascii="Times New Roman" w:hAnsi="Times New Roman" w:cs="Times New Roman"/>
                <w:sz w:val="24"/>
                <w:szCs w:val="24"/>
              </w:rPr>
            </w:rPrChange>
          </w:rPr>
          <w:tab/>
          <w:t xml:space="preserve">Nối hai vịnh, </w:t>
        </w:r>
        <w:del w:id="9410" w:author="Phat Tran" w:date="2016-11-05T15:54:00Z">
          <w:r w:rsidRPr="00957567" w:rsidDel="00DA2F43">
            <w:rPr>
              <w:rFonts w:ascii="Times New Roman" w:hAnsi="Times New Roman" w:cs="Times New Roman"/>
              <w:sz w:val="28"/>
              <w:szCs w:val="28"/>
              <w:rPrChange w:id="9411" w:author="Phạm Anh Đại" w:date="2016-11-16T08:54:00Z">
                <w:rPr>
                  <w:rFonts w:ascii="Times New Roman" w:hAnsi="Times New Roman" w:cs="Times New Roman"/>
                  <w:sz w:val="24"/>
                  <w:szCs w:val="24"/>
                </w:rPr>
              </w:rPrChange>
            </w:rPr>
            <w:delText>vịnh Execution</w:delText>
          </w:r>
        </w:del>
      </w:ins>
      <w:ins w:id="9412" w:author="Phat Tran" w:date="2016-11-05T15:54:00Z">
        <w:r w:rsidR="00DA2F43" w:rsidRPr="00957567">
          <w:rPr>
            <w:rFonts w:ascii="Times New Roman" w:hAnsi="Times New Roman" w:cs="Times New Roman"/>
            <w:sz w:val="28"/>
            <w:szCs w:val="28"/>
            <w:rPrChange w:id="9413" w:author="Phạm Anh Đại" w:date="2016-11-16T08:54:00Z">
              <w:rPr>
                <w:rFonts w:ascii="Times New Roman" w:hAnsi="Times New Roman" w:cs="Times New Roman"/>
                <w:sz w:val="24"/>
                <w:szCs w:val="24"/>
              </w:rPr>
            </w:rPrChange>
          </w:rPr>
          <w:t xml:space="preserve"> Vịnh Thực thi</w:t>
        </w:r>
      </w:ins>
      <w:ins w:id="9414" w:author="Truong Ngoc Son" w:date="2016-10-21T15:33:00Z">
        <w:r w:rsidRPr="00957567">
          <w:rPr>
            <w:rFonts w:ascii="Times New Roman" w:hAnsi="Times New Roman" w:cs="Times New Roman"/>
            <w:sz w:val="28"/>
            <w:szCs w:val="28"/>
            <w:rPrChange w:id="9415" w:author="Phạm Anh Đại" w:date="2016-11-16T08:54:00Z">
              <w:rPr>
                <w:rFonts w:ascii="Times New Roman" w:hAnsi="Times New Roman" w:cs="Times New Roman"/>
                <w:sz w:val="24"/>
                <w:szCs w:val="24"/>
              </w:rPr>
            </w:rPrChange>
          </w:rPr>
          <w:t xml:space="preserve"> và Vịnh </w:t>
        </w:r>
      </w:ins>
      <w:ins w:id="9416" w:author="Phat Tran" w:date="2016-11-05T15:54:00Z">
        <w:r w:rsidR="00DA2F43" w:rsidRPr="00957567">
          <w:rPr>
            <w:rFonts w:ascii="Times New Roman" w:hAnsi="Times New Roman" w:cs="Times New Roman"/>
            <w:sz w:val="28"/>
            <w:szCs w:val="28"/>
            <w:rPrChange w:id="9417" w:author="Phạm Anh Đại" w:date="2016-11-16T08:54:00Z">
              <w:rPr>
                <w:rFonts w:ascii="Times New Roman" w:hAnsi="Times New Roman" w:cs="Times New Roman"/>
                <w:sz w:val="24"/>
                <w:szCs w:val="24"/>
              </w:rPr>
            </w:rPrChange>
          </w:rPr>
          <w:t xml:space="preserve">Đánh </w:t>
        </w:r>
      </w:ins>
      <w:ins w:id="9418" w:author="Truong Ngoc Son" w:date="2016-10-21T15:33:00Z">
        <w:del w:id="9419" w:author="Phat Tran" w:date="2016-11-05T15:54:00Z">
          <w:r w:rsidRPr="00957567" w:rsidDel="00DA2F43">
            <w:rPr>
              <w:rFonts w:ascii="Times New Roman" w:hAnsi="Times New Roman" w:cs="Times New Roman"/>
              <w:sz w:val="28"/>
              <w:szCs w:val="28"/>
              <w:rPrChange w:id="9420" w:author="Phạm Anh Đại" w:date="2016-11-16T08:54:00Z">
                <w:rPr>
                  <w:rFonts w:ascii="Times New Roman" w:hAnsi="Times New Roman" w:cs="Times New Roman"/>
                  <w:sz w:val="24"/>
                  <w:szCs w:val="24"/>
                </w:rPr>
              </w:rPrChange>
            </w:rPr>
            <w:delText>đánh</w:delText>
          </w:r>
        </w:del>
        <w:r w:rsidRPr="00957567">
          <w:rPr>
            <w:rFonts w:ascii="Times New Roman" w:hAnsi="Times New Roman" w:cs="Times New Roman"/>
            <w:sz w:val="28"/>
            <w:szCs w:val="28"/>
            <w:rPrChange w:id="9421" w:author="Phạm Anh Đại" w:date="2016-11-16T08:54:00Z">
              <w:rPr>
                <w:rFonts w:ascii="Times New Roman" w:hAnsi="Times New Roman" w:cs="Times New Roman"/>
                <w:sz w:val="24"/>
                <w:szCs w:val="24"/>
              </w:rPr>
            </w:rPrChange>
          </w:rPr>
          <w:t xml:space="preserve"> giá. Làm cho mọi việc có thể nhìn thấy, cả hai để thực hiện và đánh giá. Về mặt thực hiện, cung cấp thông tin</w:t>
        </w:r>
      </w:ins>
      <w:ins w:id="9422" w:author="Phat Tran" w:date="2016-11-05T15:54:00Z">
        <w:r w:rsidR="00DA2F43" w:rsidRPr="00957567">
          <w:rPr>
            <w:rFonts w:ascii="Times New Roman" w:hAnsi="Times New Roman" w:cs="Times New Roman"/>
            <w:sz w:val="28"/>
            <w:szCs w:val="28"/>
            <w:rPrChange w:id="9423" w:author="Phạm Anh Đại" w:date="2016-11-16T08:54:00Z">
              <w:rPr>
                <w:rFonts w:ascii="Times New Roman" w:hAnsi="Times New Roman" w:cs="Times New Roman"/>
                <w:sz w:val="24"/>
                <w:szCs w:val="24"/>
              </w:rPr>
            </w:rPrChange>
          </w:rPr>
          <w:t xml:space="preserve"> trước kỳ hạn </w:t>
        </w:r>
      </w:ins>
      <w:ins w:id="9424" w:author="Truong Ngoc Son" w:date="2016-10-21T15:33:00Z">
        <w:del w:id="9425" w:author="Phat Tran" w:date="2016-11-05T15:54:00Z">
          <w:r w:rsidRPr="00957567" w:rsidDel="00DA2F43">
            <w:rPr>
              <w:rFonts w:ascii="Times New Roman" w:hAnsi="Times New Roman" w:cs="Times New Roman"/>
              <w:sz w:val="28"/>
              <w:szCs w:val="28"/>
              <w:rPrChange w:id="9426" w:author="Phạm Anh Đại" w:date="2016-11-16T08:54:00Z">
                <w:rPr>
                  <w:rFonts w:ascii="Times New Roman" w:hAnsi="Times New Roman" w:cs="Times New Roman"/>
                  <w:sz w:val="24"/>
                  <w:szCs w:val="24"/>
                </w:rPr>
              </w:rPrChange>
            </w:rPr>
            <w:delText xml:space="preserve"> feedforward</w:delText>
          </w:r>
        </w:del>
        <w:r w:rsidRPr="00957567">
          <w:rPr>
            <w:rFonts w:ascii="Times New Roman" w:hAnsi="Times New Roman" w:cs="Times New Roman"/>
            <w:sz w:val="28"/>
            <w:szCs w:val="28"/>
            <w:rPrChange w:id="9427" w:author="Phạm Anh Đại" w:date="2016-11-16T08:54:00Z">
              <w:rPr>
                <w:rFonts w:ascii="Times New Roman" w:hAnsi="Times New Roman" w:cs="Times New Roman"/>
                <w:sz w:val="24"/>
                <w:szCs w:val="24"/>
              </w:rPr>
            </w:rPrChange>
          </w:rPr>
          <w:t xml:space="preserve">: thực hiện các tùy chọn có sẵn. Về </w:t>
        </w:r>
        <w:r w:rsidRPr="00957567">
          <w:rPr>
            <w:rFonts w:ascii="Times New Roman" w:hAnsi="Times New Roman" w:cs="Times New Roman"/>
            <w:sz w:val="28"/>
            <w:szCs w:val="28"/>
            <w:rPrChange w:id="9428" w:author="Phạm Anh Đại" w:date="2016-11-16T08:54:00Z">
              <w:rPr>
                <w:rFonts w:ascii="Times New Roman" w:hAnsi="Times New Roman" w:cs="Times New Roman"/>
                <w:sz w:val="24"/>
                <w:szCs w:val="24"/>
              </w:rPr>
            </w:rPrChange>
          </w:rPr>
          <w:lastRenderedPageBreak/>
          <w:t>phía đánh giá, cung cấp thông tin phản hồi: làm cho kết quả của mỗi hành động rõ ràng. Làm cho nó có thể để xác định tình trạng</w:t>
        </w:r>
      </w:ins>
      <w:ins w:id="9429" w:author="Phat Tran" w:date="2016-11-05T15:54:00Z">
        <w:r w:rsidR="00DA2F43" w:rsidRPr="00957567">
          <w:rPr>
            <w:rFonts w:ascii="Times New Roman" w:hAnsi="Times New Roman" w:cs="Times New Roman"/>
            <w:sz w:val="28"/>
            <w:szCs w:val="28"/>
            <w:rPrChange w:id="9430" w:author="Phạm Anh Đại" w:date="2016-11-16T08:54:00Z">
              <w:rPr>
                <w:rFonts w:ascii="Times New Roman" w:hAnsi="Times New Roman" w:cs="Times New Roman"/>
                <w:sz w:val="24"/>
                <w:szCs w:val="24"/>
              </w:rPr>
            </w:rPrChange>
          </w:rPr>
          <w:t xml:space="preserve"> sẵn sàng</w:t>
        </w:r>
      </w:ins>
      <w:ins w:id="9431" w:author="Truong Ngoc Son" w:date="2016-10-21T15:33:00Z">
        <w:r w:rsidRPr="00957567">
          <w:rPr>
            <w:rFonts w:ascii="Times New Roman" w:hAnsi="Times New Roman" w:cs="Times New Roman"/>
            <w:sz w:val="28"/>
            <w:szCs w:val="28"/>
            <w:rPrChange w:id="9432" w:author="Phạm Anh Đại" w:date="2016-11-16T08:54:00Z">
              <w:rPr>
                <w:rFonts w:ascii="Times New Roman" w:hAnsi="Times New Roman" w:cs="Times New Roman"/>
                <w:sz w:val="24"/>
                <w:szCs w:val="24"/>
              </w:rPr>
            </w:rPrChange>
          </w:rPr>
          <w:t xml:space="preserve"> của hệ thống </w:t>
        </w:r>
        <w:del w:id="9433" w:author="Phat Tran" w:date="2016-11-05T15:54:00Z">
          <w:r w:rsidRPr="00957567" w:rsidDel="00DA2F43">
            <w:rPr>
              <w:rFonts w:ascii="Times New Roman" w:hAnsi="Times New Roman" w:cs="Times New Roman"/>
              <w:sz w:val="28"/>
              <w:szCs w:val="28"/>
              <w:rPrChange w:id="9434" w:author="Phạm Anh Đại" w:date="2016-11-16T08:54:00Z">
                <w:rPr>
                  <w:rFonts w:ascii="Times New Roman" w:hAnsi="Times New Roman" w:cs="Times New Roman"/>
                  <w:sz w:val="24"/>
                  <w:szCs w:val="24"/>
                </w:rPr>
              </w:rPrChange>
            </w:rPr>
            <w:delText>dễ dàng</w:delText>
          </w:r>
        </w:del>
        <w:r w:rsidRPr="00957567">
          <w:rPr>
            <w:rFonts w:ascii="Times New Roman" w:hAnsi="Times New Roman" w:cs="Times New Roman"/>
            <w:sz w:val="28"/>
            <w:szCs w:val="28"/>
            <w:rPrChange w:id="9435" w:author="Phạm Anh Đại" w:date="2016-11-16T08:54:00Z">
              <w:rPr>
                <w:rFonts w:ascii="Times New Roman" w:hAnsi="Times New Roman" w:cs="Times New Roman"/>
                <w:sz w:val="24"/>
                <w:szCs w:val="24"/>
              </w:rPr>
            </w:rPrChange>
          </w:rPr>
          <w:t>, dễ dàng, chính xác, và trong một hình thức phù hợp với các mục tiêu, kế hoạch và mong đợi của người đó.</w:t>
        </w:r>
      </w:ins>
    </w:p>
    <w:p w14:paraId="22F72017" w14:textId="2A95CAB5" w:rsidR="0032205F" w:rsidRPr="00957567" w:rsidDel="00DA2F43" w:rsidRDefault="0032205F">
      <w:pPr>
        <w:jc w:val="both"/>
        <w:rPr>
          <w:ins w:id="9436" w:author="Nghia Nguyen Quang" w:date="2016-10-21T15:15:00Z"/>
          <w:del w:id="9437" w:author="Phat Tran" w:date="2016-11-05T15:55:00Z"/>
          <w:rFonts w:ascii="Times New Roman" w:hAnsi="Times New Roman" w:cs="Times New Roman"/>
          <w:sz w:val="28"/>
          <w:szCs w:val="28"/>
          <w:rPrChange w:id="9438" w:author="Phạm Anh Đại" w:date="2016-11-16T08:54:00Z">
            <w:rPr>
              <w:ins w:id="9439" w:author="Nghia Nguyen Quang" w:date="2016-10-21T15:15:00Z"/>
              <w:del w:id="9440" w:author="Phat Tran" w:date="2016-11-05T15:55:00Z"/>
              <w:rFonts w:ascii="Times New Roman" w:hAnsi="Times New Roman" w:cs="Times New Roman"/>
              <w:sz w:val="24"/>
              <w:szCs w:val="24"/>
            </w:rPr>
          </w:rPrChange>
        </w:rPr>
        <w:pPrChange w:id="9441" w:author="Biển Phan Y" w:date="2016-11-22T22:50:00Z">
          <w:pPr/>
        </w:pPrChange>
      </w:pPr>
      <w:ins w:id="9442" w:author="Truong Ngoc Son" w:date="2016-10-21T15:33:00Z">
        <w:r w:rsidRPr="00957567">
          <w:rPr>
            <w:rFonts w:ascii="Times New Roman" w:hAnsi="Times New Roman" w:cs="Times New Roman"/>
            <w:sz w:val="28"/>
            <w:szCs w:val="28"/>
            <w:rPrChange w:id="9443" w:author="Phạm Anh Đại" w:date="2016-11-16T08:54:00Z">
              <w:rPr>
                <w:rFonts w:ascii="Times New Roman" w:hAnsi="Times New Roman" w:cs="Times New Roman"/>
                <w:sz w:val="24"/>
                <w:szCs w:val="24"/>
              </w:rPr>
            </w:rPrChange>
          </w:rPr>
          <w:t xml:space="preserve">Chúng ta nên đối phó với lỗi bằng cách chấp nhận nó, bằng cách tìm hiểu rõ nguyên nhân và đảm bảo không xảy ra một lần nữa. Chúng ta cần phải hỗ trợ chứ không phải trừng phạt hay </w:t>
        </w:r>
      </w:ins>
      <w:ins w:id="9444" w:author="Phat Tran" w:date="2016-11-05T15:55:00Z">
        <w:r w:rsidR="00DA2F43" w:rsidRPr="00957567">
          <w:rPr>
            <w:rFonts w:ascii="Times New Roman" w:hAnsi="Times New Roman" w:cs="Times New Roman"/>
            <w:sz w:val="28"/>
            <w:szCs w:val="28"/>
            <w:rPrChange w:id="9445" w:author="Phạm Anh Đại" w:date="2016-11-16T08:54:00Z">
              <w:rPr>
                <w:rFonts w:ascii="Times New Roman" w:hAnsi="Times New Roman" w:cs="Times New Roman"/>
                <w:sz w:val="24"/>
                <w:szCs w:val="24"/>
              </w:rPr>
            </w:rPrChange>
          </w:rPr>
          <w:t>trách mắng</w:t>
        </w:r>
      </w:ins>
      <w:ins w:id="9446" w:author="Biển Phan Y" w:date="2016-11-24T00:26:00Z">
        <w:r w:rsidR="00C07E68">
          <w:rPr>
            <w:rFonts w:ascii="Times New Roman" w:hAnsi="Times New Roman" w:cs="Times New Roman"/>
            <w:sz w:val="28"/>
            <w:szCs w:val="28"/>
          </w:rPr>
          <w:t>.</w:t>
        </w:r>
      </w:ins>
      <w:ins w:id="9447" w:author="Phat Tran" w:date="2016-11-05T15:55:00Z">
        <w:del w:id="9448" w:author="Biển Phan Y" w:date="2016-11-24T00:26:00Z">
          <w:r w:rsidR="00DA2F43" w:rsidRPr="00957567" w:rsidDel="00C07E68">
            <w:rPr>
              <w:rFonts w:ascii="Times New Roman" w:hAnsi="Times New Roman" w:cs="Times New Roman"/>
              <w:sz w:val="28"/>
              <w:szCs w:val="28"/>
              <w:rPrChange w:id="9449" w:author="Phạm Anh Đại" w:date="2016-11-16T08:54:00Z">
                <w:rPr>
                  <w:rFonts w:ascii="Times New Roman" w:hAnsi="Times New Roman" w:cs="Times New Roman"/>
                  <w:sz w:val="24"/>
                  <w:szCs w:val="24"/>
                </w:rPr>
              </w:rPrChange>
            </w:rPr>
            <w:delText xml:space="preserve"> </w:delText>
          </w:r>
        </w:del>
      </w:ins>
      <w:commentRangeStart w:id="9450"/>
      <w:ins w:id="9451" w:author="Truong Ngoc Son" w:date="2016-10-21T15:33:00Z">
        <w:del w:id="9452" w:author="Phat Tran" w:date="2016-11-05T15:55:00Z">
          <w:r w:rsidRPr="00957567" w:rsidDel="00DA2F43">
            <w:rPr>
              <w:rFonts w:ascii="Times New Roman" w:hAnsi="Times New Roman" w:cs="Times New Roman"/>
              <w:sz w:val="28"/>
              <w:szCs w:val="28"/>
              <w:rPrChange w:id="9453" w:author="Phạm Anh Đại" w:date="2016-11-16T08:54:00Z">
                <w:rPr>
                  <w:rFonts w:ascii="Times New Roman" w:hAnsi="Times New Roman" w:cs="Times New Roman"/>
                  <w:sz w:val="24"/>
                  <w:szCs w:val="24"/>
                </w:rPr>
              </w:rPrChange>
            </w:rPr>
            <w:delText>mắng</w:delText>
          </w:r>
        </w:del>
      </w:ins>
      <w:commentRangeEnd w:id="9450"/>
      <w:ins w:id="9454" w:author="Truong Ngoc Son" w:date="2016-10-21T15:37:00Z">
        <w:r w:rsidR="00776395" w:rsidRPr="00957567">
          <w:rPr>
            <w:rStyle w:val="CommentReference"/>
            <w:rFonts w:ascii="Times New Roman" w:hAnsi="Times New Roman" w:cs="Times New Roman"/>
            <w:sz w:val="28"/>
            <w:szCs w:val="28"/>
            <w:rPrChange w:id="9455" w:author="Phạm Anh Đại" w:date="2016-11-16T08:54:00Z">
              <w:rPr>
                <w:rStyle w:val="CommentReference"/>
              </w:rPr>
            </w:rPrChange>
          </w:rPr>
          <w:commentReference w:id="9450"/>
        </w:r>
      </w:ins>
      <w:ins w:id="9456" w:author="Truong Ngoc Son" w:date="2016-10-21T15:33:00Z">
        <w:del w:id="9457" w:author="Phat Tran" w:date="2016-11-05T15:55:00Z">
          <w:r w:rsidRPr="00957567" w:rsidDel="00DA2F43">
            <w:rPr>
              <w:rFonts w:ascii="Times New Roman" w:hAnsi="Times New Roman" w:cs="Times New Roman"/>
              <w:sz w:val="28"/>
              <w:szCs w:val="28"/>
              <w:rPrChange w:id="9458" w:author="Phạm Anh Đại" w:date="2016-11-16T08:54:00Z">
                <w:rPr>
                  <w:rFonts w:ascii="Times New Roman" w:hAnsi="Times New Roman" w:cs="Times New Roman"/>
                  <w:sz w:val="24"/>
                  <w:szCs w:val="24"/>
                </w:rPr>
              </w:rPrChange>
            </w:rPr>
            <w:delText>.</w:delText>
          </w:r>
        </w:del>
      </w:ins>
    </w:p>
    <w:p w14:paraId="21A04E7F" w14:textId="77777777" w:rsidR="00575F46" w:rsidRPr="00957567" w:rsidRDefault="00575F46">
      <w:pPr>
        <w:jc w:val="both"/>
        <w:rPr>
          <w:ins w:id="9459" w:author="van thang" w:date="2016-10-21T15:09:00Z"/>
          <w:rFonts w:ascii="Times New Roman" w:hAnsi="Times New Roman" w:cs="Times New Roman"/>
          <w:sz w:val="28"/>
          <w:szCs w:val="28"/>
          <w:rPrChange w:id="9460" w:author="Phạm Anh Đại" w:date="2016-11-16T08:54:00Z">
            <w:rPr>
              <w:ins w:id="9461" w:author="van thang" w:date="2016-10-21T15:09:00Z"/>
              <w:rFonts w:ascii="Times New Roman" w:hAnsi="Times New Roman" w:cs="Times New Roman"/>
              <w:sz w:val="24"/>
              <w:szCs w:val="24"/>
            </w:rPr>
          </w:rPrChange>
        </w:rPr>
        <w:pPrChange w:id="9462" w:author="Biển Phan Y" w:date="2016-11-22T22:50:00Z">
          <w:pPr/>
        </w:pPrChange>
      </w:pPr>
    </w:p>
    <w:p w14:paraId="15435F6F" w14:textId="77777777" w:rsidR="00EE496E" w:rsidRPr="00957567" w:rsidRDefault="00EE496E">
      <w:pPr>
        <w:jc w:val="both"/>
        <w:rPr>
          <w:rFonts w:ascii="Times New Roman" w:hAnsi="Times New Roman" w:cs="Times New Roman"/>
          <w:sz w:val="28"/>
          <w:szCs w:val="28"/>
          <w:rPrChange w:id="9463" w:author="Phạm Anh Đại" w:date="2016-11-16T08:54:00Z">
            <w:rPr/>
          </w:rPrChange>
        </w:rPr>
        <w:pPrChange w:id="9464" w:author="Biển Phan Y" w:date="2016-11-22T22:50:00Z">
          <w:pPr/>
        </w:pPrChange>
      </w:pPr>
    </w:p>
    <w:sectPr w:rsidR="00EE496E" w:rsidRPr="00957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99" w:author="van thang" w:date="2016-10-21T15:09:00Z" w:initials="vt">
    <w:p w14:paraId="1040E898" w14:textId="77777777" w:rsidR="00C0518F" w:rsidRDefault="00C0518F">
      <w:pPr>
        <w:pStyle w:val="CommentText"/>
      </w:pPr>
      <w:r>
        <w:rPr>
          <w:rStyle w:val="CommentReference"/>
        </w:rPr>
        <w:annotationRef/>
      </w:r>
    </w:p>
  </w:comment>
  <w:comment w:id="4400" w:author="van thang" w:date="2016-10-21T15:09:00Z" w:initials="vt">
    <w:p w14:paraId="2527CA1D" w14:textId="77777777" w:rsidR="00C0518F" w:rsidRDefault="00C0518F">
      <w:pPr>
        <w:pStyle w:val="CommentText"/>
      </w:pPr>
      <w:r>
        <w:rPr>
          <w:rStyle w:val="CommentReference"/>
        </w:rPr>
        <w:annotationRef/>
      </w:r>
      <w:r>
        <w:t>Van Truong Quoc Thang-13520776</w:t>
      </w:r>
    </w:p>
  </w:comment>
  <w:comment w:id="6543" w:author="Nghia Nguyen Quang" w:date="2016-10-21T15:17:00Z" w:initials="NNQ">
    <w:p w14:paraId="11574D58" w14:textId="0FBC3FC7" w:rsidR="00C0518F" w:rsidRDefault="00C0518F">
      <w:pPr>
        <w:pStyle w:val="CommentText"/>
      </w:pPr>
      <w:r>
        <w:rPr>
          <w:rStyle w:val="CommentReference"/>
        </w:rPr>
        <w:annotationRef/>
      </w:r>
      <w:r>
        <w:t>Nguyễn Quang Nghĩa - 13520540</w:t>
      </w:r>
    </w:p>
  </w:comment>
  <w:comment w:id="6544" w:author="Truong Ngoc Son" w:date="2016-10-21T15:28:00Z" w:initials="TNS">
    <w:p w14:paraId="5D22CEDB" w14:textId="49AF52FF" w:rsidR="00C0518F" w:rsidRDefault="00C0518F">
      <w:pPr>
        <w:pStyle w:val="CommentText"/>
      </w:pPr>
      <w:r>
        <w:rPr>
          <w:rStyle w:val="CommentReference"/>
        </w:rPr>
        <w:annotationRef/>
      </w:r>
      <w:r>
        <w:t>Trương Ngọc Sơn - 13520715</w:t>
      </w:r>
    </w:p>
  </w:comment>
  <w:comment w:id="9450" w:author="Truong Ngoc Son" w:date="2016-10-21T15:37:00Z" w:initials="TNS">
    <w:p w14:paraId="1960954D" w14:textId="755F6A73" w:rsidR="00C0518F" w:rsidRDefault="00C0518F">
      <w:pPr>
        <w:pStyle w:val="CommentText"/>
      </w:pPr>
      <w:r>
        <w:rPr>
          <w:rStyle w:val="CommentReference"/>
        </w:rPr>
        <w:annotationRef/>
      </w:r>
      <w:r>
        <w:t>Trương Ngọc Sơn - 13520715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0E898" w15:done="0"/>
  <w15:commentEx w15:paraId="2527CA1D" w15:paraIdParent="1040E898" w15:done="0"/>
  <w15:commentEx w15:paraId="11574D58" w15:done="0"/>
  <w15:commentEx w15:paraId="5D22CEDB" w15:done="0"/>
  <w15:commentEx w15:paraId="196095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thang">
    <w15:presenceInfo w15:providerId="Windows Live" w15:userId="d25b6d4030e03d4a"/>
  </w15:person>
  <w15:person w15:author="Phạm Anh Đại">
    <w15:presenceInfo w15:providerId="None" w15:userId="Phạm Anh Đại"/>
  </w15:person>
  <w15:person w15:author="Biển Phan Y">
    <w15:presenceInfo w15:providerId="Windows Live" w15:userId="226556d609897f0b"/>
  </w15:person>
  <w15:person w15:author="Nghia Nguyen Quang">
    <w15:presenceInfo w15:providerId="Windows Live" w15:userId="e489e56cf9c862da"/>
  </w15:person>
  <w15:person w15:author="Truong Ngoc Son">
    <w15:presenceInfo w15:providerId="Windows Live" w15:userId="86fa0d05193a45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E9"/>
    <w:rsid w:val="000070F1"/>
    <w:rsid w:val="00016707"/>
    <w:rsid w:val="00030504"/>
    <w:rsid w:val="000429D8"/>
    <w:rsid w:val="00047D47"/>
    <w:rsid w:val="00092DF2"/>
    <w:rsid w:val="000A5107"/>
    <w:rsid w:val="000C464E"/>
    <w:rsid w:val="000D49AC"/>
    <w:rsid w:val="00106BD7"/>
    <w:rsid w:val="0010795D"/>
    <w:rsid w:val="0015261E"/>
    <w:rsid w:val="00172534"/>
    <w:rsid w:val="00182590"/>
    <w:rsid w:val="001868F1"/>
    <w:rsid w:val="001A48FE"/>
    <w:rsid w:val="001C0BAC"/>
    <w:rsid w:val="001E0E0F"/>
    <w:rsid w:val="001E1B06"/>
    <w:rsid w:val="00211658"/>
    <w:rsid w:val="002217AA"/>
    <w:rsid w:val="00261DF2"/>
    <w:rsid w:val="002B3BD5"/>
    <w:rsid w:val="003106ED"/>
    <w:rsid w:val="003134EB"/>
    <w:rsid w:val="0032205F"/>
    <w:rsid w:val="003549AB"/>
    <w:rsid w:val="003A6296"/>
    <w:rsid w:val="00411125"/>
    <w:rsid w:val="0041133E"/>
    <w:rsid w:val="00423D1C"/>
    <w:rsid w:val="00427506"/>
    <w:rsid w:val="00430261"/>
    <w:rsid w:val="00457F7A"/>
    <w:rsid w:val="00486DE9"/>
    <w:rsid w:val="004B4F9D"/>
    <w:rsid w:val="004B6F82"/>
    <w:rsid w:val="004C611C"/>
    <w:rsid w:val="00514A07"/>
    <w:rsid w:val="00566853"/>
    <w:rsid w:val="00575F46"/>
    <w:rsid w:val="005B2507"/>
    <w:rsid w:val="005E0AEC"/>
    <w:rsid w:val="006032A8"/>
    <w:rsid w:val="00625784"/>
    <w:rsid w:val="00660764"/>
    <w:rsid w:val="006A6949"/>
    <w:rsid w:val="006C63AC"/>
    <w:rsid w:val="006C7C5D"/>
    <w:rsid w:val="00704773"/>
    <w:rsid w:val="00730E05"/>
    <w:rsid w:val="007450EA"/>
    <w:rsid w:val="00776395"/>
    <w:rsid w:val="007A0B42"/>
    <w:rsid w:val="007B17AC"/>
    <w:rsid w:val="007B51E1"/>
    <w:rsid w:val="007C7088"/>
    <w:rsid w:val="007F145F"/>
    <w:rsid w:val="00805889"/>
    <w:rsid w:val="0082455D"/>
    <w:rsid w:val="0082462F"/>
    <w:rsid w:val="00833D6C"/>
    <w:rsid w:val="00835AFB"/>
    <w:rsid w:val="0084203F"/>
    <w:rsid w:val="0087560A"/>
    <w:rsid w:val="00896339"/>
    <w:rsid w:val="008A0D9F"/>
    <w:rsid w:val="008D59F2"/>
    <w:rsid w:val="00914BC3"/>
    <w:rsid w:val="00920890"/>
    <w:rsid w:val="00923687"/>
    <w:rsid w:val="00943CAD"/>
    <w:rsid w:val="00956268"/>
    <w:rsid w:val="00957567"/>
    <w:rsid w:val="00960307"/>
    <w:rsid w:val="00972CE7"/>
    <w:rsid w:val="009753EB"/>
    <w:rsid w:val="00983F23"/>
    <w:rsid w:val="009C757C"/>
    <w:rsid w:val="009E3E1F"/>
    <w:rsid w:val="009F1697"/>
    <w:rsid w:val="009F234F"/>
    <w:rsid w:val="00A008F7"/>
    <w:rsid w:val="00A06599"/>
    <w:rsid w:val="00A11C46"/>
    <w:rsid w:val="00A31869"/>
    <w:rsid w:val="00A44798"/>
    <w:rsid w:val="00A531F2"/>
    <w:rsid w:val="00A760D7"/>
    <w:rsid w:val="00AA3FDF"/>
    <w:rsid w:val="00AE24B5"/>
    <w:rsid w:val="00AF37C9"/>
    <w:rsid w:val="00B1081C"/>
    <w:rsid w:val="00B11CC6"/>
    <w:rsid w:val="00B246C2"/>
    <w:rsid w:val="00B26F3C"/>
    <w:rsid w:val="00B50321"/>
    <w:rsid w:val="00B61A4B"/>
    <w:rsid w:val="00B8461C"/>
    <w:rsid w:val="00BA4B20"/>
    <w:rsid w:val="00BC002C"/>
    <w:rsid w:val="00BC24AB"/>
    <w:rsid w:val="00BD482E"/>
    <w:rsid w:val="00BF53C2"/>
    <w:rsid w:val="00BF7E02"/>
    <w:rsid w:val="00C02008"/>
    <w:rsid w:val="00C0518F"/>
    <w:rsid w:val="00C0737A"/>
    <w:rsid w:val="00C07E68"/>
    <w:rsid w:val="00C301B0"/>
    <w:rsid w:val="00C30FD6"/>
    <w:rsid w:val="00C3660E"/>
    <w:rsid w:val="00C40D5C"/>
    <w:rsid w:val="00C637EF"/>
    <w:rsid w:val="00C6485A"/>
    <w:rsid w:val="00C71CE4"/>
    <w:rsid w:val="00C804A4"/>
    <w:rsid w:val="00C83D8C"/>
    <w:rsid w:val="00C83F50"/>
    <w:rsid w:val="00C8696A"/>
    <w:rsid w:val="00CA3B1D"/>
    <w:rsid w:val="00CB700F"/>
    <w:rsid w:val="00CB77B8"/>
    <w:rsid w:val="00D05F1B"/>
    <w:rsid w:val="00D240CF"/>
    <w:rsid w:val="00D31830"/>
    <w:rsid w:val="00D61704"/>
    <w:rsid w:val="00D67DC3"/>
    <w:rsid w:val="00D80891"/>
    <w:rsid w:val="00D835D7"/>
    <w:rsid w:val="00D90E11"/>
    <w:rsid w:val="00DA2F43"/>
    <w:rsid w:val="00E146FF"/>
    <w:rsid w:val="00E200DE"/>
    <w:rsid w:val="00E52F6C"/>
    <w:rsid w:val="00E65525"/>
    <w:rsid w:val="00EC59E8"/>
    <w:rsid w:val="00EE13A2"/>
    <w:rsid w:val="00EE39A5"/>
    <w:rsid w:val="00EE496E"/>
    <w:rsid w:val="00EF53BB"/>
    <w:rsid w:val="00F026C9"/>
    <w:rsid w:val="00F132BF"/>
    <w:rsid w:val="00F22569"/>
    <w:rsid w:val="00F240B8"/>
    <w:rsid w:val="00F70DAC"/>
    <w:rsid w:val="00F82E0D"/>
    <w:rsid w:val="00FA02FA"/>
    <w:rsid w:val="00FB0FB0"/>
    <w:rsid w:val="00FC5BFD"/>
    <w:rsid w:val="00FD5898"/>
    <w:rsid w:val="00FF5C3C"/>
    <w:rsid w:val="00FF7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43D5"/>
  <w15:docId w15:val="{3AFF7EC5-6FF9-4889-B2CB-9624C23C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2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2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A02FA"/>
    <w:rPr>
      <w:sz w:val="16"/>
      <w:szCs w:val="16"/>
    </w:rPr>
  </w:style>
  <w:style w:type="paragraph" w:styleId="CommentText">
    <w:name w:val="annotation text"/>
    <w:basedOn w:val="Normal"/>
    <w:link w:val="CommentTextChar"/>
    <w:uiPriority w:val="99"/>
    <w:semiHidden/>
    <w:unhideWhenUsed/>
    <w:rsid w:val="00FA02FA"/>
    <w:pPr>
      <w:spacing w:line="240" w:lineRule="auto"/>
    </w:pPr>
    <w:rPr>
      <w:sz w:val="20"/>
      <w:szCs w:val="20"/>
    </w:rPr>
  </w:style>
  <w:style w:type="character" w:customStyle="1" w:styleId="CommentTextChar">
    <w:name w:val="Comment Text Char"/>
    <w:basedOn w:val="DefaultParagraphFont"/>
    <w:link w:val="CommentText"/>
    <w:uiPriority w:val="99"/>
    <w:semiHidden/>
    <w:rsid w:val="00FA02FA"/>
    <w:rPr>
      <w:sz w:val="20"/>
      <w:szCs w:val="20"/>
    </w:rPr>
  </w:style>
  <w:style w:type="paragraph" w:styleId="CommentSubject">
    <w:name w:val="annotation subject"/>
    <w:basedOn w:val="CommentText"/>
    <w:next w:val="CommentText"/>
    <w:link w:val="CommentSubjectChar"/>
    <w:uiPriority w:val="99"/>
    <w:semiHidden/>
    <w:unhideWhenUsed/>
    <w:rsid w:val="00FA02FA"/>
    <w:rPr>
      <w:b/>
      <w:bCs/>
    </w:rPr>
  </w:style>
  <w:style w:type="character" w:customStyle="1" w:styleId="CommentSubjectChar">
    <w:name w:val="Comment Subject Char"/>
    <w:basedOn w:val="CommentTextChar"/>
    <w:link w:val="CommentSubject"/>
    <w:uiPriority w:val="99"/>
    <w:semiHidden/>
    <w:rsid w:val="00FA02FA"/>
    <w:rPr>
      <w:b/>
      <w:bCs/>
      <w:sz w:val="20"/>
      <w:szCs w:val="20"/>
    </w:rPr>
  </w:style>
  <w:style w:type="paragraph" w:styleId="BalloonText">
    <w:name w:val="Balloon Text"/>
    <w:basedOn w:val="Normal"/>
    <w:link w:val="BalloonTextChar"/>
    <w:uiPriority w:val="99"/>
    <w:semiHidden/>
    <w:unhideWhenUsed/>
    <w:rsid w:val="00FA0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2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7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90C8-55EA-456D-B2F2-CEEA22E4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55</Pages>
  <Words>19982</Words>
  <Characters>113904</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 Nguyen Quang</dc:creator>
  <cp:lastModifiedBy>Biển Phan Y</cp:lastModifiedBy>
  <cp:revision>14</cp:revision>
  <dcterms:created xsi:type="dcterms:W3CDTF">2016-11-21T17:34:00Z</dcterms:created>
  <dcterms:modified xsi:type="dcterms:W3CDTF">2016-11-23T17:29:00Z</dcterms:modified>
</cp:coreProperties>
</file>